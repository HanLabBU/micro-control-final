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26BE4AC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behavior output and experimental control</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34E40892" w:rsidR="006604E8" w:rsidRDefault="00940A43" w:rsidP="003E5207">
      <w:pPr>
        <w:ind w:firstLine="360"/>
      </w:pPr>
      <w:r>
        <w:t xml:space="preserve">High-speed </w:t>
      </w:r>
      <w:r w:rsidR="00AD3E99">
        <w:t>imaging</w:t>
      </w:r>
      <w:r w:rsidR="00217294">
        <w:t xml:space="preserve"> </w:t>
      </w:r>
      <w:r>
        <w:t xml:space="preserve">in 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del w:id="2" w:author="Michael Romano" w:date="2018-10-23T16:24:00Z">
        <w:r w:rsidDel="00CB7BFD">
          <w:delText>(</w:delText>
        </w:r>
      </w:del>
      <w:sdt>
        <w:sdtPr>
          <w:id w:val="4642874"/>
          <w:citation/>
        </w:sdtPr>
        <w:sdtEndPr/>
        <w:sdtContent>
          <w:r w:rsidR="000759CA">
            <w:fldChar w:fldCharType="begin"/>
          </w:r>
          <w:r w:rsidR="000759CA">
            <w:instrText xml:space="preserve"> CITATION Kla17 \l 1033  \m Bar16</w:instrText>
          </w:r>
          <w:ins w:id="3" w:author="Michael Romano" w:date="2018-10-23T16:25:00Z">
            <w:r w:rsidR="00CB7BFD">
              <w:instrText xml:space="preserve"> \m Moh16 \m Mar18</w:instrText>
            </w:r>
          </w:ins>
          <w:r w:rsidR="000759CA">
            <w:fldChar w:fldCharType="separate"/>
          </w:r>
          <w:ins w:id="4" w:author="Michael Romano" w:date="2018-10-23T16:25:00Z">
            <w:r w:rsidR="00CB7BFD">
              <w:rPr>
                <w:noProof/>
              </w:rPr>
              <w:t xml:space="preserve"> (Klaus, et al., 2017; Barbera, et al., 2016; Mohammed, et al., 2016; Markowitz, et al., 2018)</w:t>
            </w:r>
          </w:ins>
          <w:del w:id="5" w:author="Michael Romano" w:date="2018-10-23T16:25:00Z">
            <w:r w:rsidR="000759CA" w:rsidDel="00CB7BFD">
              <w:rPr>
                <w:noProof/>
              </w:rPr>
              <w:delText>(Klaus, et al., 2017; Barbera, et al., 2016)</w:delText>
            </w:r>
          </w:del>
          <w:r w:rsidR="000759CA">
            <w:fldChar w:fldCharType="end"/>
          </w:r>
        </w:sdtContent>
      </w:sdt>
      <w:del w:id="6" w:author="Michael Romano" w:date="2018-10-23T16:24:00Z">
        <w:r w:rsidR="000759CA" w:rsidDel="00CB7BFD">
          <w:delText>, (</w:delText>
        </w:r>
      </w:del>
      <w:del w:id="7" w:author="Michael Romano" w:date="2018-10-23T16:25:00Z">
        <w:r w:rsidR="000759CA" w:rsidDel="00CB7BFD">
          <w:delText>Muhammad et al, 2015).</w:delText>
        </w:r>
      </w:del>
      <w:ins w:id="8" w:author="howard" w:date="2018-10-23T14:46:00Z">
        <w:del w:id="9" w:author="Michael Romano" w:date="2018-10-23T16:25:00Z">
          <w:r w:rsidDel="00CB7BFD">
            <w:delText xml:space="preserve">cite a </w:delText>
          </w:r>
        </w:del>
        <w:del w:id="10" w:author="Michael Romano" w:date="2018-10-23T16:24:00Z">
          <w:r w:rsidDel="00CB7BFD">
            <w:delText xml:space="preserve">ton </w:delText>
          </w:r>
        </w:del>
        <w:del w:id="11" w:author="Michael Romano" w:date="2018-10-23T16:25:00Z">
          <w:r w:rsidDel="00CB7BFD">
            <w:delText>of papers).</w:delText>
          </w:r>
        </w:del>
      </w:ins>
      <w:ins w:id="12" w:author="howard" w:date="2018-10-23T14:45:00Z">
        <w:del w:id="13" w:author="Michael Romano" w:date="2018-10-23T16:25:00Z">
          <w:r w:rsidDel="00CB7BFD">
            <w:delText xml:space="preserve"> </w:delText>
          </w:r>
        </w:del>
      </w:ins>
      <w:r w:rsidR="00532DCA">
        <w:t>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t xml:space="preserve">precision will </w:t>
      </w:r>
      <w:r w:rsidR="001D47E8">
        <w:t xml:space="preserve">become even more important 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2E78120D" w14:textId="2B226BC5" w:rsidR="00550B53" w:rsidRDefault="000759CA" w:rsidP="00550B53">
      <w:pPr>
        <w:ind w:firstLine="360"/>
      </w:pPr>
      <w:r>
        <w:t>Calcium i</w:t>
      </w:r>
      <w:del w:id="14" w:author="howard" w:date="2018-10-23T14:51:00Z">
        <w:r w:rsidR="001B6464" w:rsidDel="000759CA">
          <w:delText>I</w:delText>
        </w:r>
      </w:del>
      <w:r w:rsidR="001B6464">
        <w:t>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t>and aligned t</w:t>
      </w:r>
      <w:r w:rsidR="008C2FC9">
        <w:t xml:space="preserve">o </w:t>
      </w:r>
      <w:commentRangeStart w:id="15"/>
      <w:commentRangeStart w:id="16"/>
      <w:r w:rsidR="008C2FC9">
        <w:t>imaging data</w:t>
      </w:r>
      <w:commentRangeEnd w:id="15"/>
      <w:r>
        <w:rPr>
          <w:rStyle w:val="CommentReference"/>
        </w:rPr>
        <w:commentReference w:id="15"/>
      </w:r>
      <w:commentRangeEnd w:id="16"/>
      <w:r w:rsidR="00317692">
        <w:rPr>
          <w:rStyle w:val="CommentReference"/>
        </w:rPr>
        <w:commentReference w:id="16"/>
      </w:r>
      <w:r w:rsidR="006604E8">
        <w:t>.</w:t>
      </w:r>
      <w:r w:rsidR="001B6464">
        <w:t xml:space="preserve"> </w:t>
      </w:r>
      <w:r w:rsidR="00633AD2">
        <w:t>For example, a</w:t>
      </w:r>
      <w:r w:rsidR="001B6464">
        <w:t xml:space="preserve"> recent study in the striatum finds additional neurological structure </w:t>
      </w:r>
      <w:r w:rsidR="0031439B">
        <w:t xml:space="preserve">with respect to motor activity </w:t>
      </w:r>
      <w:r w:rsidR="001B6464">
        <w:t>on very short timescales</w:t>
      </w:r>
      <w:r w:rsidR="00D55A6C">
        <w:t xml:space="preserve">, suggesting that poor timing resolution </w:t>
      </w:r>
      <w:r w:rsidR="0031439B">
        <w:t>could potentially lead</w:t>
      </w:r>
      <w:r w:rsidR="00D55A6C">
        <w:t xml:space="preserve"> to incorrect inferences</w:t>
      </w:r>
      <w:r w:rsidR="001B6464">
        <w:t xml:space="preserve"> </w:t>
      </w:r>
      <w:sdt>
        <w:sdtPr>
          <w:id w:val="1489057034"/>
          <w:citation/>
        </w:sdtPr>
        <w:sdtEndPr/>
        <w:sdtContent>
          <w:r w:rsidR="001B6464">
            <w:fldChar w:fldCharType="begin"/>
          </w:r>
          <w:r w:rsidR="001B6464">
            <w:instrText xml:space="preserve"> CITATION Mar18 \l 1033 </w:instrText>
          </w:r>
          <w:r w:rsidR="001B6464">
            <w:fldChar w:fldCharType="separate"/>
          </w:r>
          <w:r w:rsidR="00CD5081">
            <w:rPr>
              <w:noProof/>
            </w:rPr>
            <w:t>(Markowitz, et al., 2018)</w:t>
          </w:r>
          <w:r w:rsidR="001B6464">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D5081">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3213CF">
        <w:t>Small, affordable, open-source m</w:t>
      </w:r>
      <w:r w:rsidR="00D20DB3">
        <w:t>icrocontrollers</w:t>
      </w:r>
      <w:ins w:id="17" w:author="howard" w:date="2018-10-23T15:04:00Z">
        <w:r w:rsidR="003213CF">
          <w:t xml:space="preserve"> </w:t>
        </w:r>
        <w:del w:id="18" w:author="Michael Romano" w:date="2018-10-23T16:00:00Z">
          <w:r w:rsidR="003213CF" w:rsidDel="009846FB">
            <w:delText>that run on UNIX based operating systems?</w:delText>
          </w:r>
        </w:del>
      </w:ins>
      <w:del w:id="19" w:author="Michael Romano" w:date="2018-10-23T16:00:00Z">
        <w:r w:rsidR="00D20DB3" w:rsidDel="009846FB">
          <w:delText xml:space="preserve"> </w:delText>
        </w:r>
      </w:del>
      <w:r w:rsidR="00D20DB3">
        <w:t xml:space="preserve">such as the Teensy 3.2 or Arduino UNO are capable of delivering </w:t>
      </w:r>
      <w:r w:rsidR="003213CF">
        <w:t xml:space="preserve">precisely timed pulses with </w:t>
      </w:r>
      <w:r w:rsidR="007469B4">
        <w:t>microsecond-level</w:t>
      </w:r>
      <w:r w:rsidR="003213CF">
        <w:t xml:space="preserve"> resolution</w:t>
      </w:r>
      <w:r w:rsidR="007469B4">
        <w:t xml:space="preserve"> using user-friendly </w:t>
      </w:r>
      <w:commentRangeStart w:id="20"/>
      <w:r w:rsidR="007469B4">
        <w:t>functions</w:t>
      </w:r>
      <w:commentRangeEnd w:id="20"/>
      <w:r w:rsidR="007469B4">
        <w:rPr>
          <w:rStyle w:val="CommentReference"/>
        </w:rPr>
        <w:commentReference w:id="20"/>
      </w:r>
      <w:ins w:id="21" w:author="Michael Romano" w:date="2018-10-23T16:26:00Z">
        <w:r w:rsidR="007469B4">
          <w:t>.</w:t>
        </w:r>
      </w:ins>
      <w:r w:rsidR="00EB40DF">
        <w:t xml:space="preserve"> While more expensive equipment is commonly used for </w:t>
      </w:r>
      <w:r w:rsidR="00550B53">
        <w:t xml:space="preserve">data acquisition and experimental control, these </w:t>
      </w:r>
      <w:r w:rsidR="00550B53">
        <w:lastRenderedPageBreak/>
        <w:t xml:space="preserve">microcontrollers are far less expensive, sufficient for the majority of experimental needs, and leverage open-source software and intuitive programming languages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Teensy utilizes, is simple to learn for anyone with any programming background, and 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 offers, the Teensy 3.2 delivers true analog output. A library available only for the Teensy, the Audio library, makes use of this by providing a simple way to create and/or play sounds directly from the Teensy. Therefore, operant conditioning experiments that utilize sound don’t necessitate additional equipment or knowledge of electrical circuits, aside from an inexpensive amplifier for microcontrollers and a speaker.</w:t>
      </w:r>
    </w:p>
    <w:p w14:paraId="3AE2BB98" w14:textId="7326B2A0" w:rsidR="00182FE6" w:rsidRDefault="00550B53" w:rsidP="009A26AE">
      <w:pPr>
        <w:ind w:firstLine="360"/>
      </w:pPr>
      <w:r>
        <w:t>I</w:t>
      </w:r>
      <w:r w:rsidR="00D20DB3">
        <w:t xml:space="preserve">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D5081">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r>
        <w:t xml:space="preserve">Arduino UNO and the Teensy 3.2 </w:t>
      </w:r>
      <w:r w:rsidR="007B2476">
        <w:t xml:space="preserve">both </w:t>
      </w:r>
      <w:r>
        <w:t>fulfill these requirement</w:t>
      </w:r>
      <w:r w:rsidR="007B2476">
        <w:t>s</w:t>
      </w:r>
      <w:r>
        <w:t>, though an additional timing funct</w:t>
      </w:r>
      <w:r w:rsidR="007B2476">
        <w:t>ion, the IntervalTimer, makes the Teensy 3.2</w:t>
      </w:r>
      <w:r>
        <w:t xml:space="preserve"> better suited for the</w:t>
      </w:r>
      <w:r w:rsidR="007B2476">
        <w:t xml:space="preserve"> particular</w:t>
      </w:r>
      <w:r>
        <w:t xml:space="preserve"> task</w:t>
      </w:r>
      <w:r w:rsidR="007B2476">
        <w:t xml:space="preserve"> of delivering the equally spaced, regular digital pulses </w:t>
      </w:r>
      <w:r w:rsidR="00912317">
        <w:t xml:space="preserve">needed for </w:t>
      </w:r>
      <w:r w:rsidR="00577032">
        <w:t xml:space="preserve">triggering </w:t>
      </w:r>
      <w:r w:rsidR="00912317">
        <w:t>image capture</w:t>
      </w:r>
      <w:r w:rsidR="00397C93">
        <w:t>.</w:t>
      </w:r>
    </w:p>
    <w:p w14:paraId="06F6489A" w14:textId="7F3467AE" w:rsidR="00F3299C" w:rsidRDefault="00120B6F" w:rsidP="00F3299C">
      <w:pPr>
        <w:ind w:firstLine="360"/>
      </w:pPr>
      <w:r>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D5081">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1ED3CF6F" w14:textId="32BA246E"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lastRenderedPageBreak/>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w:t>
      </w:r>
      <w:r>
        <w:lastRenderedPageBreak/>
        <w:t xml:space="preserve">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w:t>
      </w:r>
      <w:r w:rsidR="00A8750D">
        <w:lastRenderedPageBreak/>
        <w:t xml:space="preserve">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F8C1E96"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w:t>
      </w:r>
      <w:r w:rsidR="00024AFC">
        <w:t xml:space="preserve"> in digital pulse timing</w:t>
      </w:r>
      <w:r w:rsidR="0041782D">
        <w:t>, we utilized the Teensy 3.2 instead of the Arduino UNO.</w:t>
      </w:r>
    </w:p>
    <w:p w14:paraId="5506786C" w14:textId="0D3ED1E3" w:rsidR="005A73AA" w:rsidRDefault="005A73AA" w:rsidP="005A73AA">
      <w:pPr>
        <w:tabs>
          <w:tab w:val="left" w:pos="5271"/>
        </w:tabs>
      </w:pPr>
      <w:r w:rsidRPr="00D63281">
        <w:rPr>
          <w:i/>
        </w:rPr>
        <w:t>Motion tracking using the ADNS-9800</w:t>
      </w:r>
    </w:p>
    <w:p w14:paraId="6658B66B" w14:textId="09C4844E" w:rsidR="00E75691" w:rsidRDefault="0041782D" w:rsidP="00E75691">
      <w:pPr>
        <w:ind w:firstLine="720"/>
      </w:pPr>
      <w:r>
        <w:t>To demonstrate the flexibility of this device for both experimental control and data acquisition</w:t>
      </w:r>
      <w:r w:rsidR="005A73AA">
        <w:t xml:space="preserve"> in conjunction with image capturing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w:t>
      </w:r>
      <w:r w:rsidR="007F4C4E">
        <w:t xml:space="preserve"> setting are</w:t>
      </w:r>
      <w:r w:rsidR="00CF040E">
        <w:t xml:space="preserve"> available</w:t>
      </w:r>
      <w:r w:rsidR="006A13DB">
        <w:t xml:space="preserve"> for use</w:t>
      </w:r>
      <w:r w:rsidR="00B40A0C">
        <w:t>.</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lastRenderedPageBreak/>
        <w:t>two</w:t>
      </w:r>
      <w:r w:rsidR="00E6089C">
        <w:t xml:space="preserve"> ADNS-9800 laser motion sensor</w:t>
      </w:r>
      <w:r w:rsidR="002E6EA9">
        <w:t xml:space="preserve"> board</w:t>
      </w:r>
      <w:r w:rsidR="00E6089C">
        <w:t>s</w:t>
      </w:r>
      <w:r w:rsidR="00753856">
        <w:t xml:space="preserve">, </w:t>
      </w:r>
      <w:r w:rsidR="00753856">
        <w:t>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753856">
        <w:t>.</w:t>
      </w:r>
    </w:p>
    <w:p w14:paraId="57CC9E3F" w14:textId="02BB8C14" w:rsidR="00A86942" w:rsidRDefault="00A86942" w:rsidP="00E75691">
      <w:pPr>
        <w:ind w:firstLine="720"/>
      </w:pPr>
      <w:r>
        <w:t xml:space="preserve">There are a number of ways in which people have </w:t>
      </w:r>
      <w:r w:rsidR="00376B02">
        <w:t xml:space="preserve">previously </w:t>
      </w:r>
      <w:r>
        <w:t xml:space="preserve">attempted to observe motor output while imaging. In one particular technique, experimenters mount </w:t>
      </w:r>
      <w:r>
        <w:t xml:space="preserve">a fluorescence microscope on the head of a mouse, and allow the mouse to move freely while recording activity via video (Barbera et al. 2016) or via video in addition to an accelerometer </w:t>
      </w:r>
      <w:sdt>
        <w:sdtPr>
          <w:id w:val="-97027095"/>
          <w:citation/>
        </w:sdtPr>
        <w:sdtEndPr/>
        <w:sdtContent>
          <w:r>
            <w:fldChar w:fldCharType="begin"/>
          </w:r>
          <w:r>
            <w:instrText xml:space="preserve">CITATION Kla17 \l 1033 </w:instrText>
          </w:r>
          <w:r>
            <w:fldChar w:fldCharType="separate"/>
          </w:r>
          <w:r w:rsidR="00CD5081">
            <w:rPr>
              <w:noProof/>
            </w:rPr>
            <w:t>(Klaus, et al., 2017)</w:t>
          </w:r>
          <w:r>
            <w:fldChar w:fldCharType="end"/>
          </w:r>
        </w:sdtContent>
      </w:sdt>
      <w:r>
        <w:t>. However, resting a microscope on the head of a mouse restricts its normal range of movement, limiting its peak velocity and introducing a confounding variable to the experiment</w:t>
      </w:r>
      <w:r w:rsidR="004926EA">
        <w:t xml:space="preserve">, </w:t>
      </w:r>
      <w:r>
        <w:t xml:space="preserve">particularly </w:t>
      </w:r>
      <w:r w:rsidR="004926EA">
        <w:t>when examining</w:t>
      </w:r>
      <w:r>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CD5081">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CD5081">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CD5081">
            <w:rPr>
              <w:noProof/>
            </w:rPr>
            <w:t>(Aranov &amp; Tank, 2014; Dombeck, Khabbaz, Collman, Adelman, &amp; Tank, 2007)</w:t>
          </w:r>
          <w:r>
            <w:fldChar w:fldCharType="end"/>
          </w:r>
        </w:sdtContent>
      </w:sdt>
      <w:r>
        <w:t xml:space="preserve"> which, though a comprehensive piece of software, is expensive and proprietary.</w:t>
      </w:r>
    </w:p>
    <w:p w14:paraId="6C7E90BD" w14:textId="4328C18A" w:rsidR="00A86942" w:rsidRDefault="00A86942" w:rsidP="00A86942">
      <w:pPr>
        <w:ind w:firstLine="360"/>
      </w:pPr>
      <w:r>
        <w:t xml:space="preserve">We </w:t>
      </w:r>
      <w:r w:rsidR="00C97E5E">
        <w:t>reconstructed</w:t>
      </w:r>
      <w:r>
        <w:t xml:space="preserve"> </w:t>
      </w:r>
      <w:r w:rsidR="00AD3F7B">
        <w:t>the</w:t>
      </w:r>
      <w:r w:rsidR="00C97E5E">
        <w:t xml:space="preserve"> latter</w:t>
      </w:r>
      <w:r w:rsidR="00A62EC6">
        <w:t xml:space="preserve"> design utilizing a Teensy</w:t>
      </w:r>
      <w:r>
        <w:t>.</w:t>
      </w:r>
      <w:r w:rsidR="00E5682B">
        <w:t xml:space="preserve"> </w:t>
      </w:r>
      <w:r w:rsidR="00EB0384">
        <w:t>Our approach</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045FF4FE"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p>
    <w:p w14:paraId="129C9FA0" w14:textId="1A79BA62" w:rsidR="009E4E72" w:rsidRDefault="00EB7CDA" w:rsidP="00A86942">
      <w:pPr>
        <w:ind w:firstLine="360"/>
      </w:pPr>
      <w:r>
        <w:t>This system offers a</w:t>
      </w:r>
      <w:r w:rsidR="0086500A">
        <w:t xml:space="preserve"> simple and</w:t>
      </w:r>
      <w:r>
        <w:t xml:space="preserve"> </w:t>
      </w:r>
      <w:r w:rsidR="002E6EA9">
        <w:t>inexpensive</w:t>
      </w:r>
      <w:r>
        <w:t xml:space="preserve"> method of tracking mouse movement with high fidelity, temporal accuracy and without introducing conf</w:t>
      </w:r>
      <w:r w:rsidR="00F857F8">
        <w:t>ounding experimental variables</w:t>
      </w:r>
      <w:r w:rsidR="00E14E1D">
        <w:t xml:space="preserve"> that would alter the mouse’s maximum velocity, for example</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lastRenderedPageBreak/>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55BAD675"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902D3F">
        <w:t>one</w:t>
      </w:r>
      <w:r>
        <w:t xml:space="preserve"> trai</w:t>
      </w:r>
      <w:r w:rsidR="00902D3F">
        <w:t>s</w:t>
      </w:r>
      <w:r>
        <w:t>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54FBC440" w:rsidR="00165CBC" w:rsidRDefault="00491129" w:rsidP="003F3083">
      <w:pPr>
        <w:ind w:firstLine="720"/>
      </w:pPr>
      <w:r>
        <w:t xml:space="preserve">We </w:t>
      </w:r>
      <w:r w:rsidR="00DF7CEF">
        <w:t>introduce</w:t>
      </w:r>
      <w:r w:rsidR="00E542A5">
        <w:t xml:space="preserve"> two inexpensive and highly accurate experimental paradigms</w:t>
      </w:r>
      <w:r w:rsidR="009B1FAD">
        <w:t xml:space="preserve"> designed for the purposes of imaging,</w:t>
      </w:r>
      <w:bookmarkStart w:id="22" w:name="_GoBack"/>
      <w:bookmarkEnd w:id="22"/>
      <w:r w:rsidR="00E542A5">
        <w:t xml:space="preserve">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Teensy is capable of reporting movement measurements</w:t>
      </w:r>
      <w:r w:rsidR="00E542A5">
        <w:t xml:space="preserve">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motor output simultaneously</w:t>
      </w:r>
      <w:r w:rsidR="00B451ED">
        <w:t xml:space="preserve"> with accurate camera triggers.</w:t>
      </w:r>
    </w:p>
    <w:p w14:paraId="2C245482" w14:textId="7DE385D1"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 xml:space="preserve">while simultaneously sending out regular digital </w:t>
      </w:r>
      <w:r w:rsidR="00E210D3">
        <w:lastRenderedPageBreak/>
        <w:t>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06CCF45" w:rsidR="003B6EFD"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w:t>
      </w:r>
      <w:r w:rsidR="00CC5552">
        <w:t xml:space="preserve">actually </w:t>
      </w:r>
      <w:r w:rsidR="00E210D3">
        <w:t>underscores the desirability of using a Teensy</w:t>
      </w:r>
      <w:r w:rsidR="00CC5552">
        <w:t xml:space="preserve"> 3.2</w:t>
      </w:r>
      <w:r w:rsidR="00E210D3">
        <w:t xml:space="preserve">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1FD2877F" w14:textId="77777777" w:rsidR="00586A58" w:rsidRPr="00CD1149" w:rsidRDefault="00586A58" w:rsidP="00D73C96">
      <w:pPr>
        <w:ind w:firstLine="720"/>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lastRenderedPageBreak/>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lastRenderedPageBreak/>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3T15:0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3T15:56: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15" w:author="howard" w:date="2018-10-23T15:00:00Z" w:initials="h">
    <w:p w14:paraId="6B613677" w14:textId="05E4437B" w:rsidR="000759CA" w:rsidRDefault="000759CA">
      <w:pPr>
        <w:pStyle w:val="CommentText"/>
      </w:pPr>
      <w:r>
        <w:rPr>
          <w:rStyle w:val="CommentReference"/>
        </w:rPr>
        <w:annotationRef/>
      </w:r>
      <w:r>
        <w:t xml:space="preserve">We are talking quite a bit about imaging data as it relates to neurons but I would be more general here. People use imaging data to capture behavior (eye blinks, reaction times to a cue, motion tracking for freezing behavior or immobility in fear conditioning). All require frame capture at high speed so make sure you are thinking about these other instances as you write where animal behavior can be monitored in addition or instead of neural behavior) </w:t>
      </w:r>
    </w:p>
  </w:comment>
  <w:comment w:id="16" w:author="Michael Romano" w:date="2018-10-23T15:59:00Z" w:initials="c">
    <w:p w14:paraId="2FEAB267" w14:textId="3BAD2F0E" w:rsidR="00317692" w:rsidRDefault="00317692">
      <w:pPr>
        <w:pStyle w:val="CommentText"/>
      </w:pPr>
      <w:r>
        <w:rPr>
          <w:rStyle w:val="CommentReference"/>
        </w:rPr>
        <w:annotationRef/>
      </w:r>
      <w:r>
        <w:t>Good idea</w:t>
      </w:r>
    </w:p>
  </w:comment>
  <w:comment w:id="20" w:author="Michael Romano" w:date="2018-10-23T16:41:00Z" w:initials="c">
    <w:p w14:paraId="0E934B29" w14:textId="77777777" w:rsidR="007469B4" w:rsidRDefault="007469B4">
      <w:pPr>
        <w:pStyle w:val="CommentText"/>
      </w:pPr>
      <w:r>
        <w:rPr>
          <w:rStyle w:val="CommentReference"/>
        </w:rPr>
        <w:annotationRef/>
      </w:r>
      <w:r>
        <w:t>Arduino atmega328 datasheet: The device is shipped with internal RC oscillator at 8.0MHz and with the fuse CKDIV8 programmed, resulting in 1.0MHz system clock. The startup time is set to maximum and time-out period enabled. (CKSEL = "0010", SUT = "10", CKDIV8 = "0"). The default setting ensures that all users can make their desired clock source setting using any a</w:t>
      </w:r>
      <w:r w:rsidR="00076A6F">
        <w:t>vailable programming interface.</w:t>
      </w:r>
    </w:p>
    <w:p w14:paraId="62C340C7" w14:textId="77777777" w:rsidR="00076A6F" w:rsidRDefault="00076A6F">
      <w:pPr>
        <w:pStyle w:val="CommentText"/>
      </w:pPr>
    </w:p>
    <w:p w14:paraId="7B051C29" w14:textId="43B71C3E" w:rsidR="00076A6F" w:rsidRDefault="00076A6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6B613677" w15:done="0"/>
  <w15:commentEx w15:paraId="2FEAB267" w15:paraIdParent="6B613677" w15:done="0"/>
  <w15:commentEx w15:paraId="7B051C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D05AC" w14:textId="77777777" w:rsidR="004C6277" w:rsidRDefault="004C6277" w:rsidP="00E85F45">
      <w:pPr>
        <w:spacing w:after="0" w:line="240" w:lineRule="auto"/>
      </w:pPr>
      <w:r>
        <w:separator/>
      </w:r>
    </w:p>
  </w:endnote>
  <w:endnote w:type="continuationSeparator" w:id="0">
    <w:p w14:paraId="5B660D5C" w14:textId="77777777" w:rsidR="004C6277" w:rsidRDefault="004C627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64514" w14:textId="77777777" w:rsidR="004C6277" w:rsidRDefault="004C6277" w:rsidP="00E85F45">
      <w:pPr>
        <w:spacing w:after="0" w:line="240" w:lineRule="auto"/>
      </w:pPr>
      <w:r>
        <w:separator/>
      </w:r>
    </w:p>
  </w:footnote>
  <w:footnote w:type="continuationSeparator" w:id="0">
    <w:p w14:paraId="3196DE64" w14:textId="77777777" w:rsidR="004C6277" w:rsidRDefault="004C627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24AFC"/>
    <w:rsid w:val="00035703"/>
    <w:rsid w:val="00035F64"/>
    <w:rsid w:val="00042503"/>
    <w:rsid w:val="00042945"/>
    <w:rsid w:val="00046444"/>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0F57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488F"/>
    <w:rsid w:val="001F6CDA"/>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593A"/>
    <w:rsid w:val="003D674A"/>
    <w:rsid w:val="003D73ED"/>
    <w:rsid w:val="003E5207"/>
    <w:rsid w:val="003E64DD"/>
    <w:rsid w:val="003E7D50"/>
    <w:rsid w:val="003F0C7A"/>
    <w:rsid w:val="003F2AA8"/>
    <w:rsid w:val="003F3083"/>
    <w:rsid w:val="00400592"/>
    <w:rsid w:val="00403EA9"/>
    <w:rsid w:val="0040660C"/>
    <w:rsid w:val="00412C67"/>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C6277"/>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0B53"/>
    <w:rsid w:val="00552949"/>
    <w:rsid w:val="0056510D"/>
    <w:rsid w:val="00567A99"/>
    <w:rsid w:val="00571660"/>
    <w:rsid w:val="00571EBC"/>
    <w:rsid w:val="00577032"/>
    <w:rsid w:val="00585ECF"/>
    <w:rsid w:val="00586A58"/>
    <w:rsid w:val="00597A57"/>
    <w:rsid w:val="005A3277"/>
    <w:rsid w:val="005A37B5"/>
    <w:rsid w:val="005A5872"/>
    <w:rsid w:val="005A73AA"/>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0AC6"/>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34733"/>
    <w:rsid w:val="0073797A"/>
    <w:rsid w:val="007469B4"/>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B2476"/>
    <w:rsid w:val="007B4044"/>
    <w:rsid w:val="007C32F6"/>
    <w:rsid w:val="007C3746"/>
    <w:rsid w:val="007C4672"/>
    <w:rsid w:val="007C566B"/>
    <w:rsid w:val="007D43A6"/>
    <w:rsid w:val="007E0C8B"/>
    <w:rsid w:val="007E25A3"/>
    <w:rsid w:val="007E7E9C"/>
    <w:rsid w:val="007F085D"/>
    <w:rsid w:val="007F0DA0"/>
    <w:rsid w:val="007F4C4E"/>
    <w:rsid w:val="007F5AC9"/>
    <w:rsid w:val="008037DC"/>
    <w:rsid w:val="0081038E"/>
    <w:rsid w:val="00814823"/>
    <w:rsid w:val="0083552F"/>
    <w:rsid w:val="00835A0D"/>
    <w:rsid w:val="00835B7E"/>
    <w:rsid w:val="00840ED0"/>
    <w:rsid w:val="00844984"/>
    <w:rsid w:val="00844BFC"/>
    <w:rsid w:val="00845AEC"/>
    <w:rsid w:val="00847DEC"/>
    <w:rsid w:val="00850506"/>
    <w:rsid w:val="008614FB"/>
    <w:rsid w:val="008632F2"/>
    <w:rsid w:val="0086500A"/>
    <w:rsid w:val="00866B24"/>
    <w:rsid w:val="00867027"/>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B1457"/>
    <w:rsid w:val="009B1FAD"/>
    <w:rsid w:val="009B668E"/>
    <w:rsid w:val="009B73B3"/>
    <w:rsid w:val="009C66FD"/>
    <w:rsid w:val="009C7571"/>
    <w:rsid w:val="009C7937"/>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6942"/>
    <w:rsid w:val="00A8750D"/>
    <w:rsid w:val="00A87CAC"/>
    <w:rsid w:val="00A9065D"/>
    <w:rsid w:val="00A914C8"/>
    <w:rsid w:val="00A92174"/>
    <w:rsid w:val="00A971F7"/>
    <w:rsid w:val="00AA307E"/>
    <w:rsid w:val="00AA5F80"/>
    <w:rsid w:val="00AA64EA"/>
    <w:rsid w:val="00AB550D"/>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40A0C"/>
    <w:rsid w:val="00B451ED"/>
    <w:rsid w:val="00B4587A"/>
    <w:rsid w:val="00B53984"/>
    <w:rsid w:val="00B5586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557FA"/>
    <w:rsid w:val="00D55A6C"/>
    <w:rsid w:val="00D63281"/>
    <w:rsid w:val="00D70814"/>
    <w:rsid w:val="00D70D6F"/>
    <w:rsid w:val="00D7347B"/>
    <w:rsid w:val="00D73C96"/>
    <w:rsid w:val="00D74F63"/>
    <w:rsid w:val="00D8470E"/>
    <w:rsid w:val="00D863F6"/>
    <w:rsid w:val="00D9051D"/>
    <w:rsid w:val="00D91E60"/>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ADD"/>
    <w:rsid w:val="00E27C93"/>
    <w:rsid w:val="00E3479E"/>
    <w:rsid w:val="00E34F2A"/>
    <w:rsid w:val="00E41B7C"/>
    <w:rsid w:val="00E43909"/>
    <w:rsid w:val="00E4721B"/>
    <w:rsid w:val="00E542A5"/>
    <w:rsid w:val="00E5682B"/>
    <w:rsid w:val="00E569E9"/>
    <w:rsid w:val="00E56F15"/>
    <w:rsid w:val="00E57284"/>
    <w:rsid w:val="00E6089C"/>
    <w:rsid w:val="00E66901"/>
    <w:rsid w:val="00E66E72"/>
    <w:rsid w:val="00E71F37"/>
    <w:rsid w:val="00E732B9"/>
    <w:rsid w:val="00E75691"/>
    <w:rsid w:val="00E76857"/>
    <w:rsid w:val="00E77148"/>
    <w:rsid w:val="00E77743"/>
    <w:rsid w:val="00E85BA4"/>
    <w:rsid w:val="00E85F45"/>
    <w:rsid w:val="00E86B2E"/>
    <w:rsid w:val="00EA4A2D"/>
    <w:rsid w:val="00EA5D1F"/>
    <w:rsid w:val="00EB0384"/>
    <w:rsid w:val="00EB12CB"/>
    <w:rsid w:val="00EB2F58"/>
    <w:rsid w:val="00EB40DF"/>
    <w:rsid w:val="00EB7CDA"/>
    <w:rsid w:val="00EC16BB"/>
    <w:rsid w:val="00EC1EF0"/>
    <w:rsid w:val="00EC7054"/>
    <w:rsid w:val="00ED01D5"/>
    <w:rsid w:val="00ED2A48"/>
    <w:rsid w:val="00ED552D"/>
    <w:rsid w:val="00EE39D4"/>
    <w:rsid w:val="00EF0407"/>
    <w:rsid w:val="00EF1FC3"/>
    <w:rsid w:val="00EF47A8"/>
    <w:rsid w:val="00F01DF8"/>
    <w:rsid w:val="00F02480"/>
    <w:rsid w:val="00F15A80"/>
    <w:rsid w:val="00F1625C"/>
    <w:rsid w:val="00F16851"/>
    <w:rsid w:val="00F16A59"/>
    <w:rsid w:val="00F23651"/>
    <w:rsid w:val="00F25F3E"/>
    <w:rsid w:val="00F25F9D"/>
    <w:rsid w:val="00F31E3E"/>
    <w:rsid w:val="00F3299C"/>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9E898703-D293-457B-ABFA-5501310B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DA49A303-D425-4D84-9C4C-9AC03B49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5515</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14</cp:revision>
  <dcterms:created xsi:type="dcterms:W3CDTF">2018-10-23T20:00:00Z</dcterms:created>
  <dcterms:modified xsi:type="dcterms:W3CDTF">2018-10-24T12:08:00Z</dcterms:modified>
</cp:coreProperties>
</file>