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w:t>
      </w:r>
      <w:proofErr w:type="spellStart"/>
      <w:r w:rsidR="006F7BBE" w:rsidRPr="001D6942">
        <w:rPr>
          <w:rFonts w:ascii="Times New Roman" w:hAnsi="Times New Roman" w:cs="Times New Roman"/>
        </w:rPr>
        <w:t>sCMOS</w:t>
      </w:r>
      <w:proofErr w:type="spellEnd"/>
      <w:r w:rsidR="006F7BBE" w:rsidRPr="001D6942">
        <w:rPr>
          <w:rFonts w:ascii="Times New Roman" w:hAnsi="Times New Roman" w:cs="Times New Roman"/>
        </w:rPr>
        <w:t xml:space="preserve">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46394893"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 xml:space="preserve">of the </w:t>
      </w:r>
      <w:proofErr w:type="gramStart"/>
      <w:r w:rsidR="00E569E9" w:rsidRPr="001D6942">
        <w:rPr>
          <w:rFonts w:ascii="Times New Roman" w:hAnsi="Times New Roman" w:cs="Times New Roman"/>
        </w:rPr>
        <w:t>Teensy</w:t>
      </w:r>
      <w:proofErr w:type="gramEnd"/>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proofErr w:type="spellStart"/>
      <w:r w:rsidR="00603326" w:rsidRPr="001D6942">
        <w:rPr>
          <w:rFonts w:ascii="Times New Roman" w:hAnsi="Times New Roman" w:cs="Times New Roman"/>
        </w:rPr>
        <w:t>sCMOS</w:t>
      </w:r>
      <w:proofErr w:type="spellEnd"/>
      <w:r w:rsidR="00603326" w:rsidRPr="001D6942">
        <w:rPr>
          <w:rFonts w:ascii="Times New Roman" w:hAnsi="Times New Roman" w:cs="Times New Roman"/>
        </w:rPr>
        <w:t xml:space="preserve">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w:t>
      </w:r>
      <w:proofErr w:type="gramStart"/>
      <w:r w:rsidR="004918EB" w:rsidRPr="001D6942">
        <w:rPr>
          <w:rFonts w:ascii="Times New Roman" w:hAnsi="Times New Roman" w:cs="Times New Roman"/>
        </w:rPr>
        <w:t>temporally</w:t>
      </w:r>
      <w:proofErr w:type="gramEnd"/>
      <w:r w:rsidR="004918EB" w:rsidRPr="001D6942">
        <w:rPr>
          <w:rFonts w:ascii="Times New Roman" w:hAnsi="Times New Roman" w:cs="Times New Roman"/>
        </w:rPr>
        <w:t xml:space="preserve">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a</w:t>
      </w:r>
      <w:r w:rsidR="00CA41F0">
        <w:rPr>
          <w:rFonts w:ascii="Times New Roman" w:hAnsi="Times New Roman" w:cs="Times New Roman"/>
        </w:rPr>
        <w:t>n</w:t>
      </w:r>
      <w:r w:rsidR="003E64DD" w:rsidRPr="001D6942">
        <w:rPr>
          <w:rFonts w:ascii="Times New Roman" w:hAnsi="Times New Roman" w:cs="Times New Roman"/>
        </w:rPr>
        <w:t xml:space="preserve"> </w:t>
      </w:r>
      <w:r w:rsidR="00CA41F0">
        <w:rPr>
          <w:rFonts w:ascii="Times New Roman" w:hAnsi="Times New Roman" w:cs="Times New Roman"/>
        </w:rPr>
        <w:t xml:space="preserve">eye blink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proofErr w:type="spellStart"/>
      <w:r w:rsidR="00940331" w:rsidRPr="001D6942">
        <w:rPr>
          <w:rFonts w:ascii="Times New Roman" w:hAnsi="Times New Roman" w:cs="Times New Roman"/>
        </w:rPr>
        <w:t>sCMOS</w:t>
      </w:r>
      <w:proofErr w:type="spellEnd"/>
      <w:r w:rsidR="00940331" w:rsidRPr="001D6942">
        <w:rPr>
          <w:rFonts w:ascii="Times New Roman" w:hAnsi="Times New Roman" w:cs="Times New Roman"/>
        </w:rPr>
        <w:t xml:space="preserve">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13A3DE2B"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180B5898"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proofErr w:type="spellStart"/>
      <w:r w:rsidR="00C52A80" w:rsidRPr="001D6942">
        <w:rPr>
          <w:rFonts w:ascii="Times New Roman" w:hAnsi="Times New Roman" w:cs="Times New Roman"/>
        </w:rPr>
        <w:t>sCMOS</w:t>
      </w:r>
      <w:proofErr w:type="spellEnd"/>
      <w:r w:rsidR="00C52A80" w:rsidRPr="001D6942">
        <w:rPr>
          <w:rFonts w:ascii="Times New Roman" w:hAnsi="Times New Roman" w:cs="Times New Roman"/>
        </w:rPr>
        <w:t xml:space="preserve">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Han18  \m Moh16 \m Ngu15 \l 1033 </w:instrText>
          </w:r>
          <w:r w:rsidR="00BC15DC">
            <w:rPr>
              <w:rFonts w:ascii="Times New Roman" w:hAnsi="Times New Roman" w:cs="Times New Roman"/>
            </w:rPr>
            <w:fldChar w:fldCharType="separate"/>
          </w:r>
          <w:r w:rsidR="00315CAD" w:rsidRPr="00315CAD">
            <w:rPr>
              <w:rFonts w:ascii="Times New Roman" w:hAnsi="Times New Roman" w:cs="Times New Roman"/>
              <w:noProof/>
            </w:rPr>
            <w:t>(Hansen, et al. 2018, Mohammed, et al. 2016, Nguyen, et al. 2016)</w:t>
          </w:r>
          <w:r w:rsidR="00BC15DC">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w:t>
      </w:r>
      <w:proofErr w:type="spellStart"/>
      <w:r w:rsidR="009C14C0" w:rsidRPr="001D6942">
        <w:rPr>
          <w:rFonts w:ascii="Times New Roman" w:hAnsi="Times New Roman" w:cs="Times New Roman"/>
        </w:rPr>
        <w:t>sCMOS</w:t>
      </w:r>
      <w:proofErr w:type="spellEnd"/>
      <w:r w:rsidR="009C14C0" w:rsidRPr="001D6942">
        <w:rPr>
          <w:rFonts w:ascii="Times New Roman" w:hAnsi="Times New Roman" w:cs="Times New Roman"/>
        </w:rPr>
        <w:t xml:space="preserve">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44BB47C2"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315CAD">
            <w:rPr>
              <w:rFonts w:ascii="Times New Roman" w:hAnsi="Times New Roman" w:cs="Times New Roman"/>
              <w:noProof/>
            </w:rPr>
            <w:t xml:space="preserve"> </w:t>
          </w:r>
          <w:r w:rsidR="00315CAD" w:rsidRPr="00315CAD">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lastRenderedPageBreak/>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Arduino 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315CAD" w:rsidRPr="00315CAD">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5FBCBD62"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F52F45">
        <w:rPr>
          <w:rFonts w:ascii="Times New Roman" w:hAnsi="Times New Roman" w:cs="Times New Roman"/>
        </w:rPr>
        <w:t>n eye blink</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proofErr w:type="gramStart"/>
      <w:r w:rsidR="00BE7F4E" w:rsidRPr="001D6942">
        <w:rPr>
          <w:rFonts w:ascii="Times New Roman" w:hAnsi="Times New Roman" w:cs="Times New Roman"/>
        </w:rPr>
        <w:t>Teensy</w:t>
      </w:r>
      <w:proofErr w:type="gramEnd"/>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35460D">
        <w:rPr>
          <w:rFonts w:ascii="Times New Roman" w:hAnsi="Times New Roman" w:cs="Times New Roman"/>
        </w:rPr>
        <w:t xml:space="preserve">an </w:t>
      </w:r>
      <w:r w:rsidR="001D6B91">
        <w:rPr>
          <w:rFonts w:ascii="Times New Roman" w:hAnsi="Times New Roman" w:cs="Times New Roman"/>
        </w:rPr>
        <w:t xml:space="preserve">eye blink trace conditioning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w:t>
      </w:r>
      <w:proofErr w:type="gramStart"/>
      <w:r w:rsidR="00BE7F4E" w:rsidRPr="001D6942">
        <w:rPr>
          <w:rFonts w:ascii="Times New Roman" w:hAnsi="Times New Roman" w:cs="Times New Roman"/>
        </w:rPr>
        <w:t>Teensy</w:t>
      </w:r>
      <w:proofErr w:type="gramEnd"/>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66BA459F"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w:t>
      </w:r>
      <w:commentRangeStart w:id="0"/>
      <w:commentRangeStart w:id="1"/>
      <w:r w:rsidR="00137A51" w:rsidRPr="001D6942">
        <w:rPr>
          <w:rFonts w:ascii="Times New Roman" w:hAnsi="Times New Roman" w:cs="Times New Roman"/>
        </w:rPr>
        <w:t>printed circuit board</w:t>
      </w:r>
      <w:commentRangeEnd w:id="0"/>
      <w:r w:rsidR="007A1A4C">
        <w:rPr>
          <w:rStyle w:val="CommentReference"/>
        </w:rPr>
        <w:commentReference w:id="0"/>
      </w:r>
      <w:commentRangeEnd w:id="1"/>
      <w:r w:rsidR="006C3013">
        <w:rPr>
          <w:rStyle w:val="CommentReference"/>
        </w:rPr>
        <w:commentReference w:id="1"/>
      </w:r>
      <w:r w:rsidR="007A1A4C">
        <w:rPr>
          <w:rFonts w:ascii="Times New Roman" w:hAnsi="Times New Roman" w:cs="Times New Roman"/>
        </w:rPr>
        <w:t xml:space="preserve"> (PCB)</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proofErr w:type="spellStart"/>
      <w:r w:rsidR="00AC3874" w:rsidRPr="001D6942">
        <w:rPr>
          <w:rFonts w:ascii="Times New Roman" w:hAnsi="Times New Roman" w:cs="Times New Roman"/>
        </w:rPr>
        <w:t>SparkFun</w:t>
      </w:r>
      <w:proofErr w:type="spellEnd"/>
      <w:r w:rsidR="00AC3874" w:rsidRPr="001D6942">
        <w:rPr>
          <w:rFonts w:ascii="Times New Roman" w:hAnsi="Times New Roman" w:cs="Times New Roman"/>
        </w:rPr>
        <w:t xml:space="preserve">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xml:space="preserv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 xml:space="preserve">for example: </w:t>
      </w:r>
      <w:proofErr w:type="spellStart"/>
      <w:r w:rsidR="00BF3519" w:rsidRPr="001D6942">
        <w:rPr>
          <w:rFonts w:ascii="Times New Roman" w:hAnsi="Times New Roman" w:cs="Times New Roman"/>
        </w:rPr>
        <w:t>Digi</w:t>
      </w:r>
      <w:proofErr w:type="spellEnd"/>
      <w:r w:rsidR="00BF3519" w:rsidRPr="001D6942">
        <w:rPr>
          <w:rFonts w:ascii="Times New Roman" w:hAnsi="Times New Roman" w:cs="Times New Roman"/>
        </w:rPr>
        <w:t>-Key,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Teensy was connected to a computer via a standard USB-</w:t>
      </w:r>
      <w:proofErr w:type="spellStart"/>
      <w:r w:rsidR="007D624C" w:rsidRPr="001D6942">
        <w:rPr>
          <w:rFonts w:ascii="Times New Roman" w:hAnsi="Times New Roman" w:cs="Times New Roman"/>
        </w:rPr>
        <w:t>microUSB</w:t>
      </w:r>
      <w:proofErr w:type="spellEnd"/>
      <w:r w:rsidR="007D624C" w:rsidRPr="001D6942">
        <w:rPr>
          <w:rFonts w:ascii="Times New Roman" w:hAnsi="Times New Roman" w:cs="Times New Roman"/>
        </w:rPr>
        <w:t xml:space="preserve"> cable (for example: </w:t>
      </w:r>
      <w:proofErr w:type="spellStart"/>
      <w:r w:rsidR="007D624C" w:rsidRPr="001D6942">
        <w:rPr>
          <w:rFonts w:ascii="Times New Roman" w:hAnsi="Times New Roman" w:cs="Times New Roman"/>
        </w:rPr>
        <w:t>Digi</w:t>
      </w:r>
      <w:proofErr w:type="spellEnd"/>
      <w:r w:rsidR="007D624C" w:rsidRPr="001D6942">
        <w:rPr>
          <w:rFonts w:ascii="Times New Roman" w:hAnsi="Times New Roman" w:cs="Times New Roman"/>
        </w:rPr>
        <w:t xml:space="preserve">-Key,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 xml:space="preserve">upload code to the Teensy, we used </w:t>
      </w:r>
      <w:proofErr w:type="spellStart"/>
      <w:r w:rsidR="001B0392" w:rsidRPr="001D6942">
        <w:rPr>
          <w:rFonts w:ascii="Times New Roman" w:hAnsi="Times New Roman" w:cs="Times New Roman"/>
        </w:rPr>
        <w:t>PlatformIO</w:t>
      </w:r>
      <w:proofErr w:type="spellEnd"/>
      <w:r w:rsidR="001B0392" w:rsidRPr="001D6942">
        <w:rPr>
          <w:rFonts w:ascii="Times New Roman" w:hAnsi="Times New Roman" w:cs="Times New Roman"/>
        </w:rPr>
        <w:t xml:space="preserve"> (</w:t>
      </w:r>
      <w:hyperlink r:id="rId10"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1"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w:t>
      </w:r>
      <w:proofErr w:type="spellStart"/>
      <w:r w:rsidR="00A07091">
        <w:rPr>
          <w:rFonts w:ascii="Times New Roman" w:hAnsi="Times New Roman" w:cs="Times New Roman"/>
        </w:rPr>
        <w:t>DigitalIO</w:t>
      </w:r>
      <w:proofErr w:type="spellEnd"/>
      <w:r w:rsidR="00A07091">
        <w:rPr>
          <w:rFonts w:ascii="Times New Roman" w:hAnsi="Times New Roman" w:cs="Times New Roman"/>
        </w:rPr>
        <w:t xml:space="preserve"> library provided by </w:t>
      </w:r>
      <w:proofErr w:type="spellStart"/>
      <w:r w:rsidR="00A07091">
        <w:rPr>
          <w:rFonts w:ascii="Times New Roman" w:hAnsi="Times New Roman" w:cs="Times New Roman"/>
        </w:rPr>
        <w:t>PlatformIO</w:t>
      </w:r>
      <w:proofErr w:type="spellEnd"/>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2"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7AABB3B6"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3"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proofErr w:type="spellStart"/>
      <w:r w:rsidR="007A21BE" w:rsidRPr="001D6942">
        <w:rPr>
          <w:rFonts w:ascii="Times New Roman" w:hAnsi="Times New Roman" w:cs="Times New Roman"/>
        </w:rPr>
        <w:t>Tindie</w:t>
      </w:r>
      <w:proofErr w:type="spellEnd"/>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4"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w:t>
      </w:r>
      <w:proofErr w:type="spellStart"/>
      <w:r w:rsidR="00E762AB" w:rsidRPr="001D6942">
        <w:rPr>
          <w:rFonts w:ascii="Times New Roman" w:hAnsi="Times New Roman" w:cs="Times New Roman"/>
        </w:rPr>
        <w:t>sCMOS</w:t>
      </w:r>
      <w:proofErr w:type="spellEnd"/>
      <w:r w:rsidR="00E762AB" w:rsidRPr="001D6942">
        <w:rPr>
          <w:rFonts w:ascii="Times New Roman" w:hAnsi="Times New Roman" w:cs="Times New Roman"/>
        </w:rPr>
        <w:t xml:space="preserve"> camera for image capture every 50 </w:t>
      </w:r>
      <w:proofErr w:type="spellStart"/>
      <w:r w:rsidR="00E762AB" w:rsidRPr="001D6942">
        <w:rPr>
          <w:rFonts w:ascii="Times New Roman" w:hAnsi="Times New Roman" w:cs="Times New Roman"/>
        </w:rPr>
        <w:t>ms</w:t>
      </w:r>
      <w:r w:rsidRPr="001D6942">
        <w:rPr>
          <w:rFonts w:ascii="Times New Roman" w:hAnsi="Times New Roman" w:cs="Times New Roman"/>
        </w:rPr>
        <w:t>.</w:t>
      </w:r>
      <w:proofErr w:type="spellEnd"/>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315CAD" w:rsidRPr="00315CAD">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571C809"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sidR="001E4FB3">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w:t>
      </w:r>
      <w:proofErr w:type="gramStart"/>
      <w:r w:rsidR="00E64A0E" w:rsidRPr="001D6942">
        <w:rPr>
          <w:rFonts w:ascii="Times New Roman" w:hAnsi="Times New Roman" w:cs="Times New Roman"/>
        </w:rPr>
        <w:t xml:space="preserve">the </w:t>
      </w:r>
      <w:r w:rsidR="001E4FB3">
        <w:rPr>
          <w:rFonts w:ascii="Times New Roman" w:hAnsi="Times New Roman" w:cs="Times New Roman"/>
        </w:rPr>
        <w:t>”</w:t>
      </w:r>
      <w:proofErr w:type="spellStart"/>
      <w:proofErr w:type="gramEnd"/>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Timer</w:t>
      </w:r>
      <w:proofErr w:type="spellEnd"/>
      <w:r w:rsidR="001E4FB3">
        <w:rPr>
          <w:rFonts w:ascii="Times New Roman" w:hAnsi="Times New Roman" w:cs="Times New Roman"/>
        </w:rPr>
        <w:t xml:space="preserve">” to be </w:t>
      </w:r>
      <w:r w:rsidR="00E64A0E" w:rsidRPr="001D6942">
        <w:rPr>
          <w:rFonts w:ascii="Times New Roman" w:hAnsi="Times New Roman" w:cs="Times New Roman"/>
        </w:rPr>
        <w:t xml:space="preserve">50,000 microseconds (50 </w:t>
      </w:r>
      <w:proofErr w:type="spellStart"/>
      <w:r w:rsidR="00E64A0E" w:rsidRPr="001D6942">
        <w:rPr>
          <w:rFonts w:ascii="Times New Roman" w:hAnsi="Times New Roman" w:cs="Times New Roman"/>
        </w:rPr>
        <w:t>ms</w:t>
      </w:r>
      <w:proofErr w:type="spellEnd"/>
      <w:r w:rsidR="00E64A0E" w:rsidRPr="001D6942">
        <w:rPr>
          <w:rFonts w:ascii="Times New Roman" w:hAnsi="Times New Roman" w:cs="Times New Roman"/>
        </w:rPr>
        <w:t xml:space="preserve">)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w:t>
      </w:r>
      <w:proofErr w:type="spellStart"/>
      <w:r w:rsidR="00892AAC" w:rsidRPr="001D6942">
        <w:rPr>
          <w:rFonts w:ascii="Times New Roman" w:hAnsi="Times New Roman" w:cs="Times New Roman"/>
        </w:rPr>
        <w:t>IntervalTimer</w:t>
      </w:r>
      <w:proofErr w:type="spellEnd"/>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 xml:space="preserve">eely available functions on </w:t>
      </w:r>
      <w:proofErr w:type="spellStart"/>
      <w:r w:rsidR="00052FF1" w:rsidRPr="001D6942">
        <w:rPr>
          <w:rFonts w:ascii="Times New Roman" w:hAnsi="Times New Roman" w:cs="Times New Roman"/>
        </w:rPr>
        <w:t>GitH</w:t>
      </w:r>
      <w:r w:rsidR="00137645" w:rsidRPr="001D6942">
        <w:rPr>
          <w:rFonts w:ascii="Times New Roman" w:hAnsi="Times New Roman" w:cs="Times New Roman"/>
        </w:rPr>
        <w:t>ub</w:t>
      </w:r>
      <w:proofErr w:type="spellEnd"/>
      <w:r w:rsidR="00137645" w:rsidRPr="001D6942">
        <w:rPr>
          <w:rFonts w:ascii="Times New Roman" w:hAnsi="Times New Roman" w:cs="Times New Roman"/>
        </w:rPr>
        <w:t xml:space="preserve"> (</w:t>
      </w:r>
      <w:hyperlink r:id="rId15"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w:t>
      </w:r>
      <w:proofErr w:type="spellStart"/>
      <w:r w:rsidR="00B4115C" w:rsidRPr="001D6942">
        <w:rPr>
          <w:rFonts w:ascii="Times New Roman" w:hAnsi="Times New Roman" w:cs="Times New Roman"/>
        </w:rPr>
        <w:t>ms</w:t>
      </w:r>
      <w:proofErr w:type="spellEnd"/>
      <w:r w:rsidR="00B4115C" w:rsidRPr="001D6942">
        <w:rPr>
          <w:rFonts w:ascii="Times New Roman" w:hAnsi="Times New Roman" w:cs="Times New Roman"/>
        </w:rPr>
        <w:t xml:space="preserve">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w:t>
      </w:r>
      <w:proofErr w:type="spellStart"/>
      <w:r w:rsidR="00486455" w:rsidRPr="001D6942">
        <w:rPr>
          <w:rFonts w:ascii="Times New Roman" w:hAnsi="Times New Roman" w:cs="Times New Roman"/>
        </w:rPr>
        <w:t>sCMOS</w:t>
      </w:r>
      <w:proofErr w:type="spellEnd"/>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w:t>
      </w:r>
      <w:proofErr w:type="spellStart"/>
      <w:r w:rsidR="00E64A0E" w:rsidRPr="001D6942">
        <w:rPr>
          <w:rFonts w:ascii="Times New Roman" w:hAnsi="Times New Roman" w:cs="Times New Roman"/>
        </w:rPr>
        <w:t>IntervalTimer</w:t>
      </w:r>
      <w:proofErr w:type="spellEnd"/>
      <w:r w:rsidR="00E64A0E" w:rsidRPr="001D6942">
        <w:rPr>
          <w:rFonts w:ascii="Times New Roman" w:hAnsi="Times New Roman" w:cs="Times New Roman"/>
        </w:rPr>
        <w:t>”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 xml:space="preserve">to trigger a </w:t>
      </w:r>
      <w:proofErr w:type="spellStart"/>
      <w:r w:rsidR="00E64A0E" w:rsidRPr="001D6942">
        <w:rPr>
          <w:rFonts w:ascii="Times New Roman" w:hAnsi="Times New Roman" w:cs="Times New Roman"/>
        </w:rPr>
        <w:t>sCMOS</w:t>
      </w:r>
      <w:proofErr w:type="spellEnd"/>
      <w:r w:rsidR="00E64A0E" w:rsidRPr="001D6942">
        <w:rPr>
          <w:rFonts w:ascii="Times New Roman" w:hAnsi="Times New Roman" w:cs="Times New Roman"/>
        </w:rPr>
        <w:t xml:space="preserve"> camera for image capture every 50 </w:t>
      </w:r>
      <w:proofErr w:type="spellStart"/>
      <w:r w:rsidR="00E64A0E" w:rsidRPr="001D6942">
        <w:rPr>
          <w:rFonts w:ascii="Times New Roman" w:hAnsi="Times New Roman" w:cs="Times New Roman"/>
        </w:rPr>
        <w:t>ms</w:t>
      </w:r>
      <w:r w:rsidR="00D14742" w:rsidRPr="001D6942">
        <w:rPr>
          <w:rFonts w:ascii="Times New Roman" w:hAnsi="Times New Roman" w:cs="Times New Roman"/>
        </w:rPr>
        <w:t>.</w:t>
      </w:r>
      <w:proofErr w:type="spellEnd"/>
      <w:r w:rsidR="009E6639" w:rsidRPr="001D6942">
        <w:rPr>
          <w:rFonts w:ascii="Times New Roman" w:hAnsi="Times New Roman" w:cs="Times New Roman"/>
        </w:rPr>
        <w:t xml:space="preserve"> </w:t>
      </w:r>
      <w:proofErr w:type="gramStart"/>
      <w:r w:rsidR="009E6639" w:rsidRPr="001D6942">
        <w:rPr>
          <w:rFonts w:ascii="Times New Roman" w:hAnsi="Times New Roman" w:cs="Times New Roman"/>
        </w:rPr>
        <w:t>The</w:t>
      </w:r>
      <w:proofErr w:type="gramEnd"/>
      <w:r w:rsidR="009E6639" w:rsidRPr="001D6942">
        <w:rPr>
          <w:rFonts w:ascii="Times New Roman" w:hAnsi="Times New Roman" w:cs="Times New Roman"/>
        </w:rPr>
        <w:t xml:space="preserv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xml:space="preserve">, </w:t>
      </w:r>
      <w:proofErr w:type="gramStart"/>
      <w:r w:rsidR="0043774B" w:rsidRPr="001D6942">
        <w:rPr>
          <w:rFonts w:ascii="Times New Roman" w:hAnsi="Times New Roman" w:cs="Times New Roman"/>
        </w:rPr>
        <w:t>LLC.</w:t>
      </w:r>
      <w:r w:rsidR="00763EA0" w:rsidRPr="001D6942">
        <w:rPr>
          <w:rFonts w:ascii="Times New Roman" w:hAnsi="Times New Roman" w:cs="Times New Roman"/>
        </w:rPr>
        <w:t>,</w:t>
      </w:r>
      <w:proofErr w:type="gramEnd"/>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 xml:space="preserve">.COM, </w:t>
      </w:r>
      <w:proofErr w:type="gramStart"/>
      <w:r w:rsidR="00DF61A4" w:rsidRPr="001D6942">
        <w:rPr>
          <w:rFonts w:ascii="Times New Roman" w:hAnsi="Times New Roman" w:cs="Times New Roman"/>
        </w:rPr>
        <w:t>LLC.</w:t>
      </w:r>
      <w:r w:rsidR="001A063B" w:rsidRPr="001D6942">
        <w:rPr>
          <w:rFonts w:ascii="Times New Roman" w:hAnsi="Times New Roman" w:cs="Times New Roman"/>
        </w:rPr>
        <w:t>,</w:t>
      </w:r>
      <w:proofErr w:type="gramEnd"/>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xml:space="preserv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proofErr w:type="spellStart"/>
      <w:r w:rsidR="006B16B9" w:rsidRPr="001D6942">
        <w:rPr>
          <w:rFonts w:ascii="Times New Roman" w:hAnsi="Times New Roman" w:cs="Times New Roman"/>
        </w:rPr>
        <w:t>e</w:t>
      </w:r>
      <w:r w:rsidR="00F65DA2" w:rsidRPr="001D6942">
        <w:rPr>
          <w:rFonts w:ascii="Times New Roman" w:hAnsi="Times New Roman" w:cs="Times New Roman"/>
        </w:rPr>
        <w:t>lapsedMicros</w:t>
      </w:r>
      <w:proofErr w:type="spellEnd"/>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proofErr w:type="spellStart"/>
      <w:proofErr w:type="gramStart"/>
      <w:r w:rsidR="006B16B9" w:rsidRPr="001D6942">
        <w:rPr>
          <w:rFonts w:ascii="Times New Roman" w:hAnsi="Times New Roman" w:cs="Times New Roman"/>
        </w:rPr>
        <w:t>elapsedMicros</w:t>
      </w:r>
      <w:proofErr w:type="spellEnd"/>
      <w:proofErr w:type="gramEnd"/>
      <w:r w:rsidR="006B16B9" w:rsidRPr="001D6942">
        <w:rPr>
          <w:rFonts w:ascii="Times New Roman" w:hAnsi="Times New Roman" w:cs="Times New Roman"/>
        </w:rPr>
        <w:t xml:space="preserve">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w:t>
      </w:r>
      <w:proofErr w:type="spellStart"/>
      <w:r w:rsidR="009C6479" w:rsidRPr="001D6942">
        <w:rPr>
          <w:rFonts w:ascii="Times New Roman" w:hAnsi="Times New Roman" w:cs="Times New Roman"/>
        </w:rPr>
        <w:t>IntervalTimer</w:t>
      </w:r>
      <w:proofErr w:type="spellEnd"/>
      <w:r w:rsidR="009C6479" w:rsidRPr="001D6942">
        <w:rPr>
          <w:rFonts w:ascii="Times New Roman" w:hAnsi="Times New Roman" w:cs="Times New Roman"/>
        </w:rPr>
        <w:t>”</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w:t>
      </w:r>
      <w:proofErr w:type="spellStart"/>
      <w:r w:rsidR="008D67F2" w:rsidRPr="001D6942">
        <w:rPr>
          <w:rFonts w:ascii="Times New Roman" w:hAnsi="Times New Roman" w:cs="Times New Roman"/>
        </w:rPr>
        <w:t>elapsedMicros</w:t>
      </w:r>
      <w:proofErr w:type="spellEnd"/>
      <w:r w:rsidR="008D67F2" w:rsidRPr="001D6942">
        <w:rPr>
          <w:rFonts w:ascii="Times New Roman" w:hAnsi="Times New Roman" w:cs="Times New Roman"/>
        </w:rPr>
        <w:t xml:space="preserve">”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 xml:space="preserve">very 50 </w:t>
      </w:r>
      <w:proofErr w:type="spellStart"/>
      <w:r w:rsidR="00B93733" w:rsidRPr="001D6942">
        <w:rPr>
          <w:rFonts w:ascii="Times New Roman" w:hAnsi="Times New Roman" w:cs="Times New Roman"/>
        </w:rPr>
        <w:t>ms</w:t>
      </w:r>
      <w:proofErr w:type="spellEnd"/>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w:t>
      </w:r>
      <w:proofErr w:type="spellStart"/>
      <w:r w:rsidR="008D67F2" w:rsidRPr="001D6942">
        <w:rPr>
          <w:rFonts w:ascii="Times New Roman" w:hAnsi="Times New Roman" w:cs="Times New Roman"/>
        </w:rPr>
        <w:t>sCMOS</w:t>
      </w:r>
      <w:proofErr w:type="spellEnd"/>
      <w:r w:rsidR="008D67F2" w:rsidRPr="001D6942">
        <w:rPr>
          <w:rFonts w:ascii="Times New Roman" w:hAnsi="Times New Roman" w:cs="Times New Roman"/>
        </w:rPr>
        <w:t xml:space="preserve">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46E8E00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Digital outputs were recorded both as digital signals and as continuous voltages.</w:t>
      </w:r>
      <w:r w:rsidR="00E2734E" w:rsidRPr="001D6942">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-order, zero-phase Butterworth digital filter (MATLAB command “</w:t>
      </w:r>
      <w:proofErr w:type="spellStart"/>
      <w:r w:rsidR="00E2734E" w:rsidRPr="001D6942">
        <w:rPr>
          <w:rFonts w:ascii="Times New Roman" w:eastAsiaTheme="minorEastAsia" w:hAnsi="Times New Roman" w:cs="Times New Roman"/>
        </w:rPr>
        <w:t>filtfilt</w:t>
      </w:r>
      <w:proofErr w:type="spellEnd"/>
      <w:r w:rsidR="00E2734E" w:rsidRPr="001D6942">
        <w:rPr>
          <w:rFonts w:ascii="Times New Roman" w:eastAsiaTheme="minorEastAsia" w:hAnsi="Times New Roman" w:cs="Times New Roman"/>
        </w:rPr>
        <w:t xml:space="preserve">”).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xml:space="preserve">, we </w:t>
      </w:r>
      <w:proofErr w:type="spellStart"/>
      <w:r w:rsidR="00431C4F">
        <w:rPr>
          <w:rFonts w:ascii="Times New Roman" w:eastAsiaTheme="minorEastAsia" w:hAnsi="Times New Roman" w:cs="Times New Roman"/>
        </w:rPr>
        <w:t>thresholded</w:t>
      </w:r>
      <w:proofErr w:type="spellEnd"/>
      <w:r w:rsidR="00431C4F">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w:t>
      </w:r>
      <w:proofErr w:type="spellStart"/>
      <w:r w:rsidR="00313F9F" w:rsidRPr="001D6942">
        <w:rPr>
          <w:rFonts w:ascii="Times New Roman" w:eastAsiaTheme="minorEastAsia" w:hAnsi="Times New Roman" w:cs="Times New Roman"/>
        </w:rPr>
        <w:t>fitlm</w:t>
      </w:r>
      <w:proofErr w:type="spellEnd"/>
      <w:r w:rsidR="00313F9F" w:rsidRPr="001D6942">
        <w:rPr>
          <w:rFonts w:ascii="Times New Roman" w:eastAsiaTheme="minorEastAsia" w:hAnsi="Times New Roman" w:cs="Times New Roman"/>
        </w:rPr>
        <w:t xml:space="preserve">”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315CAD" w:rsidRPr="00315CAD">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proofErr w:type="spellStart"/>
      <w:r w:rsidR="004E560F" w:rsidRPr="001D6942">
        <w:rPr>
          <w:rFonts w:ascii="Times New Roman" w:hAnsi="Times New Roman" w:cs="Times New Roman"/>
        </w:rPr>
        <w:t>IntervalTimer</w:t>
      </w:r>
      <w:proofErr w:type="spellEnd"/>
      <w:r w:rsidR="00A1305B">
        <w:rPr>
          <w:rFonts w:ascii="Times New Roman" w:hAnsi="Times New Roman" w:cs="Times New Roman"/>
        </w:rPr>
        <w:t xml:space="preserve">” and the </w:t>
      </w:r>
      <w:r w:rsidR="00A1305B" w:rsidRPr="001D6942">
        <w:rPr>
          <w:rFonts w:ascii="Times New Roman" w:hAnsi="Times New Roman" w:cs="Times New Roman"/>
        </w:rPr>
        <w:t>“</w:t>
      </w:r>
      <w:proofErr w:type="spellStart"/>
      <w:r w:rsidR="00A1305B" w:rsidRPr="001D6942">
        <w:rPr>
          <w:rFonts w:ascii="Times New Roman" w:hAnsi="Times New Roman" w:cs="Times New Roman"/>
        </w:rPr>
        <w:t>elapsedMicros</w:t>
      </w:r>
      <w:proofErr w:type="spellEnd"/>
      <w:r w:rsidR="00A1305B" w:rsidRPr="001D6942">
        <w:rPr>
          <w:rFonts w:ascii="Times New Roman" w:hAnsi="Times New Roman" w:cs="Times New Roman"/>
        </w:rPr>
        <w:t>”</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27756B36"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proofErr w:type="gramStart"/>
      <w:r w:rsidR="00EC1EF4" w:rsidRPr="001D6942">
        <w:rPr>
          <w:rFonts w:ascii="Times New Roman" w:hAnsi="Times New Roman" w:cs="Times New Roman"/>
        </w:rPr>
        <w:t>Teensy</w:t>
      </w:r>
      <w:proofErr w:type="gramEnd"/>
      <w:r w:rsidR="00EC1EF4" w:rsidRPr="001D6942">
        <w:rPr>
          <w:rFonts w:ascii="Times New Roman" w:hAnsi="Times New Roman" w:cs="Times New Roman"/>
        </w:rPr>
        <w:t xml:space="preserve">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48CE1C5D"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w:t>
      </w:r>
      <w:proofErr w:type="spellStart"/>
      <w:r w:rsidR="00135805" w:rsidRPr="001D6942">
        <w:rPr>
          <w:rFonts w:ascii="Times New Roman" w:hAnsi="Times New Roman" w:cs="Times New Roman"/>
        </w:rPr>
        <w:t>std</w:t>
      </w:r>
      <w:proofErr w:type="spellEnd"/>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ins w:id="2" w:author="Michael Romano" w:date="2018-11-29T09:32:00Z">
            <w:r w:rsidR="00FD7C10">
              <w:rPr>
                <w:rFonts w:ascii="Times New Roman" w:hAnsi="Times New Roman" w:cs="Times New Roman"/>
              </w:rPr>
              <w:fldChar w:fldCharType="begin"/>
            </w:r>
            <w:r w:rsidR="00FD7C10">
              <w:rPr>
                <w:rFonts w:ascii="Times New Roman" w:hAnsi="Times New Roman" w:cs="Times New Roman"/>
              </w:rPr>
              <w:instrText xml:space="preserve"> CITATION Dom07 \l 1033 </w:instrText>
            </w:r>
          </w:ins>
          <w:r w:rsidR="00FD7C10">
            <w:rPr>
              <w:rFonts w:ascii="Times New Roman" w:hAnsi="Times New Roman" w:cs="Times New Roman"/>
            </w:rPr>
            <w:fldChar w:fldCharType="separate"/>
          </w:r>
          <w:r w:rsidR="00315CAD" w:rsidRPr="00315CAD">
            <w:rPr>
              <w:rFonts w:ascii="Times New Roman" w:hAnsi="Times New Roman" w:cs="Times New Roman"/>
              <w:noProof/>
            </w:rPr>
            <w:t>(Dombeck, et al. 2007)</w:t>
          </w:r>
          <w:ins w:id="3" w:author="Michael Romano" w:date="2018-11-29T09:32:00Z">
            <w:r w:rsidR="00FD7C10">
              <w:rPr>
                <w:rFonts w:ascii="Times New Roman" w:hAnsi="Times New Roman" w:cs="Times New Roman"/>
              </w:rPr>
              <w:fldChar w:fldCharType="end"/>
            </w:r>
          </w:ins>
        </w:sdtContent>
      </w:sdt>
      <w:r w:rsidR="00D372FB" w:rsidRPr="001D6942">
        <w:rPr>
          <w:rFonts w:ascii="Times New Roman" w:hAnsi="Times New Roman" w:cs="Times New Roman"/>
        </w:rPr>
        <w:t xml:space="preserve">. </w:t>
      </w:r>
    </w:p>
    <w:p w14:paraId="2FB40A0D" w14:textId="07DDFF6A"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w:t>
      </w:r>
      <w:proofErr w:type="gramStart"/>
      <w:r w:rsidR="003350F2" w:rsidRPr="001D6942">
        <w:rPr>
          <w:rFonts w:ascii="Times New Roman" w:hAnsi="Times New Roman" w:cs="Times New Roman"/>
        </w:rPr>
        <w:t>T</w:t>
      </w:r>
      <w:r w:rsidRPr="001D6942">
        <w:rPr>
          <w:rFonts w:ascii="Times New Roman" w:hAnsi="Times New Roman" w:cs="Times New Roman"/>
        </w:rPr>
        <w:t>eensy</w:t>
      </w:r>
      <w:proofErr w:type="gramEnd"/>
      <w:r w:rsidRPr="001D6942">
        <w:rPr>
          <w:rFonts w:ascii="Times New Roman" w:hAnsi="Times New Roman" w:cs="Times New Roman"/>
        </w:rPr>
        <w:t xml:space="preserve">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w:t>
      </w:r>
      <w:r w:rsidR="00B07F39">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6A33D51D"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4F0242" w:rsidRPr="001D6942">
        <w:rPr>
          <w:rFonts w:ascii="Times New Roman" w:hAnsi="Times New Roman" w:cs="Times New Roman"/>
        </w:rPr>
        <w:t xml:space="preserve"> 38.3</w:t>
      </w:r>
      <w:r w:rsidR="00DB7CF9">
        <w:rPr>
          <w:rFonts w:ascii="Times New Roman" w:hAnsi="Times New Roman" w:cs="Times New Roman"/>
        </w:rPr>
        <w:t xml:space="preserve"> </w:t>
      </w:r>
      <w:r w:rsidR="008843EE">
        <w:rPr>
          <w:rFonts w:ascii="Times New Roman" w:hAnsi="Times New Roman" w:cs="Times New Roman"/>
        </w:rPr>
        <w:t>µs</w:t>
      </w:r>
      <w:r w:rsidR="00F61ACF" w:rsidRPr="001D694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proofErr w:type="spellStart"/>
      <w:r w:rsidR="00F00EE4" w:rsidRPr="001D6942">
        <w:rPr>
          <w:rFonts w:ascii="Times New Roman" w:hAnsi="Times New Roman" w:cs="Times New Roman"/>
        </w:rPr>
        <w:t>IntervalTimer</w:t>
      </w:r>
      <w:proofErr w:type="spellEnd"/>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4A35FA6F"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n eye blink</w:t>
      </w:r>
      <w:r w:rsidR="00C560EC" w:rsidRPr="001D6942">
        <w:rPr>
          <w:rFonts w:ascii="Times New Roman" w:hAnsi="Times New Roman" w:cs="Times New Roman"/>
        </w:rPr>
        <w:t xml:space="preserve"> trace conditioning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 xml:space="preserve">l precision of the </w:t>
      </w:r>
      <w:proofErr w:type="gramStart"/>
      <w:r w:rsidR="00567E54" w:rsidRPr="001D6942">
        <w:rPr>
          <w:rFonts w:ascii="Times New Roman" w:hAnsi="Times New Roman" w:cs="Times New Roman"/>
        </w:rPr>
        <w:t>T</w:t>
      </w:r>
      <w:r w:rsidR="00334ADA" w:rsidRPr="001D6942">
        <w:rPr>
          <w:rFonts w:ascii="Times New Roman" w:hAnsi="Times New Roman" w:cs="Times New Roman"/>
        </w:rPr>
        <w:t>eensy</w:t>
      </w:r>
      <w:proofErr w:type="gramEnd"/>
      <w:r w:rsidR="00334ADA" w:rsidRPr="001D6942">
        <w:rPr>
          <w:rFonts w:ascii="Times New Roman" w:hAnsi="Times New Roman" w:cs="Times New Roman"/>
        </w:rPr>
        <w:t xml:space="preserve">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w:t>
      </w:r>
      <w:proofErr w:type="gramStart"/>
      <w:r w:rsidR="003C7BAB" w:rsidRPr="001D6942">
        <w:rPr>
          <w:rFonts w:ascii="Times New Roman" w:hAnsi="Times New Roman" w:cs="Times New Roman"/>
        </w:rPr>
        <w:t>Teensy</w:t>
      </w:r>
      <w:proofErr w:type="gramEnd"/>
      <w:r w:rsidR="003C7BAB" w:rsidRPr="001D6942">
        <w:rPr>
          <w:rFonts w:ascii="Times New Roman" w:hAnsi="Times New Roman" w:cs="Times New Roman"/>
        </w:rPr>
        <w:t xml:space="preserve">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 xml:space="preserve">of the </w:t>
      </w:r>
      <w:proofErr w:type="gramStart"/>
      <w:r w:rsidR="003C7BAB" w:rsidRPr="001D6942">
        <w:rPr>
          <w:rFonts w:ascii="Times New Roman" w:hAnsi="Times New Roman" w:cs="Times New Roman"/>
        </w:rPr>
        <w:t>T</w:t>
      </w:r>
      <w:r w:rsidR="00E2734E" w:rsidRPr="001D6942">
        <w:rPr>
          <w:rFonts w:ascii="Times New Roman" w:hAnsi="Times New Roman" w:cs="Times New Roman"/>
        </w:rPr>
        <w:t>eensy</w:t>
      </w:r>
      <w:proofErr w:type="gramEnd"/>
      <w:r w:rsidR="00E2734E" w:rsidRPr="001D6942">
        <w:rPr>
          <w:rFonts w:ascii="Times New Roman" w:hAnsi="Times New Roman" w:cs="Times New Roman"/>
        </w:rPr>
        <w:t xml:space="preserve">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E2734E" w:rsidRPr="001D6942">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13D55476"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proofErr w:type="spellStart"/>
      <w:r w:rsidR="00BA39F0" w:rsidRPr="001D6942">
        <w:rPr>
          <w:rFonts w:ascii="Times New Roman" w:hAnsi="Times New Roman" w:cs="Times New Roman"/>
        </w:rPr>
        <w:t>sCMOS</w:t>
      </w:r>
      <w:proofErr w:type="spellEnd"/>
      <w:r w:rsidR="00BA39F0" w:rsidRPr="001D6942">
        <w:rPr>
          <w:rFonts w:ascii="Times New Roman" w:hAnsi="Times New Roman" w:cs="Times New Roman"/>
        </w:rPr>
        <w:t xml:space="preserve">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proofErr w:type="gramStart"/>
      <w:r w:rsidR="00DA7741">
        <w:rPr>
          <w:rFonts w:ascii="Times New Roman" w:hAnsi="Times New Roman" w:cs="Times New Roman"/>
          <w:color w:val="000000"/>
        </w:rPr>
        <w:t>,</w:t>
      </w:r>
      <w:r w:rsidR="00EF2B15" w:rsidRPr="001D6942">
        <w:rPr>
          <w:rFonts w:ascii="Times New Roman" w:hAnsi="Times New Roman" w:cs="Times New Roman"/>
          <w:color w:val="000000"/>
        </w:rPr>
        <w:t>mean</w:t>
      </w:r>
      <w:proofErr w:type="gramEnd"/>
      <w:r w:rsidR="00EF2B15"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w:t>
      </w:r>
      <w:proofErr w:type="spellStart"/>
      <w:r w:rsidR="0054518A" w:rsidRPr="001D6942">
        <w:rPr>
          <w:rFonts w:ascii="Times New Roman" w:hAnsi="Times New Roman" w:cs="Times New Roman"/>
          <w:color w:val="000000"/>
        </w:rPr>
        <w:t>std</w:t>
      </w:r>
      <w:proofErr w:type="spellEnd"/>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proofErr w:type="spellStart"/>
      <w:r w:rsidR="00CF758B" w:rsidRPr="001D6942">
        <w:rPr>
          <w:rFonts w:ascii="Times New Roman" w:hAnsi="Times New Roman" w:cs="Times New Roman"/>
          <w:color w:val="000000"/>
        </w:rPr>
        <w:t>ms</w:t>
      </w:r>
      <w:proofErr w:type="spellEnd"/>
      <w:r w:rsidR="00CF758B" w:rsidRPr="001D6942">
        <w:rPr>
          <w:rFonts w:ascii="Times New Roman" w:hAnsi="Times New Roman" w:cs="Times New Roman"/>
          <w:color w:val="000000"/>
        </w:rPr>
        <w:t xml:space="preserve">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w:t>
      </w:r>
      <w:proofErr w:type="spellStart"/>
      <w:r w:rsidR="00DA7741" w:rsidRPr="001D6942">
        <w:rPr>
          <w:rFonts w:ascii="Times New Roman" w:hAnsi="Times New Roman" w:cs="Times New Roman"/>
          <w:color w:val="000000"/>
        </w:rPr>
        <w:t>ms</w:t>
      </w:r>
      <w:proofErr w:type="spellEnd"/>
      <w:r w:rsidR="00DA7741" w:rsidRPr="001D6942">
        <w:rPr>
          <w:rFonts w:ascii="Times New Roman" w:hAnsi="Times New Roman" w:cs="Times New Roman"/>
          <w:color w:val="000000"/>
        </w:rPr>
        <w:t xml:space="preserve">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w:t>
      </w:r>
      <w:proofErr w:type="spellStart"/>
      <w:proofErr w:type="gramStart"/>
      <w:r w:rsidR="00DA7741" w:rsidRPr="001D6942">
        <w:rPr>
          <w:rFonts w:ascii="Times New Roman" w:hAnsi="Times New Roman" w:cs="Times New Roman"/>
          <w:color w:val="000000"/>
        </w:rPr>
        <w:t>std</w:t>
      </w:r>
      <w:proofErr w:type="spellEnd"/>
      <w:proofErr w:type="gramEnd"/>
      <w:r w:rsidR="00DA7741" w:rsidRPr="001D6942">
        <w:rPr>
          <w:rFonts w:ascii="Times New Roman" w:hAnsi="Times New Roman" w:cs="Times New Roman"/>
          <w:color w:val="000000"/>
        </w:rPr>
        <w:t>, n=50 digital pulses)</w:t>
      </w:r>
      <w:r w:rsidRPr="001D6942">
        <w:rPr>
          <w:rFonts w:ascii="Times New Roman" w:hAnsi="Times New Roman" w:cs="Times New Roman"/>
        </w:rPr>
        <w:t>.</w:t>
      </w:r>
    </w:p>
    <w:p w14:paraId="14F44B4F" w14:textId="5810E387"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proofErr w:type="spellStart"/>
      <w:proofErr w:type="gramStart"/>
      <w:r w:rsidR="00E30C56" w:rsidRPr="001D6942">
        <w:rPr>
          <w:rFonts w:ascii="Times New Roman" w:hAnsi="Times New Roman" w:cs="Times New Roman"/>
        </w:rPr>
        <w:t>std</w:t>
      </w:r>
      <w:proofErr w:type="spellEnd"/>
      <w:proofErr w:type="gramEnd"/>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315CAD" w:rsidRPr="00315CAD">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proofErr w:type="spellStart"/>
      <w:r w:rsidR="00D20DCE" w:rsidRPr="001D6942">
        <w:rPr>
          <w:rFonts w:ascii="Times New Roman" w:hAnsi="Times New Roman" w:cs="Times New Roman"/>
        </w:rPr>
        <w:t>ms</w:t>
      </w:r>
      <w:proofErr w:type="spellEnd"/>
      <w:r w:rsidR="00727D53" w:rsidRPr="001D6942">
        <w:rPr>
          <w:rFonts w:ascii="Times New Roman" w:hAnsi="Times New Roman" w:cs="Times New Roman"/>
        </w:rPr>
        <w:t xml:space="preserve">, </w:t>
      </w:r>
      <w:r w:rsidR="00E30C56" w:rsidRPr="001D6942">
        <w:rPr>
          <w:rFonts w:ascii="Times New Roman" w:hAnsi="Times New Roman" w:cs="Times New Roman"/>
        </w:rPr>
        <w:t xml:space="preserve">(mean +/- </w:t>
      </w:r>
      <w:proofErr w:type="spellStart"/>
      <w:proofErr w:type="gramStart"/>
      <w:r w:rsidR="00E30C56" w:rsidRPr="001D6942">
        <w:rPr>
          <w:rFonts w:ascii="Times New Roman" w:hAnsi="Times New Roman" w:cs="Times New Roman"/>
        </w:rPr>
        <w:t>std</w:t>
      </w:r>
      <w:proofErr w:type="spellEnd"/>
      <w:proofErr w:type="gramEnd"/>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w:t>
      </w:r>
      <w:proofErr w:type="gramStart"/>
      <w:r w:rsidR="00EF2B15" w:rsidRPr="001D6942">
        <w:rPr>
          <w:rFonts w:ascii="Times New Roman" w:hAnsi="Times New Roman" w:cs="Times New Roman"/>
        </w:rPr>
        <w:t>Teensy</w:t>
      </w:r>
      <w:proofErr w:type="gramEnd"/>
      <w:r w:rsidR="00EF2B15" w:rsidRPr="001D6942">
        <w:rPr>
          <w:rFonts w:ascii="Times New Roman" w:hAnsi="Times New Roman" w:cs="Times New Roman"/>
        </w:rPr>
        <w:t xml:space="preserve"> interface</w:t>
      </w:r>
      <w:r w:rsidR="00CF758B" w:rsidRPr="001D6942">
        <w:rPr>
          <w:rFonts w:ascii="Times New Roman" w:hAnsi="Times New Roman" w:cs="Times New Roman"/>
        </w:rPr>
        <w:t>, timed by the “</w:t>
      </w:r>
      <w:proofErr w:type="spellStart"/>
      <w:r w:rsidR="00CF758B" w:rsidRPr="001D6942">
        <w:rPr>
          <w:rFonts w:ascii="Times New Roman" w:hAnsi="Times New Roman" w:cs="Times New Roman"/>
        </w:rPr>
        <w:t>elapsedMicros</w:t>
      </w:r>
      <w:proofErr w:type="spellEnd"/>
      <w:r w:rsidR="00CF758B" w:rsidRPr="001D6942">
        <w:rPr>
          <w:rFonts w:ascii="Times New Roman" w:hAnsi="Times New Roman" w:cs="Times New Roman"/>
        </w:rPr>
        <w:t xml:space="preserve">”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375FA3B2"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in a near-simultaneous fashion</w:t>
      </w:r>
      <w:r w:rsidR="0098576A">
        <w:rPr>
          <w:rFonts w:ascii="Times New Roman" w:eastAsiaTheme="minorEastAsia" w:hAnsi="Times New Roman" w:cs="Times New Roman"/>
        </w:rPr>
        <w:t xml:space="preserve"> during each of the 50 trials</w:t>
      </w:r>
      <w:r w:rsidR="002A23EE">
        <w:rPr>
          <w:rFonts w:ascii="Times New Roman" w:eastAsiaTheme="minorEastAsia" w:hAnsi="Times New Roman" w:cs="Times New Roman"/>
        </w:rPr>
        <w:t>.</w:t>
      </w:r>
      <w:r>
        <w:rPr>
          <w:rFonts w:ascii="Times New Roman" w:eastAsiaTheme="minorEastAsia" w:hAnsi="Times New Roman" w:cs="Times New Roman"/>
        </w:rPr>
        <w:t xml:space="preserve">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pin lagged the digital pin 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delay observed </w:t>
      </w:r>
      <w:r w:rsidR="00856BA9">
        <w:rPr>
          <w:rFonts w:ascii="Times New Roman" w:hAnsi="Times New Roman" w:cs="Times New Roman"/>
        </w:rPr>
        <w:t>when generating a tone</w:t>
      </w:r>
      <w:r>
        <w:rPr>
          <w:rFonts w:ascii="Times New Roman" w:hAnsi="Times New Roman" w:cs="Times New Roman"/>
        </w:rPr>
        <w:t xml:space="preserve">. 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improve the temporal precision of </w:t>
      </w:r>
      <w:r w:rsidR="00DB2AA9">
        <w:rPr>
          <w:rFonts w:ascii="Times New Roman" w:hAnsi="Times New Roman" w:cs="Times New Roman"/>
        </w:rPr>
        <w:t>our method of</w:t>
      </w:r>
      <w:r>
        <w:rPr>
          <w:rFonts w:ascii="Times New Roman" w:hAnsi="Times New Roman" w:cs="Times New Roman"/>
        </w:rPr>
        <w:t xml:space="preserve"> audio waveform generation. </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w:t>
      </w:r>
      <w:proofErr w:type="spellStart"/>
      <w:r w:rsidR="001C4DF7" w:rsidRPr="001D6942">
        <w:rPr>
          <w:rFonts w:ascii="Times New Roman" w:hAnsi="Times New Roman" w:cs="Times New Roman"/>
        </w:rPr>
        <w:t>sCMOS</w:t>
      </w:r>
      <w:proofErr w:type="spellEnd"/>
      <w:r w:rsidR="001C4DF7" w:rsidRPr="001D6942">
        <w:rPr>
          <w:rFonts w:ascii="Times New Roman" w:hAnsi="Times New Roman" w:cs="Times New Roman"/>
        </w:rPr>
        <w:t xml:space="preserve">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6B17A932"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F52F45">
        <w:rPr>
          <w:rFonts w:ascii="Times New Roman" w:hAnsi="Times New Roman" w:cs="Times New Roman"/>
        </w:rPr>
        <w:t xml:space="preserve">eye blink </w:t>
      </w:r>
      <w:r w:rsidR="00454AFB" w:rsidRPr="001D6942">
        <w:rPr>
          <w:rFonts w:ascii="Times New Roman" w:hAnsi="Times New Roman" w:cs="Times New Roman"/>
        </w:rPr>
        <w:t>trace conditioning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w:t>
      </w:r>
      <w:proofErr w:type="gramStart"/>
      <w:r w:rsidR="00D612AB" w:rsidRPr="001D6942">
        <w:rPr>
          <w:rFonts w:ascii="Times New Roman" w:hAnsi="Times New Roman" w:cs="Times New Roman"/>
        </w:rPr>
        <w:t>Teensy</w:t>
      </w:r>
      <w:proofErr w:type="gramEnd"/>
      <w:r w:rsidR="00D612AB" w:rsidRPr="001D6942">
        <w:rPr>
          <w:rFonts w:ascii="Times New Roman" w:hAnsi="Times New Roman" w:cs="Times New Roman"/>
        </w:rPr>
        <w:t xml:space="preserve">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proofErr w:type="spellStart"/>
      <w:r w:rsidR="00E90638" w:rsidRPr="001D6942">
        <w:rPr>
          <w:rFonts w:ascii="Times New Roman" w:hAnsi="Times New Roman" w:cs="Times New Roman"/>
        </w:rPr>
        <w:t>sCMOS</w:t>
      </w:r>
      <w:proofErr w:type="spellEnd"/>
      <w:r w:rsidR="00E90638" w:rsidRPr="001D6942">
        <w:rPr>
          <w:rFonts w:ascii="Times New Roman" w:hAnsi="Times New Roman" w:cs="Times New Roman"/>
        </w:rPr>
        <w:t xml:space="preserve">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proofErr w:type="gramStart"/>
      <w:r w:rsidR="00EC1A25" w:rsidRPr="001D6942">
        <w:rPr>
          <w:rFonts w:ascii="Times New Roman" w:hAnsi="Times New Roman" w:cs="Times New Roman"/>
        </w:rPr>
        <w:t>Teensy</w:t>
      </w:r>
      <w:proofErr w:type="gramEnd"/>
      <w:r w:rsidR="00EC1A25" w:rsidRPr="001D6942">
        <w:rPr>
          <w:rFonts w:ascii="Times New Roman" w:hAnsi="Times New Roman" w:cs="Times New Roman"/>
        </w:rPr>
        <w:t xml:space="preserve">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F52F45">
        <w:rPr>
          <w:rFonts w:ascii="Times New Roman" w:hAnsi="Times New Roman" w:cs="Times New Roman"/>
        </w:rPr>
        <w:t xml:space="preserve">eye blink </w:t>
      </w:r>
      <w:r w:rsidR="00EC1A25" w:rsidRPr="001D6942">
        <w:rPr>
          <w:rFonts w:ascii="Times New Roman" w:hAnsi="Times New Roman" w:cs="Times New Roman"/>
        </w:rPr>
        <w:t>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w:t>
      </w:r>
      <w:proofErr w:type="gramStart"/>
      <w:r w:rsidR="00A15861" w:rsidRPr="001D6942">
        <w:rPr>
          <w:rFonts w:ascii="Times New Roman" w:hAnsi="Times New Roman" w:cs="Times New Roman"/>
        </w:rPr>
        <w:t>Teensy</w:t>
      </w:r>
      <w:proofErr w:type="gramEnd"/>
      <w:r w:rsidR="00A15861" w:rsidRPr="001D6942">
        <w:rPr>
          <w:rFonts w:ascii="Times New Roman" w:hAnsi="Times New Roman" w:cs="Times New Roman"/>
        </w:rPr>
        <w:t xml:space="preserve">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0E9758E9"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 xml:space="preserve">auditory </w:t>
      </w:r>
      <w:r w:rsidR="00DF6614" w:rsidRPr="001D6942">
        <w:rPr>
          <w:rFonts w:ascii="Times New Roman" w:hAnsi="Times New Roman" w:cs="Times New Roman"/>
        </w:rPr>
        <w:lastRenderedPageBreak/>
        <w:t>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697DD38C"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sidR="00D34E90">
        <w:rPr>
          <w:rFonts w:ascii="Times New Roman" w:hAnsi="Times New Roman" w:cs="Times New Roman"/>
        </w:rPr>
        <w:t xml:space="preserve">the eye blink </w:t>
      </w:r>
      <w:r w:rsidRPr="001D6942">
        <w:rPr>
          <w:rFonts w:ascii="Times New Roman" w:hAnsi="Times New Roman" w:cs="Times New Roman"/>
        </w:rPr>
        <w:t>trace conditioning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proofErr w:type="spellStart"/>
      <w:r w:rsidR="00BE29D0" w:rsidRPr="001D6942">
        <w:rPr>
          <w:rFonts w:ascii="Times New Roman" w:hAnsi="Times New Roman" w:cs="Times New Roman"/>
        </w:rPr>
        <w:t>s</w:t>
      </w:r>
      <w:r w:rsidR="003F0C7A" w:rsidRPr="001D6942">
        <w:rPr>
          <w:rFonts w:ascii="Times New Roman" w:hAnsi="Times New Roman" w:cs="Times New Roman"/>
        </w:rPr>
        <w:t>CMOS</w:t>
      </w:r>
      <w:proofErr w:type="spellEnd"/>
      <w:r w:rsidR="003F0C7A" w:rsidRPr="001D6942">
        <w:rPr>
          <w:rFonts w:ascii="Times New Roman" w:hAnsi="Times New Roman" w:cs="Times New Roman"/>
        </w:rPr>
        <w:t xml:space="preserve"> </w:t>
      </w:r>
      <w:r w:rsidR="00CC708F" w:rsidRPr="001D6942">
        <w:rPr>
          <w:rFonts w:ascii="Times New Roman" w:hAnsi="Times New Roman" w:cs="Times New Roman"/>
        </w:rPr>
        <w:t>camera</w:t>
      </w:r>
      <w:r w:rsidR="008D72F7" w:rsidRPr="001D6942">
        <w:rPr>
          <w:rFonts w:ascii="Times New Roman" w:hAnsi="Times New Roman" w:cs="Times New Roman"/>
        </w:rPr>
        <w:t xml:space="preserve">. Simultaneously, the </w:t>
      </w:r>
      <w:proofErr w:type="gramStart"/>
      <w:r w:rsidR="008D72F7" w:rsidRPr="001D6942">
        <w:rPr>
          <w:rFonts w:ascii="Times New Roman" w:hAnsi="Times New Roman" w:cs="Times New Roman"/>
        </w:rPr>
        <w:t>Teensy</w:t>
      </w:r>
      <w:proofErr w:type="gramEnd"/>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w:t>
      </w:r>
      <w:proofErr w:type="spellStart"/>
      <w:r w:rsidR="00770052">
        <w:rPr>
          <w:rFonts w:ascii="Times New Roman" w:hAnsi="Times New Roman" w:cs="Times New Roman"/>
        </w:rPr>
        <w:t>sCMOS</w:t>
      </w:r>
      <w:proofErr w:type="spellEnd"/>
      <w:r w:rsidR="00770052">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00C58296" w14:textId="0F1609B0"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w:t>
      </w:r>
      <w:proofErr w:type="spellStart"/>
      <w:r w:rsidR="00770052">
        <w:rPr>
          <w:rFonts w:ascii="Times New Roman" w:hAnsi="Times New Roman" w:cs="Times New Roman"/>
        </w:rPr>
        <w:t>experie</w:t>
      </w:r>
      <w:r w:rsidR="004F5E26">
        <w:rPr>
          <w:rFonts w:ascii="Times New Roman" w:hAnsi="Times New Roman" w:cs="Times New Roman"/>
        </w:rPr>
        <w:t>me</w:t>
      </w:r>
      <w:r w:rsidR="00770052">
        <w:rPr>
          <w:rFonts w:ascii="Times New Roman" w:hAnsi="Times New Roman" w:cs="Times New Roman"/>
        </w:rPr>
        <w:t>nt</w:t>
      </w:r>
      <w:proofErr w:type="spellEnd"/>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F0C5D" w:rsidRPr="001D6942">
        <w:rPr>
          <w:rFonts w:ascii="Times New Roman" w:hAnsi="Times New Roman" w:cs="Times New Roman"/>
        </w:rPr>
        <w:t xml:space="preserve">eye </w:t>
      </w:r>
      <w:r w:rsidR="00EF5686" w:rsidRPr="001D6942">
        <w:rPr>
          <w:rFonts w:ascii="Times New Roman" w:hAnsi="Times New Roman" w:cs="Times New Roman"/>
        </w:rPr>
        <w:t>blink</w:t>
      </w:r>
      <w:r w:rsidR="00770052">
        <w:rPr>
          <w:rFonts w:ascii="Times New Roman" w:hAnsi="Times New Roman" w:cs="Times New Roman"/>
        </w:rPr>
        <w:t xml:space="preserve"> trace</w:t>
      </w:r>
      <w:r w:rsidR="00EF5686" w:rsidRPr="001D6942">
        <w:rPr>
          <w:rFonts w:ascii="Times New Roman" w:hAnsi="Times New Roman" w:cs="Times New Roman"/>
        </w:rPr>
        <w:t xml:space="preserve">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proofErr w:type="spellStart"/>
      <w:r w:rsidR="000E4EE3">
        <w:rPr>
          <w:rFonts w:ascii="Times New Roman" w:hAnsi="Times New Roman" w:cs="Times New Roman"/>
        </w:rPr>
        <w:t>AGround</w:t>
      </w:r>
      <w:proofErr w:type="spellEnd"/>
      <w:r w:rsidR="000E4EE3">
        <w:rPr>
          <w:rFonts w:ascii="Times New Roman" w:hAnsi="Times New Roman" w:cs="Times New Roman"/>
        </w:rPr>
        <w:t xml:space="preserve"> </w:t>
      </w:r>
      <w:r w:rsidR="00237BE6">
        <w:rPr>
          <w:rFonts w:ascii="Times New Roman" w:hAnsi="Times New Roman" w:cs="Times New Roman"/>
        </w:rPr>
        <w:t xml:space="preserve">and </w:t>
      </w:r>
      <w:proofErr w:type="spellStart"/>
      <w:r w:rsidR="00237BE6">
        <w:rPr>
          <w:rFonts w:ascii="Times New Roman" w:hAnsi="Times New Roman" w:cs="Times New Roman"/>
        </w:rPr>
        <w:t>DGround</w:t>
      </w:r>
      <w:proofErr w:type="spellEnd"/>
      <w:r w:rsidR="00237BE6">
        <w:rPr>
          <w:rFonts w:ascii="Times New Roman" w:hAnsi="Times New Roman" w:cs="Times New Roman"/>
        </w:rPr>
        <w:t xml:space="preserve">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770052">
        <w:rPr>
          <w:rFonts w:ascii="Times New Roman" w:hAnsi="Times New Roman" w:cs="Times New Roman"/>
        </w:rPr>
        <w:t>The</w:t>
      </w:r>
      <w:r w:rsidR="00770052" w:rsidRPr="001D6942">
        <w:rPr>
          <w:rFonts w:ascii="Times New Roman" w:hAnsi="Times New Roman" w:cs="Times New Roman"/>
        </w:rPr>
        <w:t xml:space="preserve"> schematic of the wiring of a Teensy 3.2</w:t>
      </w:r>
      <w:r w:rsidR="00F94B6D" w:rsidRPr="001D6942">
        <w:rPr>
          <w:rFonts w:ascii="Times New Roman" w:hAnsi="Times New Roman" w:cs="Times New Roman"/>
        </w:rPr>
        <w:t xml:space="preserve">,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 xml:space="preserve">ker. Dotted </w:t>
      </w:r>
      <w:r w:rsidR="00086EC6" w:rsidRPr="001D6942">
        <w:rPr>
          <w:rFonts w:ascii="Times New Roman" w:hAnsi="Times New Roman" w:cs="Times New Roman"/>
        </w:rPr>
        <w:lastRenderedPageBreak/>
        <w:t>lines indicate</w:t>
      </w:r>
      <w:r w:rsidR="00F94B6D" w:rsidRPr="001D6942">
        <w:rPr>
          <w:rFonts w:ascii="Times New Roman" w:hAnsi="Times New Roman" w:cs="Times New Roman"/>
        </w:rPr>
        <w:t xml:space="preserve"> </w:t>
      </w:r>
      <w:r w:rsidR="00DD1721">
        <w:rPr>
          <w:rFonts w:ascii="Times New Roman" w:hAnsi="Times New Roman" w:cs="Times New Roman"/>
        </w:rPr>
        <w:t>connections</w:t>
      </w:r>
      <w:r w:rsidR="00F94B6D" w:rsidRPr="001D6942">
        <w:rPr>
          <w:rFonts w:ascii="Times New Roman" w:hAnsi="Times New Roman" w:cs="Times New Roman"/>
        </w:rPr>
        <w:t xml:space="preserve">. </w:t>
      </w:r>
      <w:r w:rsidR="000976F0">
        <w:rPr>
          <w:rFonts w:ascii="Times New Roman" w:hAnsi="Times New Roman" w:cs="Times New Roman"/>
        </w:rPr>
        <w:t>C</w:t>
      </w:r>
      <w:r w:rsidR="00F94B6D" w:rsidRPr="001D6942">
        <w:rPr>
          <w:rFonts w:ascii="Times New Roman" w:hAnsi="Times New Roman" w:cs="Times New Roman"/>
        </w:rPr>
        <w:t>onnections between the Teensy and prop shield were made using 14x1 double insulated pins</w:t>
      </w:r>
      <w:r w:rsidR="0052224C">
        <w:rPr>
          <w:rFonts w:ascii="Times New Roman" w:hAnsi="Times New Roman" w:cs="Times New Roman"/>
        </w:rPr>
        <w:t xml:space="preserve"> </w:t>
      </w:r>
      <w:r w:rsidR="000976F0">
        <w:rPr>
          <w:rFonts w:ascii="Times New Roman" w:hAnsi="Times New Roman" w:cs="Times New Roman"/>
        </w:rPr>
        <w:t>according to</w:t>
      </w:r>
      <w:r w:rsidR="00C2601E">
        <w:rPr>
          <w:rFonts w:ascii="Times New Roman" w:hAnsi="Times New Roman" w:cs="Times New Roman"/>
        </w:rPr>
        <w:t xml:space="preserve"> the manufacturer’s </w:t>
      </w:r>
      <w:r w:rsidR="000976F0">
        <w:rPr>
          <w:rFonts w:ascii="Times New Roman" w:hAnsi="Times New Roman" w:cs="Times New Roman"/>
        </w:rPr>
        <w:t xml:space="preserve">instruction </w:t>
      </w:r>
      <w:r w:rsidR="00C2601E">
        <w:rPr>
          <w:rFonts w:ascii="Times New Roman" w:hAnsi="Times New Roman" w:cs="Times New Roman"/>
        </w:rPr>
        <w:t>(</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w:t>
      </w:r>
      <w:r w:rsidR="000976F0">
        <w:rPr>
          <w:rFonts w:ascii="Times New Roman" w:hAnsi="Times New Roman" w:cs="Times New Roman"/>
        </w:rPr>
        <w:t xml:space="preserve">prop shield </w:t>
      </w:r>
      <w:r w:rsidR="004F5E26">
        <w:rPr>
          <w:rFonts w:ascii="Times New Roman" w:hAnsi="Times New Roman" w:cs="Times New Roman"/>
        </w:rPr>
        <w:t xml:space="preserve">audio </w:t>
      </w:r>
      <w:r w:rsidR="00F94B6D" w:rsidRPr="001D6942">
        <w:rPr>
          <w:rFonts w:ascii="Times New Roman" w:hAnsi="Times New Roman" w:cs="Times New Roman"/>
        </w:rPr>
        <w:t>output</w:t>
      </w:r>
      <w:r w:rsidR="000976F0">
        <w:rPr>
          <w:rFonts w:ascii="Times New Roman" w:hAnsi="Times New Roman" w:cs="Times New Roman"/>
        </w:rPr>
        <w:t xml:space="preserve"> was connected</w:t>
      </w:r>
      <w:r w:rsidR="00F94B6D" w:rsidRPr="001D6942">
        <w:rPr>
          <w:rFonts w:ascii="Times New Roman" w:hAnsi="Times New Roman" w:cs="Times New Roman"/>
        </w:rPr>
        <w:t xml:space="preserve"> to the speaker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4F5E26">
        <w:rPr>
          <w:rFonts w:ascii="Times New Roman" w:hAnsi="Times New Roman" w:cs="Times New Roman"/>
        </w:rPr>
        <w:t>The Teensy</w:t>
      </w:r>
      <w:r w:rsidR="00237BE6">
        <w:rPr>
          <w:rFonts w:ascii="Times New Roman" w:hAnsi="Times New Roman" w:cs="Times New Roman"/>
        </w:rPr>
        <w:t xml:space="preserve"> DAC pin</w:t>
      </w:r>
      <w:r w:rsidR="000976F0">
        <w:rPr>
          <w:rFonts w:ascii="Times New Roman" w:hAnsi="Times New Roman" w:cs="Times New Roman"/>
        </w:rPr>
        <w:t xml:space="preserve"> is connected </w:t>
      </w:r>
      <w:r w:rsidR="00237BE6">
        <w:rPr>
          <w:rFonts w:ascii="Times New Roman" w:hAnsi="Times New Roman" w:cs="Times New Roman"/>
        </w:rPr>
        <w:t>to the “Audio In” pin on the prop shield</w:t>
      </w:r>
      <w:r w:rsidR="007C02AE">
        <w:rPr>
          <w:rFonts w:ascii="Times New Roman" w:hAnsi="Times New Roman" w:cs="Times New Roman"/>
        </w:rPr>
        <w:t xml:space="preserve">, both of which are </w:t>
      </w:r>
      <w:r w:rsidR="004F5E26">
        <w:rPr>
          <w:rFonts w:ascii="Times New Roman" w:hAnsi="Times New Roman" w:cs="Times New Roman"/>
        </w:rPr>
        <w:t>labeled</w:t>
      </w:r>
      <w:proofErr w:type="gramStart"/>
      <w:r w:rsidR="004F5E26">
        <w:rPr>
          <w:rFonts w:ascii="Times New Roman" w:hAnsi="Times New Roman" w:cs="Times New Roman"/>
        </w:rPr>
        <w:t>.</w:t>
      </w:r>
      <w:r w:rsidR="00237BE6">
        <w:rPr>
          <w:rFonts w:ascii="Times New Roman" w:hAnsi="Times New Roman" w:cs="Times New Roman"/>
        </w:rPr>
        <w:t>.</w:t>
      </w:r>
      <w:proofErr w:type="gramEnd"/>
      <w:r w:rsidR="00237BE6">
        <w:rPr>
          <w:rFonts w:ascii="Times New Roman" w:hAnsi="Times New Roman" w:cs="Times New Roman"/>
        </w:rPr>
        <w:t xml:space="preserve"> </w:t>
      </w:r>
      <w:r w:rsidR="004F5E26">
        <w:rPr>
          <w:rFonts w:ascii="Times New Roman" w:hAnsi="Times New Roman" w:cs="Times New Roman"/>
        </w:rPr>
        <w:t>Certain</w:t>
      </w:r>
      <w:r w:rsidR="004F5E26" w:rsidRPr="001D6942">
        <w:rPr>
          <w:rFonts w:ascii="Times New Roman" w:hAnsi="Times New Roman" w:cs="Times New Roman"/>
        </w:rPr>
        <w:t xml:space="preserve"> </w:t>
      </w:r>
      <w:r w:rsidR="0010469A" w:rsidRPr="001D6942">
        <w:rPr>
          <w:rFonts w:ascii="Times New Roman" w:hAnsi="Times New Roman" w:cs="Times New Roman"/>
        </w:rPr>
        <w:t>pin</w:t>
      </w:r>
      <w:r w:rsidR="004F5E26">
        <w:rPr>
          <w:rFonts w:ascii="Times New Roman" w:hAnsi="Times New Roman" w:cs="Times New Roman"/>
        </w:rPr>
        <w:t xml:space="preserve"> labels</w:t>
      </w:r>
      <w:r w:rsidR="0010469A" w:rsidRPr="001D6942">
        <w:rPr>
          <w:rFonts w:ascii="Times New Roman" w:hAnsi="Times New Roman" w:cs="Times New Roman"/>
        </w:rPr>
        <w:t xml:space="preserve"> on the Teensy and the prop shield were not included in this diagram</w:t>
      </w:r>
      <w:r w:rsidR="006A77AB" w:rsidRPr="001D6942">
        <w:rPr>
          <w:rFonts w:ascii="Times New Roman" w:hAnsi="Times New Roman" w:cs="Times New Roman"/>
        </w:rPr>
        <w:t>.</w:t>
      </w:r>
    </w:p>
    <w:p w14:paraId="17EE3B34" w14:textId="1CC181C3"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proofErr w:type="spellStart"/>
      <w:proofErr w:type="gramStart"/>
      <w:r w:rsidR="00AE4073" w:rsidRPr="001D6942">
        <w:rPr>
          <w:rFonts w:ascii="Times New Roman" w:hAnsi="Times New Roman" w:cs="Times New Roman"/>
          <w:b/>
        </w:rPr>
        <w:t>A</w:t>
      </w:r>
      <w:proofErr w:type="spellEnd"/>
      <w:proofErr w:type="gramEnd"/>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w:t>
      </w:r>
      <w:proofErr w:type="spellStart"/>
      <w:r w:rsidR="00EB4403">
        <w:rPr>
          <w:rFonts w:ascii="Times New Roman" w:hAnsi="Times New Roman" w:cs="Times New Roman"/>
        </w:rPr>
        <w:t>downsampled</w:t>
      </w:r>
      <w:proofErr w:type="spellEnd"/>
      <w:r w:rsidR="00EB4403">
        <w:rPr>
          <w:rFonts w:ascii="Times New Roman" w:hAnsi="Times New Roman" w:cs="Times New Roman"/>
        </w:rPr>
        <w:t xml:space="preserve">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w:t>
      </w:r>
      <w:proofErr w:type="gramStart"/>
      <w:r w:rsidR="003F3099" w:rsidRPr="001D6942">
        <w:rPr>
          <w:rFonts w:ascii="Times New Roman" w:hAnsi="Times New Roman" w:cs="Times New Roman"/>
        </w:rPr>
        <w:t>t(</w:t>
      </w:r>
      <w:proofErr w:type="gramEnd"/>
      <w:r w:rsidR="003F3099" w:rsidRPr="001D6942">
        <w:rPr>
          <w:rFonts w:ascii="Times New Roman" w:hAnsi="Times New Roman" w:cs="Times New Roman"/>
        </w:rPr>
        <w: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0CA5261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eye blink</w:t>
      </w:r>
      <w:r w:rsidR="00837F69" w:rsidRPr="001D6942">
        <w:rPr>
          <w:rFonts w:ascii="Times New Roman" w:hAnsi="Times New Roman" w:cs="Times New Roman"/>
        </w:rPr>
        <w:t xml:space="preserve"> </w:t>
      </w:r>
      <w:r w:rsidR="00C331D8" w:rsidRPr="001D6942">
        <w:rPr>
          <w:rFonts w:ascii="Times New Roman" w:hAnsi="Times New Roman" w:cs="Times New Roman"/>
        </w:rPr>
        <w:t xml:space="preserve">trace conditioning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xml:space="preserve">, </w:t>
      </w:r>
      <w:proofErr w:type="gramStart"/>
      <w:r w:rsidR="009F6104" w:rsidRPr="001D6942">
        <w:rPr>
          <w:rFonts w:ascii="Times New Roman" w:hAnsi="Times New Roman" w:cs="Times New Roman"/>
        </w:rPr>
        <w:t>t(</w:t>
      </w:r>
      <w:proofErr w:type="gramEnd"/>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w:t>
      </w:r>
      <w:proofErr w:type="spellStart"/>
      <w:r w:rsidR="00C31DCE" w:rsidRPr="001D6942">
        <w:rPr>
          <w:rFonts w:ascii="Times New Roman" w:hAnsi="Times New Roman" w:cs="Times New Roman"/>
        </w:rPr>
        <w:t>i</w:t>
      </w:r>
      <w:proofErr w:type="spellEnd"/>
      <w:r w:rsidR="00C31DCE" w:rsidRPr="001D6942">
        <w:rPr>
          <w:rFonts w:ascii="Times New Roman" w:hAnsi="Times New Roman" w:cs="Times New Roman"/>
        </w:rPr>
        <w:t xml:space="preserve">-ii)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w:t>
      </w:r>
      <w:proofErr w:type="spellStart"/>
      <w:r w:rsidR="00046444" w:rsidRPr="001D6942">
        <w:rPr>
          <w:rFonts w:ascii="Times New Roman" w:hAnsi="Times New Roman" w:cs="Times New Roman"/>
        </w:rPr>
        <w:t>i</w:t>
      </w:r>
      <w:proofErr w:type="spellEnd"/>
      <w:r w:rsidR="00046444" w:rsidRPr="001D6942">
        <w:rPr>
          <w:rFonts w:ascii="Times New Roman" w:hAnsi="Times New Roman" w:cs="Times New Roman"/>
        </w:rPr>
        <w:t xml:space="preserve">)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w:t>
      </w:r>
      <w:proofErr w:type="spellStart"/>
      <w:r w:rsidR="008422CB" w:rsidRPr="001D6942">
        <w:rPr>
          <w:rFonts w:ascii="Times New Roman" w:hAnsi="Times New Roman" w:cs="Times New Roman"/>
        </w:rPr>
        <w:t>ms</w:t>
      </w:r>
      <w:proofErr w:type="spellEnd"/>
      <w:r w:rsidR="008422CB" w:rsidRPr="001D6942">
        <w:rPr>
          <w:rFonts w:ascii="Times New Roman" w:hAnsi="Times New Roman" w:cs="Times New Roman"/>
        </w:rPr>
        <w:t xml:space="preserve">, range=2.9 </w:t>
      </w:r>
      <w:proofErr w:type="spellStart"/>
      <w:r w:rsidR="008422CB" w:rsidRPr="001D6942">
        <w:rPr>
          <w:rFonts w:ascii="Times New Roman" w:hAnsi="Times New Roman" w:cs="Times New Roman"/>
        </w:rPr>
        <w:t>ms</w:t>
      </w:r>
      <w:proofErr w:type="spellEnd"/>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proofErr w:type="spellStart"/>
      <w:r w:rsidR="009C0FE9" w:rsidRPr="001D6942">
        <w:rPr>
          <w:rFonts w:ascii="Times New Roman" w:hAnsi="Times New Roman" w:cs="Times New Roman"/>
          <w:color w:val="000000"/>
        </w:rPr>
        <w:t>ms</w:t>
      </w:r>
      <w:proofErr w:type="spellEnd"/>
      <w:r w:rsidR="009C0FE9" w:rsidRPr="001D6942">
        <w:rPr>
          <w:rFonts w:ascii="Times New Roman" w:hAnsi="Times New Roman" w:cs="Times New Roman"/>
        </w:rPr>
        <w:t xml:space="preserve">, range=0.04 </w:t>
      </w:r>
      <w:proofErr w:type="spellStart"/>
      <w:r w:rsidR="009C0FE9" w:rsidRPr="001D6942">
        <w:rPr>
          <w:rFonts w:ascii="Times New Roman" w:hAnsi="Times New Roman" w:cs="Times New Roman"/>
        </w:rPr>
        <w:t>ms</w:t>
      </w:r>
      <w:proofErr w:type="spellEnd"/>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proofErr w:type="spellStart"/>
      <w:r w:rsidR="00AA7F45" w:rsidRPr="001D6942">
        <w:rPr>
          <w:rFonts w:ascii="Times New Roman" w:hAnsi="Times New Roman" w:cs="Times New Roman"/>
          <w:color w:val="000000"/>
        </w:rPr>
        <w:t>ms</w:t>
      </w:r>
      <w:proofErr w:type="spellEnd"/>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w:t>
      </w:r>
      <w:proofErr w:type="spellStart"/>
      <w:r w:rsidR="00DE4081" w:rsidRPr="001D6942">
        <w:rPr>
          <w:rFonts w:ascii="Times New Roman" w:hAnsi="Times New Roman" w:cs="Times New Roman"/>
        </w:rPr>
        <w:t>std</w:t>
      </w:r>
      <w:proofErr w:type="spellEnd"/>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lastRenderedPageBreak/>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4A2839C" w:rsidR="00981072" w:rsidRDefault="0081769E">
      <w:pPr>
        <w:rPr>
          <w:rFonts w:ascii="Times New Roman" w:hAnsi="Times New Roman" w:cs="Times New Roman"/>
        </w:rPr>
      </w:pPr>
      <w:commentRangeStart w:id="4"/>
      <w:r w:rsidRPr="0081769E">
        <w:rPr>
          <w:rFonts w:ascii="Times New Roman" w:hAnsi="Times New Roman" w:cs="Times New Roman"/>
        </w:rPr>
        <w:t xml:space="preserve">X.H. acknowledges funding </w:t>
      </w:r>
      <w:r>
        <w:rPr>
          <w:rFonts w:ascii="Times New Roman" w:hAnsi="Times New Roman" w:cs="Times New Roman"/>
        </w:rPr>
        <w:t xml:space="preserve">from the National Institutes of </w:t>
      </w:r>
      <w:r w:rsidRPr="0081769E">
        <w:rPr>
          <w:rFonts w:ascii="Times New Roman" w:hAnsi="Times New Roman" w:cs="Times New Roman"/>
        </w:rPr>
        <w:t>Health (NIH) director</w:t>
      </w:r>
      <w:r w:rsidRPr="0081769E">
        <w:rPr>
          <w:rFonts w:ascii="Times New Roman" w:hAnsi="Times New Roman" w:cs="Times New Roman" w:hint="cs"/>
        </w:rPr>
        <w:t>’</w:t>
      </w:r>
      <w:r w:rsidRPr="0081769E">
        <w:rPr>
          <w:rFonts w:ascii="Times New Roman" w:hAnsi="Times New Roman" w:cs="Times New Roman"/>
        </w:rPr>
        <w:t>s new innovator award (1DP2NS082126), the National Institute of Neurological Disorders and Stroke (NINDS) (1R01NS087950-01), the Pew Foundation, the Alfred P. Sloan Foundation, Defense Advanced Research Projects Agency (DARPA) Young Faculty Award, Boston University Biomedical Engineering Department, and Boston University Photonic Center.</w:t>
      </w:r>
      <w:r>
        <w:rPr>
          <w:rFonts w:ascii="Times New Roman" w:hAnsi="Times New Roman" w:cs="Times New Roman"/>
        </w:rPr>
        <w:t xml:space="preserve"> M.F.R. performed data analysis. </w:t>
      </w:r>
      <w:commentRangeEnd w:id="4"/>
      <w:r>
        <w:rPr>
          <w:rStyle w:val="CommentReference"/>
        </w:rPr>
        <w:commentReference w:id="4"/>
      </w:r>
      <w:commentRangeStart w:id="5"/>
      <w:r>
        <w:rPr>
          <w:rFonts w:ascii="Times New Roman" w:hAnsi="Times New Roman" w:cs="Times New Roman"/>
        </w:rPr>
        <w:t>M.F.R. and H.</w:t>
      </w:r>
      <w:r w:rsidR="00FD4DCF">
        <w:rPr>
          <w:rFonts w:ascii="Times New Roman" w:hAnsi="Times New Roman" w:cs="Times New Roman"/>
        </w:rPr>
        <w:t>J.G. conducted the motion tracking experiment. M.F.R. conducted the eye blink trace conditioning experiment</w:t>
      </w:r>
      <w:r>
        <w:rPr>
          <w:rFonts w:ascii="Times New Roman" w:hAnsi="Times New Roman" w:cs="Times New Roman"/>
        </w:rPr>
        <w:t>. M.F.R., M.B., and D.R.M. wrote</w:t>
      </w:r>
      <w:r w:rsidR="00FD4DCF">
        <w:rPr>
          <w:rFonts w:ascii="Times New Roman" w:hAnsi="Times New Roman" w:cs="Times New Roman"/>
        </w:rPr>
        <w:t xml:space="preserve"> the</w:t>
      </w:r>
      <w:r>
        <w:rPr>
          <w:rFonts w:ascii="Times New Roman" w:hAnsi="Times New Roman" w:cs="Times New Roman"/>
        </w:rPr>
        <w:t xml:space="preserv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w:t>
      </w:r>
      <w:r w:rsidR="00FD4DCF">
        <w:rPr>
          <w:rFonts w:ascii="Times New Roman" w:hAnsi="Times New Roman" w:cs="Times New Roman"/>
        </w:rPr>
        <w:t>J.</w:t>
      </w:r>
      <w:r>
        <w:rPr>
          <w:rFonts w:ascii="Times New Roman" w:hAnsi="Times New Roman" w:cs="Times New Roman"/>
        </w:rPr>
        <w:t xml:space="preserve">G., and X.H. wrote the manuscript. X.H. supervised the study. </w:t>
      </w:r>
      <w:commentRangeEnd w:id="5"/>
      <w:r w:rsidR="00DB2AA9">
        <w:rPr>
          <w:rStyle w:val="CommentReference"/>
        </w:rPr>
        <w:commentReference w:id="5"/>
      </w:r>
      <w:r w:rsidR="00981072" w:rsidRPr="001D6942">
        <w:rPr>
          <w:rFonts w:ascii="Times New Roman" w:hAnsi="Times New Roman" w:cs="Times New Roman"/>
        </w:rPr>
        <w:t>The authors would</w:t>
      </w:r>
      <w:r>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w:t>
      </w:r>
      <w:proofErr w:type="spellStart"/>
      <w:r w:rsidR="00B125DC">
        <w:rPr>
          <w:rFonts w:ascii="Times New Roman" w:hAnsi="Times New Roman" w:cs="Times New Roman"/>
        </w:rPr>
        <w:t>Theremingenieur</w:t>
      </w:r>
      <w:proofErr w:type="spellEnd"/>
      <w:r w:rsidR="00B125DC">
        <w:rPr>
          <w:rFonts w:ascii="Times New Roman" w:hAnsi="Times New Roman" w:cs="Times New Roman"/>
        </w:rPr>
        <w:t>” and “</w:t>
      </w:r>
      <w:proofErr w:type="spellStart"/>
      <w:r w:rsidR="00B125DC">
        <w:rPr>
          <w:rFonts w:ascii="Times New Roman" w:hAnsi="Times New Roman" w:cs="Times New Roman"/>
        </w:rPr>
        <w:t>PaulStoffregen</w:t>
      </w:r>
      <w:proofErr w:type="spellEnd"/>
      <w:r w:rsidR="00B125DC">
        <w:rPr>
          <w:rFonts w:ascii="Times New Roman" w:hAnsi="Times New Roman" w:cs="Times New Roman"/>
        </w:rPr>
        <w:t>” from the PJRC forums (</w:t>
      </w:r>
      <w:hyperlink r:id="rId17"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w:t>
      </w:r>
      <w:proofErr w:type="gramStart"/>
      <w:r w:rsidR="00B125DC">
        <w:rPr>
          <w:rFonts w:ascii="Times New Roman" w:hAnsi="Times New Roman" w:cs="Times New Roman"/>
        </w:rPr>
        <w:t>experiment</w:t>
      </w:r>
      <w:proofErr w:type="gramEnd"/>
      <w:r w:rsidR="00B125DC">
        <w:rPr>
          <w:rFonts w:ascii="Times New Roman" w:hAnsi="Times New Roman" w:cs="Times New Roman"/>
        </w:rPr>
        <w:t>.</w:t>
      </w:r>
      <w:bookmarkStart w:id="6" w:name="_GoBack"/>
      <w:bookmarkEnd w:id="6"/>
    </w:p>
    <w:p w14:paraId="2D1482B3" w14:textId="380150F7" w:rsidR="000012B3" w:rsidRDefault="001D6942">
      <w:pPr>
        <w:rPr>
          <w:ins w:id="7" w:author="Michael Romano" w:date="2018-11-28T20:23:00Z"/>
          <w:rFonts w:ascii="Times New Roman" w:hAnsi="Times New Roman" w:cs="Times New Roman"/>
          <w:b/>
        </w:rPr>
      </w:pPr>
      <w:del w:id="8" w:author="Michael Romano" w:date="2018-11-29T09:31:00Z">
        <w:r w:rsidRPr="001D6942" w:rsidDel="00FD7C10">
          <w:rPr>
            <w:rFonts w:ascii="Times New Roman" w:hAnsi="Times New Roman" w:cs="Times New Roman"/>
            <w:b/>
          </w:rPr>
          <w:delText>Funding sources</w:delText>
        </w:r>
      </w:del>
      <w:ins w:id="9" w:author="Michael Romano" w:date="2018-11-29T09:31:00Z">
        <w:r w:rsidR="00FD7C10">
          <w:rPr>
            <w:rFonts w:ascii="Times New Roman" w:hAnsi="Times New Roman" w:cs="Times New Roman"/>
            <w:b/>
          </w:rPr>
          <w:t>Conflict of interest statement</w:t>
        </w:r>
      </w:ins>
    </w:p>
    <w:p w14:paraId="5F59304C" w14:textId="1AE76458" w:rsidR="000012B3" w:rsidRPr="009402C5" w:rsidRDefault="000012B3">
      <w:pPr>
        <w:rPr>
          <w:rFonts w:ascii="Times New Roman" w:hAnsi="Times New Roman" w:cs="Times New Roman"/>
        </w:rPr>
      </w:pPr>
      <w:ins w:id="10" w:author="Michael Romano" w:date="2018-11-28T20:24:00Z">
        <w:r w:rsidRPr="009402C5">
          <w:rPr>
            <w:rFonts w:ascii="Times New Roman" w:hAnsi="Times New Roman" w:cs="Times New Roman"/>
          </w:rPr>
          <w:t xml:space="preserve">The authors have no competing </w:t>
        </w:r>
      </w:ins>
      <w:ins w:id="11" w:author="Michael Romano" w:date="2018-11-28T20:30:00Z">
        <w:r w:rsidR="0081769E">
          <w:rPr>
            <w:rFonts w:ascii="Times New Roman" w:hAnsi="Times New Roman" w:cs="Times New Roman"/>
          </w:rPr>
          <w:t xml:space="preserve">financial </w:t>
        </w:r>
      </w:ins>
      <w:ins w:id="12" w:author="Michael Romano" w:date="2018-11-28T20:24:00Z">
        <w:r w:rsidRPr="009402C5">
          <w:rPr>
            <w:rFonts w:ascii="Times New Roman" w:hAnsi="Times New Roman" w:cs="Times New Roman"/>
          </w:rPr>
          <w:t>interests.</w:t>
        </w:r>
      </w:ins>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3FDD12FC" w14:textId="77777777" w:rsidR="00315CAD" w:rsidRDefault="004C56DC" w:rsidP="00315CAD">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315CAD">
                <w:rPr>
                  <w:noProof/>
                </w:rPr>
                <w:t xml:space="preserve">Chen, Xinfeng, and Haohong Li. 2017. "ArControl: An Arduino-Based Comprehensive Behavioral Platform with Real-Time Performance." </w:t>
              </w:r>
              <w:r w:rsidR="00315CAD">
                <w:rPr>
                  <w:i/>
                  <w:iCs/>
                  <w:noProof/>
                </w:rPr>
                <w:t>Frontiers in Behavioral Neuroscience</w:t>
              </w:r>
              <w:r w:rsidR="00315CAD">
                <w:rPr>
                  <w:noProof/>
                </w:rPr>
                <w:t xml:space="preserve"> 11: 1-9.</w:t>
              </w:r>
            </w:p>
            <w:p w14:paraId="1F2E28F6" w14:textId="77777777" w:rsidR="00315CAD" w:rsidRDefault="00315CAD" w:rsidP="00315CAD">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48E62FEC" w14:textId="77777777" w:rsidR="00315CAD" w:rsidRDefault="00315CAD" w:rsidP="00315CAD">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41C9404F" w14:textId="77777777" w:rsidR="00315CAD" w:rsidRDefault="00315CAD" w:rsidP="00315CAD">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60B4ECCA" w14:textId="77777777" w:rsidR="00315CAD" w:rsidRDefault="00315CAD" w:rsidP="00315CAD">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17ECF646" w14:textId="77777777" w:rsidR="00315CAD" w:rsidRDefault="00315CAD" w:rsidP="00315CAD">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78B09CB0" w14:textId="77777777" w:rsidR="00315CAD" w:rsidRDefault="00315CAD" w:rsidP="00315CAD">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2A781429" w14:textId="77777777" w:rsidR="00315CAD" w:rsidRDefault="00315CAD" w:rsidP="00315CAD">
              <w:pPr>
                <w:pStyle w:val="Bibliography"/>
                <w:ind w:left="720" w:hanging="720"/>
                <w:rPr>
                  <w:noProof/>
                </w:rPr>
              </w:pPr>
              <w:r>
                <w:rPr>
                  <w:noProof/>
                </w:rPr>
                <w:lastRenderedPageBreak/>
                <w:t xml:space="preserve">Nguyen, Jeffrey P, Frederick B Shipley, Ashley N Linder, George S Plummer, Mochi Liu, Sagar U Setru, Joshua W. Shaevitz, and Andrew M. Leifer. 2016. "Whole-brain calcium imaging with cellular resolution in freely behaving Caenorhabditis elegans." </w:t>
              </w:r>
              <w:r>
                <w:rPr>
                  <w:i/>
                  <w:iCs/>
                  <w:noProof/>
                </w:rPr>
                <w:t>Proceedings of the National Academy of Sciences</w:t>
              </w:r>
              <w:r>
                <w:rPr>
                  <w:noProof/>
                </w:rPr>
                <w:t xml:space="preserve"> 113 (8): E1074-81.</w:t>
              </w:r>
            </w:p>
            <w:p w14:paraId="5BAA2510" w14:textId="77777777" w:rsidR="00315CAD" w:rsidRDefault="00315CAD" w:rsidP="00315CAD">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295CAB2F" w14:textId="77777777" w:rsidR="00315CAD" w:rsidRDefault="00315CAD" w:rsidP="00315CAD">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631FF1C7" w14:textId="77777777" w:rsidR="00315CAD" w:rsidRDefault="00315CAD" w:rsidP="00315CAD">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5B8B58FA" w14:textId="77777777" w:rsidR="00315CAD" w:rsidRDefault="00315CAD" w:rsidP="00315CAD">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0BE14810" w14:textId="77777777" w:rsidR="00315CAD" w:rsidRDefault="00315CAD" w:rsidP="00315CAD">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315CAD">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 Han" w:date="2018-11-28T12:58:00Z" w:initials="XH">
    <w:p w14:paraId="64D334D9" w14:textId="41EAFA7C" w:rsidR="00856BA9" w:rsidRDefault="00856BA9">
      <w:pPr>
        <w:pStyle w:val="CommentText"/>
      </w:pPr>
      <w:r>
        <w:rPr>
          <w:rStyle w:val="CommentReference"/>
        </w:rPr>
        <w:annotationRef/>
      </w:r>
      <w:r>
        <w:t>Did you print this?</w:t>
      </w:r>
    </w:p>
  </w:comment>
  <w:comment w:id="1" w:author="Michael Romano" w:date="2018-11-28T16:43:00Z" w:initials="c">
    <w:p w14:paraId="11804A63" w14:textId="3321731F" w:rsidR="00856BA9" w:rsidRDefault="00856BA9">
      <w:pPr>
        <w:pStyle w:val="CommentText"/>
      </w:pPr>
      <w:r>
        <w:rPr>
          <w:rStyle w:val="CommentReference"/>
        </w:rPr>
        <w:annotationRef/>
      </w:r>
      <w:r>
        <w:t>No, I had a citation where people could buy this a while ago. We could add it back in?</w:t>
      </w:r>
    </w:p>
  </w:comment>
  <w:comment w:id="4" w:author="Michael Romano" w:date="2018-11-28T20:30:00Z" w:initials="c">
    <w:p w14:paraId="3A0153B2" w14:textId="0D6948E4" w:rsidR="0081769E" w:rsidRDefault="0081769E">
      <w:pPr>
        <w:pStyle w:val="CommentText"/>
      </w:pPr>
      <w:r>
        <w:rPr>
          <w:rStyle w:val="CommentReference"/>
        </w:rPr>
        <w:annotationRef/>
      </w:r>
      <w:r>
        <w:t>Copied and pasted</w:t>
      </w:r>
    </w:p>
  </w:comment>
  <w:comment w:id="5" w:author="Michael Romano" w:date="2018-11-29T07:21:00Z" w:initials="c">
    <w:p w14:paraId="376474F0" w14:textId="4A8210CB" w:rsidR="00DB2AA9" w:rsidRDefault="00DB2AA9">
      <w:pPr>
        <w:pStyle w:val="CommentText"/>
      </w:pPr>
      <w:r>
        <w:rPr>
          <w:rStyle w:val="CommentReference"/>
        </w:rPr>
        <w:annotationRef/>
      </w:r>
      <w:r>
        <w:t>Not necessary. Nothing about it in author instructions</w:t>
      </w:r>
      <w:r w:rsidR="009402C5">
        <w:t>, and not every manuscript has something like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D334D9" w15:done="0"/>
  <w15:commentEx w15:paraId="11804A63" w15:paraIdParent="64D334D9" w15:done="0"/>
  <w15:commentEx w15:paraId="3A0153B2" w15:done="0"/>
  <w15:commentEx w15:paraId="376474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66474" w14:textId="77777777" w:rsidR="008B1DFF" w:rsidRDefault="008B1DFF" w:rsidP="00E85F45">
      <w:pPr>
        <w:spacing w:after="0" w:line="240" w:lineRule="auto"/>
      </w:pPr>
      <w:r>
        <w:separator/>
      </w:r>
    </w:p>
  </w:endnote>
  <w:endnote w:type="continuationSeparator" w:id="0">
    <w:p w14:paraId="13000CF7" w14:textId="77777777" w:rsidR="008B1DFF" w:rsidRDefault="008B1DFF"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43244" w14:textId="77777777" w:rsidR="008B1DFF" w:rsidRDefault="008B1DFF" w:rsidP="00E85F45">
      <w:pPr>
        <w:spacing w:after="0" w:line="240" w:lineRule="auto"/>
      </w:pPr>
      <w:r>
        <w:separator/>
      </w:r>
    </w:p>
  </w:footnote>
  <w:footnote w:type="continuationSeparator" w:id="0">
    <w:p w14:paraId="2246FD72" w14:textId="77777777" w:rsidR="008B1DFF" w:rsidRDefault="008B1DFF"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54AED350" w:rsidR="00856BA9" w:rsidRDefault="00856BA9">
        <w:pPr>
          <w:pStyle w:val="Header"/>
        </w:pPr>
        <w:r>
          <w:fldChar w:fldCharType="begin"/>
        </w:r>
        <w:r>
          <w:instrText xml:space="preserve"> PAGE   \* MERGEFORMAT </w:instrText>
        </w:r>
        <w:r>
          <w:fldChar w:fldCharType="separate"/>
        </w:r>
        <w:r w:rsidR="00315CAD">
          <w:rPr>
            <w:noProof/>
          </w:rPr>
          <w:t>10</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1AD6"/>
    <w:rsid w:val="002E1F56"/>
    <w:rsid w:val="002E310E"/>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5CAD"/>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5FFA"/>
    <w:rsid w:val="00896AB7"/>
    <w:rsid w:val="00897199"/>
    <w:rsid w:val="008A13D2"/>
    <w:rsid w:val="008A3573"/>
    <w:rsid w:val="008A3D42"/>
    <w:rsid w:val="008A47A5"/>
    <w:rsid w:val="008A4A5A"/>
    <w:rsid w:val="008A6958"/>
    <w:rsid w:val="008B1DFF"/>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90EED"/>
    <w:rsid w:val="00B91581"/>
    <w:rsid w:val="00B936B1"/>
    <w:rsid w:val="00B93733"/>
    <w:rsid w:val="00B93805"/>
    <w:rsid w:val="00B93E93"/>
    <w:rsid w:val="00B94C97"/>
    <w:rsid w:val="00B96526"/>
    <w:rsid w:val="00B96DCD"/>
    <w:rsid w:val="00BA0D16"/>
    <w:rsid w:val="00BA1223"/>
    <w:rsid w:val="00BA1815"/>
    <w:rsid w:val="00BA39F0"/>
    <w:rsid w:val="00BA496B"/>
    <w:rsid w:val="00BA4B51"/>
    <w:rsid w:val="00BA50BB"/>
    <w:rsid w:val="00BA57F6"/>
    <w:rsid w:val="00BA6C33"/>
    <w:rsid w:val="00BB20FF"/>
    <w:rsid w:val="00BB4AFD"/>
    <w:rsid w:val="00BB593C"/>
    <w:rsid w:val="00BB635C"/>
    <w:rsid w:val="00BB6BC5"/>
    <w:rsid w:val="00BC04D4"/>
    <w:rsid w:val="00BC0CB5"/>
    <w:rsid w:val="00BC15DC"/>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D7C10"/>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6217733">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1149700">
      <w:bodyDiv w:val="1"/>
      <w:marLeft w:val="0"/>
      <w:marRight w:val="0"/>
      <w:marTop w:val="0"/>
      <w:marBottom w:val="0"/>
      <w:divBdr>
        <w:top w:val="none" w:sz="0" w:space="0" w:color="auto"/>
        <w:left w:val="none" w:sz="0" w:space="0" w:color="auto"/>
        <w:bottom w:val="none" w:sz="0" w:space="0" w:color="auto"/>
        <w:right w:val="none" w:sz="0" w:space="0" w:color="auto"/>
      </w:divBdr>
    </w:div>
    <w:div w:id="35590738">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3994756">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483850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044601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6002887">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89737384">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08477201">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0682904">
      <w:bodyDiv w:val="1"/>
      <w:marLeft w:val="0"/>
      <w:marRight w:val="0"/>
      <w:marTop w:val="0"/>
      <w:marBottom w:val="0"/>
      <w:divBdr>
        <w:top w:val="none" w:sz="0" w:space="0" w:color="auto"/>
        <w:left w:val="none" w:sz="0" w:space="0" w:color="auto"/>
        <w:bottom w:val="none" w:sz="0" w:space="0" w:color="auto"/>
        <w:right w:val="none" w:sz="0" w:space="0" w:color="auto"/>
      </w:divBdr>
    </w:div>
    <w:div w:id="137311846">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8443189">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4440131">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2213523">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0269761">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2984041">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6888417">
      <w:bodyDiv w:val="1"/>
      <w:marLeft w:val="0"/>
      <w:marRight w:val="0"/>
      <w:marTop w:val="0"/>
      <w:marBottom w:val="0"/>
      <w:divBdr>
        <w:top w:val="none" w:sz="0" w:space="0" w:color="auto"/>
        <w:left w:val="none" w:sz="0" w:space="0" w:color="auto"/>
        <w:bottom w:val="none" w:sz="0" w:space="0" w:color="auto"/>
        <w:right w:val="none" w:sz="0" w:space="0" w:color="auto"/>
      </w:divBdr>
    </w:div>
    <w:div w:id="24688867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0283259">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771254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581021">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39546671">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193214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4138871">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3120381">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117088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1806851">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49023">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28163636">
      <w:bodyDiv w:val="1"/>
      <w:marLeft w:val="0"/>
      <w:marRight w:val="0"/>
      <w:marTop w:val="0"/>
      <w:marBottom w:val="0"/>
      <w:divBdr>
        <w:top w:val="none" w:sz="0" w:space="0" w:color="auto"/>
        <w:left w:val="none" w:sz="0" w:space="0" w:color="auto"/>
        <w:bottom w:val="none" w:sz="0" w:space="0" w:color="auto"/>
        <w:right w:val="none" w:sz="0" w:space="0" w:color="auto"/>
      </w:divBdr>
    </w:div>
    <w:div w:id="431051485">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8067966">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34609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6730262">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765516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8471851">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1843554">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408027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7044508">
      <w:bodyDiv w:val="1"/>
      <w:marLeft w:val="0"/>
      <w:marRight w:val="0"/>
      <w:marTop w:val="0"/>
      <w:marBottom w:val="0"/>
      <w:divBdr>
        <w:top w:val="none" w:sz="0" w:space="0" w:color="auto"/>
        <w:left w:val="none" w:sz="0" w:space="0" w:color="auto"/>
        <w:bottom w:val="none" w:sz="0" w:space="0" w:color="auto"/>
        <w:right w:val="none" w:sz="0" w:space="0" w:color="auto"/>
      </w:divBdr>
    </w:div>
    <w:div w:id="517429969">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4683720">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7691981">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596064815">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35068884">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4974874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126136">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4940652">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2657463">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39786126">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4129252">
      <w:bodyDiv w:val="1"/>
      <w:marLeft w:val="0"/>
      <w:marRight w:val="0"/>
      <w:marTop w:val="0"/>
      <w:marBottom w:val="0"/>
      <w:divBdr>
        <w:top w:val="none" w:sz="0" w:space="0" w:color="auto"/>
        <w:left w:val="none" w:sz="0" w:space="0" w:color="auto"/>
        <w:bottom w:val="none" w:sz="0" w:space="0" w:color="auto"/>
        <w:right w:val="none" w:sz="0" w:space="0" w:color="auto"/>
      </w:divBdr>
    </w:div>
    <w:div w:id="775714539">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689414">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2211828">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05203166">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44590419">
      <w:bodyDiv w:val="1"/>
      <w:marLeft w:val="0"/>
      <w:marRight w:val="0"/>
      <w:marTop w:val="0"/>
      <w:marBottom w:val="0"/>
      <w:divBdr>
        <w:top w:val="none" w:sz="0" w:space="0" w:color="auto"/>
        <w:left w:val="none" w:sz="0" w:space="0" w:color="auto"/>
        <w:bottom w:val="none" w:sz="0" w:space="0" w:color="auto"/>
        <w:right w:val="none" w:sz="0" w:space="0" w:color="auto"/>
      </w:divBdr>
    </w:div>
    <w:div w:id="855080177">
      <w:bodyDiv w:val="1"/>
      <w:marLeft w:val="0"/>
      <w:marRight w:val="0"/>
      <w:marTop w:val="0"/>
      <w:marBottom w:val="0"/>
      <w:divBdr>
        <w:top w:val="none" w:sz="0" w:space="0" w:color="auto"/>
        <w:left w:val="none" w:sz="0" w:space="0" w:color="auto"/>
        <w:bottom w:val="none" w:sz="0" w:space="0" w:color="auto"/>
        <w:right w:val="none" w:sz="0" w:space="0" w:color="auto"/>
      </w:divBdr>
    </w:div>
    <w:div w:id="855998021">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64367425">
      <w:bodyDiv w:val="1"/>
      <w:marLeft w:val="0"/>
      <w:marRight w:val="0"/>
      <w:marTop w:val="0"/>
      <w:marBottom w:val="0"/>
      <w:divBdr>
        <w:top w:val="none" w:sz="0" w:space="0" w:color="auto"/>
        <w:left w:val="none" w:sz="0" w:space="0" w:color="auto"/>
        <w:bottom w:val="none" w:sz="0" w:space="0" w:color="auto"/>
        <w:right w:val="none" w:sz="0" w:space="0" w:color="auto"/>
      </w:divBdr>
    </w:div>
    <w:div w:id="868759902">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6356600">
      <w:bodyDiv w:val="1"/>
      <w:marLeft w:val="0"/>
      <w:marRight w:val="0"/>
      <w:marTop w:val="0"/>
      <w:marBottom w:val="0"/>
      <w:divBdr>
        <w:top w:val="none" w:sz="0" w:space="0" w:color="auto"/>
        <w:left w:val="none" w:sz="0" w:space="0" w:color="auto"/>
        <w:bottom w:val="none" w:sz="0" w:space="0" w:color="auto"/>
        <w:right w:val="none" w:sz="0" w:space="0" w:color="auto"/>
      </w:divBdr>
    </w:div>
    <w:div w:id="8783172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138037">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5473497">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25112220">
      <w:bodyDiv w:val="1"/>
      <w:marLeft w:val="0"/>
      <w:marRight w:val="0"/>
      <w:marTop w:val="0"/>
      <w:marBottom w:val="0"/>
      <w:divBdr>
        <w:top w:val="none" w:sz="0" w:space="0" w:color="auto"/>
        <w:left w:val="none" w:sz="0" w:space="0" w:color="auto"/>
        <w:bottom w:val="none" w:sz="0" w:space="0" w:color="auto"/>
        <w:right w:val="none" w:sz="0" w:space="0" w:color="auto"/>
      </w:divBdr>
    </w:div>
    <w:div w:id="930429630">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5841952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3799654">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1499594">
      <w:bodyDiv w:val="1"/>
      <w:marLeft w:val="0"/>
      <w:marRight w:val="0"/>
      <w:marTop w:val="0"/>
      <w:marBottom w:val="0"/>
      <w:divBdr>
        <w:top w:val="none" w:sz="0" w:space="0" w:color="auto"/>
        <w:left w:val="none" w:sz="0" w:space="0" w:color="auto"/>
        <w:bottom w:val="none" w:sz="0" w:space="0" w:color="auto"/>
        <w:right w:val="none" w:sz="0" w:space="0" w:color="auto"/>
      </w:divBdr>
    </w:div>
    <w:div w:id="981882438">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6790663">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530312">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5789378">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27021595">
      <w:bodyDiv w:val="1"/>
      <w:marLeft w:val="0"/>
      <w:marRight w:val="0"/>
      <w:marTop w:val="0"/>
      <w:marBottom w:val="0"/>
      <w:divBdr>
        <w:top w:val="none" w:sz="0" w:space="0" w:color="auto"/>
        <w:left w:val="none" w:sz="0" w:space="0" w:color="auto"/>
        <w:bottom w:val="none" w:sz="0" w:space="0" w:color="auto"/>
        <w:right w:val="none" w:sz="0" w:space="0" w:color="auto"/>
      </w:divBdr>
    </w:div>
    <w:div w:id="1032536808">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3676517">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68263265">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75976625">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24932006">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7474183">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53374107">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40293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26843065">
      <w:bodyDiv w:val="1"/>
      <w:marLeft w:val="0"/>
      <w:marRight w:val="0"/>
      <w:marTop w:val="0"/>
      <w:marBottom w:val="0"/>
      <w:divBdr>
        <w:top w:val="none" w:sz="0" w:space="0" w:color="auto"/>
        <w:left w:val="none" w:sz="0" w:space="0" w:color="auto"/>
        <w:bottom w:val="none" w:sz="0" w:space="0" w:color="auto"/>
        <w:right w:val="none" w:sz="0" w:space="0" w:color="auto"/>
      </w:divBdr>
    </w:div>
    <w:div w:id="1229075976">
      <w:bodyDiv w:val="1"/>
      <w:marLeft w:val="0"/>
      <w:marRight w:val="0"/>
      <w:marTop w:val="0"/>
      <w:marBottom w:val="0"/>
      <w:divBdr>
        <w:top w:val="none" w:sz="0" w:space="0" w:color="auto"/>
        <w:left w:val="none" w:sz="0" w:space="0" w:color="auto"/>
        <w:bottom w:val="none" w:sz="0" w:space="0" w:color="auto"/>
        <w:right w:val="none" w:sz="0" w:space="0" w:color="auto"/>
      </w:divBdr>
    </w:div>
    <w:div w:id="1229729235">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450873">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59560381">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7783145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87665657">
      <w:bodyDiv w:val="1"/>
      <w:marLeft w:val="0"/>
      <w:marRight w:val="0"/>
      <w:marTop w:val="0"/>
      <w:marBottom w:val="0"/>
      <w:divBdr>
        <w:top w:val="none" w:sz="0" w:space="0" w:color="auto"/>
        <w:left w:val="none" w:sz="0" w:space="0" w:color="auto"/>
        <w:bottom w:val="none" w:sz="0" w:space="0" w:color="auto"/>
        <w:right w:val="none" w:sz="0" w:space="0" w:color="auto"/>
      </w:divBdr>
    </w:div>
    <w:div w:id="1289780140">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0285944">
      <w:bodyDiv w:val="1"/>
      <w:marLeft w:val="0"/>
      <w:marRight w:val="0"/>
      <w:marTop w:val="0"/>
      <w:marBottom w:val="0"/>
      <w:divBdr>
        <w:top w:val="none" w:sz="0" w:space="0" w:color="auto"/>
        <w:left w:val="none" w:sz="0" w:space="0" w:color="auto"/>
        <w:bottom w:val="none" w:sz="0" w:space="0" w:color="auto"/>
        <w:right w:val="none" w:sz="0" w:space="0" w:color="auto"/>
      </w:divBdr>
    </w:div>
    <w:div w:id="1314798110">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39712455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2723555">
      <w:bodyDiv w:val="1"/>
      <w:marLeft w:val="0"/>
      <w:marRight w:val="0"/>
      <w:marTop w:val="0"/>
      <w:marBottom w:val="0"/>
      <w:divBdr>
        <w:top w:val="none" w:sz="0" w:space="0" w:color="auto"/>
        <w:left w:val="none" w:sz="0" w:space="0" w:color="auto"/>
        <w:bottom w:val="none" w:sz="0" w:space="0" w:color="auto"/>
        <w:right w:val="none" w:sz="0" w:space="0" w:color="auto"/>
      </w:divBdr>
    </w:div>
    <w:div w:id="1442921686">
      <w:bodyDiv w:val="1"/>
      <w:marLeft w:val="0"/>
      <w:marRight w:val="0"/>
      <w:marTop w:val="0"/>
      <w:marBottom w:val="0"/>
      <w:divBdr>
        <w:top w:val="none" w:sz="0" w:space="0" w:color="auto"/>
        <w:left w:val="none" w:sz="0" w:space="0" w:color="auto"/>
        <w:bottom w:val="none" w:sz="0" w:space="0" w:color="auto"/>
        <w:right w:val="none" w:sz="0" w:space="0" w:color="auto"/>
      </w:divBdr>
    </w:div>
    <w:div w:id="1444691933">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66969064">
      <w:bodyDiv w:val="1"/>
      <w:marLeft w:val="0"/>
      <w:marRight w:val="0"/>
      <w:marTop w:val="0"/>
      <w:marBottom w:val="0"/>
      <w:divBdr>
        <w:top w:val="none" w:sz="0" w:space="0" w:color="auto"/>
        <w:left w:val="none" w:sz="0" w:space="0" w:color="auto"/>
        <w:bottom w:val="none" w:sz="0" w:space="0" w:color="auto"/>
        <w:right w:val="none" w:sz="0" w:space="0" w:color="auto"/>
      </w:divBdr>
    </w:div>
    <w:div w:id="1467235237">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8498235">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3011124">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57938024">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6986917">
      <w:bodyDiv w:val="1"/>
      <w:marLeft w:val="0"/>
      <w:marRight w:val="0"/>
      <w:marTop w:val="0"/>
      <w:marBottom w:val="0"/>
      <w:divBdr>
        <w:top w:val="none" w:sz="0" w:space="0" w:color="auto"/>
        <w:left w:val="none" w:sz="0" w:space="0" w:color="auto"/>
        <w:bottom w:val="none" w:sz="0" w:space="0" w:color="auto"/>
        <w:right w:val="none" w:sz="0" w:space="0" w:color="auto"/>
      </w:divBdr>
    </w:div>
    <w:div w:id="158842447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3266718">
      <w:bodyDiv w:val="1"/>
      <w:marLeft w:val="0"/>
      <w:marRight w:val="0"/>
      <w:marTop w:val="0"/>
      <w:marBottom w:val="0"/>
      <w:divBdr>
        <w:top w:val="none" w:sz="0" w:space="0" w:color="auto"/>
        <w:left w:val="none" w:sz="0" w:space="0" w:color="auto"/>
        <w:bottom w:val="none" w:sz="0" w:space="0" w:color="auto"/>
        <w:right w:val="none" w:sz="0" w:space="0" w:color="auto"/>
      </w:divBdr>
    </w:div>
    <w:div w:id="162446010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418029">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45352491">
      <w:bodyDiv w:val="1"/>
      <w:marLeft w:val="0"/>
      <w:marRight w:val="0"/>
      <w:marTop w:val="0"/>
      <w:marBottom w:val="0"/>
      <w:divBdr>
        <w:top w:val="none" w:sz="0" w:space="0" w:color="auto"/>
        <w:left w:val="none" w:sz="0" w:space="0" w:color="auto"/>
        <w:bottom w:val="none" w:sz="0" w:space="0" w:color="auto"/>
        <w:right w:val="none" w:sz="0" w:space="0" w:color="auto"/>
      </w:divBdr>
    </w:div>
    <w:div w:id="165067151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2470193">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6770422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482801">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6688463">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02238663">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4231685">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36319376">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48258347">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5521891">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8328193">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49177431">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8546155">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82863523">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288503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0432222">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1986398">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3271268">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038635">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0383041">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2858882">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89825408">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4353270">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6006620">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67141213">
      <w:bodyDiv w:val="1"/>
      <w:marLeft w:val="0"/>
      <w:marRight w:val="0"/>
      <w:marTop w:val="0"/>
      <w:marBottom w:val="0"/>
      <w:divBdr>
        <w:top w:val="none" w:sz="0" w:space="0" w:color="auto"/>
        <w:left w:val="none" w:sz="0" w:space="0" w:color="auto"/>
        <w:bottom w:val="none" w:sz="0" w:space="0" w:color="auto"/>
        <w:right w:val="none" w:sz="0" w:space="0" w:color="auto"/>
      </w:divBdr>
    </w:div>
    <w:div w:id="2068454708">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1792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197869">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greiman/DigitalIO" TargetMode="External"/><Relationship Id="rId17" Type="http://schemas.openxmlformats.org/officeDocument/2006/relationships/hyperlink" Target="https://forum.pjrc.com/" TargetMode="External"/><Relationship Id="rId2" Type="http://schemas.openxmlformats.org/officeDocument/2006/relationships/numbering" Target="numbering.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indie.com/products/jkicklighter/adns-9800-laser-mo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s>
</file>

<file path=customXml/itemProps1.xml><?xml version="1.0" encoding="utf-8"?>
<ds:datastoreItem xmlns:ds="http://schemas.openxmlformats.org/officeDocument/2006/customXml" ds:itemID="{58ADC51C-C77F-4963-9968-A7FC7C45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41</cp:revision>
  <dcterms:created xsi:type="dcterms:W3CDTF">2018-11-28T22:21:00Z</dcterms:created>
  <dcterms:modified xsi:type="dcterms:W3CDTF">2018-11-29T14:36:00Z</dcterms:modified>
</cp:coreProperties>
</file>