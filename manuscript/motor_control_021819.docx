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2D63C101" w:rsidR="00344BE3" w:rsidRPr="001D6942" w:rsidRDefault="00344BE3" w:rsidP="004970B1">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xml:space="preserve">. However, using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Pr>
          <w:rFonts w:ascii="Times New Roman" w:eastAsiaTheme="minorEastAsia" w:hAnsi="Times New Roman" w:cs="Times New Roman"/>
          <w:color w:val="000000" w:themeColor="text1"/>
          <w:kern w:val="24"/>
        </w:rPr>
        <w:t>Further, lower-level implementations of sCMOS camera control, for example using low-level programming in MATLAB or a graphical program such as LabVIEW, has a steep learning curve. Thus, a method of sCMOS camera control that involves high precision and easy programmability is highly desirable.</w:t>
      </w:r>
    </w:p>
    <w:p w14:paraId="388BB681" w14:textId="05586FF9"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xml:space="preserve">. </w:t>
      </w:r>
      <w:r w:rsidRPr="001D6942">
        <w:rPr>
          <w:rFonts w:ascii="Times New Roman" w:hAnsi="Times New Roman" w:cs="Times New Roman"/>
        </w:rPr>
        <w:lastRenderedPageBreak/>
        <w:t>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41B65091" w14:textId="7709497A" w:rsidR="00265551" w:rsidRPr="00B208AB" w:rsidDel="00C96D90" w:rsidRDefault="00B208AB" w:rsidP="00B208AB">
      <w:pPr>
        <w:rPr>
          <w:del w:id="0" w:author="Romano, Michael, Francis" w:date="2019-02-19T13:33:00Z"/>
          <w:rFonts w:ascii="Times New Roman" w:hAnsi="Times New Roman" w:cs="Times New Roman"/>
        </w:rPr>
      </w:pPr>
      <w:del w:id="1" w:author="Romano, Michael, Francis" w:date="2019-02-19T13:24:00Z">
        <w:r w:rsidRPr="00B208AB" w:rsidDel="00C96D90">
          <w:rPr>
            <w:rFonts w:ascii="Times New Roman" w:hAnsi="Times New Roman" w:cs="Times New Roman"/>
          </w:rPr>
          <w:delText>All animal procedures were approved by the</w:delText>
        </w:r>
      </w:del>
      <w:ins w:id="2" w:author="Romano, Michael, Francis" w:date="2019-02-19T13:24:00Z">
        <w:r w:rsidR="00C96D90">
          <w:rPr>
            <w:rFonts w:ascii="Times New Roman" w:hAnsi="Times New Roman" w:cs="Times New Roman"/>
          </w:rPr>
          <w:t>The</w:t>
        </w:r>
      </w:ins>
      <w:r w:rsidRPr="00B208AB">
        <w:rPr>
          <w:rFonts w:ascii="Times New Roman" w:hAnsi="Times New Roman" w:cs="Times New Roman"/>
        </w:rPr>
        <w:t xml:space="preserve"> Boston University Institutional Animal Care and Use Committee</w:t>
      </w:r>
      <w:del w:id="3" w:author="Romano, Michael, Francis" w:date="2019-02-19T13:25:00Z">
        <w:r w:rsidRPr="00B208AB" w:rsidDel="00C96D90">
          <w:rPr>
            <w:rFonts w:ascii="Times New Roman" w:hAnsi="Times New Roman" w:cs="Times New Roman"/>
          </w:rPr>
          <w:delText>,</w:delText>
        </w:r>
      </w:del>
      <w:ins w:id="4" w:author="Romano, Michael, Francis" w:date="2019-02-19T13:24:00Z">
        <w:r w:rsidR="00C96D90">
          <w:rPr>
            <w:rFonts w:ascii="Times New Roman" w:hAnsi="Times New Roman" w:cs="Times New Roman"/>
          </w:rPr>
          <w:t xml:space="preserve"> approved all animal procedures a</w:t>
        </w:r>
      </w:ins>
      <w:ins w:id="5" w:author="Romano, Michael, Francis" w:date="2019-02-19T13:25:00Z">
        <w:r w:rsidR="00C96D90">
          <w:rPr>
            <w:rFonts w:ascii="Times New Roman" w:hAnsi="Times New Roman" w:cs="Times New Roman"/>
          </w:rPr>
          <w:t>nd the methods followed the respective approved guidelines.</w:t>
        </w:r>
      </w:ins>
      <w:r w:rsidRPr="00B208AB">
        <w:rPr>
          <w:rFonts w:ascii="Times New Roman" w:hAnsi="Times New Roman" w:cs="Times New Roman"/>
        </w:rPr>
        <w:t xml:space="preserve"> </w:t>
      </w:r>
      <w:del w:id="6" w:author="Romano, Michael, Francis" w:date="2019-02-19T13:25:00Z">
        <w:r w:rsidRPr="00B208AB" w:rsidDel="00C96D90">
          <w:rPr>
            <w:rFonts w:ascii="Times New Roman" w:hAnsi="Times New Roman" w:cs="Times New Roman"/>
          </w:rPr>
          <w:delText xml:space="preserve">and the methods were carried out in accordance with the approved guidelines. </w:delText>
        </w:r>
      </w:del>
      <w:ins w:id="7" w:author="Romano, Michael, Francis" w:date="2019-02-19T13:26:00Z">
        <w:r w:rsidR="00C96D90">
          <w:rPr>
            <w:rFonts w:ascii="Times New Roman" w:hAnsi="Times New Roman" w:cs="Times New Roman"/>
          </w:rPr>
          <w:t>8-12 week old</w:t>
        </w:r>
      </w:ins>
      <w:ins w:id="8" w:author="Romano, Michael, Francis" w:date="2019-02-19T13:25:00Z">
        <w:r w:rsidR="00C96D90">
          <w:rPr>
            <w:rFonts w:ascii="Times New Roman" w:hAnsi="Times New Roman" w:cs="Times New Roman"/>
          </w:rPr>
          <w:t xml:space="preserve"> f</w:t>
        </w:r>
      </w:ins>
      <w:del w:id="9" w:author="Romano, Michael, Francis" w:date="2019-02-19T13:25:00Z">
        <w:r w:rsidRPr="00B208AB" w:rsidDel="00C96D90">
          <w:rPr>
            <w:rFonts w:ascii="Times New Roman" w:hAnsi="Times New Roman" w:cs="Times New Roman"/>
          </w:rPr>
          <w:delText>F</w:delText>
        </w:r>
      </w:del>
      <w:r w:rsidRPr="00B208AB">
        <w:rPr>
          <w:rFonts w:ascii="Times New Roman" w:hAnsi="Times New Roman" w:cs="Times New Roman"/>
        </w:rPr>
        <w:t>emale C57BL/6 m</w:t>
      </w:r>
      <w:ins w:id="10" w:author="Romano, Michael, Francis" w:date="2019-02-19T13:26:00Z">
        <w:r w:rsidR="00805D6C">
          <w:rPr>
            <w:rFonts w:ascii="Times New Roman" w:hAnsi="Times New Roman" w:cs="Times New Roman"/>
          </w:rPr>
          <w:t>ic</w:t>
        </w:r>
      </w:ins>
      <w:del w:id="11" w:author="Romano, Michael, Francis" w:date="2019-02-19T13:26:00Z">
        <w:r w:rsidRPr="00B208AB" w:rsidDel="00C96D90">
          <w:rPr>
            <w:rFonts w:ascii="Times New Roman" w:hAnsi="Times New Roman" w:cs="Times New Roman"/>
          </w:rPr>
          <w:delText>i</w:delText>
        </w:r>
      </w:del>
      <w:ins w:id="12" w:author="Romano, Michael, Francis" w:date="2019-02-19T13:26:00Z">
        <w:r w:rsidR="00C96D90">
          <w:rPr>
            <w:rFonts w:ascii="Times New Roman" w:hAnsi="Times New Roman" w:cs="Times New Roman"/>
          </w:rPr>
          <w:t>s</w:t>
        </w:r>
      </w:ins>
      <w:del w:id="13" w:author="Romano, Michael, Francis" w:date="2019-02-19T13:26:00Z">
        <w:r w:rsidRPr="00B208AB" w:rsidDel="00C96D90">
          <w:rPr>
            <w:rFonts w:ascii="Times New Roman" w:hAnsi="Times New Roman" w:cs="Times New Roman"/>
          </w:rPr>
          <w:delText>c</w:delText>
        </w:r>
      </w:del>
      <w:r w:rsidRPr="00B208AB">
        <w:rPr>
          <w:rFonts w:ascii="Times New Roman" w:hAnsi="Times New Roman" w:cs="Times New Roman"/>
        </w:rPr>
        <w:t>e</w:t>
      </w:r>
      <w:del w:id="14" w:author="Romano, Michael, Francis" w:date="2019-02-19T13:26:00Z">
        <w:r w:rsidRPr="00B208AB" w:rsidDel="00C96D90">
          <w:rPr>
            <w:rFonts w:ascii="Times New Roman" w:hAnsi="Times New Roman" w:cs="Times New Roman"/>
          </w:rPr>
          <w:delText>, 8–12 week old</w:delText>
        </w:r>
      </w:del>
      <w:r w:rsidRPr="00B208AB">
        <w:rPr>
          <w:rFonts w:ascii="Times New Roman" w:hAnsi="Times New Roman" w:cs="Times New Roman"/>
        </w:rPr>
        <w:t xml:space="preserve"> </w:t>
      </w:r>
      <w:del w:id="15" w:author="Romano, Michael, Francis" w:date="2019-02-19T13:26:00Z">
        <w:r w:rsidRPr="00B208AB" w:rsidDel="00C96D90">
          <w:rPr>
            <w:rFonts w:ascii="Times New Roman" w:hAnsi="Times New Roman" w:cs="Times New Roman"/>
          </w:rPr>
          <w:delText>at the start of the experiments, were used in all studies</w:delText>
        </w:r>
      </w:del>
      <w:ins w:id="16" w:author="Romano, Michael, Francis" w:date="2019-02-19T13:26:00Z">
        <w:r w:rsidR="00C96D90">
          <w:rPr>
            <w:rFonts w:ascii="Times New Roman" w:hAnsi="Times New Roman" w:cs="Times New Roman"/>
          </w:rPr>
          <w:t>w</w:t>
        </w:r>
        <w:r w:rsidR="00805D6C">
          <w:rPr>
            <w:rFonts w:ascii="Times New Roman" w:hAnsi="Times New Roman" w:cs="Times New Roman"/>
          </w:rPr>
          <w:t>ere</w:t>
        </w:r>
        <w:r w:rsidR="00C96D90">
          <w:rPr>
            <w:rFonts w:ascii="Times New Roman" w:hAnsi="Times New Roman" w:cs="Times New Roman"/>
          </w:rPr>
          <w:t xml:space="preserve"> used in this study</w:t>
        </w:r>
      </w:ins>
      <w:r w:rsidRPr="00B208AB">
        <w:rPr>
          <w:rFonts w:ascii="Times New Roman" w:hAnsi="Times New Roman" w:cs="Times New Roman"/>
        </w:rPr>
        <w:t xml:space="preserve"> (Taconic; Hudson, NY</w:t>
      </w:r>
      <w:r w:rsidR="00A40278">
        <w:rPr>
          <w:rFonts w:ascii="Times New Roman" w:hAnsi="Times New Roman" w:cs="Times New Roman"/>
        </w:rPr>
        <w:t xml:space="preserve">). </w:t>
      </w:r>
      <w:del w:id="17" w:author="Romano, Michael, Francis" w:date="2019-02-19T14:29:00Z">
        <w:r w:rsidRPr="00B208AB" w:rsidDel="00423075">
          <w:rPr>
            <w:rFonts w:ascii="Times New Roman" w:hAnsi="Times New Roman" w:cs="Times New Roman"/>
          </w:rPr>
          <w:delText xml:space="preserve">Mice </w:delText>
        </w:r>
      </w:del>
      <w:ins w:id="18" w:author="Romano, Michael, Francis" w:date="2019-02-19T14:41:00Z">
        <w:r w:rsidR="004970B1">
          <w:rPr>
            <w:rFonts w:ascii="Times New Roman" w:hAnsi="Times New Roman" w:cs="Times New Roman"/>
          </w:rPr>
          <w:t>These mice were</w:t>
        </w:r>
      </w:ins>
      <w:del w:id="19" w:author="Romano, Michael, Francis" w:date="2019-02-19T14:29:00Z">
        <w:r w:rsidRPr="00B208AB" w:rsidDel="00423075">
          <w:rPr>
            <w:rFonts w:ascii="Times New Roman" w:hAnsi="Times New Roman" w:cs="Times New Roman"/>
          </w:rPr>
          <w:delText xml:space="preserve">were </w:delText>
        </w:r>
      </w:del>
      <w:ins w:id="20" w:author="Romano, Michael, Francis" w:date="2019-02-19T14:29:00Z">
        <w:r w:rsidR="00423075" w:rsidRPr="00B208AB">
          <w:rPr>
            <w:rFonts w:ascii="Times New Roman" w:hAnsi="Times New Roman" w:cs="Times New Roman"/>
          </w:rPr>
          <w:t xml:space="preserve"> </w:t>
        </w:r>
      </w:ins>
      <w:r w:rsidRPr="00B208AB">
        <w:rPr>
          <w:rFonts w:ascii="Times New Roman" w:hAnsi="Times New Roman" w:cs="Times New Roman"/>
        </w:rPr>
        <w:t xml:space="preserve">first injected with </w:t>
      </w:r>
      <w:del w:id="21" w:author="Romano, Michael, Francis" w:date="2019-02-19T13:26:00Z">
        <w:r w:rsidRPr="00B208AB" w:rsidDel="00C96D90">
          <w:rPr>
            <w:rFonts w:ascii="Times New Roman" w:hAnsi="Times New Roman" w:cs="Times New Roman"/>
          </w:rPr>
          <w:delText xml:space="preserve">AAV9-Syn-GCaMP6f.WPRE.SV40 virus </w:delText>
        </w:r>
      </w:del>
      <w:ins w:id="22" w:author="Romano, Michael, Francis" w:date="2019-02-19T13:27:00Z">
        <w:r w:rsidR="00C96D90">
          <w:rPr>
            <w:rFonts w:ascii="Times New Roman" w:hAnsi="Times New Roman" w:cs="Times New Roman"/>
          </w:rPr>
          <w:t xml:space="preserve"> </w:t>
        </w:r>
        <w:r w:rsidR="00C96D90" w:rsidRPr="00B208AB">
          <w:rPr>
            <w:rFonts w:ascii="Times New Roman" w:hAnsi="Times New Roman" w:cs="Times New Roman"/>
          </w:rPr>
          <w:t>AAV9-Syn-GCaMP6f.WPRE.SV40 virus</w:t>
        </w:r>
      </w:ins>
      <w:ins w:id="23" w:author="Romano, Michael, Francis" w:date="2019-02-19T14:29:00Z">
        <w:r w:rsidR="00423075">
          <w:rPr>
            <w:rFonts w:ascii="Times New Roman" w:hAnsi="Times New Roman" w:cs="Times New Roman"/>
          </w:rPr>
          <w:t>, which</w:t>
        </w:r>
      </w:ins>
      <w:ins w:id="24" w:author="Romano, Michael, Francis" w:date="2019-02-19T13:27:00Z">
        <w:r w:rsidR="00C96D90">
          <w:rPr>
            <w:rFonts w:ascii="Times New Roman" w:hAnsi="Times New Roman" w:cs="Times New Roman"/>
          </w:rPr>
          <w:t xml:space="preserve"> was acquired</w:t>
        </w:r>
      </w:ins>
      <w:del w:id="25" w:author="Romano, Michael, Francis" w:date="2019-02-19T13:27:00Z">
        <w:r w:rsidRPr="00B208AB" w:rsidDel="00C96D90">
          <w:rPr>
            <w:rFonts w:ascii="Times New Roman" w:hAnsi="Times New Roman" w:cs="Times New Roman"/>
          </w:rPr>
          <w:delText>obtained</w:delText>
        </w:r>
      </w:del>
      <w:r w:rsidRPr="00B208AB">
        <w:rPr>
          <w:rFonts w:ascii="Times New Roman" w:hAnsi="Times New Roman" w:cs="Times New Roman"/>
        </w:rPr>
        <w:t xml:space="preserve"> from the University of Pennsylvania </w:t>
      </w:r>
      <w:r w:rsidR="00A2360F">
        <w:rPr>
          <w:rFonts w:ascii="Times New Roman" w:hAnsi="Times New Roman" w:cs="Times New Roman"/>
        </w:rPr>
        <w:t>Vector Core (titer ~6e12 GC/ml)</w:t>
      </w:r>
      <w:ins w:id="26" w:author="Romano, Michael, Francis" w:date="2019-02-19T13:27:00Z">
        <w:r w:rsidR="00C96D90">
          <w:rPr>
            <w:rFonts w:ascii="Times New Roman" w:hAnsi="Times New Roman" w:cs="Times New Roman"/>
          </w:rPr>
          <w:t xml:space="preserve">, stereotaxically, with </w:t>
        </w:r>
      </w:ins>
      <w:r w:rsidRPr="00B208AB">
        <w:rPr>
          <w:rFonts w:ascii="Times New Roman" w:hAnsi="Times New Roman" w:cs="Times New Roman"/>
        </w:rPr>
        <w:t>250 nL of virus</w:t>
      </w:r>
      <w:del w:id="27" w:author="Romano, Michael, Francis" w:date="2019-02-19T13:27:00Z">
        <w:r w:rsidRPr="00B208AB" w:rsidDel="00C96D90">
          <w:rPr>
            <w:rFonts w:ascii="Times New Roman" w:hAnsi="Times New Roman" w:cs="Times New Roman"/>
          </w:rPr>
          <w:delText xml:space="preserve"> was stereotaxically injected</w:delText>
        </w:r>
      </w:del>
      <w:r w:rsidRPr="00B208AB">
        <w:rPr>
          <w:rFonts w:ascii="Times New Roman" w:hAnsi="Times New Roman" w:cs="Times New Roman"/>
        </w:rPr>
        <w:t xml:space="preserve"> into the CA1 region (AP: –2 mm, ML: 1.4 mm, DV: –1.6 mm) </w:t>
      </w:r>
      <w:ins w:id="28" w:author="Romano, Michael, Francis" w:date="2019-02-19T13:28:00Z">
        <w:r w:rsidR="00C96D90">
          <w:rPr>
            <w:rFonts w:ascii="Times New Roman" w:hAnsi="Times New Roman" w:cs="Times New Roman"/>
          </w:rPr>
          <w:t xml:space="preserve">at 40 </w:t>
        </w:r>
        <w:r w:rsidR="00C96D90" w:rsidRPr="00B208AB">
          <w:rPr>
            <w:rFonts w:ascii="Times New Roman" w:hAnsi="Times New Roman" w:cs="Times New Roman"/>
          </w:rPr>
          <w:t>µl/min</w:t>
        </w:r>
        <w:r w:rsidR="00C96D90">
          <w:rPr>
            <w:rFonts w:ascii="Times New Roman" w:hAnsi="Times New Roman" w:cs="Times New Roman"/>
          </w:rPr>
          <w:t>.</w:t>
        </w:r>
        <w:r w:rsidR="00C96D90" w:rsidRPr="00B208AB">
          <w:rPr>
            <w:rFonts w:ascii="Times New Roman" w:hAnsi="Times New Roman" w:cs="Times New Roman"/>
          </w:rPr>
          <w:t xml:space="preserve"> </w:t>
        </w:r>
        <w:r w:rsidR="00C96D90">
          <w:rPr>
            <w:rFonts w:ascii="Times New Roman" w:hAnsi="Times New Roman" w:cs="Times New Roman"/>
          </w:rPr>
          <w:t xml:space="preserve">To accomplish this, we </w:t>
        </w:r>
      </w:ins>
      <w:r w:rsidRPr="00B208AB">
        <w:rPr>
          <w:rFonts w:ascii="Times New Roman" w:hAnsi="Times New Roman" w:cs="Times New Roman"/>
        </w:rPr>
        <w:t>us</w:t>
      </w:r>
      <w:ins w:id="29" w:author="Romano, Michael, Francis" w:date="2019-02-19T13:28:00Z">
        <w:r w:rsidR="00C96D90">
          <w:rPr>
            <w:rFonts w:ascii="Times New Roman" w:hAnsi="Times New Roman" w:cs="Times New Roman"/>
          </w:rPr>
          <w:t>ed</w:t>
        </w:r>
      </w:ins>
      <w:del w:id="30" w:author="Romano, Michael, Francis" w:date="2019-02-19T13:28:00Z">
        <w:r w:rsidRPr="00B208AB" w:rsidDel="00C96D90">
          <w:rPr>
            <w:rFonts w:ascii="Times New Roman" w:hAnsi="Times New Roman" w:cs="Times New Roman"/>
          </w:rPr>
          <w:delText>ing</w:delText>
        </w:r>
      </w:del>
      <w:r w:rsidRPr="00B208AB">
        <w:rPr>
          <w:rFonts w:ascii="Times New Roman" w:hAnsi="Times New Roman" w:cs="Times New Roman"/>
        </w:rPr>
        <w:t xml:space="preserve"> a 10 nL syringe (World Precision Instruments, Sarasota, FL) </w:t>
      </w:r>
      <w:ins w:id="31" w:author="Romano, Michael, Francis" w:date="2019-02-19T13:28:00Z">
        <w:r w:rsidR="00C96D90">
          <w:rPr>
            <w:rFonts w:ascii="Times New Roman" w:hAnsi="Times New Roman" w:cs="Times New Roman"/>
          </w:rPr>
          <w:t>accompanied by</w:t>
        </w:r>
      </w:ins>
      <w:del w:id="32" w:author="Romano, Michael, Francis" w:date="2019-02-19T13:28:00Z">
        <w:r w:rsidRPr="00B208AB" w:rsidDel="00C96D90">
          <w:rPr>
            <w:rFonts w:ascii="Times New Roman" w:hAnsi="Times New Roman" w:cs="Times New Roman"/>
          </w:rPr>
          <w:delText>fitted with</w:delText>
        </w:r>
      </w:del>
      <w:r w:rsidRPr="00B208AB">
        <w:rPr>
          <w:rFonts w:ascii="Times New Roman" w:hAnsi="Times New Roman" w:cs="Times New Roman"/>
        </w:rPr>
        <w:t xml:space="preserve"> a 33 gauge needle (NF33BL; World Precision Instruments, Sarasota, FL)</w:t>
      </w:r>
      <w:ins w:id="33" w:author="Romano, Michael, Francis" w:date="2019-02-19T13:28:00Z">
        <w:r w:rsidR="00C96D90">
          <w:rPr>
            <w:rFonts w:ascii="Times New Roman" w:hAnsi="Times New Roman" w:cs="Times New Roman"/>
          </w:rPr>
          <w:t xml:space="preserve">. The injection rate was </w:t>
        </w:r>
      </w:ins>
      <w:r w:rsidR="00A2360F">
        <w:rPr>
          <w:rFonts w:ascii="Times New Roman" w:hAnsi="Times New Roman" w:cs="Times New Roman"/>
        </w:rPr>
        <w:t>monitored</w:t>
      </w:r>
      <w:del w:id="34" w:author="Romano, Michael, Francis" w:date="2019-02-19T13:28:00Z">
        <w:r w:rsidRPr="00B208AB" w:rsidDel="00C96D90">
          <w:rPr>
            <w:rFonts w:ascii="Times New Roman" w:hAnsi="Times New Roman" w:cs="Times New Roman"/>
          </w:rPr>
          <w:delText xml:space="preserve">, at a speed of 40 µl/min controlled </w:delText>
        </w:r>
      </w:del>
      <w:del w:id="35" w:author="Romano, Michael, Francis" w:date="2019-02-19T13:29:00Z">
        <w:r w:rsidRPr="00B208AB" w:rsidDel="00C96D90">
          <w:rPr>
            <w:rFonts w:ascii="Times New Roman" w:hAnsi="Times New Roman" w:cs="Times New Roman"/>
          </w:rPr>
          <w:delText xml:space="preserve">via </w:delText>
        </w:r>
      </w:del>
      <w:ins w:id="36" w:author="Romano, Michael, Francis" w:date="2019-02-19T13:29:00Z">
        <w:r w:rsidR="00C96D90">
          <w:rPr>
            <w:rFonts w:ascii="Times New Roman" w:hAnsi="Times New Roman" w:cs="Times New Roman"/>
          </w:rPr>
          <w:t>by</w:t>
        </w:r>
        <w:r w:rsidR="00C96D90" w:rsidRPr="00B208AB">
          <w:rPr>
            <w:rFonts w:ascii="Times New Roman" w:hAnsi="Times New Roman" w:cs="Times New Roman"/>
          </w:rPr>
          <w:t xml:space="preserve"> </w:t>
        </w:r>
      </w:ins>
      <w:r w:rsidRPr="00B208AB">
        <w:rPr>
          <w:rFonts w:ascii="Times New Roman" w:hAnsi="Times New Roman" w:cs="Times New Roman"/>
        </w:rPr>
        <w:t xml:space="preserve">a microsyringe pump (UltraMicroPump3–4; World Precision Instruments, Sarasota, FL). </w:t>
      </w:r>
      <w:del w:id="37" w:author="Romano, Michael, Francis" w:date="2019-02-19T13:29:00Z">
        <w:r w:rsidRPr="00B208AB" w:rsidDel="00C96D90">
          <w:rPr>
            <w:rFonts w:ascii="Times New Roman" w:hAnsi="Times New Roman" w:cs="Times New Roman"/>
          </w:rPr>
          <w:delText>Upon complete recovery, animals were surgically implanted with custom imaging windows</w:delText>
        </w:r>
      </w:del>
      <w:ins w:id="38" w:author="Romano, Michael, Francis" w:date="2019-02-19T13:29:00Z">
        <w:r w:rsidR="00C96D90">
          <w:rPr>
            <w:rFonts w:ascii="Times New Roman" w:hAnsi="Times New Roman" w:cs="Times New Roman"/>
          </w:rPr>
          <w:t>After the mice recovered, they were fitted with a stainless steel</w:t>
        </w:r>
      </w:ins>
      <w:ins w:id="39" w:author="Romano, Michael, Francis" w:date="2019-02-19T13:30:00Z">
        <w:r w:rsidR="00C96D90">
          <w:rPr>
            <w:rFonts w:ascii="Times New Roman" w:hAnsi="Times New Roman" w:cs="Times New Roman"/>
          </w:rPr>
          <w:t xml:space="preserve"> cannula </w:t>
        </w:r>
      </w:ins>
      <w:moveToRangeStart w:id="40" w:author="Romano, Michael, Francis" w:date="2019-02-19T13:30:00Z" w:name="move1475432"/>
      <w:moveTo w:id="41" w:author="Romano, Michael, Francis" w:date="2019-02-19T13:30:00Z">
        <w:r w:rsidR="00C96D90" w:rsidRPr="00B208AB">
          <w:rPr>
            <w:rFonts w:ascii="Times New Roman" w:hAnsi="Times New Roman" w:cs="Times New Roman"/>
          </w:rPr>
          <w:t>(OD: 0.317 in., ID: 0.236 in., height 2 mm)</w:t>
        </w:r>
      </w:moveTo>
      <w:moveToRangeEnd w:id="40"/>
      <w:r w:rsidR="00A2360F">
        <w:rPr>
          <w:rFonts w:ascii="Times New Roman" w:hAnsi="Times New Roman" w:cs="Times New Roman"/>
        </w:rPr>
        <w:t xml:space="preserve"> along with an </w:t>
      </w:r>
      <w:ins w:id="42" w:author="Romano, Michael, Francis" w:date="2019-02-19T13:31:00Z">
        <w:r w:rsidR="00C96D90">
          <w:rPr>
            <w:rFonts w:ascii="Times New Roman" w:hAnsi="Times New Roman" w:cs="Times New Roman"/>
          </w:rPr>
          <w:t>attached</w:t>
        </w:r>
      </w:ins>
      <w:ins w:id="43" w:author="Romano, Michael, Francis" w:date="2019-02-19T13:30:00Z">
        <w:r w:rsidR="00C96D90">
          <w:rPr>
            <w:rFonts w:ascii="Times New Roman" w:hAnsi="Times New Roman" w:cs="Times New Roman"/>
          </w:rPr>
          <w:t xml:space="preserve"> coverslip </w:t>
        </w:r>
      </w:ins>
      <w:ins w:id="44" w:author="Romano, Michael, Francis" w:date="2019-02-19T13:31:00Z">
        <w:r w:rsidR="00C96D90" w:rsidRPr="00B208AB">
          <w:rPr>
            <w:rFonts w:ascii="Times New Roman" w:hAnsi="Times New Roman" w:cs="Times New Roman"/>
          </w:rPr>
          <w:t xml:space="preserve">(size 0; OD: 3 mm) </w:t>
        </w:r>
        <w:r w:rsidR="00C96D90">
          <w:rPr>
            <w:rFonts w:ascii="Times New Roman" w:hAnsi="Times New Roman" w:cs="Times New Roman"/>
          </w:rPr>
          <w:t xml:space="preserve">via </w:t>
        </w:r>
        <w:r w:rsidR="00C96D90" w:rsidRPr="00B208AB">
          <w:rPr>
            <w:rFonts w:ascii="Times New Roman" w:hAnsi="Times New Roman" w:cs="Times New Roman"/>
          </w:rPr>
          <w:t>UV-curable adhesive (Norland Products)</w:t>
        </w:r>
      </w:ins>
      <w:ins w:id="45" w:author="Romano, Michael, Francis" w:date="2019-02-19T13:30:00Z">
        <w:r w:rsidR="00C96D90">
          <w:rPr>
            <w:rFonts w:ascii="Times New Roman" w:hAnsi="Times New Roman" w:cs="Times New Roman"/>
          </w:rPr>
          <w:t>.</w:t>
        </w:r>
      </w:ins>
      <w:ins w:id="46" w:author="Romano, Michael, Francis" w:date="2019-02-19T13:29:00Z">
        <w:r w:rsidR="00C96D90">
          <w:rPr>
            <w:rFonts w:ascii="Times New Roman" w:hAnsi="Times New Roman" w:cs="Times New Roman"/>
          </w:rPr>
          <w:t xml:space="preserve"> </w:t>
        </w:r>
      </w:ins>
      <w:ins w:id="47" w:author="Romano, Michael, Francis" w:date="2019-02-19T13:31:00Z">
        <w:r w:rsidR="00C96D90">
          <w:rPr>
            <w:rFonts w:ascii="Times New Roman" w:hAnsi="Times New Roman" w:cs="Times New Roman"/>
          </w:rPr>
          <w:t xml:space="preserve">This constituted the </w:t>
        </w:r>
      </w:ins>
      <w:ins w:id="48" w:author="Romano, Michael, Francis" w:date="2019-02-19T13:29:00Z">
        <w:r w:rsidR="00C96D90">
          <w:rPr>
            <w:rFonts w:ascii="Times New Roman" w:hAnsi="Times New Roman" w:cs="Times New Roman"/>
          </w:rPr>
          <w:t>imaging window</w:t>
        </w:r>
      </w:ins>
      <w:del w:id="49" w:author="Romano, Michael, Francis" w:date="2019-02-19T13:29:00Z">
        <w:r w:rsidRPr="00B208AB" w:rsidDel="00C96D90">
          <w:rPr>
            <w:rFonts w:ascii="Times New Roman" w:hAnsi="Times New Roman" w:cs="Times New Roman"/>
          </w:rPr>
          <w:delText>,</w:delText>
        </w:r>
      </w:del>
      <w:del w:id="50" w:author="Romano, Michael, Francis" w:date="2019-02-19T13:31:00Z">
        <w:r w:rsidRPr="00B208AB" w:rsidDel="00C96D90">
          <w:rPr>
            <w:rFonts w:ascii="Times New Roman" w:hAnsi="Times New Roman" w:cs="Times New Roman"/>
          </w:rPr>
          <w:delText xml:space="preserve"> that consisted ofa stainless steel cannula</w:delText>
        </w:r>
      </w:del>
      <w:moveFromRangeStart w:id="51" w:author="Romano, Michael, Francis" w:date="2019-02-19T13:30:00Z" w:name="move1475432"/>
      <w:moveFrom w:id="52" w:author="Romano, Michael, Francis" w:date="2019-02-19T13:30:00Z">
        <w:del w:id="53" w:author="Romano, Michael, Francis" w:date="2019-02-19T13:31:00Z">
          <w:r w:rsidRPr="00B208AB" w:rsidDel="00C96D90">
            <w:rPr>
              <w:rFonts w:ascii="Times New Roman" w:hAnsi="Times New Roman" w:cs="Times New Roman"/>
            </w:rPr>
            <w:delText xml:space="preserve"> (OD: 0.317 in., ID: 0.236 in., height 2 mm)</w:delText>
          </w:r>
        </w:del>
      </w:moveFrom>
      <w:moveFromRangeEnd w:id="51"/>
      <w:del w:id="54" w:author="Romano, Michael, Francis" w:date="2019-02-19T13:31:00Z">
        <w:r w:rsidRPr="00B208AB" w:rsidDel="00C96D90">
          <w:rPr>
            <w:rFonts w:ascii="Times New Roman" w:hAnsi="Times New Roman" w:cs="Times New Roman"/>
          </w:rPr>
          <w:delText>, adhered to a circular coverslip (</w:delText>
        </w:r>
      </w:del>
      <w:ins w:id="55" w:author="Romano, Michael, Francis" w:date="2019-02-19T13:31:00Z">
        <w:r w:rsidR="00C96D90">
          <w:rPr>
            <w:rFonts w:ascii="Times New Roman" w:hAnsi="Times New Roman" w:cs="Times New Roman"/>
          </w:rPr>
          <w:t>.</w:t>
        </w:r>
      </w:ins>
      <w:del w:id="56" w:author="Romano, Michael, Francis" w:date="2019-02-19T13:31:00Z">
        <w:r w:rsidRPr="00B208AB" w:rsidDel="00C96D90">
          <w:rPr>
            <w:rFonts w:ascii="Times New Roman" w:hAnsi="Times New Roman" w:cs="Times New Roman"/>
          </w:rPr>
          <w:delText>size 0; OD: 3 mm) using a UV-curable optical adhesive (Norland Products)</w:delText>
        </w:r>
      </w:del>
      <w:r w:rsidRPr="00B208AB">
        <w:rPr>
          <w:rFonts w:ascii="Times New Roman" w:hAnsi="Times New Roman" w:cs="Times New Roman"/>
        </w:rPr>
        <w:t xml:space="preserve">. </w:t>
      </w:r>
      <w:del w:id="57" w:author="Romano, Michael, Francis" w:date="2019-02-19T13:31:00Z">
        <w:r w:rsidRPr="00B208AB" w:rsidDel="00C96D90">
          <w:rPr>
            <w:rFonts w:ascii="Times New Roman" w:hAnsi="Times New Roman" w:cs="Times New Roman"/>
          </w:rPr>
          <w:delText>After careful aspiration of the overlying cortical tissue</w:delText>
        </w:r>
      </w:del>
      <w:ins w:id="58" w:author="Romano, Michael, Francis" w:date="2019-02-19T13:31:00Z">
        <w:r w:rsidR="00C96D90">
          <w:rPr>
            <w:rFonts w:ascii="Times New Roman" w:hAnsi="Times New Roman" w:cs="Times New Roman"/>
          </w:rPr>
          <w:t>Cortical tissue was aspirated</w:t>
        </w:r>
      </w:ins>
      <w:del w:id="59" w:author="Romano, Michael, Francis" w:date="2019-02-19T13:32:00Z">
        <w:r w:rsidRPr="00B208AB" w:rsidDel="00C96D90">
          <w:rPr>
            <w:rFonts w:ascii="Times New Roman" w:hAnsi="Times New Roman" w:cs="Times New Roman"/>
          </w:rPr>
          <w:delText>, using the corpus callosum as an anatomical guide, the imaging window was placed above the CA1 viral injection site.</w:delText>
        </w:r>
      </w:del>
      <w:ins w:id="60" w:author="Romano, Michael, Francis" w:date="2019-02-19T13:32:00Z">
        <w:r w:rsidR="00C96D90">
          <w:rPr>
            <w:rFonts w:ascii="Times New Roman" w:hAnsi="Times New Roman" w:cs="Times New Roman"/>
          </w:rPr>
          <w:t xml:space="preserve"> </w:t>
        </w:r>
      </w:ins>
      <w:r w:rsidR="00A2360F">
        <w:rPr>
          <w:rFonts w:ascii="Times New Roman" w:hAnsi="Times New Roman" w:cs="Times New Roman"/>
        </w:rPr>
        <w:t>a</w:t>
      </w:r>
      <w:ins w:id="61" w:author="Romano, Michael, Francis" w:date="2019-02-19T13:32:00Z">
        <w:r w:rsidR="00C96D90">
          <w:rPr>
            <w:rFonts w:ascii="Times New Roman" w:hAnsi="Times New Roman" w:cs="Times New Roman"/>
          </w:rPr>
          <w:t>nd the window was placed on top of CA1.</w:t>
        </w:r>
      </w:ins>
      <w:r w:rsidRPr="00B208AB">
        <w:rPr>
          <w:rFonts w:ascii="Times New Roman" w:hAnsi="Times New Roman" w:cs="Times New Roman"/>
        </w:rPr>
        <w:t xml:space="preserve"> </w:t>
      </w:r>
      <w:ins w:id="62" w:author="Romano, Michael, Francis" w:date="2019-02-19T13:32:00Z">
        <w:r w:rsidR="00C96D90">
          <w:rPr>
            <w:rFonts w:ascii="Times New Roman" w:hAnsi="Times New Roman" w:cs="Times New Roman"/>
          </w:rPr>
          <w:t>An aluminum</w:t>
        </w:r>
      </w:ins>
      <w:del w:id="63" w:author="Romano, Michael, Francis" w:date="2019-02-19T13:32:00Z">
        <w:r w:rsidRPr="00B208AB" w:rsidDel="00C96D90">
          <w:rPr>
            <w:rFonts w:ascii="Times New Roman" w:hAnsi="Times New Roman" w:cs="Times New Roman"/>
          </w:rPr>
          <w:delText xml:space="preserve">During the same surgery, a custom aluminum </w:delText>
        </w:r>
      </w:del>
      <w:r w:rsidRPr="00B208AB">
        <w:rPr>
          <w:rFonts w:ascii="Times New Roman" w:hAnsi="Times New Roman" w:cs="Times New Roman"/>
        </w:rPr>
        <w:t xml:space="preserve">head-plate was </w:t>
      </w:r>
      <w:del w:id="64" w:author="Romano, Michael, Francis" w:date="2019-02-19T13:32:00Z">
        <w:r w:rsidRPr="00B208AB" w:rsidDel="00C96D90">
          <w:rPr>
            <w:rFonts w:ascii="Times New Roman" w:hAnsi="Times New Roman" w:cs="Times New Roman"/>
          </w:rPr>
          <w:delText xml:space="preserve">attached </w:delText>
        </w:r>
      </w:del>
      <w:ins w:id="65" w:author="Romano, Michael, Francis" w:date="2019-02-19T13:33:00Z">
        <w:r w:rsidR="00C96D90">
          <w:rPr>
            <w:rFonts w:ascii="Times New Roman" w:hAnsi="Times New Roman" w:cs="Times New Roman"/>
          </w:rPr>
          <w:t>then</w:t>
        </w:r>
      </w:ins>
      <w:ins w:id="66" w:author="Romano, Michael, Francis" w:date="2019-02-19T13:32:00Z">
        <w:r w:rsidR="00C96D90">
          <w:rPr>
            <w:rFonts w:ascii="Times New Roman" w:hAnsi="Times New Roman" w:cs="Times New Roman"/>
          </w:rPr>
          <w:t xml:space="preserve"> affixed </w:t>
        </w:r>
      </w:ins>
      <w:r w:rsidRPr="00B208AB">
        <w:rPr>
          <w:rFonts w:ascii="Times New Roman" w:hAnsi="Times New Roman" w:cs="Times New Roman"/>
        </w:rPr>
        <w:t xml:space="preserve">to the </w:t>
      </w:r>
      <w:ins w:id="67" w:author="Romano, Michael, Francis" w:date="2019-02-19T13:33:00Z">
        <w:r w:rsidR="00C96D90">
          <w:rPr>
            <w:rFonts w:ascii="Times New Roman" w:hAnsi="Times New Roman" w:cs="Times New Roman"/>
          </w:rPr>
          <w:t>skull.</w:t>
        </w:r>
      </w:ins>
      <w:del w:id="68" w:author="Romano, Michael, Francis" w:date="2019-02-19T13:33:00Z">
        <w:r w:rsidRPr="00B208AB" w:rsidDel="00C96D90">
          <w:rPr>
            <w:rFonts w:ascii="Times New Roman" w:hAnsi="Times New Roman" w:cs="Times New Roman"/>
          </w:rPr>
          <w:delText>skull anterior to the imaging cannula.</w:delText>
        </w:r>
      </w:del>
    </w:p>
    <w:p w14:paraId="47982E3A" w14:textId="7FDFD7AF" w:rsidR="00B208AB" w:rsidRPr="00B208AB" w:rsidDel="002634DC" w:rsidRDefault="002634DC" w:rsidP="00B208AB">
      <w:pPr>
        <w:rPr>
          <w:del w:id="69" w:author="Romano, Michael, Francis" w:date="2019-02-19T13:35:00Z"/>
          <w:rFonts w:ascii="Times New Roman" w:hAnsi="Times New Roman" w:cs="Times New Roman"/>
        </w:rPr>
      </w:pPr>
      <w:ins w:id="70" w:author="Romano, Michael, Francis" w:date="2019-02-19T13:35:00Z">
        <w:r>
          <w:rPr>
            <w:rFonts w:ascii="Times New Roman" w:hAnsi="Times New Roman" w:cs="Times New Roman"/>
          </w:rPr>
          <w:t xml:space="preserve">Mice were trained on an eye-blink task </w:t>
        </w:r>
      </w:ins>
      <w:ins w:id="71" w:author="Romano, Michael, Francis" w:date="2019-02-19T13:36:00Z">
        <w:r>
          <w:rPr>
            <w:rFonts w:ascii="Times New Roman" w:hAnsi="Times New Roman" w:cs="Times New Roman"/>
          </w:rPr>
          <w:t xml:space="preserve">in an identical fashion to </w:t>
        </w:r>
      </w:ins>
      <w:r>
        <w:rPr>
          <w:rFonts w:ascii="Times New Roman" w:hAnsi="Times New Roman" w:cs="Times New Roman"/>
        </w:rPr>
        <w:fldChar w:fldCharType="begin"/>
      </w:r>
      <w:r w:rsidR="00805D6C">
        <w:rPr>
          <w:rFonts w:ascii="Times New Roman" w:hAnsi="Times New Roman" w:cs="Times New Roman"/>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sidR="00805D6C">
        <w:rPr>
          <w:rFonts w:ascii="Times New Roman" w:hAnsi="Times New Roman" w:cs="Times New Roman"/>
          <w:noProof/>
        </w:rPr>
        <w:t>Mohammed et al. (2016)</w:t>
      </w:r>
      <w:r>
        <w:rPr>
          <w:rFonts w:ascii="Times New Roman" w:hAnsi="Times New Roman" w:cs="Times New Roman"/>
        </w:rPr>
        <w:fldChar w:fldCharType="end"/>
      </w:r>
      <w:ins w:id="72" w:author="Romano, Michael, Francis" w:date="2019-02-19T13:36:00Z">
        <w:r w:rsidR="00805D6C">
          <w:rPr>
            <w:rFonts w:ascii="Times New Roman" w:hAnsi="Times New Roman" w:cs="Times New Roman"/>
          </w:rPr>
          <w:t xml:space="preserve">, including using the same MATLAB code in conjunction with a </w:t>
        </w:r>
      </w:ins>
      <w:ins w:id="73" w:author="Romano, Michael, Francis" w:date="2019-02-19T15:35:00Z">
        <w:r w:rsidR="00805D6C">
          <w:rPr>
            <w:rFonts w:ascii="Times New Roman" w:hAnsi="Times New Roman" w:cs="Times New Roman"/>
          </w:rPr>
          <w:t>National Instruments Data Acquisition board (USB 6259, National Instruments,</w:t>
        </w:r>
      </w:ins>
      <w:ins w:id="74" w:author="Romano, Michael, Francis" w:date="2019-02-19T15:36:00Z">
        <w:r w:rsidR="00805D6C">
          <w:rPr>
            <w:rFonts w:ascii="Times New Roman" w:hAnsi="Times New Roman" w:cs="Times New Roman"/>
          </w:rPr>
          <w:t xml:space="preserve"> Austin,  TX).</w:t>
        </w:r>
      </w:ins>
    </w:p>
    <w:p w14:paraId="34324DB9" w14:textId="153131D3" w:rsidR="00B208AB" w:rsidRPr="00B208AB" w:rsidRDefault="00B208AB" w:rsidP="00B208AB">
      <w:pPr>
        <w:rPr>
          <w:rFonts w:ascii="Times New Roman" w:hAnsi="Times New Roman" w:cs="Times New Roman"/>
        </w:rPr>
      </w:pPr>
      <w:del w:id="75" w:author="Romano, Michael, Francis" w:date="2019-02-19T13:35:00Z">
        <w:r w:rsidRPr="00B208AB" w:rsidDel="002634DC">
          <w:rPr>
            <w:rFonts w:ascii="Times New Roman" w:hAnsi="Times New Roman" w:cs="Times New Roman"/>
          </w:rPr>
          <w:lastRenderedPageBreak/>
          <w:delText>Mice were trained to criterion on a conditioned trace eye-blink task</w:delText>
        </w:r>
      </w:del>
      <w:del w:id="76" w:author="Romano, Michael, Francis" w:date="2019-02-19T13:36:00Z">
        <w:r w:rsidRPr="00B208AB" w:rsidDel="002634DC">
          <w:rPr>
            <w:rFonts w:ascii="Times New Roman" w:hAnsi="Times New Roman" w:cs="Times New Roman"/>
          </w:rPr>
          <w:delText xml:space="preserve">. Training was modified slightly from other previously published paradigms24,28. Briefly, animals were allowed to completely recover from surgery (typically about 4 weeks) before being handled and habituated to the training apparatus for 3 consecutive days. During habituation and training, animals were head fixed to custom holder that consisted of a 34 mm diameter aluminum half-tube that supported the animal and allowed for attachment of the head-plate at the anterior end. Animals were covered on top by an elastic wrap that reduced upward movement out of the half-tube. Habituation occurred at the same time as subsequent training (4–8 hours after lights-on). Following the habituation period, animals began training on the conditioned eye-blink task. With the exception of the first day of training, mice were trained in two blocks of 40 trials each. On the first day of training animals received 20 sound alone trials to determine a baseline level of eye-blink response for the tone prior to any tone-puff pairing. Subsequent training (days 2–5) consisted of 2 blocks of tone-puff training. A single 40 trial block took approximately 25 minutes. Animals were then given a 10–15 minute rest period before being trained on the second block. </w:delText>
        </w:r>
      </w:del>
      <w:del w:id="77" w:author="Romano, Michael, Francis" w:date="2019-02-19T13:37:00Z">
        <w:r w:rsidRPr="00B208AB" w:rsidDel="002634DC">
          <w:rPr>
            <w:rFonts w:ascii="Times New Roman" w:hAnsi="Times New Roman" w:cs="Times New Roman"/>
          </w:rPr>
          <w:delText>Prior to the training session animals were positioned underneath the CMOS camera and had the air-puff tube and a USB3.0 camera oriented for air puff delivery and eye movement capture, respectively. A custom MATLAB script controlled the behavioral stimuli and image capture timing using TTLs delivered via a I/O interface (USB-6259; National Instruments, Austin, TX). Image capture for both cameras were time locked to each other and sampling occurred at 20 Hz. Exposure time was fixed at 35 ms.</w:delText>
        </w:r>
      </w:del>
    </w:p>
    <w:p w14:paraId="21830148" w14:textId="77777777" w:rsidR="00B208AB" w:rsidRPr="00B208AB" w:rsidRDefault="00B208AB" w:rsidP="00B208AB">
      <w:pPr>
        <w:rPr>
          <w:rFonts w:ascii="Times New Roman" w:hAnsi="Times New Roman" w:cs="Times New Roman"/>
        </w:rPr>
      </w:pPr>
    </w:p>
    <w:p w14:paraId="39D4EE57" w14:textId="3576A2C2" w:rsidR="00B208AB" w:rsidRDefault="00776A54" w:rsidP="006E4D5E">
      <w:del w:id="78" w:author="Romano, Michael, Francis" w:date="2019-02-20T07:56:00Z">
        <w:r w:rsidDel="00A2360F">
          <w:delText xml:space="preserve">Imaging was accomplished using the same custom microscope used by Mohammad et al. </w:delText>
        </w:r>
        <w:r w:rsidDel="00A2360F">
          <w:fldChar w:fldCharType="begin"/>
        </w:r>
        <w:r w:rsidDel="00A2360F">
          <w:del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delInstrText>
        </w:r>
        <w:r w:rsidDel="00A2360F">
          <w:fldChar w:fldCharType="separate"/>
        </w:r>
        <w:r w:rsidDel="00A2360F">
          <w:rPr>
            <w:noProof/>
          </w:rPr>
          <w:delText>(Mohammed et al., 2016)</w:delText>
        </w:r>
        <w:r w:rsidDel="00A2360F">
          <w:fldChar w:fldCharType="end"/>
        </w:r>
      </w:del>
      <w:r>
        <w:t>.</w:t>
      </w:r>
      <w:del w:id="79" w:author="Romano, Michael, Francis" w:date="2019-02-19T13:37:00Z">
        <w:r w:rsidR="00B208AB" w:rsidRPr="00B208AB" w:rsidDel="002634DC">
          <w:delText xml:space="preserve">Microscope, camera, and hippocampal imaging. Image acquisition was performed via custom microscope equipped with </w:delText>
        </w:r>
      </w:del>
      <w:del w:id="80" w:author="Romano, Michael, Francis" w:date="2019-02-19T15:57:00Z">
        <w:r w:rsidR="00B208AB" w:rsidRPr="00B208AB" w:rsidDel="00776A54">
          <w:delText>a scientific CMOS (sCMOS) camera (ORCA-Flash4.0 LT Digital CMOS camera C1144042U; Hamamatsu , Boston, MA)</w:delText>
        </w:r>
      </w:del>
      <w:del w:id="81" w:author="Romano, Michael, Francis" w:date="2019-02-19T13:38:00Z">
        <w:r w:rsidR="00B208AB" w:rsidRPr="00B208AB" w:rsidDel="002634DC">
          <w:delText xml:space="preserve">. Fluorescence excitation is accomplished with </w:delText>
        </w:r>
      </w:del>
      <w:del w:id="82" w:author="Romano, Michael, Francis" w:date="2019-02-19T15:57:00Z">
        <w:r w:rsidR="00B208AB" w:rsidRPr="00B208AB" w:rsidDel="00776A54">
          <w:delText>a 5W LED (LZ1-00B200, 460 nm; LedEngin, San Jose CA).</w:delText>
        </w:r>
      </w:del>
      <w:del w:id="83" w:author="Romano, Michael, Francis" w:date="2019-02-19T13:39:00Z">
        <w:r w:rsidR="00B208AB" w:rsidRPr="00B208AB" w:rsidDel="002634DC">
          <w:delText xml:space="preserve"> Image optics included</w:delText>
        </w:r>
      </w:del>
      <w:del w:id="84" w:author="Romano, Michael, Francis" w:date="2019-02-19T15:57:00Z">
        <w:r w:rsidR="00B208AB" w:rsidRPr="00B208AB" w:rsidDel="00776A54">
          <w:delText xml:space="preserve"> a Leica N Plan 10 × 0.25 PH1 microscope objective lens</w:delText>
        </w:r>
      </w:del>
      <w:del w:id="85" w:author="Romano, Michael, Francis" w:date="2019-02-19T13:40:00Z">
        <w:r w:rsidR="00B208AB" w:rsidRPr="00B208AB" w:rsidDel="002634DC">
          <w:delText>,</w:delText>
        </w:r>
      </w:del>
      <w:del w:id="86" w:author="Romano, Michael, Francis" w:date="2019-02-19T15:57:00Z">
        <w:r w:rsidR="00B208AB" w:rsidRPr="00B208AB" w:rsidDel="00776A54">
          <w:delText xml:space="preserve"> an excitation filter (HQ 470/50), dichroic mirror (FF506-Di02), emission filter (FF01-536/40), and a commercial SLR lens </w:delText>
        </w:r>
      </w:del>
      <w:del w:id="87" w:author="Romano, Michael, Francis" w:date="2019-02-19T15:36:00Z">
        <w:r w:rsidR="00B208AB" w:rsidRPr="00B208AB" w:rsidDel="00977028">
          <w:delText xml:space="preserve">focused to infinity as the tube lens </w:delText>
        </w:r>
      </w:del>
      <w:del w:id="88" w:author="Romano, Michael, Francis" w:date="2019-02-19T15:57:00Z">
        <w:r w:rsidR="00B208AB" w:rsidRPr="00B208AB" w:rsidDel="00776A54">
          <w:delText xml:space="preserve">(Nikon Zoom-NIKKOR 80–200 mm f/4 AI-s). </w:delText>
        </w:r>
      </w:del>
      <w:del w:id="89" w:author="Romano, Michael, Francis" w:date="2019-02-19T13:40:00Z">
        <w:r w:rsidR="00B208AB" w:rsidRPr="00B208AB" w:rsidDel="002634DC">
          <w:delText>Hippocampal imaging data were collected and processed using a computer equipped with dual Intel Xeon processors, 128 GB RAM, and a GeForce GTX Titan video card. The use of the graphics card allowed for images to be processed offline by the GPU and therefore did not dependent on substantial amounts of available computer RAM.</w:delText>
        </w:r>
      </w:del>
      <w:del w:id="90" w:author="Romano, Michael, Francis" w:date="2019-02-19T15:57:00Z">
        <w:r w:rsidR="00B208AB" w:rsidRPr="00B208AB" w:rsidDel="00776A54">
          <w:delText xml:space="preserve"> </w:delText>
        </w:r>
      </w:del>
      <w:del w:id="91" w:author="Romano, Michael, Francis" w:date="2019-02-19T13:41:00Z">
        <w:r w:rsidR="00B208AB" w:rsidRPr="00B208AB" w:rsidDel="002634DC">
          <w:delText xml:space="preserve">Images were captured as multi-page tagged image file format (mpTIFF) using the default image-capture software bundled with the purchase of a sCMOS camera from Hamamatsu </w:delText>
        </w:r>
      </w:del>
      <w:del w:id="92" w:author="Romano, Michael, Francis" w:date="2019-02-19T15:57:00Z">
        <w:r w:rsidR="00B208AB" w:rsidRPr="00B208AB" w:rsidDel="00776A54">
          <w:delText>(HC Image Live; Hamamatsu; Boston, MA).</w:delText>
        </w:r>
      </w:del>
    </w:p>
    <w:p w14:paraId="63297115" w14:textId="77777777" w:rsidR="00B208AB" w:rsidRPr="00B208AB" w:rsidRDefault="00B208AB" w:rsidP="00B208AB">
      <w:pPr>
        <w:rPr>
          <w:rFonts w:ascii="Times New Roman" w:hAnsi="Times New Roman" w:cs="Times New Roman"/>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276CE6AD" w:rsidR="00643443" w:rsidRPr="001D6942" w:rsidRDefault="00344BE3" w:rsidP="004970B1">
      <w:pPr>
        <w:ind w:firstLine="720"/>
        <w:rPr>
          <w:rFonts w:ascii="Times New Roman" w:hAnsi="Times New Roman" w:cs="Times New Roman"/>
        </w:rPr>
      </w:pPr>
      <w:r w:rsidRPr="001D6942">
        <w:rPr>
          <w:rFonts w:ascii="Times New Roman" w:hAnsi="Times New Roman" w:cs="Times New Roman"/>
        </w:rPr>
        <w:t>The two experimental 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 xml:space="preserve">to connect the Teensy to external devices. The Teensy was connected to a </w:t>
      </w:r>
      <w:r w:rsidRPr="001D6942">
        <w:rPr>
          <w:rFonts w:ascii="Times New Roman" w:hAnsi="Times New Roman" w:cs="Times New Roman"/>
        </w:rPr>
        <w:lastRenderedPageBreak/>
        <w:t>computer via a standard USB-microUSB cable (for example: Digi-Key, part # AE11229-ND). To easily upload code to the Teensy, we used PlatformIO (</w:t>
      </w:r>
      <w:hyperlink r:id="rId8"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9"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0"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which decreases the amount of time spent performing each of these actions.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w:t>
      </w:r>
      <w:r>
        <w:rPr>
          <w:rFonts w:ascii="Times New Roman" w:hAnsi="Times New Roman" w:cs="Times New Roman"/>
        </w:rPr>
        <w:t>two</w:t>
      </w:r>
      <w:r w:rsidRPr="001D6942">
        <w:rPr>
          <w:rFonts w:ascii="Times New Roman" w:hAnsi="Times New Roman" w:cs="Times New Roman"/>
        </w:rPr>
        <w:t xml:space="preserve">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r w:rsidR="00197945">
        <w:rPr>
          <w:rFonts w:ascii="Times New Roman" w:hAnsi="Times New Roman" w:cs="Times New Roman"/>
        </w:rPr>
        <w:t>Thus, a user plugs the Teensy in via a USB cable to the computer, waits for it to initialize</w:t>
      </w:r>
      <w:r w:rsidR="00E271FB">
        <w:rPr>
          <w:rFonts w:ascii="Times New Roman" w:hAnsi="Times New Roman" w:cs="Times New Roman"/>
        </w:rPr>
        <w:t xml:space="preserve"> (i.e. run its “Setup” function)</w:t>
      </w:r>
      <w:r w:rsidR="00197945">
        <w:rPr>
          <w:rFonts w:ascii="Times New Roman" w:hAnsi="Times New Roman" w:cs="Times New Roman"/>
        </w:rPr>
        <w:t>, and then can begin a recording session by pressing “Start” in the user interface.</w:t>
      </w:r>
      <w:r w:rsidR="00A75C3B">
        <w:rPr>
          <w:rFonts w:ascii="Times New Roman" w:hAnsi="Times New Roman" w:cs="Times New Roman"/>
        </w:rPr>
        <w:t xml:space="preserve"> </w:t>
      </w:r>
      <w:r w:rsidR="00A75C3B">
        <w:rPr>
          <w:rFonts w:ascii="Times New Roman" w:hAnsi="Times New Roman" w:cs="Times New Roman"/>
        </w:rPr>
        <w:t>Unless otherwise specified, the Teensy was attached to an sCMOS camera, though the camera was turned on and capturing images.</w:t>
      </w:r>
    </w:p>
    <w:p w14:paraId="7B37053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08D0A8CA" w14:textId="391268C4"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1"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Two ADNS-9800 gaming sensors were positioned at the equator of the Styrofoam ball, at an angle of approximately 75 degrees from one another. </w:t>
      </w:r>
      <w:r w:rsidR="00084D89" w:rsidRPr="001D6942">
        <w:rPr>
          <w:rFonts w:ascii="Times New Roman" w:hAnsi="Times New Roman" w:cs="Times New Roman"/>
        </w:rPr>
        <w:t>ADNS-9800 sensor boards are low cost, and can measure up to 8200 counts per inch, allowing for sensitive measurement of mouse movement</w:t>
      </w:r>
      <w:r w:rsidR="00084D89">
        <w:rPr>
          <w:rFonts w:ascii="Times New Roman" w:hAnsi="Times New Roman" w:cs="Times New Roman"/>
        </w:rPr>
        <w:t xml:space="preserve"> relative to other tracking devices</w:t>
      </w:r>
      <w:r w:rsidR="00084D89" w:rsidRPr="001D6942">
        <w:rPr>
          <w:rFonts w:ascii="Times New Roman" w:hAnsi="Times New Roman" w:cs="Times New Roman"/>
        </w:rPr>
        <w:t>. For example, standard computer m</w:t>
      </w:r>
      <w:r w:rsidR="00084D89">
        <w:rPr>
          <w:rFonts w:ascii="Times New Roman" w:hAnsi="Times New Roman" w:cs="Times New Roman"/>
        </w:rPr>
        <w:t>ice</w:t>
      </w:r>
      <w:r w:rsidR="00084D89" w:rsidRPr="001D6942">
        <w:rPr>
          <w:rFonts w:ascii="Times New Roman" w:hAnsi="Times New Roman" w:cs="Times New Roman"/>
        </w:rPr>
        <w:t>,</w:t>
      </w:r>
      <w:r w:rsidR="00084D89">
        <w:rPr>
          <w:rFonts w:ascii="Times New Roman" w:hAnsi="Times New Roman" w:cs="Times New Roman"/>
        </w:rPr>
        <w:t xml:space="preserve"> such as</w:t>
      </w:r>
      <w:r w:rsidR="00084D89" w:rsidRPr="001D6942">
        <w:rPr>
          <w:rFonts w:ascii="Times New Roman" w:hAnsi="Times New Roman" w:cs="Times New Roman"/>
        </w:rPr>
        <w:t xml:space="preserve"> the Logitech M100 (Logitech, PN: 910-001601), measure up to 1000 counts per inch, making the ADNS-9800 sensor</w:t>
      </w:r>
      <w:r w:rsidR="00E271FB">
        <w:rPr>
          <w:rFonts w:ascii="Times New Roman" w:hAnsi="Times New Roman" w:cs="Times New Roman"/>
        </w:rPr>
        <w:t>, at its highest setting</w:t>
      </w:r>
      <w:r w:rsidR="00084D89" w:rsidRPr="001D6942">
        <w:rPr>
          <w:rFonts w:ascii="Times New Roman" w:hAnsi="Times New Roman" w:cs="Times New Roman"/>
        </w:rPr>
        <w:t xml:space="preserve"> over 8 times more precise. </w:t>
      </w:r>
      <w:r w:rsidR="00084D89">
        <w:rPr>
          <w:rFonts w:ascii="Times New Roman" w:hAnsi="Times New Roman" w:cs="Times New Roman"/>
        </w:rPr>
        <w:t xml:space="preserve">For these experiments we affixed </w:t>
      </w:r>
      <w:r w:rsidR="00084D89" w:rsidRPr="001D6942">
        <w:rPr>
          <w:rFonts w:ascii="Times New Roman" w:hAnsi="Times New Roman" w:cs="Times New Roman"/>
        </w:rPr>
        <w:t xml:space="preserve">ADNS-9800 sensors to </w:t>
      </w:r>
      <w:r w:rsidR="00084D89">
        <w:rPr>
          <w:rFonts w:ascii="Times New Roman" w:hAnsi="Times New Roman" w:cs="Times New Roman"/>
        </w:rPr>
        <w:t xml:space="preserve">the spherical treadmill </w:t>
      </w:r>
      <w:r w:rsidR="00084D89" w:rsidRPr="001D6942">
        <w:rPr>
          <w:rFonts w:ascii="Times New Roman" w:hAnsi="Times New Roman" w:cs="Times New Roman"/>
        </w:rPr>
        <w:t xml:space="preserve">and wired </w:t>
      </w:r>
      <w:r w:rsidR="00084D89">
        <w:rPr>
          <w:rFonts w:ascii="Times New Roman" w:hAnsi="Times New Roman" w:cs="Times New Roman"/>
        </w:rPr>
        <w:t xml:space="preserve">them </w:t>
      </w:r>
      <w:r w:rsidR="00084D89" w:rsidRPr="001D6942">
        <w:rPr>
          <w:rFonts w:ascii="Times New Roman" w:hAnsi="Times New Roman" w:cs="Times New Roman"/>
        </w:rPr>
        <w:t>to the Teensy as demonstrated in Figure 2A.</w:t>
      </w:r>
      <w:r w:rsidR="00084D89">
        <w:rPr>
          <w:rFonts w:ascii="Times New Roman" w:hAnsi="Times New Roman" w:cs="Times New Roman"/>
        </w:rPr>
        <w:t xml:space="preserve"> </w:t>
      </w:r>
      <w:r w:rsidR="00084D89" w:rsidRPr="001D6942">
        <w:rPr>
          <w:rFonts w:ascii="Times New Roman" w:hAnsi="Times New Roman" w:cs="Times New Roman"/>
        </w:rPr>
        <w:t>For the counts per inch setting of the sensor, which determines the sensitivity of the sensors to external movement, we used a value of 3400 counts per inch</w:t>
      </w:r>
      <w:r w:rsidR="00084D89">
        <w:rPr>
          <w:rFonts w:ascii="Times New Roman" w:hAnsi="Times New Roman" w:cs="Times New Roman"/>
        </w:rPr>
        <w:t xml:space="preserve"> in our experiments</w:t>
      </w:r>
      <w:r w:rsidR="00084D89" w:rsidRPr="001D6942">
        <w:rPr>
          <w:rFonts w:ascii="Times New Roman" w:hAnsi="Times New Roman" w:cs="Times New Roman"/>
        </w:rPr>
        <w:t>.</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5EEE30AE" w:rsidR="005A37EC" w:rsidRPr="001D6942" w:rsidRDefault="005A37EC" w:rsidP="005A37EC">
      <w:pPr>
        <w:ind w:firstLine="720"/>
        <w:rPr>
          <w:rFonts w:ascii="Times New Roman" w:hAnsi="Times New Roman" w:cs="Times New Roman"/>
        </w:rPr>
      </w:pPr>
      <w:r>
        <w:rPr>
          <w:rFonts w:ascii="Times New Roman" w:hAnsi="Times New Roman" w:cs="Times New Roman"/>
        </w:rPr>
        <w:t>In order to control the beginning of each imaging session, we developed a GUI in MATLAB. This GUI allows a user to specify a filename, the length of each trial, and the sampling rate. The user plugs the Teensy 3.2 into the computer via a USB, and then waits a moment for the device to initialize. Then, the user can press “Start” on the GUI in</w:t>
      </w:r>
      <w:r w:rsidR="00676707">
        <w:rPr>
          <w:rFonts w:ascii="Times New Roman" w:hAnsi="Times New Roman" w:cs="Times New Roman"/>
        </w:rPr>
        <w:t xml:space="preserve"> order to start the experiment. </w:t>
      </w:r>
      <w:r w:rsidR="00E271FB">
        <w:rPr>
          <w:rFonts w:ascii="Times New Roman" w:hAnsi="Times New Roman" w:cs="Times New Roman"/>
        </w:rPr>
        <w:t>In addition, we</w:t>
      </w:r>
      <w:r>
        <w:rPr>
          <w:rFonts w:ascii="Times New Roman" w:hAnsi="Times New Roman" w:cs="Times New Roman"/>
        </w:rPr>
        <w:t xml:space="preserve"> developed a GUI and accompanying Teensy code that includes a “Stop” button, which allows a user to stop and restart an experiment from the GUI.</w:t>
      </w:r>
      <w:r w:rsidR="00676707">
        <w:rPr>
          <w:rFonts w:ascii="Times New Roman" w:hAnsi="Times New Roman" w:cs="Times New Roman"/>
        </w:rPr>
        <w:t xml:space="preserve"> This MATLAB </w:t>
      </w:r>
      <w:r w:rsidR="00E271FB">
        <w:rPr>
          <w:rFonts w:ascii="Times New Roman" w:hAnsi="Times New Roman" w:cs="Times New Roman"/>
        </w:rPr>
        <w:t>GUI stores in</w:t>
      </w:r>
      <w:r w:rsidR="00676707">
        <w:rPr>
          <w:rFonts w:ascii="Times New Roman" w:hAnsi="Times New Roman" w:cs="Times New Roman"/>
        </w:rPr>
        <w:t xml:space="preserve"> the attached PC the Teensy-reported time </w:t>
      </w:r>
      <w:r w:rsidR="00676707">
        <w:rPr>
          <w:rFonts w:ascii="Times New Roman" w:hAnsi="Times New Roman" w:cs="Times New Roman"/>
        </w:rPr>
        <w:lastRenderedPageBreak/>
        <w:t>stamp of each frame, the Teensy-reported duration of each frame, and the displacement in the X- and Y- directions for both sensors.</w:t>
      </w:r>
    </w:p>
    <w:p w14:paraId="04F58FB7" w14:textId="4C469BFF" w:rsidR="00344BE3" w:rsidRDefault="00344BE3" w:rsidP="004970B1">
      <w:pPr>
        <w:ind w:firstLine="720"/>
        <w:rPr>
          <w:rFonts w:ascii="Times New Roman" w:hAnsi="Times New Roman" w:cs="Times New Roman"/>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2"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474F57">
        <w:rPr>
          <w:rFonts w:ascii="Times New Roman" w:hAnsi="Times New Roman" w:cs="Times New Roman"/>
        </w:rPr>
        <w:t xml:space="preserve"> are adopted from the distributor’s code (</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p>
    <w:p w14:paraId="597D2FDD" w14:textId="77777777" w:rsidR="006A51C3" w:rsidRDefault="006A51C3" w:rsidP="004970B1">
      <w:pPr>
        <w:rPr>
          <w:rFonts w:ascii="Times New Roman" w:hAnsi="Times New Roman" w:cs="Times New Roman"/>
        </w:rPr>
      </w:pPr>
    </w:p>
    <w:p w14:paraId="6102D374" w14:textId="7CA7A3A8"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3AD707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w:t>
      </w:r>
      <w:r w:rsidR="00C162D9">
        <w:rPr>
          <w:rFonts w:ascii="Times New Roman" w:hAnsi="Times New Roman" w:cs="Times New Roman"/>
        </w:rPr>
        <w:t xml:space="preserve">In addition, another pin is programmed to deliver a digital pulse concurrently with sound presentation to deliver an optional conditioned stimulus. </w:t>
      </w:r>
      <w:r w:rsidRPr="001D6942">
        <w:rPr>
          <w:rFonts w:ascii="Times New Roman" w:hAnsi="Times New Roman" w:cs="Times New Roman"/>
        </w:rPr>
        <w:t xml:space="preserve">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35126F0C" w:rsidR="00344BE3" w:rsidRDefault="00344BE3" w:rsidP="004970B1">
      <w:pPr>
        <w:ind w:firstLine="720"/>
        <w:rPr>
          <w:rFonts w:ascii="Times New Roman" w:hAnsi="Times New Roman" w:cs="Times New Roman"/>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4A3DCF">
        <w:rPr>
          <w:rFonts w:ascii="Times New Roman" w:hAnsi="Times New Roman" w:cs="Times New Roman"/>
        </w:rPr>
        <w:t>These features were all hardcoded into the Teensy code.</w:t>
      </w:r>
    </w:p>
    <w:p w14:paraId="29DC7D12" w14:textId="666DA756" w:rsidR="005A37EC" w:rsidRPr="001D6942" w:rsidRDefault="005A37EC" w:rsidP="005A37EC">
      <w:pPr>
        <w:ind w:firstLine="720"/>
        <w:rPr>
          <w:rFonts w:ascii="Times New Roman" w:hAnsi="Times New Roman" w:cs="Times New Roman"/>
        </w:rPr>
      </w:pPr>
      <w:r>
        <w:rPr>
          <w:rFonts w:ascii="Times New Roman" w:hAnsi="Times New Roman" w:cs="Times New Roman"/>
        </w:rPr>
        <w:t xml:space="preserve">In order to control the beginning of each imaging session, we developed a GUI in MATLAB similar to that used for the motion tracking experiment. This GUI allows a user to specify a filename, the </w:t>
      </w:r>
      <w:r>
        <w:rPr>
          <w:rFonts w:ascii="Times New Roman" w:hAnsi="Times New Roman" w:cs="Times New Roman"/>
        </w:rPr>
        <w:lastRenderedPageBreak/>
        <w:t>length of each trial, and the total number of trials in the session</w:t>
      </w:r>
      <w:r w:rsidR="00CB193D">
        <w:rPr>
          <w:rFonts w:ascii="Times New Roman" w:hAnsi="Times New Roman" w:cs="Times New Roman"/>
        </w:rPr>
        <w:t>, and saves the Teensy-reported trial times, experimental times, and status of all relevant pins</w:t>
      </w:r>
      <w:bookmarkStart w:id="93" w:name="_GoBack"/>
      <w:bookmarkEnd w:id="93"/>
      <w:r>
        <w:rPr>
          <w:rFonts w:ascii="Times New Roman" w:hAnsi="Times New Roman" w:cs="Times New Roman"/>
        </w:rPr>
        <w:t xml:space="preserve">. </w:t>
      </w:r>
      <w:r w:rsidR="00AF0835">
        <w:rPr>
          <w:rFonts w:ascii="Times New Roman" w:hAnsi="Times New Roman" w:cs="Times New Roman"/>
        </w:rPr>
        <w:t xml:space="preserve">The specific characteristics of the tone and puff were hard-coded into the Teensy script. </w:t>
      </w:r>
      <w:r>
        <w:rPr>
          <w:rFonts w:ascii="Times New Roman" w:hAnsi="Times New Roman" w:cs="Times New Roman"/>
        </w:rPr>
        <w:t>The user plugs the Teensy 3.2 into the computer via a USB, and then waits a moment for the device to initialize. Then, the user can press “Start” on the GUI in order to start the experiment. As with the motion tracking experiment, we developed a GUI and accompanying Teensy code that includes a “Stop” button as well, which allows a user to stop and restart the experiment from the GUI.</w:t>
      </w:r>
      <w:r w:rsidR="00721909">
        <w:rPr>
          <w:rFonts w:ascii="Times New Roman" w:hAnsi="Times New Roman" w:cs="Times New Roman"/>
        </w:rPr>
        <w:t xml:space="preserve"> MATLAB stores in the attached PC the Teensy-reported time stamp of each frame relative to the session and relative to the beginning of the trial, the trial number, and indicator variables (1s or 0s) which correspond to whether or not the sound</w:t>
      </w:r>
      <w:r w:rsidR="004A3DCF">
        <w:rPr>
          <w:rFonts w:ascii="Times New Roman" w:hAnsi="Times New Roman" w:cs="Times New Roman"/>
        </w:rPr>
        <w:t>, LED, or</w:t>
      </w:r>
      <w:r w:rsidR="00721909">
        <w:rPr>
          <w:rFonts w:ascii="Times New Roman" w:hAnsi="Times New Roman" w:cs="Times New Roman"/>
        </w:rPr>
        <w:t xml:space="preserve"> puff is on.</w:t>
      </w:r>
    </w:p>
    <w:p w14:paraId="2F186E4D" w14:textId="77777777" w:rsidR="00344BE3" w:rsidRDefault="00344BE3" w:rsidP="004970B1">
      <w:pPr>
        <w:ind w:firstLine="720"/>
        <w:rPr>
          <w:ins w:id="94" w:author="Romano, Michael, Francis" w:date="2019-02-20T07:56: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To compare the onset of the analog signal to the timing of digital pulses, we utilized the continuous voltage output from the digital pin for consistency. To acquire the digital pulse onset from the continuous signal, we thresholded this continuous voltage output at a value of 1 V, and took the first time point where the continuous voltage exceeded 1 V to be the digital pulse onset.</w:t>
      </w:r>
    </w:p>
    <w:p w14:paraId="234EBCBA" w14:textId="1F521D78" w:rsidR="00A2360F" w:rsidRDefault="00A2360F" w:rsidP="004970B1">
      <w:pPr>
        <w:ind w:firstLine="720"/>
        <w:rPr>
          <w:ins w:id="95" w:author="Romano, Michael, Francis" w:date="2019-02-20T07:56:00Z"/>
          <w:rFonts w:ascii="Times New Roman" w:eastAsiaTheme="minorEastAsia" w:hAnsi="Times New Roman" w:cs="Times New Roman"/>
        </w:rPr>
      </w:pPr>
      <w:ins w:id="96" w:author="Romano, Michael, Francis" w:date="2019-02-20T07:56:00Z">
        <w:r>
          <w:rPr>
            <w:rFonts w:ascii="Times New Roman" w:eastAsiaTheme="minorEastAsia" w:hAnsi="Times New Roman" w:cs="Times New Roman"/>
          </w:rPr>
          <w:t>2.3.1 Imaging</w:t>
        </w:r>
      </w:ins>
    </w:p>
    <w:p w14:paraId="1EAAF3A7" w14:textId="6679CB55" w:rsidR="00A2360F" w:rsidDel="00A2360F" w:rsidRDefault="00A2360F" w:rsidP="004970B1">
      <w:pPr>
        <w:ind w:firstLine="720"/>
        <w:rPr>
          <w:del w:id="97" w:author="Romano, Michael, Francis" w:date="2019-02-20T07:56:00Z"/>
          <w:rFonts w:ascii="Times New Roman" w:eastAsiaTheme="minorEastAsia" w:hAnsi="Times New Roman" w:cs="Times New Roman"/>
        </w:rPr>
      </w:pPr>
      <w:ins w:id="98" w:author="Romano, Michael, Francis" w:date="2019-02-20T07:56:00Z">
        <w:r>
          <w:t xml:space="preserve">Imaging was accomplished using the same custom microscope used by Mohammad et al. </w:t>
        </w:r>
        <w:r>
          <w:fldChar w:fldCharType="begin"/>
        </w:r>
        <w: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fldChar w:fldCharType="separate"/>
        </w:r>
        <w:r>
          <w:rPr>
            <w:noProof/>
          </w:rPr>
          <w:t>(Mohammed et al., 2016)</w:t>
        </w:r>
        <w:r>
          <w:fldChar w:fldCharType="end"/>
        </w:r>
      </w:ins>
    </w:p>
    <w:p w14:paraId="55900295" w14:textId="76DCC26F" w:rsidR="007A7546" w:rsidRDefault="00344BE3" w:rsidP="007A7546">
      <w:pPr>
        <w:ind w:firstLine="720"/>
        <w:rPr>
          <w:rFonts w:ascii="Times New Roman" w:hAnsi="Times New Roman" w:cs="Times New Roman"/>
        </w:rPr>
      </w:pPr>
      <w:r>
        <w:rPr>
          <w:rFonts w:ascii="Times New Roman" w:eastAsiaTheme="minorEastAsia" w:hAnsi="Times New Roman" w:cs="Times New Roman"/>
        </w:rPr>
        <w:t>To demonstrate that digital pulses delivered by the Teensy to the sCMOS camera were capable of eliciting frame capture, we recorded a video session of the hippocampus of a mouse</w:t>
      </w:r>
      <w:r w:rsidR="00A71972">
        <w:rPr>
          <w:rFonts w:ascii="Times New Roman" w:eastAsiaTheme="minorEastAsia" w:hAnsi="Times New Roman" w:cs="Times New Roman"/>
        </w:rPr>
        <w:t xml:space="preserve"> during this trace conditioning eye-blink experiment</w:t>
      </w:r>
      <w:r>
        <w:rPr>
          <w:rFonts w:ascii="Times New Roman" w:eastAsiaTheme="minorEastAsia" w:hAnsi="Times New Roman" w:cs="Times New Roman"/>
        </w:rPr>
        <w:t>. This</w:t>
      </w:r>
      <w:r w:rsidR="00A71972">
        <w:rPr>
          <w:rFonts w:ascii="Times New Roman" w:eastAsiaTheme="minorEastAsia" w:hAnsi="Times New Roman" w:cs="Times New Roman"/>
        </w:rPr>
        <w:t xml:space="preserve"> particular</w:t>
      </w:r>
      <w:r>
        <w:rPr>
          <w:rFonts w:ascii="Times New Roman" w:eastAsiaTheme="minorEastAsia" w:hAnsi="Times New Roman" w:cs="Times New Roman"/>
        </w:rPr>
        <w:t xml:space="preserve"> recording session consisted of 40 trials, each lasting 20 seconds. </w:t>
      </w:r>
      <w:r w:rsidR="007A7546">
        <w:rPr>
          <w:rFonts w:ascii="Times New Roman" w:hAnsi="Times New Roman" w:cs="Times New Roman"/>
        </w:rPr>
        <w:t>Videos were stored as TIFF files, each of a duration of 2047 frames and an approximate size of 4 GB.</w:t>
      </w:r>
    </w:p>
    <w:p w14:paraId="10BFE859" w14:textId="77777777" w:rsidR="007A7546" w:rsidRDefault="007A7546" w:rsidP="007A7546">
      <w:pPr>
        <w:ind w:firstLine="720"/>
        <w:rPr>
          <w:rFonts w:ascii="Times New Roman" w:hAnsi="Times New Roman" w:cs="Times New Roman"/>
        </w:rPr>
      </w:pPr>
      <w:r>
        <w:rPr>
          <w:rFonts w:ascii="Times New Roman" w:hAnsi="Times New Roman" w:cs="Times New Roman"/>
        </w:rPr>
        <w:t xml:space="preserve">We next processed these videos using a standard processing pipeline, modified very slightly from one implemented previously </w:t>
      </w:r>
      <w:r>
        <w:rPr>
          <w:rFonts w:ascii="Times New Roman" w:hAnsi="Times New Roman" w:cs="Times New Roman"/>
        </w:rPr>
        <w:fldChar w:fldCharType="begin"/>
      </w:r>
      <w:r>
        <w:rPr>
          <w:rFonts w:ascii="Times New Roman" w:hAnsi="Times New Roman" w:cs="Times New Roman"/>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(Mohammed et al., 2016)</w:t>
      </w:r>
      <w:r>
        <w:rPr>
          <w:rFonts w:ascii="Times New Roman" w:hAnsi="Times New Roman" w:cs="Times New Roman"/>
        </w:rPr>
        <w:fldChar w:fldCharType="end"/>
      </w:r>
      <w:r>
        <w:rPr>
          <w:rFonts w:ascii="Times New Roman" w:hAnsi="Times New Roman" w:cs="Times New Roman"/>
        </w:rPr>
        <w:t>. Briefly, videos were first filtered using a homomorphic filter,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frame. The median of the averaged background pixel values across all frames in the first video was obtained, and this constant value was added to every frame in every video to prevent values from reaching below 0 before converting the values to uint16.</w:t>
      </w:r>
    </w:p>
    <w:p w14:paraId="2D41461F" w14:textId="774120D1" w:rsidR="007A7546" w:rsidRPr="001D6942" w:rsidRDefault="007A7546" w:rsidP="007A7546">
      <w:pPr>
        <w:ind w:firstLine="720"/>
        <w:rPr>
          <w:rFonts w:ascii="Times New Roman" w:hAnsi="Times New Roman" w:cs="Times New Roman"/>
        </w:rPr>
      </w:pPr>
      <w:r>
        <w:rPr>
          <w:rFonts w:ascii="Times New Roman" w:hAnsi="Times New Roman" w:cs="Times New Roman"/>
        </w:rPr>
        <w:lastRenderedPageBreak/>
        <w:t>Regions of i</w:t>
      </w:r>
      <w:r w:rsidR="00C162D9">
        <w:rPr>
          <w:rFonts w:ascii="Times New Roman" w:hAnsi="Times New Roman" w:cs="Times New Roman"/>
        </w:rPr>
        <w:t>nterest, which are presumptive</w:t>
      </w:r>
      <w:r>
        <w:rPr>
          <w:rFonts w:ascii="Times New Roman" w:hAnsi="Times New Roman" w:cs="Times New Roman"/>
        </w:rPr>
        <w:t xml:space="preserve"> neurons, were identified using the max-minus-mean projection from the first 3 processed videos using a previously established method, ACSAT </w:t>
      </w:r>
      <w:r>
        <w:rPr>
          <w:rFonts w:ascii="Times New Roman" w:hAnsi="Times New Roman" w:cs="Times New Roman"/>
        </w:rPr>
        <w:fldChar w:fldCharType="begin"/>
      </w:r>
      <w:r>
        <w:rPr>
          <w:rFonts w:ascii="Times New Roman" w:hAnsi="Times New Roman" w:cs="Times New Roman"/>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(Shen et al., 2018)</w:t>
      </w:r>
      <w:r>
        <w:rPr>
          <w:rFonts w:ascii="Times New Roman" w:hAnsi="Times New Roman" w:cs="Times New Roman"/>
        </w:rPr>
        <w:fldChar w:fldCharType="end"/>
      </w:r>
      <w:r>
        <w:rPr>
          <w:rFonts w:ascii="Times New Roman" w:hAnsi="Times New Roman" w:cs="Times New Roman"/>
        </w:rPr>
        <w:t>. Traces were acquired by averaging together each pixel within each region of interest, and ∆F/F values were computed for each trace by subtracting the trace fluorescence mean and then dividing by the trace fluorescence mean.</w:t>
      </w:r>
    </w:p>
    <w:p w14:paraId="25FEDF2B" w14:textId="77777777" w:rsidR="00344BE3" w:rsidRDefault="00344BE3" w:rsidP="004970B1">
      <w:pPr>
        <w:rPr>
          <w:rFonts w:ascii="Times New Roman" w:hAnsi="Times New Roman" w:cs="Times New Roman"/>
        </w:rPr>
      </w:pPr>
    </w:p>
    <w:p w14:paraId="3DC4441F" w14:textId="63615A7D" w:rsidR="00344BE3" w:rsidRPr="001D6942" w:rsidRDefault="00725255" w:rsidP="004970B1">
      <w:pPr>
        <w:rPr>
          <w:rFonts w:ascii="Times New Roman" w:hAnsi="Times New Roman" w:cs="Times New Roman"/>
        </w:rPr>
      </w:pPr>
      <w:r>
        <w:rPr>
          <w:rFonts w:ascii="Times New Roman" w:hAnsi="Times New Roman" w:cs="Times New Roman"/>
        </w:rPr>
        <w:t>2.4</w:t>
      </w:r>
      <w:r w:rsidR="00344BE3" w:rsidRPr="001D6942">
        <w:rPr>
          <w:rFonts w:ascii="Times New Roman" w:hAnsi="Times New Roman" w:cs="Times New Roman"/>
        </w:rPr>
        <w:t xml:space="preserve"> </w:t>
      </w:r>
      <w:r w:rsidR="00344BE3" w:rsidRPr="001D6942">
        <w:rPr>
          <w:rFonts w:ascii="Times New Roman" w:hAnsi="Times New Roman" w:cs="Times New Roman"/>
          <w:i/>
        </w:rPr>
        <w:t xml:space="preserve">Trace conditioning </w:t>
      </w:r>
      <w:r w:rsidR="00977028">
        <w:rPr>
          <w:rFonts w:ascii="Times New Roman" w:hAnsi="Times New Roman" w:cs="Times New Roman"/>
          <w:i/>
        </w:rPr>
        <w:t xml:space="preserve">eye blink </w:t>
      </w:r>
      <w:r w:rsidR="00344BE3" w:rsidRPr="001D6942">
        <w:rPr>
          <w:rFonts w:ascii="Times New Roman" w:hAnsi="Times New Roman" w:cs="Times New Roman"/>
          <w:i/>
        </w:rPr>
        <w:t>experiment</w:t>
      </w:r>
      <w:r w:rsidR="00344BE3">
        <w:rPr>
          <w:rFonts w:ascii="Times New Roman" w:hAnsi="Times New Roman" w:cs="Times New Roman"/>
          <w:i/>
        </w:rPr>
        <w:t xml:space="preserve"> with two tones</w:t>
      </w:r>
    </w:p>
    <w:p w14:paraId="2D762863" w14:textId="092C2FFF" w:rsidR="00344BE3" w:rsidRDefault="00344BE3" w:rsidP="004970B1">
      <w:pPr>
        <w:ind w:firstLine="720"/>
        <w:rPr>
          <w:rFonts w:ascii="Times New Roman" w:eastAsiaTheme="minorEastAsia" w:hAnsi="Times New Roman" w:cs="Times New Roman"/>
        </w:rPr>
      </w:pPr>
      <w:r>
        <w:rPr>
          <w:rFonts w:ascii="Times New Roman" w:eastAsiaTheme="minorEastAsia" w:hAnsi="Times New Roman" w:cs="Times New Roman"/>
        </w:rPr>
        <w:t xml:space="preserve">We next designed an expanded user interface and </w:t>
      </w:r>
      <w:r w:rsidR="00C162D9">
        <w:rPr>
          <w:rFonts w:ascii="Times New Roman" w:eastAsiaTheme="minorEastAsia" w:hAnsi="Times New Roman" w:cs="Times New Roman"/>
        </w:rPr>
        <w:t xml:space="preserve">accompanying </w:t>
      </w:r>
      <w:r>
        <w:rPr>
          <w:rFonts w:ascii="Times New Roman" w:eastAsiaTheme="minorEastAsia" w:hAnsi="Times New Roman" w:cs="Times New Roman"/>
        </w:rPr>
        <w:t>Teensy code in order to perform the same trace conditioning experiment with 2 tones. The user interface allows the user to s</w:t>
      </w:r>
      <w:r w:rsidR="00C162D9">
        <w:rPr>
          <w:rFonts w:ascii="Times New Roman" w:eastAsiaTheme="minorEastAsia" w:hAnsi="Times New Roman" w:cs="Times New Roman"/>
        </w:rPr>
        <w:t>pecify the length of each trial, the number of trials,</w:t>
      </w:r>
      <w:r>
        <w:rPr>
          <w:rFonts w:ascii="Times New Roman" w:eastAsiaTheme="minorEastAsia" w:hAnsi="Times New Roman" w:cs="Times New Roman"/>
        </w:rPr>
        <w:t xml:space="preserve"> and the timings of two tones as well as</w:t>
      </w:r>
      <w:r w:rsidR="00AE0BBF">
        <w:rPr>
          <w:rFonts w:ascii="Times New Roman" w:eastAsiaTheme="minorEastAsia" w:hAnsi="Times New Roman" w:cs="Times New Roman"/>
        </w:rPr>
        <w:t xml:space="preserve"> the timing of</w:t>
      </w:r>
      <w:r>
        <w:rPr>
          <w:rFonts w:ascii="Times New Roman" w:eastAsiaTheme="minorEastAsia" w:hAnsi="Times New Roman" w:cs="Times New Roman"/>
        </w:rPr>
        <w:t xml:space="preserve"> a gentle puff</w:t>
      </w:r>
      <w:r w:rsidR="00767FF2">
        <w:rPr>
          <w:rFonts w:ascii="Times New Roman" w:eastAsiaTheme="minorEastAsia" w:hAnsi="Times New Roman" w:cs="Times New Roman"/>
        </w:rPr>
        <w:t xml:space="preserve"> following the second tone</w:t>
      </w:r>
      <w:r>
        <w:rPr>
          <w:rFonts w:ascii="Times New Roman" w:eastAsiaTheme="minorEastAsia" w:hAnsi="Times New Roman" w:cs="Times New Roman"/>
        </w:rPr>
        <w:t xml:space="preserve">. </w:t>
      </w:r>
      <w:r w:rsidR="00767FF2">
        <w:rPr>
          <w:rFonts w:ascii="Times New Roman" w:eastAsiaTheme="minorEastAsia" w:hAnsi="Times New Roman" w:cs="Times New Roman"/>
        </w:rPr>
        <w:t xml:space="preserve">Optionally, another pin drives an LED during both tones. </w:t>
      </w:r>
      <w:r>
        <w:rPr>
          <w:rFonts w:ascii="Times New Roman" w:eastAsiaTheme="minorEastAsia" w:hAnsi="Times New Roman" w:cs="Times New Roman"/>
        </w:rPr>
        <w:t>The user can further specify the amplitudes of each of the two tones, their frequencies and their durations</w:t>
      </w:r>
      <w:r w:rsidR="00AE0BBF">
        <w:rPr>
          <w:rFonts w:ascii="Times New Roman" w:eastAsiaTheme="minorEastAsia" w:hAnsi="Times New Roman" w:cs="Times New Roman"/>
        </w:rPr>
        <w:t>, and the duration of the gentle puff</w:t>
      </w:r>
      <w:r>
        <w:rPr>
          <w:rFonts w:ascii="Times New Roman" w:eastAsiaTheme="minorEastAsia" w:hAnsi="Times New Roman" w:cs="Times New Roman"/>
        </w:rPr>
        <w:t>.</w:t>
      </w:r>
    </w:p>
    <w:p w14:paraId="28F8309D" w14:textId="6B22F093" w:rsidR="00344BE3" w:rsidRDefault="00C162D9" w:rsidP="004970B1">
      <w:pPr>
        <w:ind w:firstLine="720"/>
        <w:rPr>
          <w:rFonts w:ascii="Times New Roman" w:eastAsiaTheme="minorEastAsia" w:hAnsi="Times New Roman" w:cs="Times New Roman"/>
        </w:rPr>
      </w:pPr>
      <w:r>
        <w:rPr>
          <w:rFonts w:ascii="Times New Roman" w:eastAsiaTheme="minorEastAsia" w:hAnsi="Times New Roman" w:cs="Times New Roman"/>
        </w:rPr>
        <w:t>In our example recording</w:t>
      </w:r>
      <w:r w:rsidR="00344BE3">
        <w:rPr>
          <w:rFonts w:ascii="Times New Roman" w:eastAsiaTheme="minorEastAsia" w:hAnsi="Times New Roman" w:cs="Times New Roman"/>
        </w:rPr>
        <w:t>, we utilized a 2000 Hz sound followed by an 8000 Hz sound, and recorded both using the aforementioned TDT system. We specified amplitudes of 0.05 and 0.2</w:t>
      </w:r>
      <w:r w:rsidR="00625EDE">
        <w:rPr>
          <w:rFonts w:ascii="Times New Roman" w:eastAsiaTheme="minorEastAsia" w:hAnsi="Times New Roman" w:cs="Times New Roman"/>
        </w:rPr>
        <w:t xml:space="preserve"> (out of a maximum of 1)</w:t>
      </w:r>
      <w:r w:rsidR="00344BE3">
        <w:rPr>
          <w:rFonts w:ascii="Times New Roman" w:eastAsiaTheme="minorEastAsia" w:hAnsi="Times New Roman" w:cs="Times New Roman"/>
        </w:rPr>
        <w:t>, respectively. To identify the beginnings and ends of the tones, we used 6</w:t>
      </w:r>
      <w:r w:rsidR="00344BE3" w:rsidRPr="00153F7F">
        <w:rPr>
          <w:rFonts w:ascii="Times New Roman" w:eastAsiaTheme="minorEastAsia" w:hAnsi="Times New Roman" w:cs="Times New Roman"/>
          <w:vertAlign w:val="superscript"/>
        </w:rPr>
        <w:t>th</w:t>
      </w:r>
      <w:r w:rsidR="00344BE3">
        <w:rPr>
          <w:rFonts w:ascii="Times New Roman" w:eastAsiaTheme="minorEastAsia" w:hAnsi="Times New Roman" w:cs="Times New Roman"/>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w:t>
      </w:r>
      <w:r w:rsidR="00625EDE">
        <w:rPr>
          <w:rFonts w:ascii="Times New Roman" w:eastAsiaTheme="minorEastAsia" w:hAnsi="Times New Roman" w:cs="Times New Roman"/>
        </w:rPr>
        <w:t xml:space="preserve"> the</w:t>
      </w:r>
      <w:r w:rsidR="00344BE3">
        <w:rPr>
          <w:rFonts w:ascii="Times New Roman" w:eastAsiaTheme="minorEastAsia" w:hAnsi="Times New Roman" w:cs="Times New Roman"/>
        </w:rPr>
        <w:t xml:space="preserve"> </w:t>
      </w:r>
      <w:r w:rsidR="00625EDE">
        <w:rPr>
          <w:rFonts w:ascii="Times New Roman" w:eastAsiaTheme="minorEastAsia" w:hAnsi="Times New Roman" w:cs="Times New Roman"/>
        </w:rPr>
        <w:t xml:space="preserve">higher amplitude </w:t>
      </w:r>
      <w:r w:rsidR="00344BE3">
        <w:rPr>
          <w:rFonts w:ascii="Times New Roman" w:eastAsiaTheme="minorEastAsia" w:hAnsi="Times New Roman" w:cs="Times New Roman"/>
        </w:rPr>
        <w:t>8000 Hz signal. The signal corresponding to the “puff” output was not recorded for this demonstration.</w:t>
      </w:r>
    </w:p>
    <w:p w14:paraId="546DB7EC" w14:textId="0AEC1C5B" w:rsidR="00344BE3" w:rsidRPr="001D6942" w:rsidRDefault="00725255" w:rsidP="004970B1">
      <w:pPr>
        <w:rPr>
          <w:rFonts w:ascii="Times New Roman" w:eastAsiaTheme="minorEastAsia" w:hAnsi="Times New Roman" w:cs="Times New Roman"/>
        </w:rPr>
      </w:pPr>
      <w:r>
        <w:rPr>
          <w:rFonts w:ascii="Times New Roman" w:eastAsiaTheme="minorEastAsia" w:hAnsi="Times New Roman" w:cs="Times New Roman"/>
        </w:rPr>
        <w:t>2.5</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777777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p>
    <w:p w14:paraId="78CB2F28" w14:textId="26C65973" w:rsidR="00344BE3" w:rsidRDefault="00725255" w:rsidP="004970B1">
      <w:pPr>
        <w:rPr>
          <w:rFonts w:ascii="Times New Roman" w:eastAsiaTheme="minorEastAsia" w:hAnsi="Times New Roman" w:cs="Times New Roman"/>
        </w:rPr>
      </w:pPr>
      <w:r>
        <w:rPr>
          <w:rFonts w:ascii="Times New Roman" w:eastAsiaTheme="minorEastAsia" w:hAnsi="Times New Roman" w:cs="Times New Roman"/>
        </w:rPr>
        <w:t>2.6</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3"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319C5CF4"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 due to their user-friendly interface, open-source software environment, and their flexibility of device integration</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136EA76C"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p>
    <w:p w14:paraId="40DF9AA5" w14:textId="6090ADE4" w:rsidR="00344BE3" w:rsidRPr="001D6942" w:rsidRDefault="00344BE3" w:rsidP="00084D89">
      <w:pPr>
        <w:ind w:firstLine="360"/>
        <w:rPr>
          <w:rFonts w:ascii="Times New Roman" w:hAnsi="Times New Roman" w:cs="Times New Roman"/>
        </w:rPr>
      </w:pP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15F1773F"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precise 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158B6B9D"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218BC3E8"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4Bi</w:t>
      </w:r>
      <w:r w:rsidR="0021165F">
        <w:rPr>
          <w:rFonts w:ascii="Times New Roman" w:hAnsi="Times New Roman" w:cs="Times New Roman"/>
        </w:rPr>
        <w:t>i</w:t>
      </w:r>
      <w:r w:rsidRPr="001D6942">
        <w:rPr>
          <w:rFonts w:ascii="Times New Roman" w:hAnsi="Times New Roman" w:cs="Times New Roman"/>
        </w:rPr>
        <w:t>i).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 xml:space="preserve">(Figure 4Biv) </w:t>
      </w:r>
      <w:r>
        <w:rPr>
          <w:rFonts w:ascii="Times New Roman" w:hAnsi="Times New Roman" w:cs="Times New Roman"/>
        </w:rPr>
        <w:t>(</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31705C45"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lastRenderedPageBreak/>
        <w:t>We next characterized the temporal precision of the analog output generated by the Teensy.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777777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A85463">
        <w:rPr>
          <w:rFonts w:ascii="Times New Roman" w:hAnsi="Times New Roman" w:cs="Times New Roman"/>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6511147E" w14:textId="32F33EB0" w:rsidR="0000636C" w:rsidRDefault="0000636C" w:rsidP="004970B1">
      <w:pPr>
        <w:ind w:firstLine="720"/>
        <w:rPr>
          <w:rFonts w:ascii="Times New Roman" w:hAnsi="Times New Roman" w:cs="Times New Roman"/>
        </w:rPr>
      </w:pPr>
      <w:r>
        <w:rPr>
          <w:rFonts w:ascii="Times New Roman" w:hAnsi="Times New Roman" w:cs="Times New Roman"/>
        </w:rPr>
        <w:t>Finally, we recorded during a trace conditioning eye-blink experiment calcium fluorescence from the hippocampus of a mouse and detected ROIs (putative neurons). A max-minus-mean map demonstrating an over</w:t>
      </w:r>
      <w:r w:rsidR="00C162D9">
        <w:rPr>
          <w:rFonts w:ascii="Times New Roman" w:hAnsi="Times New Roman" w:cs="Times New Roman"/>
        </w:rPr>
        <w:t>lay of the neurons identified is shown in Figure 5A. For each neuron, we then computed the average fluorescence centered around each tone onset, shown in Figure 5B. These neurons were sorted by their mean fluorescence during the inter-stimulus interval. Clearly, we can see that certain neurons are highly responsive to this tone. A slight movement artifact coinciding with the onset of the puff also demonstrates that the alignment of the video recording with the tone puff is precise.</w:t>
      </w:r>
      <w:r w:rsidR="005F32F9">
        <w:rPr>
          <w:rFonts w:ascii="Times New Roman" w:hAnsi="Times New Roman" w:cs="Times New Roman"/>
        </w:rPr>
        <w:t xml:space="preserve"> Thus, we were able to completely recapitulate data previous</w:t>
      </w:r>
      <w:r w:rsidR="00FD2B24">
        <w:rPr>
          <w:rFonts w:ascii="Times New Roman" w:hAnsi="Times New Roman" w:cs="Times New Roman"/>
        </w:rPr>
        <w:t>ly acquired using a</w:t>
      </w:r>
      <w:r w:rsidR="001631AF">
        <w:rPr>
          <w:rFonts w:ascii="Times New Roman" w:hAnsi="Times New Roman" w:cs="Times New Roman"/>
        </w:rPr>
        <w:t xml:space="preserve"> National Instruments Data Acquisition (NI DAQ) board </w:t>
      </w:r>
      <w:r w:rsidR="00FD2B24">
        <w:rPr>
          <w:rFonts w:ascii="Times New Roman" w:hAnsi="Times New Roman" w:cs="Times New Roman"/>
        </w:rPr>
        <w:t xml:space="preserve"> (part # USB6259) </w:t>
      </w:r>
      <w:r w:rsidR="001631AF">
        <w:rPr>
          <w:rFonts w:ascii="Times New Roman" w:hAnsi="Times New Roman" w:cs="Times New Roman"/>
        </w:rPr>
        <w:t xml:space="preserve">by Mohammad et al. </w:t>
      </w:r>
      <w:r w:rsidR="005F32F9">
        <w:rPr>
          <w:rFonts w:ascii="Times New Roman" w:hAnsi="Times New Roman" w:cs="Times New Roman"/>
        </w:rPr>
        <w:fldChar w:fldCharType="begin"/>
      </w:r>
      <w:r w:rsidR="00FD2B24">
        <w:rPr>
          <w:rFonts w:ascii="Times New Roman" w:hAnsi="Times New Roman" w:cs="Times New Roman"/>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5F32F9">
        <w:rPr>
          <w:rFonts w:ascii="Times New Roman" w:hAnsi="Times New Roman" w:cs="Times New Roman"/>
        </w:rPr>
        <w:fldChar w:fldCharType="separate"/>
      </w:r>
      <w:r w:rsidR="00FD2B24">
        <w:rPr>
          <w:rFonts w:ascii="Times New Roman" w:hAnsi="Times New Roman" w:cs="Times New Roman"/>
          <w:noProof/>
        </w:rPr>
        <w:t>(2016)</w:t>
      </w:r>
      <w:r w:rsidR="005F32F9">
        <w:rPr>
          <w:rFonts w:ascii="Times New Roman" w:hAnsi="Times New Roman" w:cs="Times New Roman"/>
        </w:rPr>
        <w:fldChar w:fldCharType="end"/>
      </w:r>
      <w:r w:rsidR="00FD2B24">
        <w:rPr>
          <w:rFonts w:ascii="Times New Roman" w:hAnsi="Times New Roman" w:cs="Times New Roman"/>
        </w:rPr>
        <w:t>.</w:t>
      </w:r>
    </w:p>
    <w:p w14:paraId="6A0819BF" w14:textId="77777777" w:rsidR="00344BE3" w:rsidRDefault="00344BE3" w:rsidP="004970B1">
      <w:pPr>
        <w:rPr>
          <w:rFonts w:ascii="Times New Roman" w:hAnsi="Times New Roman" w:cs="Times New Roman"/>
        </w:rPr>
      </w:pPr>
    </w:p>
    <w:p w14:paraId="53D09CE9" w14:textId="5426CF7B" w:rsidR="00344BE3" w:rsidRPr="001D6942" w:rsidRDefault="00617D42" w:rsidP="004970B1">
      <w:pPr>
        <w:rPr>
          <w:rFonts w:ascii="Times New Roman" w:hAnsi="Times New Roman" w:cs="Times New Roman"/>
        </w:rPr>
      </w:pPr>
      <w:r>
        <w:rPr>
          <w:rFonts w:ascii="Times New Roman" w:hAnsi="Times New Roman" w:cs="Times New Roman"/>
        </w:rPr>
        <w:t>3.3</w:t>
      </w:r>
      <w:r w:rsidR="00344BE3" w:rsidRPr="001D6942">
        <w:rPr>
          <w:rFonts w:ascii="Times New Roman" w:hAnsi="Times New Roman" w:cs="Times New Roman"/>
        </w:rPr>
        <w:t xml:space="preserve"> </w:t>
      </w:r>
      <w:r w:rsidR="00344BE3" w:rsidRPr="001D6942">
        <w:rPr>
          <w:rFonts w:ascii="Times New Roman" w:hAnsi="Times New Roman" w:cs="Times New Roman"/>
          <w:i/>
        </w:rPr>
        <w:t xml:space="preserve">Trace conditioning </w:t>
      </w:r>
      <w:r w:rsidR="009D5E05">
        <w:rPr>
          <w:rFonts w:ascii="Times New Roman" w:hAnsi="Times New Roman" w:cs="Times New Roman"/>
          <w:i/>
        </w:rPr>
        <w:t xml:space="preserve">eye blink </w:t>
      </w:r>
      <w:r w:rsidR="00344BE3" w:rsidRPr="001D6942">
        <w:rPr>
          <w:rFonts w:ascii="Times New Roman" w:hAnsi="Times New Roman" w:cs="Times New Roman"/>
          <w:i/>
        </w:rPr>
        <w:t>behavioral experiment</w:t>
      </w:r>
      <w:r w:rsidR="00344BE3">
        <w:rPr>
          <w:rFonts w:ascii="Times New Roman" w:hAnsi="Times New Roman" w:cs="Times New Roman"/>
          <w:i/>
        </w:rPr>
        <w:t xml:space="preserve"> with two tones</w:t>
      </w:r>
    </w:p>
    <w:p w14:paraId="05207F66" w14:textId="7FC1B206" w:rsidR="00344BE3" w:rsidRPr="00D13FB0" w:rsidRDefault="00344BE3" w:rsidP="004970B1">
      <w:pPr>
        <w:ind w:firstLine="720"/>
      </w:pPr>
      <w:r>
        <w:rPr>
          <w:rFonts w:ascii="Times New Roman" w:hAnsi="Times New Roman" w:cs="Times New Roman"/>
        </w:rPr>
        <w:t>We next tested the experimental paradigm in which we sequentially generated two tones of different amplitudes and frequencies over the course of 10 trials. Their overall time course is shown in Figure 6A, and the amplitude envelopes of two example l</w:t>
      </w:r>
      <w:r w:rsidRPr="00D13FB0">
        <w:rPr>
          <w:rFonts w:ascii="Times New Roman" w:hAnsi="Times New Roman" w:cs="Times New Roman"/>
        </w:rPr>
        <w:t xml:space="preserve">ow and high pitched tones are shown in Figure </w:t>
      </w:r>
      <w:r>
        <w:rPr>
          <w:rFonts w:ascii="Times New Roman" w:hAnsi="Times New Roman" w:cs="Times New Roman"/>
        </w:rPr>
        <w:t>6B, with examples of the actual bandpassed signals shown in Figures 6C and 6D.</w:t>
      </w:r>
      <w:r w:rsidRPr="00D13FB0">
        <w:rPr>
          <w:rFonts w:ascii="Times New Roman" w:hAnsi="Times New Roman" w:cs="Times New Roman"/>
        </w:rPr>
        <w:t xml:space="preserve">  The latency of these two tones was similar to that of the single-tone experiment</w:t>
      </w:r>
      <w:r>
        <w:rPr>
          <w:rFonts w:ascii="Times New Roman" w:hAnsi="Times New Roman" w:cs="Times New Roman"/>
        </w:rPr>
        <w:t xml:space="preserve"> and did not differ from one another</w:t>
      </w:r>
      <w:r w:rsidRPr="00D13FB0">
        <w:rPr>
          <w:rFonts w:ascii="Times New Roman" w:hAnsi="Times New Roman" w:cs="Times New Roman"/>
        </w:rPr>
        <w:t xml:space="preserve">, with the low-frequency sound having a latency of 7.5 </w:t>
      </w:r>
      <w:r w:rsidRPr="00D13FB0">
        <w:rPr>
          <w:rFonts w:ascii="Times New Roman" w:hAnsi="Times New Roman" w:cs="Times New Roman"/>
          <w:u w:val="single"/>
        </w:rPr>
        <w:t>+</w:t>
      </w:r>
      <w:r w:rsidRPr="00D13FB0">
        <w:rPr>
          <w:rFonts w:ascii="Times New Roman" w:hAnsi="Times New Roman" w:cs="Times New Roman"/>
        </w:rPr>
        <w:t xml:space="preserve"> 0.8 ms (+/- std)</w:t>
      </w:r>
      <w:r>
        <w:rPr>
          <w:rFonts w:ascii="Times New Roman" w:hAnsi="Times New Roman" w:cs="Times New Roman"/>
        </w:rPr>
        <w:t xml:space="preserve"> and the high-frequency sound having a latency of 7.1 </w:t>
      </w:r>
      <w:r w:rsidRPr="00D13FB0">
        <w:rPr>
          <w:rFonts w:ascii="Times New Roman" w:hAnsi="Times New Roman" w:cs="Times New Roman"/>
          <w:u w:val="single"/>
        </w:rPr>
        <w:t>+</w:t>
      </w:r>
      <w:r w:rsidRPr="00D13FB0">
        <w:rPr>
          <w:rFonts w:ascii="Times New Roman" w:hAnsi="Times New Roman" w:cs="Times New Roman"/>
        </w:rPr>
        <w:t xml:space="preserve"> 0.9 ms</w:t>
      </w:r>
      <w:r>
        <w:rPr>
          <w:rFonts w:ascii="Times New Roman" w:hAnsi="Times New Roman" w:cs="Times New Roman"/>
        </w:rPr>
        <w:t xml:space="preserve"> (</w:t>
      </w:r>
      <w:r w:rsidR="00AF0328">
        <w:rPr>
          <w:rFonts w:ascii="Times New Roman" w:hAnsi="Times New Roman" w:cs="Times New Roman"/>
        </w:rPr>
        <w:t>Wilcoxon rank-sum test, p=0.385</w:t>
      </w:r>
      <w:r>
        <w:rPr>
          <w:rFonts w:ascii="Times New Roman" w:hAnsi="Times New Roman" w:cs="Times New Roman"/>
        </w:rPr>
        <w:t>, ranksum = 93).</w:t>
      </w:r>
    </w:p>
    <w:p w14:paraId="4AC41CFC" w14:textId="77777777" w:rsidR="00344BE3" w:rsidRPr="001D6942" w:rsidRDefault="00344BE3" w:rsidP="004970B1">
      <w:pPr>
        <w:ind w:firstLine="720"/>
        <w:rPr>
          <w:rFonts w:ascii="Times New Roman" w:hAnsi="Times New Roman" w:cs="Times New Roman"/>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77777777" w:rsidR="004B19E9"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In both experiments,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77777777" w:rsidR="00DE69D7" w:rsidRDefault="00344BE3" w:rsidP="004970B1">
      <w:pPr>
        <w:ind w:firstLine="720"/>
        <w:rPr>
          <w:rFonts w:ascii="Times New Roman" w:hAnsi="Times New Roman" w:cs="Times New Roman"/>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jitter due to the </w:t>
      </w:r>
      <w:r w:rsidRPr="001D6942">
        <w:rPr>
          <w:rFonts w:ascii="Times New Roman" w:eastAsiaTheme="minorEastAsia" w:hAnsi="Times New Roman" w:cs="Times New Roman"/>
          <w:color w:val="000000" w:themeColor="text1"/>
          <w:kern w:val="24"/>
        </w:rPr>
        <w:t>demands of many PC system operations.</w:t>
      </w:r>
      <w:r w:rsidRPr="001D6942">
        <w:rPr>
          <w:rFonts w:ascii="Times New Roman" w:hAnsi="Times New Roman" w:cs="Times New Roman"/>
        </w:rPr>
        <w:t xml:space="preserve"> </w:t>
      </w:r>
      <w:r w:rsidR="004B19E9">
        <w:rPr>
          <w:rFonts w:ascii="Times New Roman" w:hAnsi="Times New Roman" w:cs="Times New Roman"/>
        </w:rPr>
        <w:t xml:space="preserve">Using these high-level interfaces in conjunction with a data acquisition board is one current way in which people try to interface with sCMOS cameras. These interfaces offer convenient syntax, but substantial timing jitter. </w:t>
      </w:r>
      <w:r w:rsidRPr="001D6942">
        <w:rPr>
          <w:rFonts w:ascii="Times New Roman" w:hAnsi="Times New Roman" w:cs="Times New Roman"/>
        </w:rPr>
        <w:t xml:space="preserve">Such timing jitter </w:t>
      </w:r>
      <w:r>
        <w:rPr>
          <w:rFonts w:ascii="Times New Roman" w:hAnsi="Times New Roman" w:cs="Times New Roman"/>
        </w:rPr>
        <w:t>may</w:t>
      </w:r>
      <w:r w:rsidRPr="001D6942">
        <w:rPr>
          <w:rFonts w:ascii="Times New Roman" w:hAnsi="Times New Roman" w:cs="Times New Roman"/>
        </w:rPr>
        <w:t xml:space="preserve"> have a significant impact depending on the study, especially </w:t>
      </w:r>
      <w:r>
        <w:rPr>
          <w:rFonts w:ascii="Times New Roman" w:hAnsi="Times New Roman" w:cs="Times New Roman"/>
        </w:rPr>
        <w:t xml:space="preserve">when </w:t>
      </w:r>
      <w:r w:rsidRPr="001D6942">
        <w:rPr>
          <w:rFonts w:ascii="Times New Roman" w:hAnsi="Times New Roman" w:cs="Times New Roman"/>
        </w:rPr>
        <w:t>milliseconds</w:t>
      </w:r>
      <w:r>
        <w:rPr>
          <w:rFonts w:ascii="Times New Roman" w:hAnsi="Times New Roman" w:cs="Times New Roman"/>
        </w:rPr>
        <w:t xml:space="preserve"> time scale resolution is desired in systems neuroscience experiments</w:t>
      </w:r>
      <w:r w:rsidRPr="001D6942">
        <w:rPr>
          <w:rFonts w:ascii="Times New Roman" w:hAnsi="Times New Roman" w:cs="Times New Roman"/>
        </w:rPr>
        <w:t xml:space="preserve">. </w:t>
      </w:r>
      <w:r w:rsidR="00AF0328">
        <w:rPr>
          <w:rFonts w:ascii="Times New Roman" w:hAnsi="Times New Roman" w:cs="Times New Roman"/>
        </w:rPr>
        <w:t>This is one of the central challenges with incorporating sCMOS ca</w:t>
      </w:r>
      <w:r w:rsidR="00DE69D7">
        <w:rPr>
          <w:rFonts w:ascii="Times New Roman" w:hAnsi="Times New Roman" w:cs="Times New Roman"/>
        </w:rPr>
        <w:t>meras into experimental design.</w:t>
      </w:r>
    </w:p>
    <w:p w14:paraId="5E36A65F" w14:textId="2ADB9B33" w:rsidR="00344BE3" w:rsidRPr="001D6942" w:rsidRDefault="00AF0328" w:rsidP="004970B1">
      <w:pPr>
        <w:ind w:firstLine="720"/>
        <w:rPr>
          <w:rFonts w:ascii="Times New Roman" w:hAnsi="Times New Roman" w:cs="Times New Roman"/>
        </w:rPr>
      </w:pPr>
      <w:r>
        <w:rPr>
          <w:rFonts w:ascii="Times New Roman" w:hAnsi="Times New Roman" w:cs="Times New Roman"/>
        </w:rPr>
        <w:t>A</w:t>
      </w:r>
      <w:r w:rsidR="004B19E9">
        <w:rPr>
          <w:rFonts w:ascii="Times New Roman" w:hAnsi="Times New Roman" w:cs="Times New Roman"/>
        </w:rPr>
        <w:t>lternatively</w:t>
      </w:r>
      <w:r>
        <w:rPr>
          <w:rFonts w:ascii="Times New Roman" w:hAnsi="Times New Roman" w:cs="Times New Roman"/>
        </w:rPr>
        <w:t>, designing an experiment using</w:t>
      </w:r>
      <w:r w:rsidR="00DE69D7">
        <w:rPr>
          <w:rFonts w:ascii="Times New Roman" w:hAnsi="Times New Roman" w:cs="Times New Roman"/>
        </w:rPr>
        <w:t xml:space="preserve"> a low-level</w:t>
      </w:r>
      <w:r>
        <w:rPr>
          <w:rFonts w:ascii="Times New Roman" w:hAnsi="Times New Roman" w:cs="Times New Roman"/>
        </w:rPr>
        <w:t xml:space="preserve"> interface such as LabVIEW</w:t>
      </w:r>
      <w:r w:rsidR="004B19E9">
        <w:rPr>
          <w:rFonts w:ascii="Times New Roman" w:hAnsi="Times New Roman" w:cs="Times New Roman"/>
        </w:rPr>
        <w:t>, though potentially obviating timing jitter,</w:t>
      </w:r>
      <w:r>
        <w:rPr>
          <w:rFonts w:ascii="Times New Roman" w:hAnsi="Times New Roman" w:cs="Times New Roman"/>
        </w:rPr>
        <w:t xml:space="preserve"> has a very steep learning curve</w:t>
      </w:r>
      <w:r w:rsidR="004B19E9">
        <w:rPr>
          <w:rFonts w:ascii="Times New Roman" w:hAnsi="Times New Roman" w:cs="Times New Roman"/>
        </w:rPr>
        <w:t xml:space="preserve"> and the software is proprietary</w:t>
      </w:r>
      <w:r>
        <w:rPr>
          <w:rFonts w:ascii="Times New Roman" w:hAnsi="Times New Roman" w:cs="Times New Roman"/>
        </w:rPr>
        <w:t xml:space="preserve">. In contrast, </w:t>
      </w:r>
      <w:r w:rsidR="004B19E9">
        <w:rPr>
          <w:rFonts w:ascii="Times New Roman" w:hAnsi="Times New Roman" w:cs="Times New Roman"/>
        </w:rPr>
        <w:t xml:space="preserve">with </w:t>
      </w:r>
      <w:r>
        <w:rPr>
          <w:rFonts w:ascii="Times New Roman" w:hAnsi="Times New Roman" w:cs="Times New Roman"/>
        </w:rPr>
        <w:t xml:space="preserve">the Arduino programming environment </w:t>
      </w:r>
      <w:r w:rsidR="004B19E9">
        <w:rPr>
          <w:rFonts w:ascii="Times New Roman" w:hAnsi="Times New Roman" w:cs="Times New Roman"/>
        </w:rPr>
        <w:t xml:space="preserve">it </w:t>
      </w:r>
      <w:r>
        <w:rPr>
          <w:rFonts w:ascii="Times New Roman" w:hAnsi="Times New Roman" w:cs="Times New Roman"/>
        </w:rPr>
        <w:t>is simple to</w:t>
      </w:r>
      <w:r w:rsidR="004B19E9">
        <w:rPr>
          <w:rFonts w:ascii="Times New Roman" w:hAnsi="Times New Roman" w:cs="Times New Roman"/>
        </w:rPr>
        <w:t xml:space="preserve"> program basic experiments and because it is open source, there are many libraries on sites such as GitHub</w:t>
      </w:r>
      <w:r w:rsidR="00DE69D7">
        <w:rPr>
          <w:rFonts w:ascii="Times New Roman" w:hAnsi="Times New Roman" w:cs="Times New Roman"/>
        </w:rPr>
        <w:t xml:space="preserve"> </w:t>
      </w:r>
      <w:r w:rsidR="00DE69D7">
        <w:rPr>
          <w:rFonts w:ascii="Times New Roman" w:hAnsi="Times New Roman" w:cs="Times New Roman"/>
        </w:rPr>
        <w:t>already available for adoption</w:t>
      </w:r>
      <w:r w:rsidR="004B19E9">
        <w:rPr>
          <w:rFonts w:ascii="Times New Roman" w:hAnsi="Times New Roman" w:cs="Times New Roman"/>
        </w:rPr>
        <w:t>.  Further, t</w:t>
      </w:r>
      <w:r>
        <w:rPr>
          <w:rFonts w:ascii="Times New Roman" w:hAnsi="Times New Roman" w:cs="Times New Roman"/>
        </w:rPr>
        <w:t xml:space="preserve">he GUIs that we have designed </w:t>
      </w:r>
      <w:r w:rsidR="004B19E9">
        <w:rPr>
          <w:rFonts w:ascii="Times New Roman" w:hAnsi="Times New Roman" w:cs="Times New Roman"/>
        </w:rPr>
        <w:t xml:space="preserve">allow a user to design a basic tone-puff experiment or motion control experiment without </w:t>
      </w:r>
      <w:r w:rsidR="00DE69D7">
        <w:rPr>
          <w:rFonts w:ascii="Times New Roman" w:hAnsi="Times New Roman" w:cs="Times New Roman"/>
        </w:rPr>
        <w:t>having to implement</w:t>
      </w:r>
      <w:r w:rsidR="004B19E9">
        <w:rPr>
          <w:rFonts w:ascii="Times New Roman" w:hAnsi="Times New Roman" w:cs="Times New Roman"/>
        </w:rPr>
        <w:t xml:space="preserve"> any Arduino programming at all.</w:t>
      </w:r>
      <w:r w:rsidR="00DE69D7">
        <w:rPr>
          <w:rFonts w:ascii="Times New Roman" w:hAnsi="Times New Roman" w:cs="Times New Roman"/>
        </w:rPr>
        <w:t xml:space="preserve"> </w:t>
      </w:r>
    </w:p>
    <w:p w14:paraId="7199725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25364691"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 </w:t>
      </w:r>
      <w:r w:rsidRPr="001D6942">
        <w:rPr>
          <w:rFonts w:ascii="Times New Roman" w:hAnsi="Times New Roman" w:cs="Times New Roman"/>
        </w:rPr>
        <w:lastRenderedPageBreak/>
        <w:t>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377ED7E9"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677251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2381F95A" w:rsidR="00344BE3" w:rsidRPr="009C6FBD" w:rsidRDefault="00344BE3" w:rsidP="004970B1">
      <w:pPr>
        <w:rPr>
          <w:rFonts w:ascii="Times New Roman" w:hAnsi="Times New Roman" w:cs="Times New Roman"/>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Red indicates linear model </w:t>
      </w:r>
      <w:r w:rsidR="003C6ACE">
        <w:rPr>
          <w:rFonts w:ascii="Times New Roman" w:hAnsi="Times New Roman" w:cs="Times New Roman"/>
        </w:rPr>
        <w:t>fit of experimental data</w:t>
      </w:r>
      <w:r w:rsidRPr="001D6942">
        <w:rPr>
          <w:rFonts w:ascii="Times New Roman" w:hAnsi="Times New Roman" w:cs="Times New Roman"/>
        </w:rPr>
        <w:t>, and black are experimental data</w:t>
      </w:r>
      <w:r>
        <w:rPr>
          <w:rFonts w:ascii="Times New Roman" w:hAnsi="Times New Roman" w:cs="Times New Roman"/>
        </w:rPr>
        <w:t xml:space="preserve"> downsampled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xml:space="preserve">, p &lt; 0.001). </w:t>
      </w:r>
      <w:r w:rsidR="009C6FBD">
        <w:rPr>
          <w:rFonts w:ascii="Times New Roman" w:hAnsi="Times New Roman" w:cs="Times New Roman"/>
          <w:b/>
        </w:rPr>
        <w:t>C</w:t>
      </w:r>
      <w:r w:rsidR="00521D7B">
        <w:rPr>
          <w:rFonts w:ascii="Times New Roman" w:hAnsi="Times New Roman" w:cs="Times New Roman"/>
          <w:b/>
        </w:rPr>
        <w:t xml:space="preserve"> </w:t>
      </w:r>
      <w:r w:rsidR="00521D7B" w:rsidRPr="00521D7B">
        <w:rPr>
          <w:rFonts w:ascii="Times New Roman" w:hAnsi="Times New Roman" w:cs="Times New Roman"/>
        </w:rPr>
        <w:t>(</w:t>
      </w:r>
      <w:r w:rsidR="009C6FBD" w:rsidRPr="00521D7B">
        <w:rPr>
          <w:rFonts w:ascii="Times New Roman" w:hAnsi="Times New Roman" w:cs="Times New Roman"/>
        </w:rPr>
        <w:t>i</w:t>
      </w:r>
      <w:r w:rsidR="00521D7B" w:rsidRPr="00521D7B">
        <w:rPr>
          <w:rFonts w:ascii="Times New Roman" w:hAnsi="Times New Roman" w:cs="Times New Roman"/>
        </w:rPr>
        <w:t>)</w:t>
      </w:r>
      <w:r w:rsidR="009C6FBD">
        <w:rPr>
          <w:rFonts w:ascii="Times New Roman" w:hAnsi="Times New Roman" w:cs="Times New Roman"/>
          <w:b/>
        </w:rPr>
        <w:t xml:space="preserve"> </w:t>
      </w:r>
      <w:r w:rsidR="009C6FBD" w:rsidRPr="009C6FBD">
        <w:rPr>
          <w:rFonts w:ascii="Times New Roman" w:hAnsi="Times New Roman" w:cs="Times New Roman"/>
        </w:rPr>
        <w:t>The best fit line from (B)</w:t>
      </w:r>
      <w:r w:rsidR="009C6FBD">
        <w:rPr>
          <w:rFonts w:ascii="Times New Roman" w:hAnsi="Times New Roman" w:cs="Times New Roman"/>
        </w:rPr>
        <w:t xml:space="preserve"> shown in red, plotted against a theoretical line with no temporal drift (blue). (ii) and (iii) are </w:t>
      </w:r>
      <w:r w:rsidR="009C6FBD">
        <w:rPr>
          <w:rFonts w:ascii="Times New Roman" w:hAnsi="Times New Roman" w:cs="Times New Roman"/>
        </w:rPr>
        <w:lastRenderedPageBreak/>
        <w:t xml:space="preserve">zoomed in windows demonstrating the close fit at the beginning of the session and the gradual drift that becomes very evident toward the end of the session. </w:t>
      </w:r>
    </w:p>
    <w:p w14:paraId="5395CE72" w14:textId="33723F72"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vs theoretical times of the digital pulses at exactly 20 Hz. Linear model fit</w:t>
      </w:r>
      <w:r w:rsidR="003C6ACE">
        <w:rPr>
          <w:rFonts w:ascii="Times New Roman" w:hAnsi="Times New Roman" w:cs="Times New Roman"/>
        </w:rPr>
        <w:t xml:space="preserve"> for experimental data</w:t>
      </w:r>
      <w:r w:rsidRPr="001D6942">
        <w:rPr>
          <w:rFonts w:ascii="Times New Roman" w:hAnsi="Times New Roman" w:cs="Times New Roman"/>
        </w:rPr>
        <w:t xml:space="preserve"> 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D97D53">
        <w:rPr>
          <w:rFonts w:ascii="Times New Roman" w:hAnsi="Times New Roman" w:cs="Times New Roman"/>
          <w:b/>
        </w:rPr>
        <w:t xml:space="preserve"> </w:t>
      </w:r>
      <w:r w:rsidR="00D97D53">
        <w:rPr>
          <w:rFonts w:ascii="Times New Roman" w:hAnsi="Times New Roman" w:cs="Times New Roman"/>
          <w:b/>
        </w:rPr>
        <w:t>C</w:t>
      </w:r>
      <w:r w:rsidR="00521D7B">
        <w:rPr>
          <w:rFonts w:ascii="Times New Roman" w:hAnsi="Times New Roman" w:cs="Times New Roman"/>
          <w:b/>
        </w:rPr>
        <w:t>.</w:t>
      </w:r>
      <w:r w:rsidR="00521D7B" w:rsidRPr="00521D7B">
        <w:rPr>
          <w:rFonts w:ascii="Times New Roman" w:hAnsi="Times New Roman" w:cs="Times New Roman"/>
        </w:rPr>
        <w:t>(</w:t>
      </w:r>
      <w:r w:rsidR="00D97D53" w:rsidRPr="00521D7B">
        <w:rPr>
          <w:rFonts w:ascii="Times New Roman" w:hAnsi="Times New Roman" w:cs="Times New Roman"/>
        </w:rPr>
        <w:t>i</w:t>
      </w:r>
      <w:r w:rsidR="00521D7B" w:rsidRPr="00521D7B">
        <w:rPr>
          <w:rFonts w:ascii="Times New Roman" w:hAnsi="Times New Roman" w:cs="Times New Roman"/>
        </w:rPr>
        <w:t>)</w:t>
      </w:r>
      <w:r w:rsidR="00D97D53">
        <w:rPr>
          <w:rFonts w:ascii="Times New Roman" w:hAnsi="Times New Roman" w:cs="Times New Roman"/>
          <w:b/>
        </w:rPr>
        <w:t xml:space="preserve"> </w:t>
      </w:r>
      <w:r w:rsidR="00D97D53" w:rsidRPr="009C6FBD">
        <w:rPr>
          <w:rFonts w:ascii="Times New Roman" w:hAnsi="Times New Roman" w:cs="Times New Roman"/>
        </w:rPr>
        <w:t>The best fit line from (B)</w:t>
      </w:r>
      <w:r w:rsidR="00D97D53">
        <w:rPr>
          <w:rFonts w:ascii="Times New Roman" w:hAnsi="Times New Roman" w:cs="Times New Roman"/>
        </w:rPr>
        <w:t xml:space="preserve"> shown in red, plotted against a theoretical line with no temporal drift (blue). (ii) and (iii) are zoomed in windows demonstrating the close fit at the beginning of the session and the gradual drift that becomes very evident toward the end of the session.</w:t>
      </w:r>
    </w:p>
    <w:p w14:paraId="682D5FCC" w14:textId="77777777" w:rsidR="006A70D5" w:rsidRDefault="006A70D5" w:rsidP="004970B1">
      <w:pPr>
        <w:autoSpaceDE w:val="0"/>
        <w:autoSpaceDN w:val="0"/>
        <w:adjustRightInd w:val="0"/>
        <w:spacing w:after="0" w:line="240" w:lineRule="auto"/>
        <w:rPr>
          <w:rFonts w:ascii="Times New Roman" w:hAnsi="Times New Roman" w:cs="Times New Roman"/>
        </w:rPr>
      </w:pPr>
    </w:p>
    <w:p w14:paraId="2FC10A60" w14:textId="3A01A5B4" w:rsidR="006A70D5" w:rsidRPr="00520A7A" w:rsidRDefault="00B76B74" w:rsidP="004970B1">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5</w:t>
      </w:r>
      <w:r w:rsidR="006A70D5">
        <w:rPr>
          <w:rFonts w:ascii="Times New Roman" w:hAnsi="Times New Roman" w:cs="Times New Roman"/>
          <w:b/>
        </w:rPr>
        <w:t>.</w:t>
      </w:r>
      <w:r w:rsidR="00520A7A">
        <w:rPr>
          <w:rFonts w:ascii="Times New Roman" w:hAnsi="Times New Roman" w:cs="Times New Roman"/>
        </w:rPr>
        <w:t xml:space="preserve"> A demonstration of a hippocampal recording using an sCMOS camera during the trace conditioning eye blink experiment. </w:t>
      </w:r>
      <w:r w:rsidR="00520A7A">
        <w:rPr>
          <w:rFonts w:ascii="Times New Roman" w:hAnsi="Times New Roman" w:cs="Times New Roman"/>
          <w:b/>
        </w:rPr>
        <w:t>A.</w:t>
      </w:r>
      <w:r w:rsidR="00520A7A">
        <w:rPr>
          <w:rFonts w:ascii="Times New Roman" w:hAnsi="Times New Roman" w:cs="Times New Roman"/>
        </w:rPr>
        <w:t xml:space="preserve"> An overlay of the identified ROIs plotted on top of a max-minus-mean image over the course of the first 3 videos in a recording session. </w:t>
      </w:r>
      <w:r w:rsidR="00520A7A">
        <w:rPr>
          <w:rFonts w:ascii="Times New Roman" w:hAnsi="Times New Roman" w:cs="Times New Roman"/>
          <w:b/>
        </w:rPr>
        <w:t>B.</w:t>
      </w:r>
      <w:r w:rsidR="00520A7A">
        <w:rPr>
          <w:rFonts w:ascii="Times New Roman" w:hAnsi="Times New Roman" w:cs="Times New Roman"/>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1BB7C29E" w14:textId="77777777" w:rsidR="006A70D5" w:rsidRDefault="006A70D5" w:rsidP="004970B1">
      <w:pPr>
        <w:autoSpaceDE w:val="0"/>
        <w:autoSpaceDN w:val="0"/>
        <w:adjustRightInd w:val="0"/>
        <w:spacing w:after="0" w:line="240" w:lineRule="auto"/>
        <w:rPr>
          <w:rFonts w:ascii="Times New Roman" w:hAnsi="Times New Roman" w:cs="Times New Roman"/>
          <w:b/>
        </w:rPr>
      </w:pPr>
    </w:p>
    <w:p w14:paraId="0D036890" w14:textId="3F933640" w:rsidR="006A70D5" w:rsidRPr="00CE01D2" w:rsidRDefault="00B76B74" w:rsidP="004970B1">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Figure 6</w:t>
      </w:r>
      <w:r w:rsidR="006A70D5">
        <w:rPr>
          <w:rFonts w:ascii="Times New Roman" w:hAnsi="Times New Roman" w:cs="Times New Roman"/>
          <w:b/>
        </w:rPr>
        <w:t xml:space="preserve">. </w:t>
      </w:r>
      <w:r w:rsidR="006A70D5">
        <w:rPr>
          <w:rFonts w:ascii="Times New Roman" w:hAnsi="Times New Roman" w:cs="Times New Roman"/>
        </w:rPr>
        <w:t xml:space="preserve">Demonstration of the audio signal from the two tone trace conditioning eye blink experiment. </w:t>
      </w:r>
      <w:r w:rsidR="006A70D5">
        <w:rPr>
          <w:rFonts w:ascii="Times New Roman" w:hAnsi="Times New Roman" w:cs="Times New Roman"/>
          <w:b/>
        </w:rPr>
        <w:t>A.</w:t>
      </w:r>
      <w:r w:rsidR="006A70D5">
        <w:rPr>
          <w:rFonts w:ascii="Times New Roman" w:hAnsi="Times New Roman" w:cs="Times New Roman"/>
        </w:rPr>
        <w:t xml:space="preserve"> An example, zoomed-out recording of two tones, 2000 Hz (lower amplitude) and 8000 Hz (higher amplitude), plotted over </w:t>
      </w:r>
      <w:r w:rsidR="00520A7A">
        <w:rPr>
          <w:rFonts w:ascii="Times New Roman" w:hAnsi="Times New Roman" w:cs="Times New Roman"/>
        </w:rPr>
        <w:t xml:space="preserve">a series of </w:t>
      </w:r>
      <w:r w:rsidR="006A70D5">
        <w:rPr>
          <w:rFonts w:ascii="Times New Roman" w:hAnsi="Times New Roman" w:cs="Times New Roman"/>
        </w:rPr>
        <w:t>trials</w:t>
      </w:r>
      <w:r w:rsidR="00520A7A">
        <w:rPr>
          <w:rFonts w:ascii="Times New Roman" w:hAnsi="Times New Roman" w:cs="Times New Roman"/>
        </w:rPr>
        <w:t xml:space="preserve"> 20 each 20 seconds in length</w:t>
      </w:r>
      <w:r w:rsidR="006A70D5">
        <w:rPr>
          <w:rFonts w:ascii="Times New Roman" w:hAnsi="Times New Roman" w:cs="Times New Roman"/>
        </w:rPr>
        <w:t xml:space="preserve">. </w:t>
      </w:r>
      <w:r w:rsidR="006A70D5">
        <w:rPr>
          <w:rFonts w:ascii="Times New Roman" w:hAnsi="Times New Roman" w:cs="Times New Roman"/>
          <w:b/>
        </w:rPr>
        <w:t>B.</w:t>
      </w:r>
      <w:r w:rsidR="00CE01D2">
        <w:rPr>
          <w:rFonts w:ascii="Times New Roman" w:hAnsi="Times New Roman" w:cs="Times New Roman"/>
        </w:rPr>
        <w:t xml:space="preserve"> Amplitudes of both the 2000 Hz and 8000 Hz signals. </w:t>
      </w:r>
      <w:r w:rsidR="00CE01D2">
        <w:rPr>
          <w:rFonts w:ascii="Times New Roman" w:hAnsi="Times New Roman" w:cs="Times New Roman"/>
          <w:b/>
        </w:rPr>
        <w:t xml:space="preserve">C. </w:t>
      </w:r>
      <w:r w:rsidR="00CE01D2">
        <w:rPr>
          <w:rFonts w:ascii="Times New Roman" w:hAnsi="Times New Roman" w:cs="Times New Roman"/>
        </w:rPr>
        <w:t xml:space="preserve">Example recorded waveform of a 2000 Hz signal over the course of 0.0169 seconds. </w:t>
      </w:r>
      <w:r w:rsidR="00CE01D2">
        <w:rPr>
          <w:rFonts w:ascii="Times New Roman" w:hAnsi="Times New Roman" w:cs="Times New Roman"/>
          <w:b/>
        </w:rPr>
        <w:t>D.</w:t>
      </w:r>
      <w:r w:rsidR="00CE01D2">
        <w:rPr>
          <w:rFonts w:ascii="Times New Roman" w:hAnsi="Times New Roman" w:cs="Times New Roman"/>
        </w:rPr>
        <w:t xml:space="preserve"> Example recorded waveform of an 8</w:t>
      </w:r>
      <w:r w:rsidR="00520A7A">
        <w:rPr>
          <w:rFonts w:ascii="Times New Roman" w:hAnsi="Times New Roman" w:cs="Times New Roman"/>
        </w:rPr>
        <w:t>000 Hz signal over the same amount of</w:t>
      </w:r>
      <w:r w:rsidR="00CE01D2">
        <w:rPr>
          <w:rFonts w:ascii="Times New Roman" w:hAnsi="Times New Roman" w:cs="Times New Roman"/>
        </w:rPr>
        <w:t>.</w:t>
      </w:r>
    </w:p>
    <w:p w14:paraId="351DCBB3" w14:textId="77777777" w:rsidR="00344BE3" w:rsidRPr="001D6942" w:rsidRDefault="00344BE3"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4"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36987336" w:rsidR="006A70D5" w:rsidRPr="006A70D5" w:rsidRDefault="006A70D5">
      <w:pPr>
        <w:rPr>
          <w:rFonts w:ascii="Times New Roman" w:hAnsi="Times New Roman" w:cs="Times New Roman"/>
          <w:b/>
        </w:rPr>
      </w:pPr>
      <w:r>
        <w:rPr>
          <w:rFonts w:ascii="Times New Roman" w:hAnsi="Times New Roman" w:cs="Times New Roman"/>
          <w:b/>
        </w:rPr>
        <w:t>References</w:t>
      </w:r>
    </w:p>
    <w:p w14:paraId="295B2263" w14:textId="77777777" w:rsidR="00A2360F" w:rsidRPr="00A2360F" w:rsidRDefault="00386BD4" w:rsidP="00A2360F">
      <w:pPr>
        <w:pStyle w:val="EndNoteBibliography"/>
        <w:spacing w:after="0"/>
        <w:ind w:left="720" w:hanging="720"/>
      </w:pPr>
      <w:r w:rsidRPr="004B3BF8">
        <w:rPr>
          <w:rFonts w:ascii="Times New Roman" w:hAnsi="Times New Roman" w:cs="Times New Roman"/>
        </w:rPr>
        <w:fldChar w:fldCharType="begin"/>
      </w:r>
      <w:r w:rsidRPr="004B3BF8">
        <w:rPr>
          <w:rFonts w:ascii="Times New Roman" w:hAnsi="Times New Roman" w:cs="Times New Roman"/>
        </w:rPr>
        <w:instrText xml:space="preserve"> ADDIN EN.REFLIST </w:instrText>
      </w:r>
      <w:r w:rsidRPr="004B3BF8">
        <w:rPr>
          <w:rFonts w:ascii="Times New Roman" w:hAnsi="Times New Roman" w:cs="Times New Roman"/>
        </w:rPr>
        <w:fldChar w:fldCharType="separate"/>
      </w:r>
      <w:r w:rsidR="00A2360F" w:rsidRPr="00A2360F">
        <w:t>Chen X, Li H (2017) ArControl: An Arduino-Based Comprehensive Behavioral Platform with Real-Time Performance. Front Behav Neurosci 11:244.</w:t>
      </w:r>
    </w:p>
    <w:p w14:paraId="2C9FEF3F" w14:textId="77777777" w:rsidR="00A2360F" w:rsidRPr="00A2360F" w:rsidRDefault="00A2360F" w:rsidP="00A2360F">
      <w:pPr>
        <w:pStyle w:val="EndNoteBibliography"/>
        <w:spacing w:after="0"/>
        <w:ind w:left="720" w:hanging="720"/>
      </w:pPr>
      <w:r w:rsidRPr="00A2360F">
        <w:t>D'Ausilio A (2012) Arduino: a low-cost multipurpose lab equipment. Behav Res Methods 44:305-313.</w:t>
      </w:r>
    </w:p>
    <w:p w14:paraId="41B9C773" w14:textId="77777777" w:rsidR="00A2360F" w:rsidRPr="00A2360F" w:rsidRDefault="00A2360F" w:rsidP="00A2360F">
      <w:pPr>
        <w:pStyle w:val="EndNoteBibliography"/>
        <w:spacing w:after="0"/>
        <w:ind w:left="720" w:hanging="720"/>
      </w:pPr>
      <w:r w:rsidRPr="00A2360F">
        <w:t>Dombeck DA, Khabbaz AN, Collman F, Adelman TL, Tank DW (2007) Imaging large-scale neural activity with cellular resolution in awake, mobile mice. Neuron 56:43-57.</w:t>
      </w:r>
    </w:p>
    <w:p w14:paraId="6347219B" w14:textId="77777777" w:rsidR="00A2360F" w:rsidRPr="00A2360F" w:rsidRDefault="00A2360F" w:rsidP="00A2360F">
      <w:pPr>
        <w:pStyle w:val="EndNoteBibliography"/>
        <w:spacing w:after="0"/>
        <w:ind w:left="720" w:hanging="720"/>
      </w:pPr>
      <w:r w:rsidRPr="00A2360F">
        <w:t>Husain AR, Hadad Y, Zainal Alam MN (2016) Development of Low-Cost Microcontroller-Based Interface for Data Acquisition and Control of Microbioreactor Operation. J Lab Autom 21:660-670.</w:t>
      </w:r>
    </w:p>
    <w:p w14:paraId="692A7BA7" w14:textId="77777777" w:rsidR="00A2360F" w:rsidRPr="00A2360F" w:rsidRDefault="00A2360F" w:rsidP="00A2360F">
      <w:pPr>
        <w:pStyle w:val="EndNoteBibliography"/>
        <w:spacing w:after="0"/>
        <w:ind w:left="720" w:hanging="720"/>
      </w:pPr>
      <w:r w:rsidRPr="00A2360F">
        <w:t>Micallef AH, Takahashi N, Larkum ME, Palmer LM (2017) A Reward-Based Behavioral Platform to Measure Neural Activity during Head-Fixed Behavior. Front Cell Neurosci 11:156.</w:t>
      </w:r>
    </w:p>
    <w:p w14:paraId="32E10B21" w14:textId="77777777" w:rsidR="00A2360F" w:rsidRPr="00A2360F" w:rsidRDefault="00A2360F" w:rsidP="00A2360F">
      <w:pPr>
        <w:pStyle w:val="EndNoteBibliography"/>
        <w:spacing w:after="0"/>
        <w:ind w:left="720" w:hanging="720"/>
      </w:pPr>
      <w:r w:rsidRPr="00A2360F">
        <w:t>Mohammed AI, Gritton HJ, Tseng HA, Bucklin ME, Yao Z, Han X (2016) An integrative approach for analyzing hundreds of neurons in task performing mice using wide-field calcium imaging. Sci Rep 6:20986.</w:t>
      </w:r>
    </w:p>
    <w:p w14:paraId="008D104C" w14:textId="77777777" w:rsidR="00A2360F" w:rsidRPr="00A2360F" w:rsidRDefault="00A2360F" w:rsidP="00A2360F">
      <w:pPr>
        <w:pStyle w:val="EndNoteBibliography"/>
        <w:spacing w:after="0"/>
        <w:ind w:left="720" w:hanging="720"/>
      </w:pPr>
      <w:r w:rsidRPr="00A2360F">
        <w:t>Nguyen JP, Shipley FB, Linder AN, Plummer GS, Liu M, Setru SU, Shaevitz JW, Leifer AM (2016) Whole-brain calcium imaging with cellular resolution in freely behaving Caenorhabditis elegans. Proc Natl Acad Sci U S A 113:E1074-1081.</w:t>
      </w:r>
    </w:p>
    <w:p w14:paraId="2CAE0B48" w14:textId="77777777" w:rsidR="00A2360F" w:rsidRPr="00A2360F" w:rsidRDefault="00A2360F" w:rsidP="00A2360F">
      <w:pPr>
        <w:pStyle w:val="EndNoteBibliography"/>
        <w:spacing w:after="0"/>
        <w:ind w:left="720" w:hanging="720"/>
      </w:pPr>
      <w:r w:rsidRPr="00A2360F">
        <w:t>Sanders JI, Kepecs A (2014) A low-cost programmable pulse generator for physiology and behavior. Front Neuroeng 7:43.</w:t>
      </w:r>
    </w:p>
    <w:p w14:paraId="3C22C96C" w14:textId="77777777" w:rsidR="00A2360F" w:rsidRPr="00A2360F" w:rsidRDefault="00A2360F" w:rsidP="00A2360F">
      <w:pPr>
        <w:pStyle w:val="EndNoteBibliography"/>
        <w:spacing w:after="0"/>
        <w:ind w:left="720" w:hanging="720"/>
      </w:pPr>
      <w:r w:rsidRPr="00A2360F">
        <w:t>Shen SP, Tseng HA, Hansen KR, Wu R, Gritton HJ, Si J, Han X (2018) Automatic Cell Segmentation by Adaptive Thresholding (ACSAT) for Large-Scale Calcium Imaging Datasets. eNeuro 5.</w:t>
      </w:r>
    </w:p>
    <w:p w14:paraId="63A2B496" w14:textId="77777777" w:rsidR="00A2360F" w:rsidRPr="00A2360F" w:rsidRDefault="00A2360F" w:rsidP="00A2360F">
      <w:pPr>
        <w:pStyle w:val="EndNoteBibliography"/>
        <w:spacing w:after="0"/>
        <w:ind w:left="720" w:hanging="720"/>
      </w:pPr>
      <w:r w:rsidRPr="00A2360F">
        <w:lastRenderedPageBreak/>
        <w:t>Solari N, Sviatko K, Laszlovszky T, Hegedus P, Hangya B (2018) Open Source Tools for Temporally Controlled Rodent Behavior Suitable for Electrophysiology and Optogenetic Manipulations. Front Syst Neurosci 12:18.</w:t>
      </w:r>
    </w:p>
    <w:p w14:paraId="5A5B16B4" w14:textId="77777777" w:rsidR="00A2360F" w:rsidRPr="00A2360F" w:rsidRDefault="00A2360F" w:rsidP="00A2360F">
      <w:pPr>
        <w:pStyle w:val="EndNoteBibliography"/>
        <w:spacing w:after="0"/>
        <w:ind w:left="720" w:hanging="720"/>
      </w:pPr>
      <w:r w:rsidRPr="00A2360F">
        <w:t>Takahashi N, Oertner TG, Hegemann P, Larkum ME (2016) Active cortical dendrites modulate perception. Science 354:1587-1590.</w:t>
      </w:r>
    </w:p>
    <w:p w14:paraId="7C6538D1" w14:textId="77777777" w:rsidR="00A2360F" w:rsidRPr="00A2360F" w:rsidRDefault="00A2360F" w:rsidP="00A2360F">
      <w:pPr>
        <w:pStyle w:val="EndNoteBibliography"/>
        <w:ind w:left="720" w:hanging="720"/>
      </w:pPr>
      <w:r w:rsidRPr="00A2360F">
        <w:t>Wilms CD, Hausser M (2015) Reading out a spatiotemporal population code by imaging neighbouring parallel fibre axons in vivo. Nat Commun 6:6464.</w:t>
      </w:r>
    </w:p>
    <w:p w14:paraId="00EB5B49" w14:textId="7382CFA7" w:rsidR="00344BE3" w:rsidRPr="004B3BF8" w:rsidRDefault="00386BD4">
      <w:pPr>
        <w:rPr>
          <w:rFonts w:ascii="Times New Roman" w:hAnsi="Times New Roman" w:cs="Times New Roman"/>
        </w:rPr>
      </w:pPr>
      <w:r w:rsidRPr="004B3BF8">
        <w:rPr>
          <w:rFonts w:ascii="Times New Roman" w:hAnsi="Times New Roman" w:cs="Times New Roman"/>
        </w:rPr>
        <w:fldChar w:fldCharType="end"/>
      </w:r>
    </w:p>
    <w:sectPr w:rsidR="00344BE3" w:rsidRPr="004B3BF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C2BB4" w14:textId="77777777" w:rsidR="00742817" w:rsidRDefault="00742817" w:rsidP="00E85F45">
      <w:pPr>
        <w:spacing w:after="0" w:line="240" w:lineRule="auto"/>
      </w:pPr>
      <w:r>
        <w:separator/>
      </w:r>
    </w:p>
  </w:endnote>
  <w:endnote w:type="continuationSeparator" w:id="0">
    <w:p w14:paraId="3F12ECB6" w14:textId="77777777" w:rsidR="00742817" w:rsidRDefault="0074281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B08A2" w14:textId="77777777" w:rsidR="00742817" w:rsidRDefault="00742817" w:rsidP="00E85F45">
      <w:pPr>
        <w:spacing w:after="0" w:line="240" w:lineRule="auto"/>
      </w:pPr>
      <w:r>
        <w:separator/>
      </w:r>
    </w:p>
  </w:footnote>
  <w:footnote w:type="continuationSeparator" w:id="0">
    <w:p w14:paraId="6AA4BF57" w14:textId="77777777" w:rsidR="00742817" w:rsidRDefault="00742817"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4970B1" w:rsidRDefault="004970B1">
        <w:pPr>
          <w:pStyle w:val="Header"/>
        </w:pPr>
        <w:r>
          <w:fldChar w:fldCharType="begin"/>
        </w:r>
        <w:r>
          <w:instrText xml:space="preserve"> PAGE   \* MERGEFORMAT </w:instrText>
        </w:r>
        <w:r>
          <w:fldChar w:fldCharType="separate"/>
        </w:r>
        <w:r w:rsidR="00CB193D">
          <w:rPr>
            <w:noProof/>
          </w:rPr>
          <w:t>14</w:t>
        </w:r>
        <w:r>
          <w:rPr>
            <w:noProof/>
          </w:rPr>
          <w:fldChar w:fldCharType="end"/>
        </w:r>
      </w:p>
    </w:sdtContent>
  </w:sdt>
  <w:p w14:paraId="54533FDE" w14:textId="77777777" w:rsidR="004970B1" w:rsidRDefault="00497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record-ids&gt;&lt;/item&gt;&lt;/Libraries&gt;"/>
  </w:docVars>
  <w:rsids>
    <w:rsidRoot w:val="004B7477"/>
    <w:rsid w:val="000000FD"/>
    <w:rsid w:val="000012B3"/>
    <w:rsid w:val="0000168D"/>
    <w:rsid w:val="00001E11"/>
    <w:rsid w:val="0000280D"/>
    <w:rsid w:val="000031C5"/>
    <w:rsid w:val="00004710"/>
    <w:rsid w:val="00004BA6"/>
    <w:rsid w:val="0000636C"/>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5B08"/>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3F7F"/>
    <w:rsid w:val="001573E7"/>
    <w:rsid w:val="001617C9"/>
    <w:rsid w:val="00161BA4"/>
    <w:rsid w:val="00161E61"/>
    <w:rsid w:val="0016218A"/>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7AC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B50"/>
    <w:rsid w:val="005A3277"/>
    <w:rsid w:val="005A37B5"/>
    <w:rsid w:val="005A37EC"/>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707"/>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4733"/>
    <w:rsid w:val="00734BF6"/>
    <w:rsid w:val="007355A5"/>
    <w:rsid w:val="00735EE6"/>
    <w:rsid w:val="00735F2F"/>
    <w:rsid w:val="00736C74"/>
    <w:rsid w:val="0073797A"/>
    <w:rsid w:val="007379D6"/>
    <w:rsid w:val="0074092B"/>
    <w:rsid w:val="00742817"/>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77028"/>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6B74"/>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fromano/micro-contr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forum.pjr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2B4C990D-4B17-4A45-90B2-FAD1878F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14</Pages>
  <Words>9548</Words>
  <Characters>54429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53</cp:revision>
  <dcterms:created xsi:type="dcterms:W3CDTF">2019-02-18T15:54:00Z</dcterms:created>
  <dcterms:modified xsi:type="dcterms:W3CDTF">2019-02-20T13:10:00Z</dcterms:modified>
</cp:coreProperties>
</file>