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3579E" w14:textId="3911E942" w:rsidR="001D1EDC" w:rsidRPr="001D6942" w:rsidRDefault="00331C7D">
      <w:pPr>
        <w:rPr>
          <w:rFonts w:ascii="Times New Roman" w:hAnsi="Times New Roman" w:cs="Times New Roman"/>
          <w:b/>
        </w:rPr>
      </w:pPr>
      <w:r w:rsidRPr="001D6942">
        <w:rPr>
          <w:rFonts w:ascii="Times New Roman" w:hAnsi="Times New Roman" w:cs="Times New Roman"/>
          <w:b/>
        </w:rPr>
        <w:t xml:space="preserve">Title: </w:t>
      </w:r>
      <w:r w:rsidR="00BA57F6" w:rsidRPr="001D6942">
        <w:rPr>
          <w:rFonts w:ascii="Times New Roman" w:hAnsi="Times New Roman" w:cs="Times New Roman"/>
          <w:b/>
        </w:rPr>
        <w:t xml:space="preserve">A </w:t>
      </w:r>
      <w:r w:rsidR="00F32DFD" w:rsidRPr="001D6942">
        <w:rPr>
          <w:rFonts w:ascii="Times New Roman" w:hAnsi="Times New Roman" w:cs="Times New Roman"/>
          <w:b/>
        </w:rPr>
        <w:t>Teensy microcontroller</w:t>
      </w:r>
      <w:r w:rsidR="007447C8" w:rsidRPr="001D6942">
        <w:rPr>
          <w:rFonts w:ascii="Times New Roman" w:hAnsi="Times New Roman" w:cs="Times New Roman"/>
          <w:b/>
        </w:rPr>
        <w:t>-based</w:t>
      </w:r>
      <w:r w:rsidR="00603326" w:rsidRPr="001D6942">
        <w:rPr>
          <w:rFonts w:ascii="Times New Roman" w:hAnsi="Times New Roman" w:cs="Times New Roman"/>
          <w:b/>
        </w:rPr>
        <w:t xml:space="preserve"> </w:t>
      </w:r>
      <w:r w:rsidR="00F32DFD" w:rsidRPr="001D6942">
        <w:rPr>
          <w:rFonts w:ascii="Times New Roman" w:hAnsi="Times New Roman" w:cs="Times New Roman"/>
          <w:b/>
        </w:rPr>
        <w:t xml:space="preserve">interface for </w:t>
      </w:r>
      <w:del w:id="0" w:author="howard" w:date="2018-11-26T14:32:00Z">
        <w:r w:rsidR="004852DB" w:rsidRPr="001D6942" w:rsidDel="0094125F">
          <w:rPr>
            <w:rFonts w:ascii="Times New Roman" w:hAnsi="Times New Roman" w:cs="Times New Roman"/>
            <w:b/>
          </w:rPr>
          <w:delText xml:space="preserve">wide-field </w:delText>
        </w:r>
      </w:del>
      <w:r w:rsidR="004852DB" w:rsidRPr="001D6942">
        <w:rPr>
          <w:rFonts w:ascii="Times New Roman" w:hAnsi="Times New Roman" w:cs="Times New Roman"/>
          <w:b/>
        </w:rPr>
        <w:t xml:space="preserve">optical </w:t>
      </w:r>
      <w:r w:rsidR="00E77743" w:rsidRPr="001D6942">
        <w:rPr>
          <w:rFonts w:ascii="Times New Roman" w:hAnsi="Times New Roman" w:cs="Times New Roman"/>
          <w:b/>
        </w:rPr>
        <w:t>imag</w:t>
      </w:r>
      <w:r w:rsidR="004852DB" w:rsidRPr="001D6942">
        <w:rPr>
          <w:rFonts w:ascii="Times New Roman" w:hAnsi="Times New Roman" w:cs="Times New Roman"/>
          <w:b/>
        </w:rPr>
        <w:t>ing</w:t>
      </w:r>
      <w:ins w:id="1" w:author="howard" w:date="2018-11-26T14:32:00Z">
        <w:r w:rsidR="0094125F">
          <w:rPr>
            <w:rFonts w:ascii="Times New Roman" w:hAnsi="Times New Roman" w:cs="Times New Roman"/>
            <w:b/>
          </w:rPr>
          <w:t xml:space="preserve"> camera control</w:t>
        </w:r>
      </w:ins>
      <w:r w:rsidR="004852DB" w:rsidRPr="001D6942">
        <w:rPr>
          <w:rFonts w:ascii="Times New Roman" w:hAnsi="Times New Roman" w:cs="Times New Roman"/>
          <w:b/>
        </w:rPr>
        <w:t xml:space="preserve"> </w:t>
      </w:r>
      <w:del w:id="2" w:author="howard" w:date="2018-11-26T14:32:00Z">
        <w:r w:rsidR="00A87203" w:rsidRPr="001D6942" w:rsidDel="0094125F">
          <w:rPr>
            <w:rFonts w:ascii="Times New Roman" w:hAnsi="Times New Roman" w:cs="Times New Roman"/>
            <w:b/>
          </w:rPr>
          <w:delText xml:space="preserve">and </w:delText>
        </w:r>
      </w:del>
      <w:ins w:id="3" w:author="howard" w:date="2018-11-26T14:32:00Z">
        <w:r w:rsidR="0094125F">
          <w:rPr>
            <w:rFonts w:ascii="Times New Roman" w:hAnsi="Times New Roman" w:cs="Times New Roman"/>
            <w:b/>
          </w:rPr>
          <w:t>during</w:t>
        </w:r>
      </w:ins>
      <w:ins w:id="4" w:author="howard" w:date="2018-11-26T15:07:00Z">
        <w:r w:rsidR="00A03B8F">
          <w:rPr>
            <w:rFonts w:ascii="Times New Roman" w:hAnsi="Times New Roman" w:cs="Times New Roman"/>
            <w:b/>
          </w:rPr>
          <w:t xml:space="preserve"> </w:t>
        </w:r>
      </w:ins>
      <w:r w:rsidR="00F32DFD" w:rsidRPr="001D6942">
        <w:rPr>
          <w:rFonts w:ascii="Times New Roman" w:hAnsi="Times New Roman" w:cs="Times New Roman"/>
          <w:b/>
        </w:rPr>
        <w:t xml:space="preserve">behavioral </w:t>
      </w:r>
      <w:r w:rsidR="004852DB" w:rsidRPr="001D6942">
        <w:rPr>
          <w:rFonts w:ascii="Times New Roman" w:hAnsi="Times New Roman" w:cs="Times New Roman"/>
          <w:b/>
        </w:rPr>
        <w:t>experiments</w:t>
      </w:r>
    </w:p>
    <w:p w14:paraId="6D1B6BAC" w14:textId="7B40A5C2" w:rsidR="0035320F" w:rsidRPr="001D6942" w:rsidRDefault="001D1EDC">
      <w:pPr>
        <w:rPr>
          <w:rFonts w:ascii="Times New Roman" w:hAnsi="Times New Roman" w:cs="Times New Roman"/>
          <w:b/>
        </w:rPr>
      </w:pPr>
      <w:r w:rsidRPr="001D6942">
        <w:rPr>
          <w:rFonts w:ascii="Times New Roman" w:hAnsi="Times New Roman" w:cs="Times New Roman"/>
          <w:b/>
        </w:rPr>
        <w:t>Running title: Teensy interface for optical imaging</w:t>
      </w:r>
      <w:r w:rsidR="004852DB" w:rsidRPr="001D6942">
        <w:rPr>
          <w:rFonts w:ascii="Times New Roman" w:hAnsi="Times New Roman" w:cs="Times New Roman"/>
          <w:b/>
        </w:rPr>
        <w:t xml:space="preserve"> </w:t>
      </w:r>
    </w:p>
    <w:p w14:paraId="4A867DC3" w14:textId="70CE8ACF" w:rsidR="00E3479E" w:rsidRPr="001D6942" w:rsidRDefault="00330260">
      <w:pPr>
        <w:rPr>
          <w:rFonts w:ascii="Times New Roman" w:hAnsi="Times New Roman" w:cs="Times New Roman"/>
        </w:rPr>
      </w:pPr>
      <w:r w:rsidRPr="001D6942">
        <w:rPr>
          <w:rFonts w:ascii="Times New Roman" w:hAnsi="Times New Roman" w:cs="Times New Roman"/>
          <w:b/>
        </w:rPr>
        <w:t>Author names and affiliations</w:t>
      </w:r>
      <w:r w:rsidR="00C33C76" w:rsidRPr="001D6942">
        <w:rPr>
          <w:rFonts w:ascii="Times New Roman" w:hAnsi="Times New Roman" w:cs="Times New Roman"/>
          <w:b/>
        </w:rPr>
        <w:t xml:space="preserve">: </w:t>
      </w:r>
      <w:r w:rsidR="00E3479E" w:rsidRPr="001D6942">
        <w:rPr>
          <w:rFonts w:ascii="Times New Roman" w:hAnsi="Times New Roman" w:cs="Times New Roman"/>
        </w:rPr>
        <w:t xml:space="preserve">Michael </w:t>
      </w:r>
      <w:proofErr w:type="spellStart"/>
      <w:r w:rsidR="00E3479E" w:rsidRPr="001D6942">
        <w:rPr>
          <w:rFonts w:ascii="Times New Roman" w:hAnsi="Times New Roman" w:cs="Times New Roman"/>
        </w:rPr>
        <w:t>Romano</w:t>
      </w:r>
      <w:r w:rsidR="00A810A0" w:rsidRPr="001D6942">
        <w:rPr>
          <w:rFonts w:ascii="Times New Roman" w:hAnsi="Times New Roman" w:cs="Times New Roman"/>
          <w:vertAlign w:val="superscript"/>
        </w:rPr>
        <w:t>a</w:t>
      </w:r>
      <w:proofErr w:type="spellEnd"/>
      <w:r w:rsidR="00E3479E" w:rsidRPr="001D6942">
        <w:rPr>
          <w:rFonts w:ascii="Times New Roman" w:hAnsi="Times New Roman" w:cs="Times New Roman"/>
        </w:rPr>
        <w:t xml:space="preserve">, Mark </w:t>
      </w:r>
      <w:proofErr w:type="spellStart"/>
      <w:r w:rsidR="00E3479E" w:rsidRPr="001D6942">
        <w:rPr>
          <w:rFonts w:ascii="Times New Roman" w:hAnsi="Times New Roman" w:cs="Times New Roman"/>
        </w:rPr>
        <w:t>Bucklin</w:t>
      </w:r>
      <w:r w:rsidR="00A810A0" w:rsidRPr="001D6942">
        <w:rPr>
          <w:rFonts w:ascii="Times New Roman" w:hAnsi="Times New Roman" w:cs="Times New Roman"/>
          <w:vertAlign w:val="superscript"/>
        </w:rPr>
        <w:t>a</w:t>
      </w:r>
      <w:proofErr w:type="spellEnd"/>
      <w:r w:rsidR="00E3479E" w:rsidRPr="001D6942">
        <w:rPr>
          <w:rFonts w:ascii="Times New Roman" w:hAnsi="Times New Roman" w:cs="Times New Roman"/>
        </w:rPr>
        <w:t xml:space="preserve">, Dev </w:t>
      </w:r>
      <w:proofErr w:type="spellStart"/>
      <w:r w:rsidR="00E3479E" w:rsidRPr="001D6942">
        <w:rPr>
          <w:rFonts w:ascii="Times New Roman" w:hAnsi="Times New Roman" w:cs="Times New Roman"/>
        </w:rPr>
        <w:t>Mehrotra</w:t>
      </w:r>
      <w:r w:rsidR="00A810A0" w:rsidRPr="001D6942">
        <w:rPr>
          <w:rFonts w:ascii="Times New Roman" w:hAnsi="Times New Roman" w:cs="Times New Roman"/>
          <w:vertAlign w:val="superscript"/>
        </w:rPr>
        <w:t>a</w:t>
      </w:r>
      <w:proofErr w:type="spellEnd"/>
      <w:r w:rsidR="00E3479E" w:rsidRPr="001D6942">
        <w:rPr>
          <w:rFonts w:ascii="Times New Roman" w:hAnsi="Times New Roman" w:cs="Times New Roman"/>
        </w:rPr>
        <w:t xml:space="preserve">, Robb </w:t>
      </w:r>
      <w:proofErr w:type="spellStart"/>
      <w:r w:rsidR="00E3479E" w:rsidRPr="001D6942">
        <w:rPr>
          <w:rFonts w:ascii="Times New Roman" w:hAnsi="Times New Roman" w:cs="Times New Roman"/>
        </w:rPr>
        <w:t>Kessel</w:t>
      </w:r>
      <w:r w:rsidR="00A810A0" w:rsidRPr="001D6942">
        <w:rPr>
          <w:rFonts w:ascii="Times New Roman" w:hAnsi="Times New Roman" w:cs="Times New Roman"/>
          <w:vertAlign w:val="superscript"/>
        </w:rPr>
        <w:t>a</w:t>
      </w:r>
      <w:proofErr w:type="spellEnd"/>
      <w:r w:rsidR="00E3479E" w:rsidRPr="001D6942">
        <w:rPr>
          <w:rFonts w:ascii="Times New Roman" w:hAnsi="Times New Roman" w:cs="Times New Roman"/>
        </w:rPr>
        <w:t xml:space="preserve">, Howard </w:t>
      </w:r>
      <w:proofErr w:type="spellStart"/>
      <w:r w:rsidR="00E3479E" w:rsidRPr="001D6942">
        <w:rPr>
          <w:rFonts w:ascii="Times New Roman" w:hAnsi="Times New Roman" w:cs="Times New Roman"/>
        </w:rPr>
        <w:t>Gritton</w:t>
      </w:r>
      <w:r w:rsidR="00A810A0" w:rsidRPr="001D6942">
        <w:rPr>
          <w:rFonts w:ascii="Times New Roman" w:hAnsi="Times New Roman" w:cs="Times New Roman"/>
          <w:vertAlign w:val="superscript"/>
        </w:rPr>
        <w:t>a</w:t>
      </w:r>
      <w:proofErr w:type="spellEnd"/>
      <w:r w:rsidR="00E3479E" w:rsidRPr="001D6942">
        <w:rPr>
          <w:rFonts w:ascii="Times New Roman" w:hAnsi="Times New Roman" w:cs="Times New Roman"/>
        </w:rPr>
        <w:t xml:space="preserve">, </w:t>
      </w:r>
      <w:proofErr w:type="spellStart"/>
      <w:r w:rsidR="00E3479E" w:rsidRPr="001D6942">
        <w:rPr>
          <w:rFonts w:ascii="Times New Roman" w:hAnsi="Times New Roman" w:cs="Times New Roman"/>
        </w:rPr>
        <w:t>Xue</w:t>
      </w:r>
      <w:proofErr w:type="spellEnd"/>
      <w:r w:rsidR="00E3479E" w:rsidRPr="001D6942">
        <w:rPr>
          <w:rFonts w:ascii="Times New Roman" w:hAnsi="Times New Roman" w:cs="Times New Roman"/>
        </w:rPr>
        <w:t xml:space="preserve"> Han</w:t>
      </w:r>
      <w:r w:rsidR="00A810A0" w:rsidRPr="001D6942">
        <w:rPr>
          <w:rFonts w:ascii="Times New Roman" w:hAnsi="Times New Roman" w:cs="Times New Roman"/>
          <w:vertAlign w:val="superscript"/>
        </w:rPr>
        <w:t>a</w:t>
      </w:r>
    </w:p>
    <w:p w14:paraId="4FABF7F7" w14:textId="13E20877" w:rsidR="00586A58" w:rsidRPr="001D6942" w:rsidRDefault="00A810A0">
      <w:pPr>
        <w:rPr>
          <w:rFonts w:ascii="Times New Roman" w:hAnsi="Times New Roman" w:cs="Times New Roman"/>
        </w:rPr>
      </w:pPr>
      <w:proofErr w:type="spellStart"/>
      <w:proofErr w:type="gramStart"/>
      <w:r w:rsidRPr="001D6942">
        <w:rPr>
          <w:rFonts w:ascii="Times New Roman" w:hAnsi="Times New Roman" w:cs="Times New Roman"/>
          <w:vertAlign w:val="superscript"/>
        </w:rPr>
        <w:t>a</w:t>
      </w:r>
      <w:r w:rsidR="00C61883" w:rsidRPr="001D6942">
        <w:rPr>
          <w:rFonts w:ascii="Times New Roman" w:hAnsi="Times New Roman" w:cs="Times New Roman"/>
        </w:rPr>
        <w:t>Boston</w:t>
      </w:r>
      <w:proofErr w:type="spellEnd"/>
      <w:proofErr w:type="gramEnd"/>
      <w:r w:rsidR="00C61883" w:rsidRPr="001D6942">
        <w:rPr>
          <w:rFonts w:ascii="Times New Roman" w:hAnsi="Times New Roman" w:cs="Times New Roman"/>
        </w:rPr>
        <w:t xml:space="preserve"> University, Department of Biomedical Engineering</w:t>
      </w:r>
      <w:r w:rsidRPr="001D6942">
        <w:rPr>
          <w:rFonts w:ascii="Times New Roman" w:hAnsi="Times New Roman" w:cs="Times New Roman"/>
        </w:rPr>
        <w:t xml:space="preserve">, </w:t>
      </w:r>
      <w:r w:rsidR="00971D81" w:rsidRPr="001D6942">
        <w:rPr>
          <w:rFonts w:ascii="Times New Roman" w:hAnsi="Times New Roman" w:cs="Times New Roman"/>
        </w:rPr>
        <w:t>Boston, MA 02215</w:t>
      </w:r>
    </w:p>
    <w:p w14:paraId="39EAABA3" w14:textId="37BA118E" w:rsidR="00C61883" w:rsidRPr="001D6942" w:rsidRDefault="00C61883" w:rsidP="00331C7D">
      <w:pPr>
        <w:spacing w:after="0" w:line="240" w:lineRule="auto"/>
        <w:rPr>
          <w:rFonts w:ascii="Times New Roman" w:hAnsi="Times New Roman" w:cs="Times New Roman"/>
        </w:rPr>
      </w:pPr>
      <w:proofErr w:type="gramStart"/>
      <w:r w:rsidRPr="001D6942">
        <w:rPr>
          <w:rFonts w:ascii="Times New Roman" w:hAnsi="Times New Roman" w:cs="Times New Roman"/>
          <w:b/>
        </w:rPr>
        <w:t>Corresponding author</w:t>
      </w:r>
      <w:r w:rsidR="00A810A0" w:rsidRPr="001D6942">
        <w:rPr>
          <w:rFonts w:ascii="Times New Roman" w:hAnsi="Times New Roman" w:cs="Times New Roman"/>
        </w:rPr>
        <w:t>.</w:t>
      </w:r>
      <w:proofErr w:type="gramEnd"/>
      <w:r w:rsidR="00A810A0" w:rsidRPr="001D6942">
        <w:rPr>
          <w:rFonts w:ascii="Times New Roman" w:hAnsi="Times New Roman" w:cs="Times New Roman"/>
        </w:rPr>
        <w:t xml:space="preserve"> P</w:t>
      </w:r>
      <w:r w:rsidR="004E4D11" w:rsidRPr="001D6942">
        <w:rPr>
          <w:rFonts w:ascii="Times New Roman" w:hAnsi="Times New Roman" w:cs="Times New Roman"/>
        </w:rPr>
        <w:t xml:space="preserve">lease send </w:t>
      </w:r>
      <w:r w:rsidR="00A810A0" w:rsidRPr="001D6942">
        <w:rPr>
          <w:rFonts w:ascii="Times New Roman" w:hAnsi="Times New Roman" w:cs="Times New Roman"/>
        </w:rPr>
        <w:t>to</w:t>
      </w:r>
      <w:r w:rsidR="00BC3945" w:rsidRPr="001D6942">
        <w:rPr>
          <w:rFonts w:ascii="Times New Roman" w:hAnsi="Times New Roman" w:cs="Times New Roman"/>
        </w:rPr>
        <w:t xml:space="preserve"> </w:t>
      </w:r>
      <w:proofErr w:type="spellStart"/>
      <w:r w:rsidR="00971D81" w:rsidRPr="001D6942">
        <w:rPr>
          <w:rFonts w:ascii="Times New Roman" w:hAnsi="Times New Roman" w:cs="Times New Roman"/>
        </w:rPr>
        <w:t>Xue</w:t>
      </w:r>
      <w:proofErr w:type="spellEnd"/>
      <w:r w:rsidR="00971D81" w:rsidRPr="001D6942">
        <w:rPr>
          <w:rFonts w:ascii="Times New Roman" w:hAnsi="Times New Roman" w:cs="Times New Roman"/>
        </w:rPr>
        <w:t xml:space="preserve"> Han (</w:t>
      </w:r>
      <w:hyperlink r:id="rId9" w:history="1">
        <w:r w:rsidR="00971D81" w:rsidRPr="001D6942">
          <w:rPr>
            <w:rStyle w:val="Hyperlink"/>
            <w:rFonts w:ascii="Times New Roman" w:hAnsi="Times New Roman" w:cs="Times New Roman"/>
          </w:rPr>
          <w:t>xuehan@bu.edu</w:t>
        </w:r>
      </w:hyperlink>
      <w:r w:rsidR="00971D81" w:rsidRPr="001D6942">
        <w:rPr>
          <w:rFonts w:ascii="Times New Roman" w:hAnsi="Times New Roman" w:cs="Times New Roman"/>
        </w:rPr>
        <w:t>).</w:t>
      </w:r>
    </w:p>
    <w:p w14:paraId="78405504" w14:textId="77777777" w:rsidR="00BC3945" w:rsidRPr="001D6942" w:rsidRDefault="00BC3945" w:rsidP="00331C7D">
      <w:pPr>
        <w:spacing w:after="0" w:line="240" w:lineRule="auto"/>
        <w:rPr>
          <w:rFonts w:ascii="Times New Roman" w:hAnsi="Times New Roman" w:cs="Times New Roman"/>
        </w:rPr>
      </w:pPr>
    </w:p>
    <w:p w14:paraId="570A71E3" w14:textId="46BFFFFC" w:rsidR="00BC3945" w:rsidRPr="001D6942" w:rsidRDefault="00BC3945" w:rsidP="00331C7D">
      <w:pPr>
        <w:spacing w:after="0" w:line="240" w:lineRule="auto"/>
        <w:rPr>
          <w:rFonts w:ascii="Times New Roman" w:hAnsi="Times New Roman" w:cs="Times New Roman"/>
          <w:b/>
        </w:rPr>
      </w:pPr>
      <w:r w:rsidRPr="001D6942">
        <w:rPr>
          <w:rFonts w:ascii="Times New Roman" w:hAnsi="Times New Roman" w:cs="Times New Roman"/>
          <w:b/>
        </w:rPr>
        <w:t>Present/permanent address:</w:t>
      </w:r>
    </w:p>
    <w:p w14:paraId="03074DA7" w14:textId="3575679A" w:rsidR="00971D81" w:rsidRPr="001D6942" w:rsidRDefault="0012081C" w:rsidP="00331C7D">
      <w:pPr>
        <w:spacing w:after="0" w:line="240" w:lineRule="auto"/>
        <w:rPr>
          <w:rFonts w:ascii="Times New Roman" w:hAnsi="Times New Roman" w:cs="Times New Roman"/>
        </w:rPr>
      </w:pPr>
      <w:r w:rsidRPr="001D6942">
        <w:rPr>
          <w:rFonts w:ascii="Times New Roman" w:hAnsi="Times New Roman" w:cs="Times New Roman"/>
        </w:rPr>
        <w:t xml:space="preserve">44 </w:t>
      </w:r>
      <w:proofErr w:type="spellStart"/>
      <w:r w:rsidRPr="001D6942">
        <w:rPr>
          <w:rFonts w:ascii="Times New Roman" w:hAnsi="Times New Roman" w:cs="Times New Roman"/>
        </w:rPr>
        <w:t>Cummington</w:t>
      </w:r>
      <w:proofErr w:type="spellEnd"/>
      <w:r w:rsidRPr="001D6942">
        <w:rPr>
          <w:rFonts w:ascii="Times New Roman" w:hAnsi="Times New Roman" w:cs="Times New Roman"/>
        </w:rPr>
        <w:t xml:space="preserve"> Street, Bos</w:t>
      </w:r>
      <w:r w:rsidR="00971D81" w:rsidRPr="001D6942">
        <w:rPr>
          <w:rFonts w:ascii="Times New Roman" w:hAnsi="Times New Roman" w:cs="Times New Roman"/>
        </w:rPr>
        <w:t>ton, MA 02215</w:t>
      </w:r>
    </w:p>
    <w:p w14:paraId="2AE3A40F" w14:textId="45A3E6DB" w:rsidR="00971D81" w:rsidRPr="001D6942" w:rsidRDefault="00971D81" w:rsidP="00331C7D">
      <w:pPr>
        <w:spacing w:after="0" w:line="240" w:lineRule="auto"/>
        <w:rPr>
          <w:rFonts w:ascii="Times New Roman" w:hAnsi="Times New Roman" w:cs="Times New Roman"/>
        </w:rPr>
      </w:pPr>
      <w:r w:rsidRPr="001D6942">
        <w:rPr>
          <w:rFonts w:ascii="Times New Roman" w:hAnsi="Times New Roman" w:cs="Times New Roman"/>
        </w:rPr>
        <w:t>Phone: 617-358-6189</w:t>
      </w:r>
    </w:p>
    <w:p w14:paraId="6809169D" w14:textId="77777777" w:rsidR="00331C7D" w:rsidRPr="001D6942" w:rsidRDefault="00331C7D" w:rsidP="00331C7D">
      <w:pPr>
        <w:spacing w:after="0" w:line="240" w:lineRule="auto"/>
        <w:rPr>
          <w:rFonts w:ascii="Times New Roman" w:hAnsi="Times New Roman" w:cs="Times New Roman"/>
        </w:rPr>
      </w:pPr>
    </w:p>
    <w:p w14:paraId="2157193B" w14:textId="4A1973FE" w:rsidR="00C76987" w:rsidRPr="001D6942" w:rsidRDefault="00C76987" w:rsidP="00331C7D">
      <w:pPr>
        <w:spacing w:after="0" w:line="240" w:lineRule="auto"/>
        <w:rPr>
          <w:rFonts w:ascii="Times New Roman" w:hAnsi="Times New Roman" w:cs="Times New Roman"/>
          <w:b/>
        </w:rPr>
      </w:pPr>
      <w:r w:rsidRPr="001D6942">
        <w:rPr>
          <w:rFonts w:ascii="Times New Roman" w:hAnsi="Times New Roman" w:cs="Times New Roman"/>
          <w:b/>
        </w:rPr>
        <w:t>Highlights</w:t>
      </w:r>
    </w:p>
    <w:p w14:paraId="18698776" w14:textId="77777777" w:rsidR="00EF7CE4" w:rsidRPr="001D6942" w:rsidRDefault="00EF7CE4" w:rsidP="00331C7D">
      <w:pPr>
        <w:spacing w:after="0" w:line="240" w:lineRule="auto"/>
        <w:rPr>
          <w:rFonts w:ascii="Times New Roman" w:hAnsi="Times New Roman" w:cs="Times New Roman"/>
          <w:b/>
        </w:rPr>
      </w:pPr>
    </w:p>
    <w:p w14:paraId="4D83B130" w14:textId="7487CC56" w:rsidR="00C76987" w:rsidRPr="001D6942" w:rsidRDefault="000A7336" w:rsidP="00C76987">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Utilize a Teensy 3.2-based interface to </w:t>
      </w:r>
      <w:del w:id="5" w:author="howard" w:date="2018-11-26T14:32:00Z">
        <w:r w:rsidRPr="001D6942" w:rsidDel="0094125F">
          <w:rPr>
            <w:rFonts w:ascii="Times New Roman" w:hAnsi="Times New Roman" w:cs="Times New Roman"/>
            <w:b/>
          </w:rPr>
          <w:delText xml:space="preserve">precisely </w:delText>
        </w:r>
      </w:del>
      <w:r w:rsidRPr="001D6942">
        <w:rPr>
          <w:rFonts w:ascii="Times New Roman" w:hAnsi="Times New Roman" w:cs="Times New Roman"/>
          <w:b/>
        </w:rPr>
        <w:t xml:space="preserve">deliver </w:t>
      </w:r>
      <w:ins w:id="6" w:author="howard" w:date="2018-11-26T14:32:00Z">
        <w:r w:rsidR="0094125F">
          <w:rPr>
            <w:rFonts w:ascii="Times New Roman" w:hAnsi="Times New Roman" w:cs="Times New Roman"/>
            <w:b/>
          </w:rPr>
          <w:t xml:space="preserve">precisely timed </w:t>
        </w:r>
      </w:ins>
      <w:r w:rsidRPr="001D6942">
        <w:rPr>
          <w:rFonts w:ascii="Times New Roman" w:hAnsi="Times New Roman" w:cs="Times New Roman"/>
          <w:b/>
        </w:rPr>
        <w:t>digital pulses</w:t>
      </w:r>
      <w:del w:id="7" w:author="howard" w:date="2018-11-26T14:33:00Z">
        <w:r w:rsidRPr="001D6942" w:rsidDel="0094125F">
          <w:rPr>
            <w:rFonts w:ascii="Times New Roman" w:hAnsi="Times New Roman" w:cs="Times New Roman"/>
            <w:b/>
          </w:rPr>
          <w:delText xml:space="preserve"> that</w:delText>
        </w:r>
      </w:del>
      <w:r w:rsidRPr="001D6942">
        <w:rPr>
          <w:rFonts w:ascii="Times New Roman" w:hAnsi="Times New Roman" w:cs="Times New Roman"/>
          <w:b/>
        </w:rPr>
        <w:t xml:space="preserve"> </w:t>
      </w:r>
      <w:del w:id="8" w:author="howard" w:date="2018-11-26T14:33:00Z">
        <w:r w:rsidRPr="001D6942" w:rsidDel="0094125F">
          <w:rPr>
            <w:rFonts w:ascii="Times New Roman" w:hAnsi="Times New Roman" w:cs="Times New Roman"/>
            <w:b/>
          </w:rPr>
          <w:delText xml:space="preserve">can be used </w:delText>
        </w:r>
      </w:del>
      <w:r w:rsidRPr="001D6942">
        <w:rPr>
          <w:rFonts w:ascii="Times New Roman" w:hAnsi="Times New Roman" w:cs="Times New Roman"/>
          <w:b/>
        </w:rPr>
        <w:t xml:space="preserve">to initiate frame capture </w:t>
      </w:r>
      <w:del w:id="9" w:author="howard" w:date="2018-11-26T14:33:00Z">
        <w:r w:rsidRPr="001D6942" w:rsidDel="0094125F">
          <w:rPr>
            <w:rFonts w:ascii="Times New Roman" w:hAnsi="Times New Roman" w:cs="Times New Roman"/>
            <w:b/>
          </w:rPr>
          <w:delText xml:space="preserve">an </w:delText>
        </w:r>
      </w:del>
      <w:ins w:id="10" w:author="howard" w:date="2018-11-26T14:33:00Z">
        <w:r w:rsidR="0094125F">
          <w:rPr>
            <w:rFonts w:ascii="Times New Roman" w:hAnsi="Times New Roman" w:cs="Times New Roman"/>
            <w:b/>
          </w:rPr>
          <w:t>using a</w:t>
        </w:r>
        <w:r w:rsidR="0094125F" w:rsidRPr="001D6942">
          <w:rPr>
            <w:rFonts w:ascii="Times New Roman" w:hAnsi="Times New Roman" w:cs="Times New Roman"/>
            <w:b/>
          </w:rPr>
          <w:t xml:space="preserve"> </w:t>
        </w:r>
      </w:ins>
      <w:proofErr w:type="spellStart"/>
      <w:r w:rsidRPr="001D6942">
        <w:rPr>
          <w:rFonts w:ascii="Times New Roman" w:hAnsi="Times New Roman" w:cs="Times New Roman"/>
          <w:b/>
        </w:rPr>
        <w:t>sCMOS</w:t>
      </w:r>
      <w:proofErr w:type="spellEnd"/>
      <w:r w:rsidRPr="001D6942">
        <w:rPr>
          <w:rFonts w:ascii="Times New Roman" w:hAnsi="Times New Roman" w:cs="Times New Roman"/>
          <w:b/>
        </w:rPr>
        <w:t xml:space="preserve"> camera</w:t>
      </w:r>
    </w:p>
    <w:p w14:paraId="41474BE2" w14:textId="054653D6" w:rsidR="000A7336" w:rsidRPr="001D6942" w:rsidRDefault="000A7336" w:rsidP="000A7336">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Demonstrate temporally precise behavioral data acquisition using </w:t>
      </w:r>
      <w:del w:id="11" w:author="howard" w:date="2018-11-26T14:34:00Z">
        <w:r w:rsidRPr="001D6942" w:rsidDel="0094125F">
          <w:rPr>
            <w:rFonts w:ascii="Times New Roman" w:hAnsi="Times New Roman" w:cs="Times New Roman"/>
            <w:b/>
          </w:rPr>
          <w:delText xml:space="preserve">this </w:delText>
        </w:r>
      </w:del>
      <w:r w:rsidRPr="001D6942">
        <w:rPr>
          <w:rFonts w:ascii="Times New Roman" w:hAnsi="Times New Roman" w:cs="Times New Roman"/>
          <w:b/>
        </w:rPr>
        <w:t xml:space="preserve">Teensy 3.2 interface </w:t>
      </w:r>
      <w:del w:id="12" w:author="howard" w:date="2018-11-26T14:34:00Z">
        <w:r w:rsidRPr="001D6942" w:rsidDel="0094125F">
          <w:rPr>
            <w:rFonts w:ascii="Times New Roman" w:hAnsi="Times New Roman" w:cs="Times New Roman"/>
            <w:b/>
          </w:rPr>
          <w:delText xml:space="preserve">with </w:delText>
        </w:r>
      </w:del>
      <w:ins w:id="13" w:author="howard" w:date="2018-11-26T14:34:00Z">
        <w:r w:rsidR="0094125F">
          <w:rPr>
            <w:rFonts w:ascii="Times New Roman" w:hAnsi="Times New Roman" w:cs="Times New Roman"/>
            <w:b/>
          </w:rPr>
          <w:t xml:space="preserve">combined with </w:t>
        </w:r>
        <w:r w:rsidR="0094125F" w:rsidRPr="001D6942">
          <w:rPr>
            <w:rFonts w:ascii="Times New Roman" w:hAnsi="Times New Roman" w:cs="Times New Roman"/>
            <w:b/>
          </w:rPr>
          <w:t xml:space="preserve"> </w:t>
        </w:r>
      </w:ins>
      <w:r w:rsidRPr="001D6942">
        <w:rPr>
          <w:rFonts w:ascii="Times New Roman" w:hAnsi="Times New Roman" w:cs="Times New Roman"/>
          <w:b/>
        </w:rPr>
        <w:t xml:space="preserve">concurrent </w:t>
      </w:r>
      <w:proofErr w:type="spellStart"/>
      <w:r w:rsidRPr="001D6942">
        <w:rPr>
          <w:rFonts w:ascii="Times New Roman" w:hAnsi="Times New Roman" w:cs="Times New Roman"/>
          <w:b/>
        </w:rPr>
        <w:t>sCMOS</w:t>
      </w:r>
      <w:proofErr w:type="spellEnd"/>
      <w:r w:rsidRPr="001D6942">
        <w:rPr>
          <w:rFonts w:ascii="Times New Roman" w:hAnsi="Times New Roman" w:cs="Times New Roman"/>
          <w:b/>
        </w:rPr>
        <w:t xml:space="preserve"> camera </w:t>
      </w:r>
      <w:del w:id="14" w:author="howard" w:date="2018-11-26T14:34:00Z">
        <w:r w:rsidRPr="001D6942" w:rsidDel="0094125F">
          <w:rPr>
            <w:rFonts w:ascii="Times New Roman" w:hAnsi="Times New Roman" w:cs="Times New Roman"/>
            <w:b/>
          </w:rPr>
          <w:delText>directed digital pulses</w:delText>
        </w:r>
      </w:del>
      <w:ins w:id="15" w:author="howard" w:date="2018-11-26T14:34:00Z">
        <w:r w:rsidR="0094125F">
          <w:rPr>
            <w:rFonts w:ascii="Times New Roman" w:hAnsi="Times New Roman" w:cs="Times New Roman"/>
            <w:b/>
          </w:rPr>
          <w:t>control</w:t>
        </w:r>
      </w:ins>
    </w:p>
    <w:p w14:paraId="256FB903" w14:textId="5A047905" w:rsidR="00C76987" w:rsidRPr="001D6942" w:rsidRDefault="00065ABB" w:rsidP="00A402F0">
      <w:pPr>
        <w:pStyle w:val="ListParagraph"/>
        <w:numPr>
          <w:ilvl w:val="0"/>
          <w:numId w:val="7"/>
        </w:numPr>
        <w:spacing w:after="0" w:line="240" w:lineRule="auto"/>
        <w:rPr>
          <w:rFonts w:ascii="Times New Roman" w:hAnsi="Times New Roman" w:cs="Times New Roman"/>
        </w:rPr>
      </w:pPr>
      <w:r w:rsidRPr="001D6942">
        <w:rPr>
          <w:rFonts w:ascii="Times New Roman" w:hAnsi="Times New Roman" w:cs="Times New Roman"/>
          <w:b/>
        </w:rPr>
        <w:t xml:space="preserve">Demonstrate </w:t>
      </w:r>
      <w:del w:id="16" w:author="howard" w:date="2018-11-26T14:35:00Z">
        <w:r w:rsidRPr="001D6942" w:rsidDel="0094125F">
          <w:rPr>
            <w:rFonts w:ascii="Times New Roman" w:hAnsi="Times New Roman" w:cs="Times New Roman"/>
            <w:b/>
          </w:rPr>
          <w:delText>temporally precise</w:delText>
        </w:r>
      </w:del>
      <w:ins w:id="17" w:author="howard" w:date="2018-11-26T14:35:00Z">
        <w:r w:rsidR="0094125F">
          <w:rPr>
            <w:rFonts w:ascii="Times New Roman" w:hAnsi="Times New Roman" w:cs="Times New Roman"/>
            <w:b/>
          </w:rPr>
          <w:t xml:space="preserve">experimental control </w:t>
        </w:r>
      </w:ins>
      <w:ins w:id="18" w:author="howard" w:date="2018-11-26T14:36:00Z">
        <w:r w:rsidR="0094125F">
          <w:rPr>
            <w:rFonts w:ascii="Times New Roman" w:hAnsi="Times New Roman" w:cs="Times New Roman"/>
            <w:b/>
          </w:rPr>
          <w:t>of</w:t>
        </w:r>
      </w:ins>
      <w:ins w:id="19" w:author="howard" w:date="2018-11-26T14:35:00Z">
        <w:r w:rsidR="0094125F">
          <w:rPr>
            <w:rFonts w:ascii="Times New Roman" w:hAnsi="Times New Roman" w:cs="Times New Roman"/>
            <w:b/>
          </w:rPr>
          <w:t xml:space="preserve"> </w:t>
        </w:r>
      </w:ins>
      <w:ins w:id="20" w:author="howard" w:date="2018-11-26T14:36:00Z">
        <w:r w:rsidR="0094125F">
          <w:rPr>
            <w:rFonts w:ascii="Times New Roman" w:hAnsi="Times New Roman" w:cs="Times New Roman"/>
            <w:b/>
          </w:rPr>
          <w:t>combined</w:t>
        </w:r>
      </w:ins>
      <w:r w:rsidRPr="001D6942">
        <w:rPr>
          <w:rFonts w:ascii="Times New Roman" w:hAnsi="Times New Roman" w:cs="Times New Roman"/>
          <w:b/>
        </w:rPr>
        <w:t xml:space="preserve"> a</w:t>
      </w:r>
      <w:r w:rsidR="000A7336" w:rsidRPr="001D6942">
        <w:rPr>
          <w:rFonts w:ascii="Times New Roman" w:hAnsi="Times New Roman" w:cs="Times New Roman"/>
          <w:b/>
        </w:rPr>
        <w:t xml:space="preserve">nalog </w:t>
      </w:r>
      <w:ins w:id="21" w:author="howard" w:date="2018-11-26T14:36:00Z">
        <w:r w:rsidR="0094125F">
          <w:rPr>
            <w:rFonts w:ascii="Times New Roman" w:hAnsi="Times New Roman" w:cs="Times New Roman"/>
            <w:b/>
          </w:rPr>
          <w:t xml:space="preserve">(sound waveforms) </w:t>
        </w:r>
      </w:ins>
      <w:r w:rsidR="000A7336" w:rsidRPr="001D6942">
        <w:rPr>
          <w:rFonts w:ascii="Times New Roman" w:hAnsi="Times New Roman" w:cs="Times New Roman"/>
          <w:b/>
        </w:rPr>
        <w:t>and digital pulses delivered simultaneously with camera-</w:t>
      </w:r>
      <w:del w:id="22" w:author="howard" w:date="2018-11-26T14:37:00Z">
        <w:r w:rsidR="000A7336" w:rsidRPr="001D6942" w:rsidDel="0094125F">
          <w:rPr>
            <w:rFonts w:ascii="Times New Roman" w:hAnsi="Times New Roman" w:cs="Times New Roman"/>
            <w:b/>
          </w:rPr>
          <w:delText>directed digital pulses</w:delText>
        </w:r>
      </w:del>
      <w:ins w:id="23" w:author="howard" w:date="2018-11-26T14:37:00Z">
        <w:r w:rsidR="0094125F">
          <w:rPr>
            <w:rFonts w:ascii="Times New Roman" w:hAnsi="Times New Roman" w:cs="Times New Roman"/>
            <w:b/>
          </w:rPr>
          <w:t>control</w:t>
        </w:r>
      </w:ins>
    </w:p>
    <w:p w14:paraId="551F3270" w14:textId="77777777" w:rsidR="00797B48" w:rsidRPr="001D6942" w:rsidRDefault="00797B48" w:rsidP="00797B48">
      <w:pPr>
        <w:pStyle w:val="ListParagraph"/>
        <w:spacing w:after="0" w:line="240" w:lineRule="auto"/>
        <w:rPr>
          <w:rFonts w:ascii="Times New Roman" w:hAnsi="Times New Roman" w:cs="Times New Roman"/>
        </w:rPr>
      </w:pPr>
    </w:p>
    <w:p w14:paraId="6274D121" w14:textId="77777777" w:rsidR="00021DEF" w:rsidRPr="001D6942" w:rsidRDefault="00021DEF">
      <w:pPr>
        <w:rPr>
          <w:rFonts w:ascii="Times New Roman" w:hAnsi="Times New Roman" w:cs="Times New Roman"/>
          <w:b/>
        </w:rPr>
      </w:pPr>
      <w:r w:rsidRPr="001D6942">
        <w:rPr>
          <w:rFonts w:ascii="Times New Roman" w:hAnsi="Times New Roman" w:cs="Times New Roman"/>
          <w:b/>
        </w:rPr>
        <w:br w:type="page"/>
      </w:r>
    </w:p>
    <w:p w14:paraId="5754DDD6" w14:textId="0311F1C5" w:rsidR="0013663A" w:rsidRPr="001D6942" w:rsidRDefault="00EB12CB" w:rsidP="0013663A">
      <w:pPr>
        <w:rPr>
          <w:rFonts w:ascii="Times New Roman" w:hAnsi="Times New Roman" w:cs="Times New Roman"/>
          <w:b/>
        </w:rPr>
      </w:pPr>
      <w:r w:rsidRPr="001D6942">
        <w:rPr>
          <w:rFonts w:ascii="Times New Roman" w:hAnsi="Times New Roman" w:cs="Times New Roman"/>
          <w:b/>
        </w:rPr>
        <w:lastRenderedPageBreak/>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782AAD9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w:t>
      </w:r>
      <w:proofErr w:type="spellStart"/>
      <w:r w:rsidR="006F7BBE" w:rsidRPr="001D6942">
        <w:rPr>
          <w:rFonts w:ascii="Times New Roman" w:hAnsi="Times New Roman" w:cs="Times New Roman"/>
        </w:rPr>
        <w:t>sCMOS</w:t>
      </w:r>
      <w:proofErr w:type="spellEnd"/>
      <w:r w:rsidR="006F7BBE" w:rsidRPr="001D6942">
        <w:rPr>
          <w:rFonts w:ascii="Times New Roman" w:hAnsi="Times New Roman" w:cs="Times New Roman"/>
        </w:rPr>
        <w:t xml:space="preserve">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 xml:space="preserve">of the </w:t>
      </w:r>
      <w:proofErr w:type="gramStart"/>
      <w:r w:rsidR="00E569E9" w:rsidRPr="001D6942">
        <w:rPr>
          <w:rFonts w:ascii="Times New Roman" w:hAnsi="Times New Roman" w:cs="Times New Roman"/>
        </w:rPr>
        <w:t>Teensy</w:t>
      </w:r>
      <w:proofErr w:type="gramEnd"/>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proofErr w:type="spellStart"/>
      <w:r w:rsidR="00603326" w:rsidRPr="001D6942">
        <w:rPr>
          <w:rFonts w:ascii="Times New Roman" w:hAnsi="Times New Roman" w:cs="Times New Roman"/>
        </w:rPr>
        <w:t>sCMOS</w:t>
      </w:r>
      <w:proofErr w:type="spellEnd"/>
      <w:r w:rsidR="00603326" w:rsidRPr="001D6942">
        <w:rPr>
          <w:rFonts w:ascii="Times New Roman" w:hAnsi="Times New Roman" w:cs="Times New Roman"/>
        </w:rPr>
        <w:t xml:space="preserve">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32124CE7"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Teensy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0356C9C5"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29004A" w:rsidRPr="001D6942">
        <w:rPr>
          <w:rFonts w:ascii="Times New Roman" w:hAnsi="Times New Roman" w:cs="Times New Roman"/>
        </w:rPr>
        <w:t>This</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ins w:id="24" w:author="howard" w:date="2018-11-26T14:38:00Z">
        <w:r w:rsidR="0094125F">
          <w:rPr>
            <w:rFonts w:ascii="Times New Roman" w:hAnsi="Times New Roman" w:cs="Times New Roman"/>
          </w:rPr>
          <w:t xml:space="preserve">temporally </w:t>
        </w:r>
      </w:ins>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ins w:id="25" w:author="howard" w:date="2018-11-26T14:37:00Z">
        <w:r w:rsidR="0094125F">
          <w:rPr>
            <w:rFonts w:ascii="Times New Roman" w:hAnsi="Times New Roman" w:cs="Times New Roman"/>
          </w:rPr>
          <w:t>,</w:t>
        </w:r>
      </w:ins>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integrate a </w:t>
      </w:r>
      <w:proofErr w:type="spellStart"/>
      <w:r w:rsidR="00940331" w:rsidRPr="001D6942">
        <w:rPr>
          <w:rFonts w:ascii="Times New Roman" w:hAnsi="Times New Roman" w:cs="Times New Roman"/>
        </w:rPr>
        <w:t>sCMOS</w:t>
      </w:r>
      <w:proofErr w:type="spellEnd"/>
      <w:r w:rsidR="00940331" w:rsidRPr="001D6942">
        <w:rPr>
          <w:rFonts w:ascii="Times New Roman" w:hAnsi="Times New Roman" w:cs="Times New Roman"/>
        </w:rPr>
        <w:t xml:space="preserve"> camera</w:t>
      </w:r>
      <w:ins w:id="26" w:author="howard" w:date="2018-11-26T14:38:00Z">
        <w:r w:rsidR="0094125F">
          <w:rPr>
            <w:rFonts w:ascii="Times New Roman" w:hAnsi="Times New Roman" w:cs="Times New Roman"/>
          </w:rPr>
          <w:t xml:space="preserve"> control</w:t>
        </w:r>
      </w:ins>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5595923E"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proofErr w:type="spellStart"/>
      <w:r w:rsidR="00C52A80" w:rsidRPr="001D6942">
        <w:rPr>
          <w:rFonts w:ascii="Times New Roman" w:hAnsi="Times New Roman" w:cs="Times New Roman"/>
        </w:rPr>
        <w:t>sCMOS</w:t>
      </w:r>
      <w:proofErr w:type="spellEnd"/>
      <w:r w:rsidR="00C52A80" w:rsidRPr="001D6942">
        <w:rPr>
          <w:rFonts w:ascii="Times New Roman" w:hAnsi="Times New Roman" w:cs="Times New Roman"/>
        </w:rPr>
        <w:t xml:space="preserve">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Bar16 \l 1033 \m Kla17 \m Mar18 \m Moh16  </w:instrText>
          </w:r>
          <w:r w:rsidR="00E02350" w:rsidRPr="001D6942">
            <w:rPr>
              <w:rFonts w:ascii="Times New Roman" w:hAnsi="Times New Roman" w:cs="Times New Roman"/>
            </w:rPr>
            <w:fldChar w:fldCharType="separate"/>
          </w:r>
          <w:r w:rsidR="00DF020B" w:rsidRPr="00DF020B">
            <w:rPr>
              <w:rFonts w:ascii="Times New Roman" w:hAnsi="Times New Roman" w:cs="Times New Roman"/>
              <w:noProof/>
            </w:rPr>
            <w:t>(Barbera, et al. 2016, Klaus, et al. 2017, Markowitz, et al. 2018, Mohammed, et al. 2016)</w:t>
          </w:r>
          <w:r w:rsidR="00E02350" w:rsidRPr="001D694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DF020B" w:rsidRPr="00DF020B">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ins w:id="27" w:author="howard" w:date="2018-11-26T16:24:00Z">
        <w:r w:rsidR="005B75B8">
          <w:rPr>
            <w:rFonts w:ascii="Times New Roman" w:hAnsi="Times New Roman" w:cs="Times New Roman"/>
          </w:rPr>
          <w:t xml:space="preserve">easily </w:t>
        </w:r>
      </w:ins>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w:t>
      </w:r>
      <w:proofErr w:type="spellStart"/>
      <w:r w:rsidR="009C14C0" w:rsidRPr="001D6942">
        <w:rPr>
          <w:rFonts w:ascii="Times New Roman" w:hAnsi="Times New Roman" w:cs="Times New Roman"/>
        </w:rPr>
        <w:t>sCMOS</w:t>
      </w:r>
      <w:proofErr w:type="spellEnd"/>
      <w:r w:rsidR="009C14C0" w:rsidRPr="001D6942">
        <w:rPr>
          <w:rFonts w:ascii="Times New Roman" w:hAnsi="Times New Roman" w:cs="Times New Roman"/>
        </w:rPr>
        <w:t xml:space="preserve">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ins w:id="28" w:author="howard" w:date="2018-11-26T16:24:00Z">
        <w:r w:rsidR="005B75B8">
          <w:rPr>
            <w:rFonts w:ascii="Times New Roman" w:hAnsi="Times New Roman" w:cs="Times New Roman"/>
          </w:rPr>
          <w:t xml:space="preserve"> which often work independently</w:t>
        </w:r>
      </w:ins>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3BB5BA54"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DF020B">
            <w:rPr>
              <w:rFonts w:ascii="Times New Roman" w:hAnsi="Times New Roman" w:cs="Times New Roman"/>
              <w:noProof/>
            </w:rPr>
            <w:t xml:space="preserve"> </w:t>
          </w:r>
          <w:r w:rsidR="00DF020B" w:rsidRPr="00DF020B">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DF020B" w:rsidRPr="00DF020B">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ins w:id="29" w:author="howard" w:date="2018-11-26T16:25:00Z">
        <w:r w:rsidR="005B75B8">
          <w:rPr>
            <w:rFonts w:ascii="Times New Roman" w:hAnsi="Times New Roman" w:cs="Times New Roman"/>
          </w:rPr>
          <w:t xml:space="preserve"> for </w:t>
        </w:r>
      </w:ins>
      <w:ins w:id="30" w:author="howard" w:date="2018-11-26T16:26:00Z">
        <w:r w:rsidR="005B75B8">
          <w:rPr>
            <w:rFonts w:ascii="Times New Roman" w:hAnsi="Times New Roman" w:cs="Times New Roman"/>
          </w:rPr>
          <w:t xml:space="preserve">image </w:t>
        </w:r>
      </w:ins>
      <w:ins w:id="31" w:author="howard" w:date="2018-11-26T16:25:00Z">
        <w:r w:rsidR="005B75B8">
          <w:rPr>
            <w:rFonts w:ascii="Times New Roman" w:hAnsi="Times New Roman" w:cs="Times New Roman"/>
          </w:rPr>
          <w:t>acquisition</w:t>
        </w:r>
      </w:ins>
      <w:ins w:id="32" w:author="howard" w:date="2018-11-26T16:26:00Z">
        <w:r w:rsidR="005B75B8">
          <w:rPr>
            <w:rFonts w:ascii="Times New Roman" w:hAnsi="Times New Roman" w:cs="Times New Roman"/>
          </w:rPr>
          <w:t xml:space="preserve"> control</w:t>
        </w:r>
      </w:ins>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DF020B">
            <w:rPr>
              <w:rFonts w:ascii="Times New Roman" w:hAnsi="Times New Roman" w:cs="Times New Roman"/>
              <w:noProof/>
            </w:rPr>
            <w:t xml:space="preserve"> </w:t>
          </w:r>
          <w:r w:rsidR="00DF020B" w:rsidRPr="00DF020B">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use the external trigger setting</w:t>
      </w:r>
      <w:r w:rsidR="005F209C" w:rsidRPr="001D6942">
        <w:rPr>
          <w:rFonts w:ascii="Times New Roman" w:hAnsi="Times New Roman" w:cs="Times New Roman"/>
        </w:rPr>
        <w:t xml:space="preserve"> of the camera</w:t>
      </w:r>
      <w:r w:rsidR="001B46B1" w:rsidRPr="001D6942">
        <w:rPr>
          <w:rFonts w:ascii="Times New Roman" w:hAnsi="Times New Roman" w:cs="Times New Roman"/>
        </w:rPr>
        <w:t xml:space="preserve"> as demonstrated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DF020B" w:rsidRPr="00DF020B">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proofErr w:type="gramStart"/>
      <w:r w:rsidR="00BE7F4E" w:rsidRPr="001D6942">
        <w:rPr>
          <w:rFonts w:ascii="Times New Roman" w:hAnsi="Times New Roman" w:cs="Times New Roman"/>
        </w:rPr>
        <w:t>Teensy</w:t>
      </w:r>
      <w:proofErr w:type="gramEnd"/>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w:t>
      </w:r>
      <w:proofErr w:type="gramStart"/>
      <w:r w:rsidR="00BE7F4E" w:rsidRPr="001D6942">
        <w:rPr>
          <w:rFonts w:ascii="Times New Roman" w:hAnsi="Times New Roman" w:cs="Times New Roman"/>
        </w:rPr>
        <w:t>Teensy</w:t>
      </w:r>
      <w:proofErr w:type="gramEnd"/>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51762B6B"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w:t>
      </w:r>
      <w:commentRangeStart w:id="33"/>
      <w:r w:rsidR="00294A7D" w:rsidRPr="001D6942">
        <w:rPr>
          <w:rFonts w:ascii="Times New Roman" w:hAnsi="Times New Roman" w:cs="Times New Roman"/>
        </w:rPr>
        <w:t>Figure 1B</w:t>
      </w:r>
      <w:commentRangeEnd w:id="33"/>
      <w:r w:rsidR="0094125F">
        <w:rPr>
          <w:rStyle w:val="CommentReference"/>
        </w:rPr>
        <w:commentReference w:id="33"/>
      </w:r>
      <w:r w:rsidR="00294A7D" w:rsidRPr="001D6942">
        <w:rPr>
          <w:rFonts w:ascii="Times New Roman" w:hAnsi="Times New Roman" w:cs="Times New Roman"/>
        </w:rPr>
        <w:t>)</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proofErr w:type="spellStart"/>
      <w:r w:rsidR="00AC3874" w:rsidRPr="001D6942">
        <w:rPr>
          <w:rFonts w:ascii="Times New Roman" w:hAnsi="Times New Roman" w:cs="Times New Roman"/>
        </w:rPr>
        <w:t>SparkFun</w:t>
      </w:r>
      <w:proofErr w:type="spellEnd"/>
      <w:r w:rsidR="00AC3874" w:rsidRPr="001D6942">
        <w:rPr>
          <w:rFonts w:ascii="Times New Roman" w:hAnsi="Times New Roman" w:cs="Times New Roman"/>
        </w:rPr>
        <w:t xml:space="preserve">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 xml:space="preserve">the </w:t>
      </w:r>
      <w:commentRangeStart w:id="34"/>
      <w:r w:rsidR="00F92C06" w:rsidRPr="001D6942">
        <w:rPr>
          <w:rFonts w:ascii="Times New Roman" w:hAnsi="Times New Roman" w:cs="Times New Roman"/>
        </w:rPr>
        <w:t>SMA</w:t>
      </w:r>
      <w:commentRangeEnd w:id="34"/>
      <w:r w:rsidR="00CB4C0F">
        <w:rPr>
          <w:rStyle w:val="CommentReference"/>
        </w:rPr>
        <w:commentReference w:id="34"/>
      </w:r>
      <w:r w:rsidR="00F92C06" w:rsidRPr="001D6942">
        <w:rPr>
          <w:rFonts w:ascii="Times New Roman" w:hAnsi="Times New Roman" w:cs="Times New Roman"/>
        </w:rPr>
        <w:t xml:space="preserve"> connectors</w:t>
      </w:r>
      <w:r w:rsidR="007D624C" w:rsidRPr="001D6942">
        <w:rPr>
          <w:rFonts w:ascii="Times New Roman" w:hAnsi="Times New Roman" w:cs="Times New Roman"/>
        </w:rPr>
        <w:t xml:space="preserve"> 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Teensy was connected to a computer via a standard USB-</w:t>
      </w:r>
      <w:proofErr w:type="spellStart"/>
      <w:r w:rsidR="007D624C" w:rsidRPr="001D6942">
        <w:rPr>
          <w:rFonts w:ascii="Times New Roman" w:hAnsi="Times New Roman" w:cs="Times New Roman"/>
        </w:rPr>
        <w:t>microUSB</w:t>
      </w:r>
      <w:proofErr w:type="spellEnd"/>
      <w:r w:rsidR="007D624C" w:rsidRPr="001D6942">
        <w:rPr>
          <w:rFonts w:ascii="Times New Roman" w:hAnsi="Times New Roman" w:cs="Times New Roman"/>
        </w:rPr>
        <w:t xml:space="preserve">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 xml:space="preserve">upload code to the Teensy, we used </w:t>
      </w:r>
      <w:proofErr w:type="spellStart"/>
      <w:r w:rsidR="001B0392" w:rsidRPr="001D6942">
        <w:rPr>
          <w:rFonts w:ascii="Times New Roman" w:hAnsi="Times New Roman" w:cs="Times New Roman"/>
        </w:rPr>
        <w:t>PlatformIO</w:t>
      </w:r>
      <w:proofErr w:type="spellEnd"/>
      <w:r w:rsidR="001B0392" w:rsidRPr="001D6942">
        <w:rPr>
          <w:rFonts w:ascii="Times New Roman" w:hAnsi="Times New Roman" w:cs="Times New Roman"/>
        </w:rPr>
        <w:t xml:space="preserve"> (</w:t>
      </w:r>
      <w:hyperlink r:id="rId11"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12"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w:t>
      </w:r>
      <w:proofErr w:type="gramStart"/>
      <w:r w:rsidR="00D178C1" w:rsidRPr="001D6942">
        <w:rPr>
          <w:rFonts w:ascii="Times New Roman" w:hAnsi="Times New Roman" w:cs="Times New Roman"/>
        </w:rPr>
        <w:t>Code for each of the two experimental settings were</w:t>
      </w:r>
      <w:proofErr w:type="gramEnd"/>
      <w:r w:rsidR="00D178C1" w:rsidRPr="001D6942">
        <w:rPr>
          <w:rFonts w:ascii="Times New Roman" w:hAnsi="Times New Roman" w:cs="Times New Roman"/>
        </w:rPr>
        <w:t xml:space="preserv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 xml:space="preserve">To turn digital pins on and off, and also to change their modes to either “input” or “output”, we used the </w:t>
      </w:r>
      <w:proofErr w:type="spellStart"/>
      <w:r w:rsidR="000727A8" w:rsidRPr="001D6942">
        <w:rPr>
          <w:rFonts w:ascii="Times New Roman" w:hAnsi="Times New Roman" w:cs="Times New Roman"/>
        </w:rPr>
        <w:t>DigitalIO</w:t>
      </w:r>
      <w:proofErr w:type="spellEnd"/>
      <w:r w:rsidR="000727A8" w:rsidRPr="001D6942">
        <w:rPr>
          <w:rFonts w:ascii="Times New Roman" w:hAnsi="Times New Roman" w:cs="Times New Roman"/>
        </w:rPr>
        <w:t xml:space="preserve"> library (</w:t>
      </w:r>
      <w:hyperlink r:id="rId13"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 xml:space="preserve">experiment 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4"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proofErr w:type="spellStart"/>
      <w:r w:rsidR="007A21BE" w:rsidRPr="001D6942">
        <w:rPr>
          <w:rFonts w:ascii="Times New Roman" w:hAnsi="Times New Roman" w:cs="Times New Roman"/>
        </w:rPr>
        <w:t>Tindie</w:t>
      </w:r>
      <w:proofErr w:type="spellEnd"/>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5"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w:t>
      </w:r>
      <w:proofErr w:type="spellStart"/>
      <w:r w:rsidR="00E762AB" w:rsidRPr="001D6942">
        <w:rPr>
          <w:rFonts w:ascii="Times New Roman" w:hAnsi="Times New Roman" w:cs="Times New Roman"/>
        </w:rPr>
        <w:t>sCMOS</w:t>
      </w:r>
      <w:proofErr w:type="spellEnd"/>
      <w:r w:rsidR="00E762AB" w:rsidRPr="001D6942">
        <w:rPr>
          <w:rFonts w:ascii="Times New Roman" w:hAnsi="Times New Roman" w:cs="Times New Roman"/>
        </w:rPr>
        <w:t xml:space="preserve"> camera for image capture every 50 </w:t>
      </w:r>
      <w:proofErr w:type="spellStart"/>
      <w:r w:rsidR="00E762AB" w:rsidRPr="001D6942">
        <w:rPr>
          <w:rFonts w:ascii="Times New Roman" w:hAnsi="Times New Roman" w:cs="Times New Roman"/>
        </w:rPr>
        <w:t>ms</w:t>
      </w:r>
      <w:r w:rsidRPr="001D6942">
        <w:rPr>
          <w:rFonts w:ascii="Times New Roman" w:hAnsi="Times New Roman" w:cs="Times New Roman"/>
        </w:rPr>
        <w:t>.</w:t>
      </w:r>
      <w:proofErr w:type="spellEnd"/>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DF020B" w:rsidRPr="00DF020B">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function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w:t>
      </w:r>
      <w:proofErr w:type="spellStart"/>
      <w:r w:rsidR="00E64A0E" w:rsidRPr="001D6942">
        <w:rPr>
          <w:rFonts w:ascii="Times New Roman" w:hAnsi="Times New Roman" w:cs="Times New Roman"/>
        </w:rPr>
        <w:t>ms</w:t>
      </w:r>
      <w:proofErr w:type="spellEnd"/>
      <w:r w:rsidR="00E64A0E" w:rsidRPr="001D6942">
        <w:rPr>
          <w:rFonts w:ascii="Times New Roman" w:hAnsi="Times New Roman" w:cs="Times New Roman"/>
        </w:rPr>
        <w:t xml:space="preserve">)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w:t>
      </w:r>
      <w:proofErr w:type="spellStart"/>
      <w:r w:rsidR="00892AAC" w:rsidRPr="001D6942">
        <w:rPr>
          <w:rFonts w:ascii="Times New Roman" w:hAnsi="Times New Roman" w:cs="Times New Roman"/>
        </w:rPr>
        <w:t>IntervalTimer</w:t>
      </w:r>
      <w:proofErr w:type="spellEnd"/>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6"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w:t>
      </w:r>
      <w:proofErr w:type="spellStart"/>
      <w:proofErr w:type="gramStart"/>
      <w:r w:rsidR="00B4115C" w:rsidRPr="001D6942">
        <w:rPr>
          <w:rFonts w:ascii="Times New Roman" w:hAnsi="Times New Roman" w:cs="Times New Roman"/>
        </w:rPr>
        <w:t>ms</w:t>
      </w:r>
      <w:proofErr w:type="spellEnd"/>
      <w:proofErr w:type="gramEnd"/>
      <w:r w:rsidR="00B4115C" w:rsidRPr="001D6942">
        <w:rPr>
          <w:rFonts w:ascii="Times New Roman" w:hAnsi="Times New Roman" w:cs="Times New Roman"/>
        </w:rPr>
        <w:t xml:space="preserve">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w:t>
      </w:r>
      <w:proofErr w:type="spellStart"/>
      <w:r w:rsidR="00486455" w:rsidRPr="001D6942">
        <w:rPr>
          <w:rFonts w:ascii="Times New Roman" w:hAnsi="Times New Roman" w:cs="Times New Roman"/>
        </w:rPr>
        <w:t>sCMOS</w:t>
      </w:r>
      <w:proofErr w:type="spellEnd"/>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w:t>
      </w:r>
      <w:proofErr w:type="spellStart"/>
      <w:r w:rsidR="00E64A0E" w:rsidRPr="001D6942">
        <w:rPr>
          <w:rFonts w:ascii="Times New Roman" w:hAnsi="Times New Roman" w:cs="Times New Roman"/>
        </w:rPr>
        <w:t>IntervalTimer</w:t>
      </w:r>
      <w:proofErr w:type="spellEnd"/>
      <w:r w:rsidR="00E64A0E" w:rsidRPr="001D6942">
        <w:rPr>
          <w:rFonts w:ascii="Times New Roman" w:hAnsi="Times New Roman" w:cs="Times New Roman"/>
        </w:rPr>
        <w:t>”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8C51C12"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 xml:space="preserve">to trigger a </w:t>
      </w:r>
      <w:proofErr w:type="spellStart"/>
      <w:r w:rsidR="00E64A0E" w:rsidRPr="001D6942">
        <w:rPr>
          <w:rFonts w:ascii="Times New Roman" w:hAnsi="Times New Roman" w:cs="Times New Roman"/>
        </w:rPr>
        <w:t>sCMOS</w:t>
      </w:r>
      <w:proofErr w:type="spellEnd"/>
      <w:r w:rsidR="00E64A0E" w:rsidRPr="001D6942">
        <w:rPr>
          <w:rFonts w:ascii="Times New Roman" w:hAnsi="Times New Roman" w:cs="Times New Roman"/>
        </w:rPr>
        <w:t xml:space="preserve"> camera for image capture every 50 </w:t>
      </w:r>
      <w:proofErr w:type="spellStart"/>
      <w:r w:rsidR="00E64A0E" w:rsidRPr="001D6942">
        <w:rPr>
          <w:rFonts w:ascii="Times New Roman" w:hAnsi="Times New Roman" w:cs="Times New Roman"/>
        </w:rPr>
        <w:t>ms</w:t>
      </w:r>
      <w:r w:rsidR="00D14742" w:rsidRPr="001D6942">
        <w:rPr>
          <w:rFonts w:ascii="Times New Roman" w:hAnsi="Times New Roman" w:cs="Times New Roman"/>
        </w:rPr>
        <w:t>.</w:t>
      </w:r>
      <w:bookmarkStart w:id="35" w:name="_GoBack"/>
      <w:bookmarkEnd w:id="35"/>
      <w:proofErr w:type="spellEnd"/>
      <w:r w:rsidR="009E6639" w:rsidRPr="001D6942">
        <w:rPr>
          <w:rFonts w:ascii="Times New Roman" w:hAnsi="Times New Roman" w:cs="Times New Roman"/>
        </w:rPr>
        <w:t xml:space="preserve"> </w:t>
      </w:r>
      <w:proofErr w:type="gramStart"/>
      <w:r w:rsidR="009E6639" w:rsidRPr="001D6942">
        <w:rPr>
          <w:rFonts w:ascii="Times New Roman" w:hAnsi="Times New Roman" w:cs="Times New Roman"/>
        </w:rPr>
        <w:t>The</w:t>
      </w:r>
      <w:proofErr w:type="gramEnd"/>
      <w:r w:rsidR="009E6639" w:rsidRPr="001D6942">
        <w:rPr>
          <w:rFonts w:ascii="Times New Roman" w:hAnsi="Times New Roman" w:cs="Times New Roman"/>
        </w:rPr>
        <w:t xml:space="preserv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xml:space="preserve">, </w:t>
      </w:r>
      <w:proofErr w:type="gramStart"/>
      <w:r w:rsidR="0043774B" w:rsidRPr="001D6942">
        <w:rPr>
          <w:rFonts w:ascii="Times New Roman" w:hAnsi="Times New Roman" w:cs="Times New Roman"/>
        </w:rPr>
        <w:t>LLC.</w:t>
      </w:r>
      <w:r w:rsidR="00763EA0" w:rsidRPr="001D6942">
        <w:rPr>
          <w:rFonts w:ascii="Times New Roman" w:hAnsi="Times New Roman" w:cs="Times New Roman"/>
        </w:rPr>
        <w:t>,</w:t>
      </w:r>
      <w:proofErr w:type="gramEnd"/>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 xml:space="preserve">.COM, </w:t>
      </w:r>
      <w:proofErr w:type="gramStart"/>
      <w:r w:rsidR="00DF61A4" w:rsidRPr="001D6942">
        <w:rPr>
          <w:rFonts w:ascii="Times New Roman" w:hAnsi="Times New Roman" w:cs="Times New Roman"/>
        </w:rPr>
        <w:t>LLC.</w:t>
      </w:r>
      <w:r w:rsidR="001A063B" w:rsidRPr="001D6942">
        <w:rPr>
          <w:rFonts w:ascii="Times New Roman" w:hAnsi="Times New Roman" w:cs="Times New Roman"/>
        </w:rPr>
        <w:t>,</w:t>
      </w:r>
      <w:proofErr w:type="gramEnd"/>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 1B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xml:space="preserv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73C2FA8"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proofErr w:type="spellStart"/>
      <w:r w:rsidR="006B16B9" w:rsidRPr="001D6942">
        <w:rPr>
          <w:rFonts w:ascii="Times New Roman" w:hAnsi="Times New Roman" w:cs="Times New Roman"/>
        </w:rPr>
        <w:t>e</w:t>
      </w:r>
      <w:r w:rsidR="00F65DA2" w:rsidRPr="001D6942">
        <w:rPr>
          <w:rFonts w:ascii="Times New Roman" w:hAnsi="Times New Roman" w:cs="Times New Roman"/>
        </w:rPr>
        <w:t>lapsedMicros</w:t>
      </w:r>
      <w:proofErr w:type="spellEnd"/>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proofErr w:type="spellStart"/>
      <w:proofErr w:type="gramStart"/>
      <w:r w:rsidR="006B16B9" w:rsidRPr="001D6942">
        <w:rPr>
          <w:rFonts w:ascii="Times New Roman" w:hAnsi="Times New Roman" w:cs="Times New Roman"/>
        </w:rPr>
        <w:t>elapsedMicros</w:t>
      </w:r>
      <w:proofErr w:type="spellEnd"/>
      <w:proofErr w:type="gramEnd"/>
      <w:r w:rsidR="006B16B9" w:rsidRPr="001D6942">
        <w:rPr>
          <w:rFonts w:ascii="Times New Roman" w:hAnsi="Times New Roman" w:cs="Times New Roman"/>
        </w:rPr>
        <w:t xml:space="preserve">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w:t>
      </w:r>
      <w:proofErr w:type="spellStart"/>
      <w:r w:rsidR="009C6479" w:rsidRPr="001D6942">
        <w:rPr>
          <w:rFonts w:ascii="Times New Roman" w:hAnsi="Times New Roman" w:cs="Times New Roman"/>
        </w:rPr>
        <w:t>IntervalTimer</w:t>
      </w:r>
      <w:proofErr w:type="spellEnd"/>
      <w:r w:rsidR="009C6479" w:rsidRPr="001D6942">
        <w:rPr>
          <w:rFonts w:ascii="Times New Roman" w:hAnsi="Times New Roman" w:cs="Times New Roman"/>
        </w:rPr>
        <w:t>”</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D83A51" w:rsidRPr="001D6942">
        <w:rPr>
          <w:rFonts w:ascii="Times New Roman" w:hAnsi="Times New Roman" w:cs="Times New Roman"/>
        </w:rPr>
        <w:t xml:space="preserve"> to generate analog output</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w:t>
      </w:r>
      <w:proofErr w:type="spellStart"/>
      <w:r w:rsidR="008D67F2" w:rsidRPr="001D6942">
        <w:rPr>
          <w:rFonts w:ascii="Times New Roman" w:hAnsi="Times New Roman" w:cs="Times New Roman"/>
        </w:rPr>
        <w:t>elapsedMicros</w:t>
      </w:r>
      <w:proofErr w:type="spellEnd"/>
      <w:r w:rsidR="008D67F2" w:rsidRPr="001D6942">
        <w:rPr>
          <w:rFonts w:ascii="Times New Roman" w:hAnsi="Times New Roman" w:cs="Times New Roman"/>
        </w:rPr>
        <w:t xml:space="preserve">”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 xml:space="preserve">very 50 </w:t>
      </w:r>
      <w:proofErr w:type="spellStart"/>
      <w:r w:rsidR="00B93733" w:rsidRPr="001D6942">
        <w:rPr>
          <w:rFonts w:ascii="Times New Roman" w:hAnsi="Times New Roman" w:cs="Times New Roman"/>
        </w:rPr>
        <w:t>ms</w:t>
      </w:r>
      <w:proofErr w:type="spellEnd"/>
      <w:r w:rsidR="008D67F2" w:rsidRPr="001D6942">
        <w:rPr>
          <w:rFonts w:ascii="Times New Roman" w:hAnsi="Times New Roman" w:cs="Times New Roman"/>
        </w:rPr>
        <w:t xml:space="preserve"> based on the trial structure of the task, and turned on the digital output directed to the </w:t>
      </w:r>
      <w:proofErr w:type="spellStart"/>
      <w:r w:rsidR="008D67F2" w:rsidRPr="001D6942">
        <w:rPr>
          <w:rFonts w:ascii="Times New Roman" w:hAnsi="Times New Roman" w:cs="Times New Roman"/>
        </w:rPr>
        <w:t>sCMOS</w:t>
      </w:r>
      <w:proofErr w:type="spellEnd"/>
      <w:r w:rsidR="008D67F2" w:rsidRPr="001D6942">
        <w:rPr>
          <w:rFonts w:ascii="Times New Roman" w:hAnsi="Times New Roman" w:cs="Times New Roman"/>
        </w:rPr>
        <w:t xml:space="preserve">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3D6BD885" w:rsidR="00123655" w:rsidRPr="001D6942"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E2734E" w:rsidRPr="001D6942">
        <w:rPr>
          <w:rFonts w:ascii="Times New Roman" w:eastAsiaTheme="minorEastAsia" w:hAnsi="Times New Roman" w:cs="Times New Roman"/>
        </w:rPr>
        <w:t>To determine the onset of the audio signal, the amplified analog output from 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-order, zero-phase Butterworth digital filter (MATLAB command “</w:t>
      </w:r>
      <w:proofErr w:type="spellStart"/>
      <w:r w:rsidR="00E2734E" w:rsidRPr="001D6942">
        <w:rPr>
          <w:rFonts w:ascii="Times New Roman" w:eastAsiaTheme="minorEastAsia" w:hAnsi="Times New Roman" w:cs="Times New Roman"/>
        </w:rPr>
        <w:t>filtfilt</w:t>
      </w:r>
      <w:proofErr w:type="spellEnd"/>
      <w:r w:rsidR="00E2734E" w:rsidRPr="001D6942">
        <w:rPr>
          <w:rFonts w:ascii="Times New Roman" w:eastAsiaTheme="minorEastAsia" w:hAnsi="Times New Roman" w:cs="Times New Roman"/>
        </w:rPr>
        <w:t xml:space="preserve">”).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w:t>
      </w:r>
      <w:proofErr w:type="gramStart"/>
      <w:r w:rsidR="00925961" w:rsidRPr="001D6942">
        <w:rPr>
          <w:rFonts w:ascii="Times New Roman" w:eastAsiaTheme="minorEastAsia" w:hAnsi="Times New Roman" w:cs="Times New Roman"/>
        </w:rPr>
        <w:t>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the Hilbert transform</w:t>
      </w:r>
      <w:proofErr w:type="gramEnd"/>
      <w:r w:rsidR="00E2734E" w:rsidRPr="001D6942">
        <w:rPr>
          <w:rFonts w:ascii="Times New Roman" w:eastAsiaTheme="minorEastAsia" w:hAnsi="Times New Roman" w:cs="Times New Roman"/>
        </w:rPr>
        <w:t xml:space="preserve">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Pr="001D6942"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Linear models were constructed using the “</w:t>
      </w:r>
      <w:proofErr w:type="spellStart"/>
      <w:r w:rsidR="00313F9F" w:rsidRPr="001D6942">
        <w:rPr>
          <w:rFonts w:ascii="Times New Roman" w:eastAsiaTheme="minorEastAsia" w:hAnsi="Times New Roman" w:cs="Times New Roman"/>
        </w:rPr>
        <w:t>fitlm</w:t>
      </w:r>
      <w:proofErr w:type="spellEnd"/>
      <w:r w:rsidR="00313F9F" w:rsidRPr="001D6942">
        <w:rPr>
          <w:rFonts w:ascii="Times New Roman" w:eastAsiaTheme="minorEastAsia" w:hAnsi="Times New Roman" w:cs="Times New Roman"/>
        </w:rPr>
        <w:t xml:space="preserve">” function in MATLAB 2017b. </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425FE1D6"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B4E6C" w:rsidRPr="001D6942">
        <w:rPr>
          <w:rFonts w:ascii="Times New Roman" w:hAnsi="Times New Roman" w:cs="Times New Roman"/>
        </w:rPr>
        <w:t>s</w:t>
      </w:r>
      <w:r w:rsidR="00B272FF" w:rsidRPr="001D6942">
        <w:rPr>
          <w:rFonts w:ascii="Times New Roman" w:hAnsi="Times New Roman" w:cs="Times New Roman"/>
        </w:rPr>
        <w:t xml:space="preserve"> 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DF020B" w:rsidRPr="00DF020B">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E0464A" w:rsidRPr="001D6942">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proofErr w:type="spellStart"/>
      <w:r w:rsidR="004E560F" w:rsidRPr="001D6942">
        <w:rPr>
          <w:rFonts w:ascii="Times New Roman" w:hAnsi="Times New Roman" w:cs="Times New Roman"/>
        </w:rPr>
        <w:t>IntervalTimer</w:t>
      </w:r>
      <w:proofErr w:type="spellEnd"/>
      <w:r w:rsidR="004E560F" w:rsidRPr="001D6942">
        <w:rPr>
          <w:rFonts w:ascii="Times New Roman" w:hAnsi="Times New Roman" w:cs="Times New Roman"/>
        </w:rPr>
        <w:t xml:space="preserve">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proofErr w:type="gramStart"/>
      <w:r w:rsidR="00EC1EF4" w:rsidRPr="001D6942">
        <w:rPr>
          <w:rFonts w:ascii="Times New Roman" w:hAnsi="Times New Roman" w:cs="Times New Roman"/>
        </w:rPr>
        <w:t>Teensy</w:t>
      </w:r>
      <w:proofErr w:type="gramEnd"/>
      <w:r w:rsidR="00EC1EF4" w:rsidRPr="001D6942">
        <w:rPr>
          <w:rFonts w:ascii="Times New Roman" w:hAnsi="Times New Roman" w:cs="Times New Roman"/>
        </w:rPr>
        <w:t xml:space="preserve">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3EBD91E5"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del w:id="36" w:author="howard" w:date="2018-11-26T16:30:00Z">
        <w:r w:rsidR="00797C6B" w:rsidRPr="001D6942" w:rsidDel="005B75B8">
          <w:rPr>
            <w:rFonts w:ascii="Times New Roman" w:hAnsi="Times New Roman" w:cs="Times New Roman"/>
          </w:rPr>
          <w:delText xml:space="preserve">more </w:delText>
        </w:r>
      </w:del>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ins w:id="37" w:author="howard" w:date="2018-11-26T16:30:00Z">
        <w:r w:rsidR="005B75B8">
          <w:rPr>
            <w:rFonts w:ascii="Times New Roman" w:hAnsi="Times New Roman" w:cs="Times New Roman"/>
          </w:rPr>
          <w:t xml:space="preserve"> relative to other tracking devices</w:t>
        </w:r>
      </w:ins>
      <w:del w:id="38" w:author="howard" w:date="2018-11-26T16:30:00Z">
        <w:r w:rsidR="008F6EB3" w:rsidRPr="001D6942" w:rsidDel="005B75B8">
          <w:rPr>
            <w:rFonts w:ascii="Times New Roman" w:hAnsi="Times New Roman" w:cs="Times New Roman"/>
          </w:rPr>
          <w:delText xml:space="preserve"> than a normal </w:delText>
        </w:r>
        <w:r w:rsidR="00885BE7" w:rsidRPr="001D6942" w:rsidDel="005B75B8">
          <w:rPr>
            <w:rFonts w:ascii="Times New Roman" w:hAnsi="Times New Roman" w:cs="Times New Roman"/>
          </w:rPr>
          <w:delText xml:space="preserve">computer </w:delText>
        </w:r>
        <w:r w:rsidR="008F6EB3" w:rsidRPr="001D6942" w:rsidDel="005B75B8">
          <w:rPr>
            <w:rFonts w:ascii="Times New Roman" w:hAnsi="Times New Roman" w:cs="Times New Roman"/>
          </w:rPr>
          <w:delText>mouse</w:delText>
        </w:r>
      </w:del>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ins w:id="39" w:author="howard" w:date="2018-11-26T16:31:00Z">
        <w:r w:rsidR="005B75B8">
          <w:rPr>
            <w:rFonts w:ascii="Times New Roman" w:hAnsi="Times New Roman" w:cs="Times New Roman"/>
          </w:rPr>
          <w:t xml:space="preserve">the LED of </w:t>
        </w:r>
      </w:ins>
      <w:del w:id="40" w:author="howard" w:date="2018-11-26T16:31:00Z">
        <w:r w:rsidR="002D61AB" w:rsidRPr="001D6942" w:rsidDel="005B75B8">
          <w:rPr>
            <w:rFonts w:ascii="Times New Roman" w:hAnsi="Times New Roman" w:cs="Times New Roman"/>
          </w:rPr>
          <w:delText>a</w:delText>
        </w:r>
      </w:del>
      <w:r w:rsidR="001C0B23" w:rsidRPr="001D6942">
        <w:rPr>
          <w:rFonts w:ascii="Times New Roman" w:hAnsi="Times New Roman" w:cs="Times New Roman"/>
        </w:rPr>
        <w:t xml:space="preserve"> </w:t>
      </w:r>
      <w:ins w:id="41" w:author="howard" w:date="2018-11-26T16:31:00Z">
        <w:r w:rsidR="005B75B8">
          <w:rPr>
            <w:rFonts w:ascii="Times New Roman" w:hAnsi="Times New Roman" w:cs="Times New Roman"/>
          </w:rPr>
          <w:t xml:space="preserve">a </w:t>
        </w:r>
      </w:ins>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ins w:id="42" w:author="howard" w:date="2018-11-26T16:32:00Z">
        <w:r w:rsidR="005B75B8">
          <w:rPr>
            <w:rFonts w:ascii="Times New Roman" w:hAnsi="Times New Roman" w:cs="Times New Roman"/>
          </w:rPr>
          <w:t xml:space="preserve">For these experiments we affixed </w:t>
        </w:r>
      </w:ins>
      <w:r w:rsidR="006C2B6E" w:rsidRPr="001D6942">
        <w:rPr>
          <w:rFonts w:ascii="Times New Roman" w:hAnsi="Times New Roman" w:cs="Times New Roman"/>
        </w:rPr>
        <w:t xml:space="preserve">ADNS-9800 sensors were </w:t>
      </w:r>
      <w:del w:id="43" w:author="howard" w:date="2018-11-26T16:32:00Z">
        <w:r w:rsidR="006C2B6E" w:rsidRPr="001D6942" w:rsidDel="005B75B8">
          <w:rPr>
            <w:rFonts w:ascii="Times New Roman" w:hAnsi="Times New Roman" w:cs="Times New Roman"/>
          </w:rPr>
          <w:delText xml:space="preserve">affixed </w:delText>
        </w:r>
      </w:del>
      <w:r w:rsidR="006C2B6E" w:rsidRPr="001D6942">
        <w:rPr>
          <w:rFonts w:ascii="Times New Roman" w:hAnsi="Times New Roman" w:cs="Times New Roman"/>
        </w:rPr>
        <w:t xml:space="preserve">to </w:t>
      </w:r>
      <w:ins w:id="44" w:author="howard" w:date="2018-11-26T16:32:00Z">
        <w:r w:rsidR="005B75B8">
          <w:rPr>
            <w:rFonts w:ascii="Times New Roman" w:hAnsi="Times New Roman" w:cs="Times New Roman"/>
          </w:rPr>
          <w:t xml:space="preserve">the housing of </w:t>
        </w:r>
      </w:ins>
      <w:r w:rsidR="006C2B6E" w:rsidRPr="001D6942">
        <w:rPr>
          <w:rFonts w:ascii="Times New Roman" w:hAnsi="Times New Roman" w:cs="Times New Roman"/>
        </w:rPr>
        <w:t xml:space="preserve">a </w:t>
      </w:r>
      <w:del w:id="45" w:author="howard" w:date="2018-11-26T16:32:00Z">
        <w:r w:rsidR="006C2B6E" w:rsidRPr="001D6942" w:rsidDel="005B75B8">
          <w:rPr>
            <w:rFonts w:ascii="Times New Roman" w:hAnsi="Times New Roman" w:cs="Times New Roman"/>
          </w:rPr>
          <w:delText>“</w:delText>
        </w:r>
      </w:del>
      <w:ins w:id="46" w:author="howard" w:date="2018-11-26T16:32:00Z">
        <w:r w:rsidR="005B75B8">
          <w:rPr>
            <w:rFonts w:ascii="Times New Roman" w:hAnsi="Times New Roman" w:cs="Times New Roman"/>
          </w:rPr>
          <w:t xml:space="preserve">Styrofoam ball </w:t>
        </w:r>
      </w:ins>
      <w:r w:rsidR="006C2B6E" w:rsidRPr="001D6942">
        <w:rPr>
          <w:rFonts w:ascii="Times New Roman" w:hAnsi="Times New Roman" w:cs="Times New Roman"/>
        </w:rPr>
        <w:t>spherical treadmill</w:t>
      </w:r>
      <w:del w:id="47" w:author="howard" w:date="2018-11-26T16:32:00Z">
        <w:r w:rsidR="006C2B6E" w:rsidRPr="001D6942" w:rsidDel="005B75B8">
          <w:rPr>
            <w:rFonts w:ascii="Times New Roman" w:hAnsi="Times New Roman" w:cs="Times New Roman"/>
          </w:rPr>
          <w:delText xml:space="preserve">” </w:delText>
        </w:r>
      </w:del>
      <w:ins w:id="48" w:author="howard" w:date="2018-11-26T16:32:00Z">
        <w:r w:rsidR="005B75B8">
          <w:rPr>
            <w:rFonts w:ascii="Times New Roman" w:hAnsi="Times New Roman" w:cs="Times New Roman"/>
          </w:rPr>
          <w:t xml:space="preserve"> </w:t>
        </w:r>
        <w:r w:rsidR="005B75B8" w:rsidRPr="001D6942">
          <w:rPr>
            <w:rFonts w:ascii="Times New Roman" w:hAnsi="Times New Roman" w:cs="Times New Roman"/>
          </w:rPr>
          <w:t xml:space="preserve"> </w:t>
        </w:r>
      </w:ins>
      <w:del w:id="49" w:author="howard" w:date="2018-11-26T16:32:00Z">
        <w:r w:rsidR="006C2B6E" w:rsidRPr="001D6942" w:rsidDel="005B75B8">
          <w:rPr>
            <w:rFonts w:ascii="Times New Roman" w:hAnsi="Times New Roman" w:cs="Times New Roman"/>
          </w:rPr>
          <w:delText>setup</w:delText>
        </w:r>
        <w:r w:rsidR="00354F51" w:rsidRPr="001D6942" w:rsidDel="005B75B8">
          <w:rPr>
            <w:rFonts w:ascii="Times New Roman" w:hAnsi="Times New Roman" w:cs="Times New Roman"/>
          </w:rPr>
          <w:delText xml:space="preserve"> </w:delText>
        </w:r>
      </w:del>
      <w:r w:rsidR="006C2B6E" w:rsidRPr="001D6942">
        <w:rPr>
          <w:rFonts w:ascii="Times New Roman" w:hAnsi="Times New Roman" w:cs="Times New Roman"/>
        </w:rPr>
        <w:t>and wired</w:t>
      </w:r>
      <w:r w:rsidR="007F6DB3" w:rsidRPr="001D6942">
        <w:rPr>
          <w:rFonts w:ascii="Times New Roman" w:hAnsi="Times New Roman" w:cs="Times New Roman"/>
        </w:rPr>
        <w:t xml:space="preserve"> </w:t>
      </w:r>
      <w:ins w:id="50" w:author="howard" w:date="2018-11-26T16:32:00Z">
        <w:r w:rsidR="005B75B8">
          <w:rPr>
            <w:rFonts w:ascii="Times New Roman" w:hAnsi="Times New Roman" w:cs="Times New Roman"/>
          </w:rPr>
          <w:t xml:space="preserve">them </w:t>
        </w:r>
      </w:ins>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lastRenderedPageBreak/>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w:t>
      </w:r>
      <w:proofErr w:type="spellStart"/>
      <w:r w:rsidR="00135805" w:rsidRPr="001D6942">
        <w:rPr>
          <w:rFonts w:ascii="Times New Roman" w:hAnsi="Times New Roman" w:cs="Times New Roman"/>
        </w:rPr>
        <w:t>std</w:t>
      </w:r>
      <w:proofErr w:type="spellEnd"/>
      <w:r w:rsidR="00135805" w:rsidRPr="001D6942">
        <w:rPr>
          <w:rFonts w:ascii="Times New Roman" w:hAnsi="Times New Roman" w:cs="Times New Roman"/>
        </w:rPr>
        <w:t>)</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DF020B" w:rsidRPr="00DF020B">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020FABCD"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w:t>
      </w:r>
      <w:proofErr w:type="gramStart"/>
      <w:r w:rsidR="003350F2" w:rsidRPr="001D6942">
        <w:rPr>
          <w:rFonts w:ascii="Times New Roman" w:hAnsi="Times New Roman" w:cs="Times New Roman"/>
        </w:rPr>
        <w:t>T</w:t>
      </w:r>
      <w:r w:rsidRPr="001D6942">
        <w:rPr>
          <w:rFonts w:ascii="Times New Roman" w:hAnsi="Times New Roman" w:cs="Times New Roman"/>
        </w:rPr>
        <w:t>eensy</w:t>
      </w:r>
      <w:proofErr w:type="gramEnd"/>
      <w:r w:rsidRPr="001D6942">
        <w:rPr>
          <w:rFonts w:ascii="Times New Roman" w:hAnsi="Times New Roman" w:cs="Times New Roman"/>
        </w:rPr>
        <w:t xml:space="preserve">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ins w:id="51" w:author="howard" w:date="2018-11-26T16:33:00Z">
        <w:r w:rsidR="005B75B8">
          <w:rPr>
            <w:rFonts w:ascii="Times New Roman" w:hAnsi="Times New Roman" w:cs="Times New Roman"/>
          </w:rPr>
          <w:t xml:space="preserve"> and reflects the internal frequency of the Teensy</w:t>
        </w:r>
      </w:ins>
      <w:ins w:id="52" w:author="howard" w:date="2018-11-26T16:34:00Z">
        <w:r w:rsidR="005B75B8">
          <w:rPr>
            <w:rFonts w:ascii="Times New Roman" w:hAnsi="Times New Roman" w:cs="Times New Roman"/>
          </w:rPr>
          <w:t xml:space="preserve"> </w:t>
        </w:r>
        <w:commentRangeStart w:id="53"/>
        <w:r w:rsidR="005B75B8">
          <w:rPr>
            <w:rFonts w:ascii="Times New Roman" w:hAnsi="Times New Roman" w:cs="Times New Roman"/>
          </w:rPr>
          <w:t>microcontroller</w:t>
        </w:r>
      </w:ins>
      <w:commentRangeEnd w:id="53"/>
      <w:ins w:id="54" w:author="howard" w:date="2018-11-26T16:41:00Z">
        <w:r w:rsidR="00DC6CBB">
          <w:rPr>
            <w:rStyle w:val="CommentReference"/>
          </w:rPr>
          <w:commentReference w:id="53"/>
        </w:r>
      </w:ins>
      <w:r w:rsidR="00F61ACF" w:rsidRPr="001D6942">
        <w:rPr>
          <w:rFonts w:ascii="Times New Roman" w:hAnsi="Times New Roman" w:cs="Times New Roman"/>
        </w:rPr>
        <w:t>.</w:t>
      </w:r>
      <w:ins w:id="55" w:author="howard" w:date="2018-11-26T16:41:00Z">
        <w:r w:rsidR="00DC6CBB">
          <w:rPr>
            <w:rFonts w:ascii="Times New Roman" w:hAnsi="Times New Roman" w:cs="Times New Roman"/>
          </w:rPr>
          <w:t xml:space="preserve"> </w:t>
        </w:r>
      </w:ins>
    </w:p>
    <w:p w14:paraId="2F3F5309" w14:textId="73827F40"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commentRangeStart w:id="56"/>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commentRangeEnd w:id="56"/>
      <w:r w:rsidR="00DC6CBB">
        <w:rPr>
          <w:rStyle w:val="CommentReference"/>
        </w:rPr>
        <w:commentReference w:id="56"/>
      </w:r>
      <w:r w:rsidR="00F61ACF" w:rsidRPr="001D6942">
        <w:rPr>
          <w:rFonts w:ascii="Times New Roman" w:hAnsi="Times New Roman" w:cs="Times New Roman"/>
        </w:rPr>
        <w:t>.</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proofErr w:type="spellStart"/>
      <w:r w:rsidR="00F00EE4" w:rsidRPr="001D6942">
        <w:rPr>
          <w:rFonts w:ascii="Times New Roman" w:hAnsi="Times New Roman" w:cs="Times New Roman"/>
        </w:rPr>
        <w:t>IntervalTimer</w:t>
      </w:r>
      <w:proofErr w:type="spellEnd"/>
      <w:r w:rsidR="00F00EE4" w:rsidRPr="001D6942">
        <w:rPr>
          <w:rFonts w:ascii="Times New Roman" w:hAnsi="Times New Roman" w:cs="Times New Roman"/>
        </w:rPr>
        <w:t xml:space="preserve">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1917535B"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del w:id="57" w:author="howard" w:date="2018-11-26T16:44:00Z">
        <w:r w:rsidRPr="001D6942" w:rsidDel="00D96D6E">
          <w:rPr>
            <w:rFonts w:ascii="Times New Roman" w:hAnsi="Times New Roman" w:cs="Times New Roman"/>
          </w:rPr>
          <w:delText>this experiment</w:delText>
        </w:r>
      </w:del>
      <w:ins w:id="58" w:author="howard" w:date="2018-11-26T16:44:00Z">
        <w:r w:rsidR="00D96D6E">
          <w:rPr>
            <w:rFonts w:ascii="Times New Roman" w:hAnsi="Times New Roman" w:cs="Times New Roman"/>
          </w:rPr>
          <w:t>a second experiment</w:t>
        </w:r>
      </w:ins>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del w:id="59" w:author="howard" w:date="2018-11-26T16:45:00Z">
        <w:r w:rsidR="00C560EC" w:rsidRPr="001D6942" w:rsidDel="00D96D6E">
          <w:rPr>
            <w:rFonts w:ascii="Times New Roman" w:hAnsi="Times New Roman" w:cs="Times New Roman"/>
          </w:rPr>
          <w:delText xml:space="preserve">designed </w:delText>
        </w:r>
      </w:del>
      <w:ins w:id="60" w:author="howard" w:date="2018-11-26T16:45:00Z">
        <w:r w:rsidR="00D96D6E">
          <w:rPr>
            <w:rFonts w:ascii="Times New Roman" w:hAnsi="Times New Roman" w:cs="Times New Roman"/>
          </w:rPr>
          <w:t>reconfigured</w:t>
        </w:r>
        <w:r w:rsidR="00D96D6E" w:rsidRPr="001D6942">
          <w:rPr>
            <w:rFonts w:ascii="Times New Roman" w:hAnsi="Times New Roman" w:cs="Times New Roman"/>
          </w:rPr>
          <w:t xml:space="preserve"> </w:t>
        </w:r>
      </w:ins>
      <w:r w:rsidR="00C560EC" w:rsidRPr="001D6942">
        <w:rPr>
          <w:rFonts w:ascii="Times New Roman" w:hAnsi="Times New Roman" w:cs="Times New Roman"/>
        </w:rPr>
        <w:t xml:space="preserve">the </w:t>
      </w:r>
      <w:proofErr w:type="gramStart"/>
      <w:r w:rsidR="00C560EC" w:rsidRPr="001D6942">
        <w:rPr>
          <w:rFonts w:ascii="Times New Roman" w:hAnsi="Times New Roman" w:cs="Times New Roman"/>
        </w:rPr>
        <w:t>Teensy</w:t>
      </w:r>
      <w:proofErr w:type="gramEnd"/>
      <w:r w:rsidR="00C560EC" w:rsidRPr="001D6942">
        <w:rPr>
          <w:rFonts w:ascii="Times New Roman" w:hAnsi="Times New Roman" w:cs="Times New Roman"/>
        </w:rPr>
        <w:t xml:space="preserve">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 xml:space="preserve">l precision of the </w:t>
      </w:r>
      <w:proofErr w:type="gramStart"/>
      <w:r w:rsidR="00567E54" w:rsidRPr="001D6942">
        <w:rPr>
          <w:rFonts w:ascii="Times New Roman" w:hAnsi="Times New Roman" w:cs="Times New Roman"/>
        </w:rPr>
        <w:t>T</w:t>
      </w:r>
      <w:r w:rsidRPr="001D6942">
        <w:rPr>
          <w:rFonts w:ascii="Times New Roman" w:hAnsi="Times New Roman" w:cs="Times New Roman"/>
        </w:rPr>
        <w:t>eensy</w:t>
      </w:r>
      <w:proofErr w:type="gramEnd"/>
      <w:r w:rsidRPr="001D6942">
        <w:rPr>
          <w:rFonts w:ascii="Times New Roman" w:hAnsi="Times New Roman" w:cs="Times New Roman"/>
        </w:rPr>
        <w:t xml:space="preserve">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w:t>
      </w:r>
      <w:proofErr w:type="gramStart"/>
      <w:r w:rsidR="003C7BAB" w:rsidRPr="001D6942">
        <w:rPr>
          <w:rFonts w:ascii="Times New Roman" w:hAnsi="Times New Roman" w:cs="Times New Roman"/>
        </w:rPr>
        <w:t>Teensy</w:t>
      </w:r>
      <w:proofErr w:type="gramEnd"/>
      <w:r w:rsidR="003C7BAB" w:rsidRPr="001D6942">
        <w:rPr>
          <w:rFonts w:ascii="Times New Roman" w:hAnsi="Times New Roman" w:cs="Times New Roman"/>
        </w:rPr>
        <w:t xml:space="preserve">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 xml:space="preserve">of the </w:t>
      </w:r>
      <w:proofErr w:type="gramStart"/>
      <w:r w:rsidR="003C7BAB" w:rsidRPr="001D6942">
        <w:rPr>
          <w:rFonts w:ascii="Times New Roman" w:hAnsi="Times New Roman" w:cs="Times New Roman"/>
        </w:rPr>
        <w:t>T</w:t>
      </w:r>
      <w:r w:rsidR="00E2734E" w:rsidRPr="001D6942">
        <w:rPr>
          <w:rFonts w:ascii="Times New Roman" w:hAnsi="Times New Roman" w:cs="Times New Roman"/>
        </w:rPr>
        <w:t>eensy</w:t>
      </w:r>
      <w:proofErr w:type="gramEnd"/>
      <w:r w:rsidR="00E2734E" w:rsidRPr="001D6942">
        <w:rPr>
          <w:rFonts w:ascii="Times New Roman" w:hAnsi="Times New Roman" w:cs="Times New Roman"/>
        </w:rPr>
        <w:t xml:space="preserve">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proofErr w:type="spellStart"/>
      <w:r w:rsidR="00BA39F0" w:rsidRPr="001D6942">
        <w:rPr>
          <w:rFonts w:ascii="Times New Roman" w:hAnsi="Times New Roman" w:cs="Times New Roman"/>
        </w:rPr>
        <w:t>sCMOS</w:t>
      </w:r>
      <w:proofErr w:type="spellEnd"/>
      <w:r w:rsidR="00BA39F0" w:rsidRPr="001D6942">
        <w:rPr>
          <w:rFonts w:ascii="Times New Roman" w:hAnsi="Times New Roman" w:cs="Times New Roman"/>
        </w:rPr>
        <w:t xml:space="preserve">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w:t>
      </w:r>
      <w:proofErr w:type="spellStart"/>
      <w:proofErr w:type="gramStart"/>
      <w:r w:rsidR="0054518A" w:rsidRPr="001D6942">
        <w:rPr>
          <w:rFonts w:ascii="Times New Roman" w:hAnsi="Times New Roman" w:cs="Times New Roman"/>
          <w:color w:val="000000"/>
        </w:rPr>
        <w:t>std</w:t>
      </w:r>
      <w:proofErr w:type="spellEnd"/>
      <w:proofErr w:type="gramEnd"/>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w:t>
      </w:r>
      <w:proofErr w:type="spellStart"/>
      <w:r w:rsidR="00EF2B15"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2EE57AC3"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ins w:id="61" w:author="howard" w:date="2018-11-26T16:46:00Z">
        <w:r w:rsidR="00D96D6E">
          <w:rPr>
            <w:rFonts w:ascii="Times New Roman" w:eastAsiaTheme="minorEastAsia" w:hAnsi="Times New Roman" w:cs="Times New Roman"/>
          </w:rPr>
          <w:t xml:space="preserve"> sampled at XXX Hz</w:t>
        </w:r>
      </w:ins>
      <w:r w:rsidR="00E2734E" w:rsidRPr="001D6942">
        <w:rPr>
          <w:rFonts w:ascii="Times New Roman" w:eastAsiaTheme="minorEastAsia" w:hAnsi="Times New Roman" w:cs="Times New Roman"/>
        </w:rPr>
        <w:t>. 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w:t>
      </w:r>
      <w:commentRangeStart w:id="62"/>
      <w:r w:rsidR="00E31EB2" w:rsidRPr="001D6942">
        <w:rPr>
          <w:rFonts w:ascii="Times New Roman" w:hAnsi="Times New Roman" w:cs="Times New Roman"/>
        </w:rPr>
        <w:t xml:space="preserve">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commentRangeEnd w:id="62"/>
      <w:r w:rsidR="00D96D6E">
        <w:rPr>
          <w:rStyle w:val="CommentReference"/>
        </w:rPr>
        <w:commentReference w:id="62"/>
      </w:r>
      <w:r w:rsidR="00F7640B" w:rsidRPr="001D6942">
        <w:rPr>
          <w:rFonts w:ascii="Times New Roman" w:hAnsi="Times New Roman" w:cs="Times New Roman"/>
        </w:rPr>
        <w:t>(</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w:t>
      </w:r>
      <w:proofErr w:type="spellStart"/>
      <w:proofErr w:type="gramStart"/>
      <w:r w:rsidR="00E30C56" w:rsidRPr="001D6942">
        <w:rPr>
          <w:rFonts w:ascii="Times New Roman" w:hAnsi="Times New Roman" w:cs="Times New Roman"/>
        </w:rPr>
        <w:t>std</w:t>
      </w:r>
      <w:proofErr w:type="spellEnd"/>
      <w:proofErr w:type="gramEnd"/>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w:t>
      </w:r>
      <w:r w:rsidR="00DA4838" w:rsidRPr="001D6942">
        <w:rPr>
          <w:rFonts w:ascii="Times New Roman" w:hAnsi="Times New Roman" w:cs="Times New Roman"/>
        </w:rPr>
        <w:lastRenderedPageBreak/>
        <w:t xml:space="preserve">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r w:rsidR="00E31EB2" w:rsidRPr="001D6942">
        <w:rPr>
          <w:rFonts w:ascii="Times New Roman" w:hAnsi="Times New Roman" w:cs="Times New Roman"/>
        </w:rPr>
        <w:t>T</w:t>
      </w:r>
      <w:r w:rsidR="003A49F3" w:rsidRPr="001D6942">
        <w:rPr>
          <w:rFonts w:ascii="Times New Roman" w:hAnsi="Times New Roman" w:cs="Times New Roman"/>
        </w:rPr>
        <w:t>he</w:t>
      </w:r>
      <w:r w:rsidR="00E31EB2" w:rsidRPr="001D6942">
        <w:rPr>
          <w:rFonts w:ascii="Times New Roman" w:hAnsi="Times New Roman" w:cs="Times New Roman"/>
        </w:rPr>
        <w:t xml:space="preserve"> duration of the tone was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proofErr w:type="spellStart"/>
      <w:r w:rsidR="00D20DCE" w:rsidRPr="001D6942">
        <w:rPr>
          <w:rFonts w:ascii="Times New Roman" w:hAnsi="Times New Roman" w:cs="Times New Roman"/>
        </w:rPr>
        <w:t>ms</w:t>
      </w:r>
      <w:proofErr w:type="spellEnd"/>
      <w:r w:rsidR="00727D53" w:rsidRPr="001D6942">
        <w:rPr>
          <w:rFonts w:ascii="Times New Roman" w:hAnsi="Times New Roman" w:cs="Times New Roman"/>
        </w:rPr>
        <w:t xml:space="preserve">, </w:t>
      </w:r>
      <w:r w:rsidR="00E30C56" w:rsidRPr="001D6942">
        <w:rPr>
          <w:rFonts w:ascii="Times New Roman" w:hAnsi="Times New Roman" w:cs="Times New Roman"/>
        </w:rPr>
        <w:t xml:space="preserve">(mean +/- </w:t>
      </w:r>
      <w:proofErr w:type="spellStart"/>
      <w:proofErr w:type="gramStart"/>
      <w:r w:rsidR="00E30C56" w:rsidRPr="001D6942">
        <w:rPr>
          <w:rFonts w:ascii="Times New Roman" w:hAnsi="Times New Roman" w:cs="Times New Roman"/>
        </w:rPr>
        <w:t>std</w:t>
      </w:r>
      <w:proofErr w:type="spellEnd"/>
      <w:proofErr w:type="gramEnd"/>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w:t>
      </w:r>
      <w:proofErr w:type="gramStart"/>
      <w:r w:rsidR="00EF2B15" w:rsidRPr="001D6942">
        <w:rPr>
          <w:rFonts w:ascii="Times New Roman" w:hAnsi="Times New Roman" w:cs="Times New Roman"/>
        </w:rPr>
        <w:t>Teensy</w:t>
      </w:r>
      <w:proofErr w:type="gramEnd"/>
      <w:r w:rsidR="00EF2B15" w:rsidRPr="001D6942">
        <w:rPr>
          <w:rFonts w:ascii="Times New Roman" w:hAnsi="Times New Roman" w:cs="Times New Roman"/>
        </w:rPr>
        <w:t xml:space="preserve"> interface</w:t>
      </w:r>
      <w:r w:rsidR="00CF758B" w:rsidRPr="001D6942">
        <w:rPr>
          <w:rFonts w:ascii="Times New Roman" w:hAnsi="Times New Roman" w:cs="Times New Roman"/>
        </w:rPr>
        <w:t>, timed by the “</w:t>
      </w:r>
      <w:proofErr w:type="spellStart"/>
      <w:r w:rsidR="00CF758B" w:rsidRPr="001D6942">
        <w:rPr>
          <w:rFonts w:ascii="Times New Roman" w:hAnsi="Times New Roman" w:cs="Times New Roman"/>
        </w:rPr>
        <w:t>elapsedMicros</w:t>
      </w:r>
      <w:proofErr w:type="spellEnd"/>
      <w:r w:rsidR="00CF758B" w:rsidRPr="001D6942">
        <w:rPr>
          <w:rFonts w:ascii="Times New Roman" w:hAnsi="Times New Roman" w:cs="Times New Roman"/>
        </w:rPr>
        <w:t xml:space="preserve">”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w:t>
      </w:r>
      <w:proofErr w:type="spellStart"/>
      <w:r w:rsidR="001C4DF7" w:rsidRPr="001D6942">
        <w:rPr>
          <w:rFonts w:ascii="Times New Roman" w:hAnsi="Times New Roman" w:cs="Times New Roman"/>
        </w:rPr>
        <w:t>sCMOS</w:t>
      </w:r>
      <w:proofErr w:type="spellEnd"/>
      <w:r w:rsidR="001C4DF7" w:rsidRPr="001D6942">
        <w:rPr>
          <w:rFonts w:ascii="Times New Roman" w:hAnsi="Times New Roman" w:cs="Times New Roman"/>
        </w:rPr>
        <w:t xml:space="preserve">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w:t>
      </w:r>
      <w:proofErr w:type="gramStart"/>
      <w:r w:rsidR="00D612AB" w:rsidRPr="001D6942">
        <w:rPr>
          <w:rFonts w:ascii="Times New Roman" w:hAnsi="Times New Roman" w:cs="Times New Roman"/>
        </w:rPr>
        <w:t>Teensy</w:t>
      </w:r>
      <w:proofErr w:type="gramEnd"/>
      <w:r w:rsidR="00D612AB" w:rsidRPr="001D6942">
        <w:rPr>
          <w:rFonts w:ascii="Times New Roman" w:hAnsi="Times New Roman" w:cs="Times New Roman"/>
        </w:rPr>
        <w:t xml:space="preserve">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proofErr w:type="spellStart"/>
      <w:r w:rsidR="00E90638" w:rsidRPr="001D6942">
        <w:rPr>
          <w:rFonts w:ascii="Times New Roman" w:hAnsi="Times New Roman" w:cs="Times New Roman"/>
        </w:rPr>
        <w:t>sCMOS</w:t>
      </w:r>
      <w:proofErr w:type="spellEnd"/>
      <w:r w:rsidR="00E90638" w:rsidRPr="001D6942">
        <w:rPr>
          <w:rFonts w:ascii="Times New Roman" w:hAnsi="Times New Roman" w:cs="Times New Roman"/>
        </w:rPr>
        <w:t xml:space="preserve">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proofErr w:type="gramStart"/>
      <w:r w:rsidR="00EC1A25" w:rsidRPr="001D6942">
        <w:rPr>
          <w:rFonts w:ascii="Times New Roman" w:hAnsi="Times New Roman" w:cs="Times New Roman"/>
        </w:rPr>
        <w:t>Teensy</w:t>
      </w:r>
      <w:proofErr w:type="gramEnd"/>
      <w:r w:rsidR="00EC1A25" w:rsidRPr="001D6942">
        <w:rPr>
          <w:rFonts w:ascii="Times New Roman" w:hAnsi="Times New Roman" w:cs="Times New Roman"/>
        </w:rPr>
        <w:t xml:space="preserve">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w:t>
      </w:r>
      <w:proofErr w:type="gramStart"/>
      <w:r w:rsidR="00A15861" w:rsidRPr="001D6942">
        <w:rPr>
          <w:rFonts w:ascii="Times New Roman" w:hAnsi="Times New Roman" w:cs="Times New Roman"/>
        </w:rPr>
        <w:t>Teensy</w:t>
      </w:r>
      <w:proofErr w:type="gramEnd"/>
      <w:r w:rsidR="00A15861" w:rsidRPr="001D6942">
        <w:rPr>
          <w:rFonts w:ascii="Times New Roman" w:hAnsi="Times New Roman" w:cs="Times New Roman"/>
        </w:rPr>
        <w:t xml:space="preserve">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412E57CA"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5A7568" w:rsidRPr="001D6942">
        <w:rPr>
          <w:rFonts w:ascii="Times New Roman" w:hAnsi="Times New Roman" w:cs="Times New Roman"/>
        </w:rPr>
        <w:t xml:space="preserve">UNO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461008" w:rsidRPr="001D6942">
        <w:rPr>
          <w:rFonts w:ascii="Times New Roman" w:hAnsi="Times New Roman" w:cs="Times New Roman"/>
        </w:rPr>
        <w:t xml:space="preserve"> signal, they need extra </w:t>
      </w:r>
      <w:r w:rsidR="00A45D0C" w:rsidRPr="001D6942">
        <w:rPr>
          <w:rFonts w:ascii="Times New Roman" w:hAnsi="Times New Roman" w:cs="Times New Roman"/>
        </w:rPr>
        <w:t>resistors and capacitors</w:t>
      </w:r>
      <w:r w:rsidR="004A3154" w:rsidRPr="001D6942">
        <w:rPr>
          <w:rFonts w:ascii="Times New Roman" w:hAnsi="Times New Roman" w:cs="Times New Roman"/>
        </w:rPr>
        <w:t xml:space="preserve"> to do so</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commentRangeStart w:id="63"/>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commentRangeEnd w:id="63"/>
      <w:r w:rsidR="00D96D6E">
        <w:rPr>
          <w:rStyle w:val="CommentReference"/>
        </w:rPr>
        <w:commentReference w:id="63"/>
      </w:r>
      <w:r w:rsidR="00DF6614" w:rsidRPr="001D6942">
        <w:rPr>
          <w:rFonts w:ascii="Times New Roman" w:hAnsi="Times New Roman" w:cs="Times New Roman"/>
        </w:rPr>
        <w:t xml:space="preserve">. It is possible that other implementations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 xml:space="preserve">is easy to implement, utilizing only a few lines of code within a single script. Thus, </w:t>
      </w:r>
      <w:r w:rsidR="009A27A4" w:rsidRPr="001D6942">
        <w:rPr>
          <w:rFonts w:ascii="Times New Roman" w:hAnsi="Times New Roman" w:cs="Times New Roman"/>
        </w:rPr>
        <w:t>this</w:t>
      </w:r>
      <w:r w:rsidR="00DF6614" w:rsidRPr="001D6942">
        <w:rPr>
          <w:rFonts w:ascii="Times New Roman" w:hAnsi="Times New Roman" w:cs="Times New Roman"/>
        </w:rPr>
        <w:t xml:space="preserve"> </w:t>
      </w:r>
      <w:proofErr w:type="gramStart"/>
      <w:r w:rsidR="00DF6614" w:rsidRPr="001D6942">
        <w:rPr>
          <w:rFonts w:ascii="Times New Roman" w:hAnsi="Times New Roman" w:cs="Times New Roman"/>
        </w:rPr>
        <w:t>Teensy</w:t>
      </w:r>
      <w:proofErr w:type="gramEnd"/>
      <w:r w:rsidR="00DF6614" w:rsidRPr="001D6942">
        <w:rPr>
          <w:rFonts w:ascii="Times New Roman" w:hAnsi="Times New Roman" w:cs="Times New Roman"/>
        </w:rPr>
        <w:t xml:space="preserve"> interface allows easy implementation for diverse experimental designs, including the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2BC548C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to generate </w:t>
      </w:r>
      <w:r w:rsidRPr="001D6942">
        <w:rPr>
          <w:rFonts w:ascii="Times New Roman" w:hAnsi="Times New Roman" w:cs="Times New Roman"/>
        </w:rPr>
        <w:lastRenderedPageBreak/>
        <w:t xml:space="preserve">analog output. Thus the Teensy interface, a Teensy 3.2 and custom functions, provides a user-friendly, easily adaptable, and temporally precise tool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trace conditioning behavioral experiments demonstrated here, or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645786DB" w:rsidR="002D3FD9" w:rsidRPr="001D6942" w:rsidRDefault="002D3FD9">
      <w:pPr>
        <w:rPr>
          <w:rFonts w:ascii="Times New Roman" w:hAnsi="Times New Roman" w:cs="Times New Roman"/>
        </w:rPr>
      </w:pPr>
      <w:proofErr w:type="gramStart"/>
      <w:r w:rsidRPr="001D6942">
        <w:rPr>
          <w:rFonts w:ascii="Times New Roman" w:hAnsi="Times New Roman" w:cs="Times New Roman"/>
          <w:b/>
        </w:rPr>
        <w:t>Figure 1.</w:t>
      </w:r>
      <w:proofErr w:type="gramEnd"/>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del w:id="64" w:author="howard" w:date="2018-11-26T17:10:00Z">
        <w:r w:rsidR="003F0C7A" w:rsidRPr="001D6942" w:rsidDel="00BD1809">
          <w:rPr>
            <w:rFonts w:ascii="Times New Roman" w:hAnsi="Times New Roman" w:cs="Times New Roman"/>
          </w:rPr>
          <w:delText>setups</w:delText>
        </w:r>
        <w:r w:rsidR="00C503C0" w:rsidRPr="001D6942" w:rsidDel="00BD1809">
          <w:rPr>
            <w:rFonts w:ascii="Times New Roman" w:hAnsi="Times New Roman" w:cs="Times New Roman"/>
          </w:rPr>
          <w:delText xml:space="preserve"> </w:delText>
        </w:r>
      </w:del>
      <w:ins w:id="65" w:author="howard" w:date="2018-11-26T17:10:00Z">
        <w:r w:rsidR="00BD1809">
          <w:rPr>
            <w:rFonts w:ascii="Times New Roman" w:hAnsi="Times New Roman" w:cs="Times New Roman"/>
          </w:rPr>
          <w:t>arrangements for</w:t>
        </w:r>
        <w:r w:rsidR="00BD1809" w:rsidRPr="001D6942">
          <w:rPr>
            <w:rFonts w:ascii="Times New Roman" w:hAnsi="Times New Roman" w:cs="Times New Roman"/>
          </w:rPr>
          <w:t xml:space="preserve"> </w:t>
        </w:r>
      </w:ins>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w:t>
      </w:r>
      <w:proofErr w:type="spellStart"/>
      <w:r w:rsidR="003F25D0" w:rsidRPr="001D6942">
        <w:rPr>
          <w:rFonts w:ascii="Times New Roman" w:hAnsi="Times New Roman" w:cs="Times New Roman"/>
        </w:rPr>
        <w:t>A</w:t>
      </w:r>
      <w:proofErr w:type="spellEnd"/>
      <w:r w:rsidR="003F25D0" w:rsidRPr="001D6942">
        <w:rPr>
          <w:rFonts w:ascii="Times New Roman" w:hAnsi="Times New Roman" w:cs="Times New Roman"/>
        </w:rPr>
        <w:t xml:space="preserve">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proofErr w:type="spellStart"/>
      <w:r w:rsidR="00BE29D0" w:rsidRPr="001D6942">
        <w:rPr>
          <w:rFonts w:ascii="Times New Roman" w:hAnsi="Times New Roman" w:cs="Times New Roman"/>
        </w:rPr>
        <w:t>s</w:t>
      </w:r>
      <w:r w:rsidR="003F0C7A" w:rsidRPr="001D6942">
        <w:rPr>
          <w:rFonts w:ascii="Times New Roman" w:hAnsi="Times New Roman" w:cs="Times New Roman"/>
        </w:rPr>
        <w:t>CMOS</w:t>
      </w:r>
      <w:proofErr w:type="spellEnd"/>
      <w:r w:rsidR="003F0C7A" w:rsidRPr="001D6942">
        <w:rPr>
          <w:rFonts w:ascii="Times New Roman" w:hAnsi="Times New Roman" w:cs="Times New Roman"/>
        </w:rPr>
        <w:t xml:space="preserve">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del w:id="66" w:author="howard" w:date="2018-11-26T17:09:00Z">
        <w:r w:rsidR="001B487F" w:rsidRPr="001D6942" w:rsidDel="00BD1809">
          <w:rPr>
            <w:rFonts w:ascii="Times New Roman" w:hAnsi="Times New Roman" w:cs="Times New Roman"/>
          </w:rPr>
          <w:delText xml:space="preserve">generated </w:delText>
        </w:r>
      </w:del>
      <w:ins w:id="67" w:author="howard" w:date="2018-11-26T17:09:00Z">
        <w:r w:rsidR="00BD1809">
          <w:rPr>
            <w:rFonts w:ascii="Times New Roman" w:hAnsi="Times New Roman" w:cs="Times New Roman"/>
          </w:rPr>
          <w:t>sent</w:t>
        </w:r>
        <w:r w:rsidR="00BD1809" w:rsidRPr="001D6942">
          <w:rPr>
            <w:rFonts w:ascii="Times New Roman" w:hAnsi="Times New Roman" w:cs="Times New Roman"/>
          </w:rPr>
          <w:t xml:space="preserve"> </w:t>
        </w:r>
      </w:ins>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proofErr w:type="spellStart"/>
      <w:r w:rsidR="00BE29D0" w:rsidRPr="001D6942">
        <w:rPr>
          <w:rFonts w:ascii="Times New Roman" w:hAnsi="Times New Roman" w:cs="Times New Roman"/>
        </w:rPr>
        <w:t>s</w:t>
      </w:r>
      <w:r w:rsidR="003F0C7A" w:rsidRPr="001D6942">
        <w:rPr>
          <w:rFonts w:ascii="Times New Roman" w:hAnsi="Times New Roman" w:cs="Times New Roman"/>
        </w:rPr>
        <w:t>CMOS</w:t>
      </w:r>
      <w:proofErr w:type="spellEnd"/>
      <w:r w:rsidR="003F0C7A" w:rsidRPr="001D6942">
        <w:rPr>
          <w:rFonts w:ascii="Times New Roman" w:hAnsi="Times New Roman" w:cs="Times New Roman"/>
        </w:rPr>
        <w:t xml:space="preserve"> </w:t>
      </w:r>
      <w:r w:rsidR="00CC708F" w:rsidRPr="001D6942">
        <w:rPr>
          <w:rFonts w:ascii="Times New Roman" w:hAnsi="Times New Roman" w:cs="Times New Roman"/>
        </w:rPr>
        <w:t>camera</w:t>
      </w:r>
      <w:r w:rsidR="008D72F7" w:rsidRPr="001D6942">
        <w:rPr>
          <w:rFonts w:ascii="Times New Roman" w:hAnsi="Times New Roman" w:cs="Times New Roman"/>
        </w:rPr>
        <w:t xml:space="preserve">. Simultaneously, the </w:t>
      </w:r>
      <w:proofErr w:type="gramStart"/>
      <w:r w:rsidR="008D72F7" w:rsidRPr="001D6942">
        <w:rPr>
          <w:rFonts w:ascii="Times New Roman" w:hAnsi="Times New Roman" w:cs="Times New Roman"/>
        </w:rPr>
        <w:t>Teensy</w:t>
      </w:r>
      <w:proofErr w:type="gramEnd"/>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del w:id="68" w:author="howard" w:date="2018-11-26T17:10:00Z">
        <w:r w:rsidR="005A75C6" w:rsidRPr="001D6942" w:rsidDel="00BD1809">
          <w:rPr>
            <w:rFonts w:ascii="Times New Roman" w:hAnsi="Times New Roman" w:cs="Times New Roman"/>
          </w:rPr>
          <w:delText>A</w:delText>
        </w:r>
        <w:r w:rsidR="00C503C0" w:rsidRPr="001D6942" w:rsidDel="00BD1809">
          <w:rPr>
            <w:rFonts w:ascii="Times New Roman" w:hAnsi="Times New Roman" w:cs="Times New Roman"/>
          </w:rPr>
          <w:delText xml:space="preserve"> </w:delText>
        </w:r>
      </w:del>
      <w:ins w:id="69" w:author="howard" w:date="2018-11-26T17:10:00Z">
        <w:r w:rsidR="00BD1809">
          <w:rPr>
            <w:rFonts w:ascii="Times New Roman" w:hAnsi="Times New Roman" w:cs="Times New Roman"/>
          </w:rPr>
          <w:t>T</w:t>
        </w:r>
      </w:ins>
      <w:del w:id="70" w:author="howard" w:date="2018-11-26T17:10:00Z">
        <w:r w:rsidR="00C503C0" w:rsidRPr="001D6942" w:rsidDel="00BD1809">
          <w:rPr>
            <w:rFonts w:ascii="Times New Roman" w:hAnsi="Times New Roman" w:cs="Times New Roman"/>
          </w:rPr>
          <w:delText>t</w:delText>
        </w:r>
      </w:del>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del w:id="71" w:author="howard" w:date="2018-11-26T17:10:00Z">
        <w:r w:rsidR="00C503C0" w:rsidRPr="001D6942" w:rsidDel="00BD1809">
          <w:rPr>
            <w:rFonts w:ascii="Times New Roman" w:hAnsi="Times New Roman" w:cs="Times New Roman"/>
          </w:rPr>
          <w:delText>setup</w:delText>
        </w:r>
      </w:del>
      <w:ins w:id="72" w:author="howard" w:date="2018-11-26T17:10:00Z">
        <w:r w:rsidR="00BD1809">
          <w:rPr>
            <w:rFonts w:ascii="Times New Roman" w:hAnsi="Times New Roman" w:cs="Times New Roman"/>
          </w:rPr>
          <w:t>design</w:t>
        </w:r>
      </w:ins>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ins w:id="73" w:author="howard" w:date="2018-11-26T17:10:00Z">
        <w:r w:rsidR="00BD1809">
          <w:rPr>
            <w:rFonts w:ascii="Times New Roman" w:hAnsi="Times New Roman" w:cs="Times New Roman"/>
          </w:rPr>
          <w:t xml:space="preserve"> 100 </w:t>
        </w:r>
        <w:proofErr w:type="spellStart"/>
        <w:r w:rsidR="00BD1809">
          <w:rPr>
            <w:rFonts w:ascii="Times New Roman" w:hAnsi="Times New Roman" w:cs="Times New Roman"/>
          </w:rPr>
          <w:t>ms</w:t>
        </w:r>
        <w:proofErr w:type="spellEnd"/>
        <w:r w:rsidR="00BD1809">
          <w:rPr>
            <w:rFonts w:ascii="Times New Roman" w:hAnsi="Times New Roman" w:cs="Times New Roman"/>
          </w:rPr>
          <w:t xml:space="preserve"> in duration</w:t>
        </w:r>
      </w:ins>
      <w:r w:rsidR="00E0353B" w:rsidRPr="001D6942">
        <w:rPr>
          <w:rFonts w:ascii="Times New Roman" w:hAnsi="Times New Roman" w:cs="Times New Roman"/>
        </w:rPr>
        <w:t>.</w:t>
      </w:r>
    </w:p>
    <w:p w14:paraId="00C58296" w14:textId="0B9C9C9E" w:rsidR="00E00679" w:rsidRPr="001D6942" w:rsidRDefault="00E00679">
      <w:pPr>
        <w:rPr>
          <w:rFonts w:ascii="Times New Roman" w:hAnsi="Times New Roman" w:cs="Times New Roman"/>
        </w:rPr>
      </w:pPr>
      <w:proofErr w:type="gramStart"/>
      <w:r w:rsidRPr="001D6942">
        <w:rPr>
          <w:rFonts w:ascii="Times New Roman" w:hAnsi="Times New Roman" w:cs="Times New Roman"/>
          <w:b/>
        </w:rPr>
        <w:t>Figure 2.</w:t>
      </w:r>
      <w:proofErr w:type="gramEnd"/>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w:t>
      </w:r>
      <w:proofErr w:type="gramStart"/>
      <w:r w:rsidR="00A42767" w:rsidRPr="001D6942">
        <w:rPr>
          <w:rFonts w:ascii="Times New Roman" w:hAnsi="Times New Roman" w:cs="Times New Roman"/>
        </w:rPr>
        <w:t>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w:t>
      </w:r>
      <w:proofErr w:type="gramEnd"/>
      <w:r w:rsidR="00A42767" w:rsidRPr="001D6942">
        <w:rPr>
          <w:rFonts w:ascii="Times New Roman" w:hAnsi="Times New Roman" w:cs="Times New Roman"/>
        </w:rPr>
        <w:t xml:space="preserve"> Solid dots at intersections between lines indicate connections. Some unused pins on the Teensy 3.2 were not included in this schematic.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proofErr w:type="gramStart"/>
      <w:r w:rsidR="006A5C84" w:rsidRPr="001D6942">
        <w:rPr>
          <w:rFonts w:ascii="Times New Roman" w:hAnsi="Times New Roman" w:cs="Times New Roman"/>
        </w:rPr>
        <w:t>wire</w:t>
      </w:r>
      <w:proofErr w:type="gramEnd"/>
      <w:r w:rsidR="002F0C5D" w:rsidRPr="001D6942">
        <w:rPr>
          <w:rFonts w:ascii="Times New Roman" w:hAnsi="Times New Roman" w:cs="Times New Roman"/>
        </w:rPr>
        <w:t>.</w:t>
      </w:r>
      <w:r w:rsidR="00F94B6D" w:rsidRPr="001D6942">
        <w:rPr>
          <w:rFonts w:ascii="Times New Roman" w:hAnsi="Times New Roman" w:cs="Times New Roman"/>
        </w:rPr>
        <w:t xml:space="preserve"> </w:t>
      </w:r>
      <w:r w:rsidR="0010469A" w:rsidRPr="001D6942">
        <w:rPr>
          <w:rFonts w:ascii="Times New Roman" w:hAnsi="Times New Roman" w:cs="Times New Roman"/>
        </w:rPr>
        <w:t>Some extraneous and unused pins on the Teensy and the prop shield were not included in this diagram</w:t>
      </w:r>
      <w:r w:rsidR="006A77AB" w:rsidRPr="001D6942">
        <w:rPr>
          <w:rFonts w:ascii="Times New Roman" w:hAnsi="Times New Roman" w:cs="Times New Roman"/>
        </w:rPr>
        <w:t>.</w:t>
      </w:r>
    </w:p>
    <w:p w14:paraId="17EE3B34" w14:textId="1DC59BE9" w:rsidR="00E00679" w:rsidRPr="001D6942" w:rsidRDefault="00E00679">
      <w:pPr>
        <w:rPr>
          <w:rFonts w:ascii="Times New Roman" w:hAnsi="Times New Roman" w:cs="Times New Roman"/>
        </w:rPr>
      </w:pPr>
      <w:proofErr w:type="gramStart"/>
      <w:r w:rsidRPr="001D6942">
        <w:rPr>
          <w:rFonts w:ascii="Times New Roman" w:hAnsi="Times New Roman" w:cs="Times New Roman"/>
          <w:b/>
        </w:rPr>
        <w:t>Figure 3.</w:t>
      </w:r>
      <w:proofErr w:type="gramEnd"/>
      <w:r w:rsidR="00E15B75" w:rsidRPr="001D6942">
        <w:rPr>
          <w:rFonts w:ascii="Times New Roman" w:hAnsi="Times New Roman" w:cs="Times New Roman"/>
        </w:rPr>
        <w:t xml:space="preserve"> </w:t>
      </w:r>
      <w:del w:id="74" w:author="howard" w:date="2018-11-26T17:11:00Z">
        <w:r w:rsidR="00837F69" w:rsidRPr="001D6942" w:rsidDel="00BD1809">
          <w:rPr>
            <w:rFonts w:ascii="Times New Roman" w:hAnsi="Times New Roman" w:cs="Times New Roman"/>
          </w:rPr>
          <w:delText>Example r</w:delText>
        </w:r>
      </w:del>
      <w:ins w:id="75" w:author="howard" w:date="2018-11-26T17:12:00Z">
        <w:r w:rsidR="00BD1809">
          <w:rPr>
            <w:rFonts w:ascii="Times New Roman" w:hAnsi="Times New Roman" w:cs="Times New Roman"/>
          </w:rPr>
          <w:t xml:space="preserve">Experimental design and </w:t>
        </w:r>
      </w:ins>
      <w:del w:id="76" w:author="howard" w:date="2018-11-26T17:12:00Z">
        <w:r w:rsidR="00837F69" w:rsidRPr="001D6942" w:rsidDel="00BD1809">
          <w:rPr>
            <w:rFonts w:ascii="Times New Roman" w:hAnsi="Times New Roman" w:cs="Times New Roman"/>
          </w:rPr>
          <w:delText xml:space="preserve">ecording using the </w:delText>
        </w:r>
        <w:r w:rsidR="00E66479" w:rsidRPr="001D6942" w:rsidDel="00BD1809">
          <w:rPr>
            <w:rFonts w:ascii="Times New Roman" w:hAnsi="Times New Roman" w:cs="Times New Roman"/>
          </w:rPr>
          <w:delText>motion tracking</w:delText>
        </w:r>
      </w:del>
      <w:ins w:id="77" w:author="howard" w:date="2018-11-26T17:12:00Z">
        <w:r w:rsidR="00BD1809">
          <w:rPr>
            <w:rFonts w:ascii="Times New Roman" w:hAnsi="Times New Roman" w:cs="Times New Roman"/>
          </w:rPr>
          <w:t>movement data</w:t>
        </w:r>
      </w:ins>
      <w:del w:id="78" w:author="howard" w:date="2018-11-26T17:12:00Z">
        <w:r w:rsidR="007162B9" w:rsidRPr="001D6942" w:rsidDel="00BD1809">
          <w:rPr>
            <w:rFonts w:ascii="Times New Roman" w:hAnsi="Times New Roman" w:cs="Times New Roman"/>
          </w:rPr>
          <w:delText xml:space="preserve"> experimental design</w:delText>
        </w:r>
      </w:del>
      <w:ins w:id="79" w:author="howard" w:date="2018-11-26T17:13:00Z">
        <w:r w:rsidR="00BD1809">
          <w:rPr>
            <w:rFonts w:ascii="Times New Roman" w:hAnsi="Times New Roman" w:cs="Times New Roman"/>
          </w:rPr>
          <w:t xml:space="preserve"> from animal tracking experiment</w:t>
        </w:r>
      </w:ins>
      <w:r w:rsidR="001B487F" w:rsidRPr="001D6942">
        <w:rPr>
          <w:rFonts w:ascii="Times New Roman" w:hAnsi="Times New Roman" w:cs="Times New Roman"/>
        </w:rPr>
        <w:t>.</w:t>
      </w:r>
      <w:r w:rsidR="00837F69" w:rsidRPr="001D6942">
        <w:rPr>
          <w:rFonts w:ascii="Times New Roman" w:hAnsi="Times New Roman" w:cs="Times New Roman"/>
          <w:b/>
        </w:rPr>
        <w:t xml:space="preserve"> </w:t>
      </w:r>
      <w:proofErr w:type="spellStart"/>
      <w:proofErr w:type="gramStart"/>
      <w:r w:rsidR="00AE4073" w:rsidRPr="001D6942">
        <w:rPr>
          <w:rFonts w:ascii="Times New Roman" w:hAnsi="Times New Roman" w:cs="Times New Roman"/>
          <w:b/>
        </w:rPr>
        <w:t>A</w:t>
      </w:r>
      <w:proofErr w:type="spellEnd"/>
      <w:proofErr w:type="gramEnd"/>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 xml:space="preserve">y the </w:t>
      </w:r>
      <w:proofErr w:type="gramStart"/>
      <w:r w:rsidR="00B64044" w:rsidRPr="001D6942">
        <w:rPr>
          <w:rFonts w:ascii="Times New Roman" w:hAnsi="Times New Roman" w:cs="Times New Roman"/>
        </w:rPr>
        <w:t>Teensy</w:t>
      </w:r>
      <w:proofErr w:type="gramEnd"/>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w:t>
      </w:r>
      <w:proofErr w:type="gramStart"/>
      <w:r w:rsidR="003F3099" w:rsidRPr="001D6942">
        <w:rPr>
          <w:rFonts w:ascii="Times New Roman" w:hAnsi="Times New Roman" w:cs="Times New Roman"/>
        </w:rPr>
        <w:t>t(</w:t>
      </w:r>
      <w:proofErr w:type="gramEnd"/>
      <w:r w:rsidR="003F3099" w:rsidRPr="001D6942">
        <w:rPr>
          <w:rFonts w:ascii="Times New Roman" w:hAnsi="Times New Roman" w:cs="Times New Roman"/>
        </w:rPr>
        <w: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proofErr w:type="gramStart"/>
      <w:r w:rsidRPr="001D6942">
        <w:rPr>
          <w:rFonts w:ascii="Times New Roman" w:hAnsi="Times New Roman" w:cs="Times New Roman"/>
          <w:b/>
        </w:rPr>
        <w:t>Figure 4.</w:t>
      </w:r>
      <w:proofErr w:type="gramEnd"/>
      <w:r w:rsidR="0040660C" w:rsidRPr="001D6942">
        <w:rPr>
          <w:rFonts w:ascii="Times New Roman" w:hAnsi="Times New Roman" w:cs="Times New Roman"/>
        </w:rPr>
        <w:t xml:space="preserve"> </w:t>
      </w:r>
      <w:proofErr w:type="gramStart"/>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proofErr w:type="gramEnd"/>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xml:space="preserve">, </w:t>
      </w:r>
      <w:proofErr w:type="gramStart"/>
      <w:r w:rsidR="009F6104" w:rsidRPr="001D6942">
        <w:rPr>
          <w:rFonts w:ascii="Times New Roman" w:hAnsi="Times New Roman" w:cs="Times New Roman"/>
        </w:rPr>
        <w:t>t(</w:t>
      </w:r>
      <w:proofErr w:type="gramEnd"/>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w:t>
      </w:r>
      <w:proofErr w:type="spellStart"/>
      <w:r w:rsidR="00C31DCE" w:rsidRPr="001D6942">
        <w:rPr>
          <w:rFonts w:ascii="Times New Roman" w:hAnsi="Times New Roman" w:cs="Times New Roman"/>
        </w:rPr>
        <w:t>i</w:t>
      </w:r>
      <w:proofErr w:type="spellEnd"/>
      <w:r w:rsidR="00C31DCE" w:rsidRPr="001D6942">
        <w:rPr>
          <w:rFonts w:ascii="Times New Roman" w:hAnsi="Times New Roman" w:cs="Times New Roman"/>
        </w:rPr>
        <w:t xml:space="preserve">-ii)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w:t>
      </w:r>
      <w:proofErr w:type="spellStart"/>
      <w:r w:rsidR="00046444" w:rsidRPr="001D6942">
        <w:rPr>
          <w:rFonts w:ascii="Times New Roman" w:hAnsi="Times New Roman" w:cs="Times New Roman"/>
        </w:rPr>
        <w:t>i</w:t>
      </w:r>
      <w:proofErr w:type="spellEnd"/>
      <w:r w:rsidR="00046444" w:rsidRPr="001D6942">
        <w:rPr>
          <w:rFonts w:ascii="Times New Roman" w:hAnsi="Times New Roman" w:cs="Times New Roman"/>
        </w:rPr>
        <w:t xml:space="preserve">)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w:t>
      </w:r>
      <w:proofErr w:type="spellStart"/>
      <w:r w:rsidR="008422CB" w:rsidRPr="001D6942">
        <w:rPr>
          <w:rFonts w:ascii="Times New Roman" w:hAnsi="Times New Roman" w:cs="Times New Roman"/>
        </w:rPr>
        <w:t>ms</w:t>
      </w:r>
      <w:proofErr w:type="spellEnd"/>
      <w:r w:rsidR="008422CB" w:rsidRPr="001D6942">
        <w:rPr>
          <w:rFonts w:ascii="Times New Roman" w:hAnsi="Times New Roman" w:cs="Times New Roman"/>
        </w:rPr>
        <w:t xml:space="preserve">, range=2.9 </w:t>
      </w:r>
      <w:proofErr w:type="spellStart"/>
      <w:r w:rsidR="008422CB" w:rsidRPr="001D6942">
        <w:rPr>
          <w:rFonts w:ascii="Times New Roman" w:hAnsi="Times New Roman" w:cs="Times New Roman"/>
        </w:rPr>
        <w:t>ms</w:t>
      </w:r>
      <w:proofErr w:type="spellEnd"/>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w:t>
      </w:r>
      <w:proofErr w:type="spellStart"/>
      <w:r w:rsidR="008422CB" w:rsidRPr="001D6942">
        <w:rPr>
          <w:rFonts w:ascii="Times New Roman" w:hAnsi="Times New Roman" w:cs="Times New Roman"/>
        </w:rPr>
        <w:t>ms</w:t>
      </w:r>
      <w:proofErr w:type="spellEnd"/>
      <w:r w:rsidR="008422CB" w:rsidRPr="001D6942">
        <w:rPr>
          <w:rFonts w:ascii="Times New Roman" w:hAnsi="Times New Roman" w:cs="Times New Roman"/>
        </w:rPr>
        <w:t xml:space="preserve">, range=2.9 </w:t>
      </w:r>
      <w:proofErr w:type="spellStart"/>
      <w:r w:rsidR="008422CB" w:rsidRPr="001D6942">
        <w:rPr>
          <w:rFonts w:ascii="Times New Roman" w:hAnsi="Times New Roman" w:cs="Times New Roman"/>
        </w:rPr>
        <w:t>ms</w:t>
      </w:r>
      <w:proofErr w:type="spellEnd"/>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proofErr w:type="spellStart"/>
      <w:r w:rsidR="009C0FE9" w:rsidRPr="001D6942">
        <w:rPr>
          <w:rFonts w:ascii="Times New Roman" w:hAnsi="Times New Roman" w:cs="Times New Roman"/>
          <w:color w:val="000000"/>
        </w:rPr>
        <w:t>ms</w:t>
      </w:r>
      <w:proofErr w:type="spellEnd"/>
      <w:r w:rsidR="009C0FE9" w:rsidRPr="001D6942">
        <w:rPr>
          <w:rFonts w:ascii="Times New Roman" w:hAnsi="Times New Roman" w:cs="Times New Roman"/>
        </w:rPr>
        <w:t xml:space="preserve">, range=0.04 </w:t>
      </w:r>
      <w:proofErr w:type="spellStart"/>
      <w:r w:rsidR="009C0FE9" w:rsidRPr="001D6942">
        <w:rPr>
          <w:rFonts w:ascii="Times New Roman" w:hAnsi="Times New Roman" w:cs="Times New Roman"/>
        </w:rPr>
        <w:t>ms</w:t>
      </w:r>
      <w:proofErr w:type="spellEnd"/>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proofErr w:type="spellStart"/>
      <w:r w:rsidR="00AA7F45" w:rsidRPr="001D6942">
        <w:rPr>
          <w:rFonts w:ascii="Times New Roman" w:hAnsi="Times New Roman" w:cs="Times New Roman"/>
          <w:color w:val="000000"/>
        </w:rPr>
        <w:t>ms</w:t>
      </w:r>
      <w:proofErr w:type="spellEnd"/>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w:t>
      </w:r>
      <w:proofErr w:type="spellStart"/>
      <w:r w:rsidR="00DE4081" w:rsidRPr="001D6942">
        <w:rPr>
          <w:rFonts w:ascii="Times New Roman" w:hAnsi="Times New Roman" w:cs="Times New Roman"/>
        </w:rPr>
        <w:t>std</w:t>
      </w:r>
      <w:proofErr w:type="spellEnd"/>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proofErr w:type="gramStart"/>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proofErr w:type="gramEnd"/>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72"/>
        <w:gridCol w:w="5465"/>
        <w:gridCol w:w="1875"/>
        <w:gridCol w:w="908"/>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proofErr w:type="gramStart"/>
      <w:r w:rsidRPr="001D6942">
        <w:rPr>
          <w:rFonts w:ascii="Times New Roman" w:hAnsi="Times New Roman" w:cs="Times New Roman"/>
          <w:sz w:val="22"/>
          <w:szCs w:val="22"/>
        </w:rPr>
        <w:t>Table 2.</w:t>
      </w:r>
      <w:proofErr w:type="gramEnd"/>
      <w:r w:rsidRPr="001D6942">
        <w:rPr>
          <w:rFonts w:ascii="Times New Roman" w:hAnsi="Times New Roman" w:cs="Times New Roman"/>
          <w:sz w:val="22"/>
          <w:szCs w:val="22"/>
        </w:rPr>
        <w:t xml:space="preserve"> </w:t>
      </w:r>
      <w:proofErr w:type="gramStart"/>
      <w:r w:rsidRPr="001D6942">
        <w:rPr>
          <w:rFonts w:ascii="Times New Roman" w:hAnsi="Times New Roman" w:cs="Times New Roman"/>
          <w:sz w:val="22"/>
          <w:szCs w:val="22"/>
        </w:rPr>
        <w:t xml:space="preserve">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roofErr w:type="gram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32"/>
        <w:gridCol w:w="4344"/>
        <w:gridCol w:w="1772"/>
        <w:gridCol w:w="1172"/>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52ADF5"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Pr="001D6942">
        <w:rPr>
          <w:rFonts w:ascii="Times New Roman" w:hAnsi="Times New Roman" w:cs="Times New Roman"/>
        </w:rPr>
        <w: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77777777"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513B4B50" w14:textId="77777777" w:rsidR="00DF020B" w:rsidRDefault="004C56DC" w:rsidP="00DF020B">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DF020B">
                <w:rPr>
                  <w:noProof/>
                </w:rPr>
                <w:t xml:space="preserve">Aranov, Dmitriy, and David W. Tank. 2014. "Engagement of Neural Circuits Underlying 2D Spatial Navigation in a Rodent Virtual Reality System." </w:t>
              </w:r>
              <w:r w:rsidR="00DF020B">
                <w:rPr>
                  <w:i/>
                  <w:iCs/>
                  <w:noProof/>
                </w:rPr>
                <w:t>Neuron</w:t>
              </w:r>
              <w:r w:rsidR="00DF020B">
                <w:rPr>
                  <w:noProof/>
                </w:rPr>
                <w:t xml:space="preserve"> 84 (2): 442-456.</w:t>
              </w:r>
            </w:p>
            <w:p w14:paraId="6AC52C61" w14:textId="77777777" w:rsidR="00DF020B" w:rsidRDefault="00DF020B" w:rsidP="00DF020B">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294469CB" w14:textId="77777777" w:rsidR="00DF020B" w:rsidRDefault="00DF020B" w:rsidP="00DF020B">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409B6198" w14:textId="77777777" w:rsidR="00DF020B" w:rsidRDefault="00DF020B" w:rsidP="00DF020B">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23FBDDAF" w14:textId="77777777" w:rsidR="00DF020B" w:rsidRDefault="00DF020B" w:rsidP="00DF020B">
              <w:pPr>
                <w:pStyle w:val="Bibliography"/>
                <w:ind w:left="720" w:hanging="720"/>
                <w:rPr>
                  <w:noProof/>
                </w:rPr>
              </w:pPr>
              <w:r>
                <w:rPr>
                  <w:noProof/>
                </w:rPr>
                <w:lastRenderedPageBreak/>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107457C5" w14:textId="77777777" w:rsidR="00DF020B" w:rsidRDefault="00DF020B" w:rsidP="00DF020B">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A57E832" w14:textId="77777777" w:rsidR="00DF020B" w:rsidRDefault="00DF020B" w:rsidP="00DF020B">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973B8E0" w14:textId="77777777" w:rsidR="00DF020B" w:rsidRDefault="00DF020B" w:rsidP="00DF020B">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67886D19" w14:textId="77777777" w:rsidR="00DF020B" w:rsidRDefault="00DF020B" w:rsidP="00DF020B">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77CE3E82" w14:textId="77777777" w:rsidR="00DF020B" w:rsidRDefault="00DF020B" w:rsidP="00DF020B">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3E40E6AE" w14:textId="77777777" w:rsidR="00DF020B" w:rsidRDefault="00DF020B" w:rsidP="00DF020B">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5ADE78F3" w14:textId="77777777" w:rsidR="00DF020B" w:rsidRDefault="00DF020B" w:rsidP="00DF020B">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23D2F705" w14:textId="77777777" w:rsidR="00DF020B" w:rsidRDefault="00DF020B" w:rsidP="00DF020B">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6F5B2E24" w14:textId="77777777" w:rsidR="00DF020B" w:rsidRDefault="00DF020B" w:rsidP="00DF020B">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1806052E" w14:textId="77777777" w:rsidR="00DF020B" w:rsidRDefault="00DF020B" w:rsidP="00DF020B">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3A0170FB" w14:textId="77777777" w:rsidR="00DF020B" w:rsidRDefault="00DF020B" w:rsidP="00DF020B">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DF020B">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howard" w:date="2018-11-26T18:41:00Z" w:initials="h">
    <w:p w14:paraId="33872FBB" w14:textId="5E7E6164" w:rsidR="0094125F" w:rsidRDefault="0094125F">
      <w:pPr>
        <w:pStyle w:val="CommentText"/>
      </w:pPr>
      <w:r>
        <w:rPr>
          <w:rStyle w:val="CommentReference"/>
        </w:rPr>
        <w:annotationRef/>
      </w:r>
      <w:r>
        <w:t>Update Picture to one less cluttered</w:t>
      </w:r>
    </w:p>
  </w:comment>
  <w:comment w:id="34" w:author="howard" w:date="2018-11-26T18:41:00Z" w:initials="h">
    <w:p w14:paraId="719DC26D" w14:textId="370225D4" w:rsidR="00CB4C0F" w:rsidRDefault="00CB4C0F">
      <w:pPr>
        <w:pStyle w:val="CommentText"/>
      </w:pPr>
      <w:r>
        <w:rPr>
          <w:rStyle w:val="CommentReference"/>
        </w:rPr>
        <w:annotationRef/>
      </w:r>
      <w:r>
        <w:t>SMA or BNC?</w:t>
      </w:r>
    </w:p>
  </w:comment>
  <w:comment w:id="53" w:author="howard" w:date="2018-11-26T18:41:00Z" w:initials="h">
    <w:p w14:paraId="2E3E888D" w14:textId="31D27618" w:rsidR="00DC6CBB" w:rsidRDefault="00DC6CBB">
      <w:pPr>
        <w:pStyle w:val="CommentText"/>
      </w:pPr>
      <w:r>
        <w:rPr>
          <w:rStyle w:val="CommentReference"/>
        </w:rPr>
        <w:annotationRef/>
      </w:r>
      <w:r>
        <w:t>I would probably add a note here that since the controller is acquiring or controlling all behavior, that all input and output remains precise relative to one another.</w:t>
      </w:r>
    </w:p>
  </w:comment>
  <w:comment w:id="56" w:author="howard" w:date="2018-11-26T18:41:00Z" w:initials="h">
    <w:p w14:paraId="72094611" w14:textId="703D6789" w:rsidR="00DC6CBB" w:rsidRDefault="00DC6CBB">
      <w:pPr>
        <w:pStyle w:val="CommentText"/>
      </w:pPr>
      <w:r>
        <w:rPr>
          <w:rStyle w:val="CommentReference"/>
        </w:rPr>
        <w:annotationRef/>
      </w:r>
      <w:r>
        <w:t xml:space="preserve">What does this mean- that all variation </w:t>
      </w:r>
      <w:r w:rsidR="00D96D6E">
        <w:t xml:space="preserve">can be accounted for in 38.3 microseconds? </w:t>
      </w:r>
    </w:p>
  </w:comment>
  <w:comment w:id="62" w:author="howard" w:date="2018-11-26T18:41:00Z" w:initials="h">
    <w:p w14:paraId="039B8542" w14:textId="77777777" w:rsidR="00D96D6E" w:rsidRDefault="00D96D6E">
      <w:pPr>
        <w:pStyle w:val="CommentText"/>
      </w:pPr>
      <w:r>
        <w:rPr>
          <w:rStyle w:val="CommentReference"/>
        </w:rPr>
        <w:annotationRef/>
      </w:r>
      <w:r>
        <w:t>What does this suggest – something intrinsic about the amplifier – the delay? Can you describe this in more detail?</w:t>
      </w:r>
    </w:p>
    <w:p w14:paraId="307EFF7E" w14:textId="77777777" w:rsidR="00D96D6E" w:rsidRDefault="00D96D6E">
      <w:pPr>
        <w:pStyle w:val="CommentText"/>
      </w:pPr>
    </w:p>
    <w:p w14:paraId="34A3673A" w14:textId="386FA511" w:rsidR="00D96D6E" w:rsidRDefault="00D96D6E">
      <w:pPr>
        <w:pStyle w:val="CommentText"/>
      </w:pPr>
      <w:r>
        <w:t>In general I see instance where you say there is a problem with precision but then don’t expand upon how big or small that imprecision is or where it originates from. You tackle some of this in the discussion but I would start explaining it earlier on. I tried to add something about the clock from above for example but in each instance you want to provide some explanation.</w:t>
      </w:r>
    </w:p>
  </w:comment>
  <w:comment w:id="63" w:author="howard" w:date="2018-11-26T18:41:00Z" w:initials="h">
    <w:p w14:paraId="2E1C58D1" w14:textId="4CE8C064" w:rsidR="00D96D6E" w:rsidRDefault="00D96D6E">
      <w:pPr>
        <w:pStyle w:val="CommentText"/>
      </w:pPr>
      <w:r>
        <w:rPr>
          <w:rStyle w:val="CommentReference"/>
        </w:rPr>
        <w:annotationRef/>
      </w:r>
      <w:r>
        <w:t>Is this delay in part due to the imaging capture frequency or the sound stimulus delivered?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5F15A" w14:textId="77777777" w:rsidR="00A84813" w:rsidRDefault="00A84813" w:rsidP="00E85F45">
      <w:pPr>
        <w:spacing w:after="0" w:line="240" w:lineRule="auto"/>
      </w:pPr>
      <w:r>
        <w:separator/>
      </w:r>
    </w:p>
  </w:endnote>
  <w:endnote w:type="continuationSeparator" w:id="0">
    <w:p w14:paraId="1F5A54FD" w14:textId="77777777" w:rsidR="00A84813" w:rsidRDefault="00A8481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D3CC1" w14:textId="77777777" w:rsidR="00A84813" w:rsidRDefault="00A84813" w:rsidP="00E85F45">
      <w:pPr>
        <w:spacing w:after="0" w:line="240" w:lineRule="auto"/>
      </w:pPr>
      <w:r>
        <w:separator/>
      </w:r>
    </w:p>
  </w:footnote>
  <w:footnote w:type="continuationSeparator" w:id="0">
    <w:p w14:paraId="08C8BD78" w14:textId="77777777" w:rsidR="00A84813" w:rsidRDefault="00A84813"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5ABB"/>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F81"/>
    <w:rsid w:val="0023485F"/>
    <w:rsid w:val="00234E05"/>
    <w:rsid w:val="002352C8"/>
    <w:rsid w:val="00236E43"/>
    <w:rsid w:val="00237253"/>
    <w:rsid w:val="00237AF1"/>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3273"/>
    <w:rsid w:val="00293752"/>
    <w:rsid w:val="00294A7D"/>
    <w:rsid w:val="00295140"/>
    <w:rsid w:val="00295AB1"/>
    <w:rsid w:val="00296459"/>
    <w:rsid w:val="00297F4E"/>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11A3E"/>
    <w:rsid w:val="005123B7"/>
    <w:rsid w:val="00512949"/>
    <w:rsid w:val="00513081"/>
    <w:rsid w:val="005130B3"/>
    <w:rsid w:val="00513221"/>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524"/>
    <w:rsid w:val="00630712"/>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38F7"/>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B148C"/>
    <w:rsid w:val="007B2233"/>
    <w:rsid w:val="007B2476"/>
    <w:rsid w:val="007B4044"/>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B2"/>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6F7"/>
    <w:rsid w:val="009047BF"/>
    <w:rsid w:val="00906A18"/>
    <w:rsid w:val="00906F2E"/>
    <w:rsid w:val="00910092"/>
    <w:rsid w:val="00910375"/>
    <w:rsid w:val="00910EBA"/>
    <w:rsid w:val="00912317"/>
    <w:rsid w:val="009123F4"/>
    <w:rsid w:val="0091472D"/>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2C9A"/>
    <w:rsid w:val="00952D31"/>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5FCD"/>
    <w:rsid w:val="00976EC3"/>
    <w:rsid w:val="00981072"/>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DD2"/>
    <w:rsid w:val="00A111F7"/>
    <w:rsid w:val="00A116B6"/>
    <w:rsid w:val="00A120CF"/>
    <w:rsid w:val="00A12515"/>
    <w:rsid w:val="00A133D1"/>
    <w:rsid w:val="00A139E6"/>
    <w:rsid w:val="00A15861"/>
    <w:rsid w:val="00A16DE7"/>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0A0"/>
    <w:rsid w:val="00A8193B"/>
    <w:rsid w:val="00A8194A"/>
    <w:rsid w:val="00A84489"/>
    <w:rsid w:val="00A84813"/>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27B"/>
    <w:rsid w:val="00C2668B"/>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4E12"/>
    <w:rsid w:val="00C560EC"/>
    <w:rsid w:val="00C57026"/>
    <w:rsid w:val="00C57C4E"/>
    <w:rsid w:val="00C604FA"/>
    <w:rsid w:val="00C61883"/>
    <w:rsid w:val="00C6258B"/>
    <w:rsid w:val="00C62694"/>
    <w:rsid w:val="00C63243"/>
    <w:rsid w:val="00C63B53"/>
    <w:rsid w:val="00C63BED"/>
    <w:rsid w:val="00C66094"/>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4081"/>
    <w:rsid w:val="00DE66CB"/>
    <w:rsid w:val="00DE75D6"/>
    <w:rsid w:val="00DF020B"/>
    <w:rsid w:val="00DF179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reiman/Digital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tom.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arkbucklin/NavigationSens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tformio.org/" TargetMode="External"/><Relationship Id="rId5" Type="http://schemas.openxmlformats.org/officeDocument/2006/relationships/settings" Target="settings.xml"/><Relationship Id="rId15" Type="http://schemas.openxmlformats.org/officeDocument/2006/relationships/hyperlink" Target="https://www.tindie.com/products/jkicklighter/adns-9800-laser-motion-sensor/" TargetMode="Externa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xuehan@bu.edu" TargetMode="External"/><Relationship Id="rId14" Type="http://schemas.openxmlformats.org/officeDocument/2006/relationships/hyperlink" Target="https://www.tindie.com/products/jkicklighter/adns-9800-laser-mo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3</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4</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9</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8</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12</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74DDAFE1-0B0C-4460-9DF7-55E1A570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4847</Words>
  <Characters>27631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howard</cp:lastModifiedBy>
  <cp:revision>2</cp:revision>
  <dcterms:created xsi:type="dcterms:W3CDTF">2018-11-26T23:41:00Z</dcterms:created>
  <dcterms:modified xsi:type="dcterms:W3CDTF">2018-11-26T23:41:00Z</dcterms:modified>
</cp:coreProperties>
</file>