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4DDD6" w14:textId="1649D349" w:rsidR="0013663A" w:rsidRPr="001D6942" w:rsidRDefault="00EB12CB" w:rsidP="0013663A">
      <w:pPr>
        <w:rPr>
          <w:rFonts w:ascii="Times New Roman" w:hAnsi="Times New Roman" w:cs="Times New Roman"/>
          <w:b/>
        </w:rPr>
      </w:pPr>
      <w:r w:rsidRPr="001D6942">
        <w:rPr>
          <w:rFonts w:ascii="Times New Roman" w:hAnsi="Times New Roman" w:cs="Times New Roman"/>
          <w:b/>
        </w:rPr>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1F7FF808"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7A3BDA" w:rsidRPr="001D6942">
        <w:rPr>
          <w:rFonts w:ascii="Times New Roman" w:hAnsi="Times New Roman" w:cs="Times New Roman"/>
        </w:rPr>
        <w:t>highlight</w:t>
      </w:r>
      <w:r w:rsidR="006F7BBE"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 xml:space="preserve">based 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xml:space="preserve">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sCMOS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1AE9CA7A"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of the Teensy</w:t>
      </w:r>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r w:rsidR="00603326" w:rsidRPr="001D6942">
        <w:rPr>
          <w:rFonts w:ascii="Times New Roman" w:hAnsi="Times New Roman" w:cs="Times New Roman"/>
        </w:rPr>
        <w:t>sCMOS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stimulus and a gentle 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 xml:space="preserve">a </w:t>
      </w:r>
      <w:r w:rsidR="00DD174E" w:rsidRPr="001D6942">
        <w:rPr>
          <w:rFonts w:ascii="Times New Roman" w:hAnsi="Times New Roman" w:cs="Times New Roman"/>
        </w:rPr>
        <w:t>trace conditioning</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215505B1"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This interface allows high-speed and temporally precise imaging analysis 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40531018"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E64417">
        <w:rPr>
          <w:rFonts w:ascii="Times New Roman" w:hAnsi="Times New Roman" w:cs="Times New Roman"/>
        </w:rPr>
        <w:t>The</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94125F">
        <w:rPr>
          <w:rFonts w:ascii="Times New Roman" w:hAnsi="Times New Roman" w:cs="Times New Roman"/>
        </w:rPr>
        <w:t xml:space="preserve">temporally </w:t>
      </w:r>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r w:rsidR="0094125F">
        <w:rPr>
          <w:rFonts w:ascii="Times New Roman" w:hAnsi="Times New Roman" w:cs="Times New Roman"/>
        </w:rPr>
        <w:t>,</w:t>
      </w:r>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 xml:space="preserve">platform to </w:t>
      </w:r>
      <w:r w:rsidR="00C94C3A">
        <w:rPr>
          <w:rFonts w:ascii="Times New Roman" w:hAnsi="Times New Roman" w:cs="Times New Roman"/>
        </w:rPr>
        <w:t xml:space="preserve">integrate </w:t>
      </w:r>
      <w:r w:rsidR="00940331" w:rsidRPr="001D6942">
        <w:rPr>
          <w:rFonts w:ascii="Times New Roman" w:hAnsi="Times New Roman" w:cs="Times New Roman"/>
        </w:rPr>
        <w:t>sCMOS camera</w:t>
      </w:r>
      <w:r w:rsidR="0094125F">
        <w:rPr>
          <w:rFonts w:ascii="Times New Roman" w:hAnsi="Times New Roman" w:cs="Times New Roman"/>
        </w:rPr>
        <w:t xml:space="preserve"> control</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50158BE0"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open-source, spherical treadmill</w:t>
      </w:r>
      <w:r w:rsidRPr="001D6942">
        <w:rPr>
          <w:rFonts w:ascii="Times New Roman" w:hAnsi="Times New Roman" w:cs="Times New Roman"/>
        </w:rPr>
        <w:t xml:space="preserve"> </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699DBF94"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r w:rsidR="00C52A80" w:rsidRPr="001D6942">
        <w:rPr>
          <w:rFonts w:ascii="Times New Roman" w:hAnsi="Times New Roman" w:cs="Times New Roman"/>
        </w:rPr>
        <w:t>sCMOS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Pr="001D6942">
        <w:rPr>
          <w:rFonts w:ascii="Times New Roman" w:hAnsi="Times New Roman" w:cs="Times New Roman"/>
        </w:rPr>
        <w:t xml:space="preserve">calcium </w:t>
      </w:r>
      <w:r w:rsidR="00C52A80" w:rsidRPr="001D6942">
        <w:rPr>
          <w:rFonts w:ascii="Times New Roman" w:hAnsi="Times New Roman" w:cs="Times New Roman"/>
        </w:rPr>
        <w:t>sensors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856822">
            <w:rPr>
              <w:rFonts w:ascii="Times New Roman" w:hAnsi="Times New Roman" w:cs="Times New Roman"/>
            </w:rPr>
            <w:fldChar w:fldCharType="begin"/>
          </w:r>
          <w:r w:rsidR="00A07091">
            <w:rPr>
              <w:rFonts w:ascii="Times New Roman" w:hAnsi="Times New Roman" w:cs="Times New Roman"/>
            </w:rPr>
            <w:instrText xml:space="preserve">CITATION Ngu15 \m Moh16 \l 1033 </w:instrText>
          </w:r>
          <w:r w:rsidR="00856822">
            <w:rPr>
              <w:rFonts w:ascii="Times New Roman" w:hAnsi="Times New Roman" w:cs="Times New Roman"/>
            </w:rPr>
            <w:fldChar w:fldCharType="separate"/>
          </w:r>
          <w:r w:rsidR="00A747E0" w:rsidRPr="00A747E0">
            <w:rPr>
              <w:rFonts w:ascii="Times New Roman" w:hAnsi="Times New Roman" w:cs="Times New Roman"/>
              <w:noProof/>
            </w:rPr>
            <w:t>(Nguyen, et al. 2015, Mohammed, et al. 2016)</w:t>
          </w:r>
          <w:r w:rsidR="00856822">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the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 xml:space="preserve">features </w:t>
      </w:r>
      <w:sdt>
        <w:sdtPr>
          <w:rPr>
            <w:rFonts w:ascii="Times New Roman" w:hAnsi="Times New Roman" w:cs="Times New Roman"/>
          </w:rPr>
          <w:id w:val="-1833281966"/>
          <w:citation/>
        </w:sdtPr>
        <w:sdtEndPr/>
        <w:sdtContent>
          <w:r w:rsidR="003E26F8" w:rsidRPr="001D6942">
            <w:rPr>
              <w:rFonts w:ascii="Times New Roman" w:hAnsi="Times New Roman" w:cs="Times New Roman"/>
            </w:rPr>
            <w:fldChar w:fldCharType="begin"/>
          </w:r>
          <w:r w:rsidR="003E26F8" w:rsidRPr="001D6942">
            <w:rPr>
              <w:rFonts w:ascii="Times New Roman" w:hAnsi="Times New Roman" w:cs="Times New Roman"/>
            </w:rPr>
            <w:instrText xml:space="preserve"> CITATION Sol18 \l 1033 </w:instrText>
          </w:r>
          <w:r w:rsidR="003E26F8" w:rsidRPr="001D6942">
            <w:rPr>
              <w:rFonts w:ascii="Times New Roman" w:hAnsi="Times New Roman" w:cs="Times New Roman"/>
            </w:rPr>
            <w:fldChar w:fldCharType="separate"/>
          </w:r>
          <w:r w:rsidR="00A747E0" w:rsidRPr="00A747E0">
            <w:rPr>
              <w:rFonts w:ascii="Times New Roman" w:hAnsi="Times New Roman" w:cs="Times New Roman"/>
              <w:noProof/>
            </w:rPr>
            <w:t>(Solari, et al. 2018)</w:t>
          </w:r>
          <w:r w:rsidR="003E26F8" w:rsidRPr="001D6942">
            <w:rPr>
              <w:rFonts w:ascii="Times New Roman" w:hAnsi="Times New Roman" w:cs="Times New Roman"/>
            </w:rPr>
            <w:fldChar w:fldCharType="end"/>
          </w:r>
        </w:sdtContent>
      </w:sdt>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5B75B8">
        <w:rPr>
          <w:rFonts w:ascii="Times New Roman" w:hAnsi="Times New Roman" w:cs="Times New Roman"/>
        </w:rPr>
        <w:t xml:space="preserve">easily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sCMOS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C30846">
        <w:rPr>
          <w:rFonts w:ascii="Times New Roman" w:hAnsi="Times New Roman" w:cs="Times New Roman"/>
        </w:rPr>
        <w:t>.</w:t>
      </w:r>
      <w:r w:rsidR="005B75B8">
        <w:rPr>
          <w:rFonts w:ascii="Times New Roman" w:hAnsi="Times New Roman" w:cs="Times New Roman"/>
        </w:rPr>
        <w:t xml:space="preserve"> </w:t>
      </w:r>
      <w:r w:rsidR="00C30846">
        <w:rPr>
          <w:rFonts w:ascii="Times New Roman" w:hAnsi="Times New Roman" w:cs="Times New Roman"/>
        </w:rPr>
        <w:t>These two facets of experimental design</w:t>
      </w:r>
      <w:r w:rsidR="005B75B8">
        <w:rPr>
          <w:rFonts w:ascii="Times New Roman" w:hAnsi="Times New Roman" w:cs="Times New Roman"/>
        </w:rPr>
        <w:t xml:space="preserve"> often work independently</w:t>
      </w:r>
      <w:r w:rsidR="00B51FC8" w:rsidRPr="001D6942">
        <w:rPr>
          <w:rFonts w:ascii="Times New Roman" w:hAnsi="Times New Roman" w:cs="Times New Roman"/>
        </w:rPr>
        <w:t>.</w:t>
      </w:r>
      <w:r w:rsidR="00462DBD" w:rsidRPr="001D6942">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6FD4F843"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A747E0">
            <w:rPr>
              <w:rFonts w:ascii="Times New Roman" w:hAnsi="Times New Roman" w:cs="Times New Roman"/>
              <w:noProof/>
            </w:rPr>
            <w:t xml:space="preserve"> </w:t>
          </w:r>
          <w:r w:rsidR="00A747E0" w:rsidRPr="00A747E0">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5E72" w:rsidRPr="001D6942">
        <w:rPr>
          <w:rFonts w:ascii="Times New Roman" w:hAnsi="Times New Roman" w:cs="Times New Roman"/>
        </w:rPr>
        <w:t xml:space="preserve">The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630524" w:rsidRPr="001D6942">
        <w:rPr>
          <w:rFonts w:ascii="Times New Roman" w:hAnsi="Times New Roman" w:cs="Times New Roman"/>
        </w:rPr>
        <w:t>Uno</w:t>
      </w:r>
      <w:r w:rsidR="002163AE"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2163AE" w:rsidRPr="001D6942">
        <w:rPr>
          <w:rFonts w:ascii="Times New Roman" w:hAnsi="Times New Roman" w:cs="Times New Roman"/>
        </w:rPr>
        <w:t>the current version of which is the Rev3</w:t>
      </w:r>
      <w:r w:rsidR="00436CC0" w:rsidRPr="001D6942">
        <w:rPr>
          <w:rFonts w:ascii="Times New Roman" w:hAnsi="Times New Roman" w:cs="Times New Roman"/>
        </w:rPr>
        <w:t xml:space="preserve"> (</w:t>
      </w:r>
      <w:r w:rsidR="009047BF" w:rsidRPr="001D6942">
        <w:rPr>
          <w:rFonts w:ascii="Times New Roman" w:hAnsi="Times New Roman" w:cs="Times New Roman"/>
        </w:rPr>
        <w:t>Arduino</w:t>
      </w:r>
      <w:r w:rsidR="007B775A" w:rsidRPr="001D6942">
        <w:rPr>
          <w:rFonts w:ascii="Times New Roman" w:hAnsi="Times New Roman" w:cs="Times New Roman"/>
        </w:rPr>
        <w:t>, Arduino Uno</w:t>
      </w:r>
      <w:r w:rsidR="00436CC0" w:rsidRPr="001D6942">
        <w:rPr>
          <w:rFonts w:ascii="Times New Roman" w:hAnsi="Times New Roman" w:cs="Times New Roman"/>
        </w:rPr>
        <w:t xml:space="preserve"> Rev3</w:t>
      </w:r>
      <w:r w:rsidR="007569CD" w:rsidRPr="001D6942">
        <w:rPr>
          <w:rFonts w:ascii="Times New Roman" w:hAnsi="Times New Roman" w:cs="Times New Roman"/>
        </w:rPr>
        <w:t>)</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These 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 xml:space="preserve">Arduino software </w:t>
      </w:r>
      <w:r w:rsidR="00C6258B" w:rsidRPr="001D6942">
        <w:rPr>
          <w:rFonts w:ascii="Times New Roman" w:hAnsi="Times New Roman" w:cs="Times New Roman"/>
        </w:rPr>
        <w:lastRenderedPageBreak/>
        <w:t>environmen</w:t>
      </w:r>
      <w:r w:rsidR="0074391C" w:rsidRPr="001D6942">
        <w:rPr>
          <w:rFonts w:ascii="Times New Roman" w:hAnsi="Times New Roman" w:cs="Times New Roman"/>
        </w:rPr>
        <w:t>t, which is</w:t>
      </w:r>
      <w:r w:rsidR="001E2EC2" w:rsidRPr="001D6942">
        <w:rPr>
          <w:rFonts w:ascii="Times New Roman" w:hAnsi="Times New Roman" w:cs="Times New Roman"/>
        </w:rPr>
        <w:t xml:space="preserve"> 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A747E0" w:rsidRPr="00A747E0">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EB7EB1" w:rsidRPr="001D6942">
        <w:rPr>
          <w:rFonts w:ascii="Times New Roman" w:hAnsi="Times New Roman" w:cs="Times New Roman"/>
        </w:rPr>
        <w:t xml:space="preserve">For example, </w:t>
      </w:r>
      <w:r w:rsidR="004D0639" w:rsidRPr="001D6942">
        <w:rPr>
          <w:rFonts w:ascii="Times New Roman" w:hAnsi="Times New Roman" w:cs="Times New Roman"/>
        </w:rPr>
        <w:t xml:space="preserve">Arduino devices </w:t>
      </w:r>
      <w:r w:rsidR="00173D46" w:rsidRPr="001D6942">
        <w:rPr>
          <w:rFonts w:ascii="Times New Roman" w:hAnsi="Times New Roman" w:cs="Times New Roman"/>
        </w:rPr>
        <w:t xml:space="preserve">or microcontrollers </w:t>
      </w:r>
      <w:r w:rsidR="004D0639" w:rsidRPr="001D6942">
        <w:rPr>
          <w:rFonts w:ascii="Times New Roman" w:hAnsi="Times New Roman" w:cs="Times New Roman"/>
        </w:rPr>
        <w:t>have</w:t>
      </w:r>
      <w:r w:rsidR="00925448" w:rsidRPr="001D6942">
        <w:rPr>
          <w:rFonts w:ascii="Times New Roman" w:hAnsi="Times New Roman" w:cs="Times New Roman"/>
        </w:rPr>
        <w:t xml:space="preserve"> </w:t>
      </w:r>
      <w:r w:rsidR="001E2EC2" w:rsidRPr="001D6942">
        <w:rPr>
          <w:rFonts w:ascii="Times New Roman" w:hAnsi="Times New Roman" w:cs="Times New Roman"/>
        </w:rPr>
        <w:t xml:space="preserve">recently </w:t>
      </w:r>
      <w:r w:rsidR="00925448" w:rsidRPr="001D6942">
        <w:rPr>
          <w:rFonts w:ascii="Times New Roman" w:hAnsi="Times New Roman" w:cs="Times New Roman"/>
        </w:rPr>
        <w:t>been</w:t>
      </w:r>
      <w:r w:rsidR="00940331" w:rsidRPr="001D6942">
        <w:rPr>
          <w:rFonts w:ascii="Times New Roman" w:hAnsi="Times New Roman" w:cs="Times New Roman"/>
        </w:rPr>
        <w:t xml:space="preserve"> integrated into </w:t>
      </w:r>
      <w:r w:rsidR="00C6258B" w:rsidRPr="001D6942">
        <w:rPr>
          <w:rFonts w:ascii="Times New Roman" w:hAnsi="Times New Roman" w:cs="Times New Roman"/>
        </w:rPr>
        <w:t xml:space="preserve">two-photon </w:t>
      </w:r>
      <w:r w:rsidR="004D0639" w:rsidRPr="001D6942">
        <w:rPr>
          <w:rFonts w:ascii="Times New Roman" w:hAnsi="Times New Roman" w:cs="Times New Roman"/>
        </w:rPr>
        <w:t>imaging</w:t>
      </w:r>
      <w:r w:rsidR="00940331" w:rsidRPr="001D6942">
        <w:rPr>
          <w:rFonts w:ascii="Times New Roman" w:hAnsi="Times New Roman" w:cs="Times New Roman"/>
        </w:rPr>
        <w:t xml:space="preserve"> experiments</w:t>
      </w:r>
      <w:sdt>
        <w:sdtPr>
          <w:rPr>
            <w:rFonts w:ascii="Times New Roman" w:hAnsi="Times New Roman" w:cs="Times New Roman"/>
          </w:rPr>
          <w:id w:val="-1549136513"/>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Mic17 \l 1033  \m Tak16 \m Wil15 </w:instrText>
          </w:r>
          <w:r w:rsidR="00E02350" w:rsidRPr="001D6942">
            <w:rPr>
              <w:rFonts w:ascii="Times New Roman" w:hAnsi="Times New Roman" w:cs="Times New Roman"/>
            </w:rPr>
            <w:fldChar w:fldCharType="separate"/>
          </w:r>
          <w:r w:rsidR="00A747E0">
            <w:rPr>
              <w:rFonts w:ascii="Times New Roman" w:hAnsi="Times New Roman" w:cs="Times New Roman"/>
              <w:noProof/>
            </w:rPr>
            <w:t xml:space="preserve"> </w:t>
          </w:r>
          <w:r w:rsidR="00A747E0" w:rsidRPr="00A747E0">
            <w:rPr>
              <w:rFonts w:ascii="Times New Roman" w:hAnsi="Times New Roman" w:cs="Times New Roman"/>
              <w:noProof/>
            </w:rPr>
            <w:t>(Micallef, et al. 2017, Takahashi, et al. 2016, Wilms and Häusser 2015)</w:t>
          </w:r>
          <w:r w:rsidR="00E02350" w:rsidRPr="001D6942">
            <w:rPr>
              <w:rFonts w:ascii="Times New Roman" w:hAnsi="Times New Roman" w:cs="Times New Roman"/>
            </w:rPr>
            <w:fldChar w:fldCharType="end"/>
          </w:r>
        </w:sdtContent>
      </w:sdt>
      <w:r w:rsidR="0017341E" w:rsidRPr="001D6942">
        <w:rPr>
          <w:rFonts w:ascii="Times New Roman" w:hAnsi="Times New Roman" w:cs="Times New Roman"/>
        </w:rPr>
        <w:t xml:space="preserve">. </w:t>
      </w:r>
      <w:r w:rsidR="00845BF9" w:rsidRPr="001D6942">
        <w:rPr>
          <w:rFonts w:ascii="Times New Roman" w:hAnsi="Times New Roman" w:cs="Times New Roman"/>
        </w:rPr>
        <w:t xml:space="preserve">One way to </w:t>
      </w:r>
      <w:r w:rsidR="001B46B1" w:rsidRPr="001D6942">
        <w:rPr>
          <w:rFonts w:ascii="Times New Roman" w:hAnsi="Times New Roman" w:cs="Times New Roman"/>
        </w:rPr>
        <w:t xml:space="preserve">perform precisely timed </w:t>
      </w:r>
      <w:r w:rsidR="006C42F5" w:rsidRPr="001D6942">
        <w:rPr>
          <w:rFonts w:ascii="Times New Roman" w:hAnsi="Times New Roman" w:cs="Times New Roman"/>
        </w:rPr>
        <w:t>acquisition</w:t>
      </w:r>
      <w:r w:rsidR="001B46B1" w:rsidRPr="001D6942">
        <w:rPr>
          <w:rFonts w:ascii="Times New Roman" w:hAnsi="Times New Roman" w:cs="Times New Roman"/>
        </w:rPr>
        <w:t xml:space="preserve"> of each image frame is to </w:t>
      </w:r>
      <w:r w:rsidR="00E5654A" w:rsidRPr="001D6942">
        <w:rPr>
          <w:rFonts w:ascii="Times New Roman" w:hAnsi="Times New Roman" w:cs="Times New Roman"/>
        </w:rPr>
        <w:t>trigger</w:t>
      </w:r>
      <w:r w:rsidR="001B46B1" w:rsidRPr="001D6942">
        <w:rPr>
          <w:rFonts w:ascii="Times New Roman" w:hAnsi="Times New Roman" w:cs="Times New Roman"/>
        </w:rPr>
        <w:t xml:space="preserve"> the acquisition of</w:t>
      </w:r>
      <w:r w:rsidR="00E5654A" w:rsidRPr="001D6942">
        <w:rPr>
          <w:rFonts w:ascii="Times New Roman" w:hAnsi="Times New Roman" w:cs="Times New Roman"/>
        </w:rPr>
        <w:t xml:space="preserve"> each frame </w:t>
      </w:r>
      <w:r w:rsidR="00522E09" w:rsidRPr="001D6942">
        <w:rPr>
          <w:rFonts w:ascii="Times New Roman" w:hAnsi="Times New Roman" w:cs="Times New Roman"/>
        </w:rPr>
        <w:t>independently</w:t>
      </w:r>
      <w:r w:rsidR="001B46B1" w:rsidRPr="001D6942">
        <w:rPr>
          <w:rFonts w:ascii="Times New Roman" w:hAnsi="Times New Roman" w:cs="Times New Roman"/>
        </w:rPr>
        <w:t xml:space="preserve">, while </w:t>
      </w:r>
      <w:r w:rsidR="00E975FA" w:rsidRPr="001D6942">
        <w:rPr>
          <w:rFonts w:ascii="Times New Roman" w:hAnsi="Times New Roman" w:cs="Times New Roman"/>
        </w:rPr>
        <w:t>simultaneously</w:t>
      </w:r>
      <w:r w:rsidR="00522E09" w:rsidRPr="001D6942">
        <w:rPr>
          <w:rFonts w:ascii="Times New Roman" w:hAnsi="Times New Roman" w:cs="Times New Roman"/>
        </w:rPr>
        <w:t xml:space="preserve"> </w:t>
      </w:r>
      <w:r w:rsidR="00E5654A" w:rsidRPr="001D6942">
        <w:rPr>
          <w:rFonts w:ascii="Times New Roman" w:hAnsi="Times New Roman" w:cs="Times New Roman"/>
        </w:rPr>
        <w:t>acquir</w:t>
      </w:r>
      <w:r w:rsidR="001B46B1" w:rsidRPr="001D6942">
        <w:rPr>
          <w:rFonts w:ascii="Times New Roman" w:hAnsi="Times New Roman" w:cs="Times New Roman"/>
        </w:rPr>
        <w:t>ing</w:t>
      </w:r>
      <w:r w:rsidR="00E5654A" w:rsidRPr="001D6942">
        <w:rPr>
          <w:rFonts w:ascii="Times New Roman" w:hAnsi="Times New Roman" w:cs="Times New Roman"/>
        </w:rPr>
        <w:t xml:space="preserve"> behavioral data.</w:t>
      </w:r>
      <w:r w:rsidR="00294A7D" w:rsidRPr="001D6942">
        <w:rPr>
          <w:rFonts w:ascii="Times New Roman" w:hAnsi="Times New Roman" w:cs="Times New Roman"/>
        </w:rPr>
        <w:t xml:space="preserve"> To do this, one can </w:t>
      </w:r>
      <w:r w:rsidR="00894E20">
        <w:rPr>
          <w:rFonts w:ascii="Times New Roman" w:hAnsi="Times New Roman" w:cs="Times New Roman"/>
        </w:rPr>
        <w:t>use the camera’s external trigger setting</w:t>
      </w:r>
      <w:r w:rsidR="00D33660">
        <w:rPr>
          <w:rFonts w:ascii="Times New Roman" w:hAnsi="Times New Roman" w:cs="Times New Roman"/>
        </w:rPr>
        <w:t>,</w:t>
      </w:r>
      <w:r w:rsidR="001B46B1" w:rsidRPr="001D6942">
        <w:rPr>
          <w:rFonts w:ascii="Times New Roman" w:hAnsi="Times New Roman" w:cs="Times New Roman"/>
        </w:rPr>
        <w:t xml:space="preserve"> as </w:t>
      </w:r>
      <w:r w:rsidR="00EA3566">
        <w:rPr>
          <w:rFonts w:ascii="Times New Roman" w:hAnsi="Times New Roman" w:cs="Times New Roman"/>
        </w:rPr>
        <w:t>discussed</w:t>
      </w:r>
      <w:r w:rsidR="001B46B1" w:rsidRPr="001D6942">
        <w:rPr>
          <w:rFonts w:ascii="Times New Roman" w:hAnsi="Times New Roman" w:cs="Times New Roman"/>
        </w:rPr>
        <w:t xml:space="preserve"> </w:t>
      </w:r>
      <w:r w:rsidR="00294A7D" w:rsidRPr="001D6942">
        <w:rPr>
          <w:rFonts w:ascii="Times New Roman" w:hAnsi="Times New Roman" w:cs="Times New Roman"/>
        </w:rPr>
        <w:t xml:space="preserve">previously </w:t>
      </w:r>
      <w:sdt>
        <w:sdtPr>
          <w:rPr>
            <w:rFonts w:ascii="Times New Roman" w:hAnsi="Times New Roman" w:cs="Times New Roman"/>
          </w:rPr>
          <w:id w:val="1124964402"/>
          <w:citation/>
        </w:sdtPr>
        <w:sdtEndPr/>
        <w:sdtContent>
          <w:r w:rsidR="00294A7D" w:rsidRPr="001D6942">
            <w:rPr>
              <w:rFonts w:ascii="Times New Roman" w:hAnsi="Times New Roman" w:cs="Times New Roman"/>
            </w:rPr>
            <w:fldChar w:fldCharType="begin"/>
          </w:r>
          <w:r w:rsidR="00294A7D" w:rsidRPr="001D6942">
            <w:rPr>
              <w:rFonts w:ascii="Times New Roman" w:hAnsi="Times New Roman" w:cs="Times New Roman"/>
            </w:rPr>
            <w:instrText xml:space="preserve"> CITATION Mic17 \l 1033 </w:instrText>
          </w:r>
          <w:r w:rsidR="00294A7D" w:rsidRPr="001D6942">
            <w:rPr>
              <w:rFonts w:ascii="Times New Roman" w:hAnsi="Times New Roman" w:cs="Times New Roman"/>
            </w:rPr>
            <w:fldChar w:fldCharType="separate"/>
          </w:r>
          <w:r w:rsidR="00A747E0" w:rsidRPr="00A747E0">
            <w:rPr>
              <w:rFonts w:ascii="Times New Roman" w:hAnsi="Times New Roman" w:cs="Times New Roman"/>
              <w:noProof/>
            </w:rPr>
            <w:t>(Micallef, et al. 2017)</w:t>
          </w:r>
          <w:r w:rsidR="00294A7D" w:rsidRPr="001D6942">
            <w:rPr>
              <w:rFonts w:ascii="Times New Roman" w:hAnsi="Times New Roman" w:cs="Times New Roman"/>
            </w:rPr>
            <w:fldChar w:fldCharType="end"/>
          </w:r>
        </w:sdtContent>
      </w:sdt>
      <w:r w:rsidR="00294A7D" w:rsidRPr="001D6942">
        <w:rPr>
          <w:rFonts w:ascii="Times New Roman" w:hAnsi="Times New Roman" w:cs="Times New Roman"/>
        </w:rPr>
        <w:t>.</w:t>
      </w:r>
      <w:r w:rsidR="00E975FA"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digital data and</w:t>
      </w:r>
      <w:r w:rsidR="00B62AD6" w:rsidRPr="001D6942">
        <w:rPr>
          <w:rFonts w:ascii="Times New Roman" w:hAnsi="Times New Roman" w:cs="Times New Roman"/>
        </w:rPr>
        <w:t xml:space="preserve"> monitor experimental progress.</w:t>
      </w:r>
    </w:p>
    <w:p w14:paraId="1ED3CF6F" w14:textId="6A3A4D25"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17341E" w:rsidRPr="001D6942">
        <w:rPr>
          <w:rFonts w:ascii="Times New Roman" w:hAnsi="Times New Roman" w:cs="Times New Roman"/>
        </w:rPr>
        <w:t xml:space="preserve">and </w:t>
      </w:r>
      <w:r w:rsidR="00E32526" w:rsidRPr="001D6942">
        <w:rPr>
          <w:rFonts w:ascii="Times New Roman" w:hAnsi="Times New Roman" w:cs="Times New Roman"/>
        </w:rPr>
        <w:t>a</w:t>
      </w:r>
      <w:r w:rsidR="0017341E" w:rsidRPr="001D6942">
        <w:rPr>
          <w:rFonts w:ascii="Times New Roman" w:hAnsi="Times New Roman" w:cs="Times New Roman"/>
        </w:rPr>
        <w:t xml:space="preserve"> trace conditioning</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 capture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 </w:t>
      </w:r>
      <w:r w:rsidR="005130B3" w:rsidRPr="001D6942">
        <w:rPr>
          <w:rFonts w:ascii="Times New Roman" w:hAnsi="Times New Roman" w:cs="Times New Roman"/>
        </w:rPr>
        <w:t xml:space="preserve">We also demonstrate the ability of the </w:t>
      </w:r>
      <w:r w:rsidR="00BE7F4E" w:rsidRPr="001D6942">
        <w:rPr>
          <w:rFonts w:ascii="Times New Roman" w:hAnsi="Times New Roman" w:cs="Times New Roman"/>
        </w:rPr>
        <w:t>Teensy</w:t>
      </w:r>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 </w:t>
      </w:r>
      <w:r w:rsidR="00F00EE4" w:rsidRPr="001D6942">
        <w:rPr>
          <w:rFonts w:ascii="Times New Roman" w:hAnsi="Times New Roman" w:cs="Times New Roman"/>
        </w:rPr>
        <w:t xml:space="preserve">an </w:t>
      </w:r>
      <w:r w:rsidR="001B46B1" w:rsidRPr="001D6942">
        <w:rPr>
          <w:rFonts w:ascii="Times New Roman" w:hAnsi="Times New Roman" w:cs="Times New Roman"/>
        </w:rPr>
        <w:t xml:space="preserve">auditory 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Teensy</w:t>
      </w:r>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539332A4"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 xml:space="preserve">onstruction of Teensy </w:t>
      </w:r>
      <w:r w:rsidR="00137A51" w:rsidRPr="001D6942">
        <w:rPr>
          <w:rFonts w:ascii="Times New Roman" w:hAnsi="Times New Roman" w:cs="Times New Roman"/>
          <w:i/>
        </w:rPr>
        <w:t>boards</w:t>
      </w:r>
    </w:p>
    <w:p w14:paraId="6D15E646" w14:textId="3D09B258"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 xml:space="preserve">is mounted on top of a printed circuit board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r w:rsidR="00AC3874" w:rsidRPr="001D6942">
        <w:rPr>
          <w:rFonts w:ascii="Times New Roman" w:hAnsi="Times New Roman" w:cs="Times New Roman"/>
        </w:rPr>
        <w:t>SparkFun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Digi-Key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for example: Digi-Key,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w:t>
      </w:r>
      <w:r w:rsidR="002A0703">
        <w:rPr>
          <w:rFonts w:ascii="Times New Roman" w:hAnsi="Times New Roman" w:cs="Times New Roman"/>
        </w:rPr>
        <w:t xml:space="preserve">on the PCB </w:t>
      </w:r>
      <w:r w:rsidR="007D624C" w:rsidRPr="001D6942">
        <w:rPr>
          <w:rFonts w:ascii="Times New Roman" w:hAnsi="Times New Roman" w:cs="Times New Roman"/>
        </w:rPr>
        <w:t xml:space="preserve">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 xml:space="preserve">Teensy was connected to a computer via a standard USB-microUSB cable (for example: Digi-Key,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upload code to the Teensy, we used PlatformIO (</w:t>
      </w:r>
      <w:hyperlink r:id="rId8"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9"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w:t>
      </w:r>
      <w:r w:rsidR="00A07091">
        <w:rPr>
          <w:rFonts w:ascii="Times New Roman" w:hAnsi="Times New Roman" w:cs="Times New Roman"/>
        </w:rPr>
        <w:t>”</w:t>
      </w:r>
      <w:r w:rsidR="00BF5E56">
        <w:rPr>
          <w:rFonts w:ascii="Times New Roman" w:hAnsi="Times New Roman" w:cs="Times New Roman"/>
        </w:rPr>
        <w:t>, we used a slightly modified</w:t>
      </w:r>
      <w:r w:rsidR="00A07091">
        <w:rPr>
          <w:rFonts w:ascii="Times New Roman" w:hAnsi="Times New Roman" w:cs="Times New Roman"/>
        </w:rPr>
        <w:t xml:space="preserve"> version</w:t>
      </w:r>
      <w:r w:rsidR="00BF5E56">
        <w:rPr>
          <w:rFonts w:ascii="Times New Roman" w:hAnsi="Times New Roman" w:cs="Times New Roman"/>
        </w:rPr>
        <w:t xml:space="preserve"> of the</w:t>
      </w:r>
      <w:r w:rsidR="00A07091">
        <w:rPr>
          <w:rFonts w:ascii="Times New Roman" w:hAnsi="Times New Roman" w:cs="Times New Roman"/>
        </w:rPr>
        <w:t xml:space="preserve"> DigitalIO library provided by PlatformIO</w:t>
      </w:r>
      <w:r w:rsidR="00BF5E56">
        <w:rPr>
          <w:rFonts w:ascii="Times New Roman" w:hAnsi="Times New Roman" w:cs="Times New Roman"/>
        </w:rPr>
        <w:t xml:space="preserve"> (version 1.0.0; </w:t>
      </w:r>
      <w:r w:rsidR="00A07091">
        <w:rPr>
          <w:rFonts w:ascii="Times New Roman" w:hAnsi="Times New Roman" w:cs="Times New Roman"/>
        </w:rPr>
        <w:t xml:space="preserve">currently maintained at: </w:t>
      </w:r>
      <w:hyperlink r:id="rId10"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experiment</w:t>
      </w:r>
      <w:r w:rsidR="00AC79BC">
        <w:rPr>
          <w:rFonts w:ascii="Times New Roman" w:hAnsi="Times New Roman" w:cs="Times New Roman"/>
        </w:rPr>
        <w:t>-</w:t>
      </w:r>
      <w:r w:rsidR="000727A8" w:rsidRPr="001D6942">
        <w:rPr>
          <w:rFonts w:ascii="Times New Roman" w:hAnsi="Times New Roman" w:cs="Times New Roman"/>
        </w:rPr>
        <w:t xml:space="preserve">specific parameters for the Teensy, such as the </w:t>
      </w:r>
      <w:r w:rsidR="00495A39" w:rsidRPr="001D6942">
        <w:rPr>
          <w:rFonts w:ascii="Times New Roman" w:hAnsi="Times New Roman" w:cs="Times New Roman"/>
        </w:rPr>
        <w:t>sampling frequency</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the trial number</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length of an experiment, we developed a simple MATLAB graphical user interface.</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28FB81C6" w14:textId="79EDD17D" w:rsidR="004D24B7" w:rsidRPr="001D6942"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1"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r w:rsidR="007A21BE" w:rsidRPr="001D6942">
        <w:rPr>
          <w:rFonts w:ascii="Times New Roman" w:hAnsi="Times New Roman" w:cs="Times New Roman"/>
        </w:rPr>
        <w:t>Tindie</w:t>
      </w:r>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2"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sCMOS </w:t>
      </w:r>
      <w:r w:rsidR="00E762AB" w:rsidRPr="001D6942">
        <w:rPr>
          <w:rFonts w:ascii="Times New Roman" w:hAnsi="Times New Roman" w:cs="Times New Roman"/>
        </w:rPr>
        <w:lastRenderedPageBreak/>
        <w:t>camera for image capture every 50 ms</w:t>
      </w:r>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A 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FD1712" w:rsidRPr="001D6942">
            <w:rPr>
              <w:rFonts w:ascii="Times New Roman" w:hAnsi="Times New Roman" w:cs="Times New Roman"/>
              <w:noProof/>
            </w:rPr>
            <w:instrText xml:space="preserve"> CITATION Dom07 \l 1033 </w:instrText>
          </w:r>
          <w:r w:rsidR="00FD1712" w:rsidRPr="001D6942">
            <w:rPr>
              <w:rFonts w:ascii="Times New Roman" w:hAnsi="Times New Roman" w:cs="Times New Roman"/>
              <w:noProof/>
            </w:rPr>
            <w:fldChar w:fldCharType="separate"/>
          </w:r>
          <w:r w:rsidR="00A747E0" w:rsidRPr="00A747E0">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sphere,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For the counts per inch setting of the sensor, which determines the sensitivity of the sensors to external movement, we used a value of 3400 counts per inch. Thus,</w:t>
      </w:r>
      <w:r w:rsidR="00DF1799" w:rsidRPr="001D6942">
        <w:rPr>
          <w:rFonts w:ascii="Times New Roman" w:hAnsi="Times New Roman" w:cs="Times New Roman"/>
        </w:rPr>
        <w:t xml:space="preserve"> the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0BC9986D"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47A61" w:rsidRPr="001D6942">
        <w:rPr>
          <w:rFonts w:ascii="Times New Roman" w:eastAsiaTheme="minorEastAsia" w:hAnsi="Times New Roman" w:cs="Times New Roman"/>
        </w:rPr>
        <w:t xml:space="preserve">subsequent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a 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46BDA240"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xml:space="preserve">, we utilized the “IntervalTimer” function unique to the standard Teensy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the interval between calls to this function to 50,000 microseconds (50 ms)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IntervalTimer</w:t>
      </w:r>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eely available functions on GitH</w:t>
      </w:r>
      <w:r w:rsidR="00137645" w:rsidRPr="001D6942">
        <w:rPr>
          <w:rFonts w:ascii="Times New Roman" w:hAnsi="Times New Roman" w:cs="Times New Roman"/>
        </w:rPr>
        <w:t>ub (</w:t>
      </w:r>
      <w:hyperlink r:id="rId13"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ms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sCMOS</w:t>
      </w:r>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C5629" w:rsidRPr="001D6942">
        <w:rPr>
          <w:rFonts w:ascii="Times New Roman" w:hAnsi="Times New Roman" w:cs="Times New Roman"/>
        </w:rPr>
        <w:t>a</w:t>
      </w:r>
      <w:r w:rsidR="00A7372C" w:rsidRPr="001D6942">
        <w:rPr>
          <w:rFonts w:ascii="Times New Roman" w:hAnsi="Times New Roman" w:cs="Times New Roman"/>
        </w:rPr>
        <w:t xml:space="preserve"> custom script</w:t>
      </w:r>
      <w:r w:rsidR="00E64A0E" w:rsidRPr="001D6942">
        <w:rPr>
          <w:rFonts w:ascii="Times New Roman" w:hAnsi="Times New Roman" w:cs="Times New Roman"/>
        </w:rPr>
        <w:t xml:space="preserve"> using the “IntervalTimer”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7841B023"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to trigger a sCMOS camera for image capture every 50 ms</w:t>
      </w:r>
      <w:r w:rsidR="00D14742" w:rsidRPr="001D6942">
        <w:rPr>
          <w:rFonts w:ascii="Times New Roman" w:hAnsi="Times New Roman" w:cs="Times New Roman"/>
        </w:rPr>
        <w:t>.</w:t>
      </w:r>
      <w:r w:rsidR="009E6639" w:rsidRPr="001D6942">
        <w:rPr>
          <w:rFonts w:ascii="Times New Roman" w:hAnsi="Times New Roman" w:cs="Times New Roman"/>
        </w:rPr>
        <w:t xml:space="preserve"> The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LLC.</w:t>
      </w:r>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a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.COM, LLC.</w:t>
      </w:r>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w:t>
      </w:r>
      <w:r w:rsidR="00886A38">
        <w:rPr>
          <w:rFonts w:ascii="Times New Roman" w:hAnsi="Times New Roman" w:cs="Times New Roman"/>
        </w:rPr>
        <w:t>s</w:t>
      </w:r>
      <w:r w:rsidR="00EA756C" w:rsidRPr="001D6942">
        <w:rPr>
          <w:rFonts w:ascii="Times New Roman" w:hAnsi="Times New Roman" w:cs="Times New Roman"/>
        </w:rPr>
        <w:t xml:space="preserve"> 1B</w:t>
      </w:r>
      <w:r w:rsidR="00886A38">
        <w:rPr>
          <w:rFonts w:ascii="Times New Roman" w:hAnsi="Times New Roman" w:cs="Times New Roman"/>
        </w:rPr>
        <w:t xml:space="preserve"> and 2B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60353A5D"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 xml:space="preserve">We used the Teensy Audio library function “AudioSynthWaveformSine”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xml:space="preserve">, so that the tone was </w:t>
      </w:r>
      <w:r w:rsidR="009C6479" w:rsidRPr="001D6942">
        <w:rPr>
          <w:rFonts w:ascii="Times New Roman" w:hAnsi="Times New Roman" w:cs="Times New Roman"/>
        </w:rPr>
        <w:t xml:space="preserve">initially </w:t>
      </w:r>
      <w:r w:rsidR="00C62694" w:rsidRPr="001D6942">
        <w:rPr>
          <w:rFonts w:ascii="Times New Roman" w:hAnsi="Times New Roman" w:cs="Times New Roman"/>
        </w:rPr>
        <w:t>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74E9FF1B"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lastRenderedPageBreak/>
        <w:t>We used the “</w:t>
      </w:r>
      <w:r w:rsidR="006B16B9" w:rsidRPr="001D6942">
        <w:rPr>
          <w:rFonts w:ascii="Times New Roman" w:hAnsi="Times New Roman" w:cs="Times New Roman"/>
        </w:rPr>
        <w:t>e</w:t>
      </w:r>
      <w:r w:rsidR="00F65DA2" w:rsidRPr="001D6942">
        <w:rPr>
          <w:rFonts w:ascii="Times New Roman" w:hAnsi="Times New Roman" w:cs="Times New Roman"/>
        </w:rPr>
        <w:t>lapsedMicros</w:t>
      </w:r>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r w:rsidR="006B16B9" w:rsidRPr="001D6942">
        <w:rPr>
          <w:rFonts w:ascii="Times New Roman" w:hAnsi="Times New Roman" w:cs="Times New Roman"/>
        </w:rPr>
        <w:t xml:space="preserve">elapsedMicros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“IntervalTimer”</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additionally allows for simultaneous use of the Audio library</w:t>
      </w:r>
      <w:r w:rsidR="000700D9">
        <w:rPr>
          <w:rFonts w:ascii="Times New Roman" w:hAnsi="Times New Roman" w:cs="Times New Roman"/>
        </w:rPr>
        <w:t>, with which “IntervalTimer” could interfere</w:t>
      </w:r>
      <w:r w:rsidR="006B16B9" w:rsidRPr="001D6942">
        <w:rPr>
          <w:rFonts w:ascii="Times New Roman" w:hAnsi="Times New Roman" w:cs="Times New Roman"/>
        </w:rPr>
        <w:t>.</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“elapsedMicros”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very 50 ms</w:t>
      </w:r>
      <w:r w:rsidR="008D67F2" w:rsidRPr="001D6942">
        <w:rPr>
          <w:rFonts w:ascii="Times New Roman" w:hAnsi="Times New Roman" w:cs="Times New Roman"/>
        </w:rPr>
        <w:t xml:space="preserve"> based on the trial structure of the task, and turned on the digital output directed to the sCMOS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64C630F5" w:rsidR="00123655" w:rsidRDefault="008729E6" w:rsidP="008729E6">
      <w:pPr>
        <w:ind w:firstLine="720"/>
        <w:rPr>
          <w:ins w:id="0" w:author="Romano Linux Desktop" w:date="2018-11-27T16:19:00Z"/>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E2734E" w:rsidRPr="001D6942">
        <w:rPr>
          <w:rFonts w:ascii="Times New Roman" w:hAnsi="Times New Roman" w:cs="Times New Roman"/>
        </w:rPr>
        <w:t xml:space="preserve"> </w:t>
      </w:r>
      <w:r w:rsidR="00431C4F">
        <w:rPr>
          <w:rFonts w:ascii="Times New Roman" w:hAnsi="Times New Roman" w:cs="Times New Roman"/>
        </w:rPr>
        <w:t xml:space="preserve">For digital outputs, the TDT system automatically identified digital pulse </w:t>
      </w:r>
      <w:r w:rsidR="009033FE">
        <w:rPr>
          <w:rFonts w:ascii="Times New Roman" w:hAnsi="Times New Roman" w:cs="Times New Roman"/>
        </w:rPr>
        <w:t>onsets</w:t>
      </w:r>
      <w:r w:rsidR="00431C4F">
        <w:rPr>
          <w:rFonts w:ascii="Times New Roman" w:hAnsi="Times New Roman" w:cs="Times New Roman"/>
        </w:rPr>
        <w:t xml:space="preserve">. </w:t>
      </w:r>
      <w:r w:rsidR="00E2734E" w:rsidRPr="001D6942">
        <w:rPr>
          <w:rFonts w:ascii="Times New Roman" w:eastAsiaTheme="minorEastAsia" w:hAnsi="Times New Roman" w:cs="Times New Roman"/>
        </w:rPr>
        <w:t xml:space="preserve">To determine the onset of the audio signal, the </w:t>
      </w:r>
      <w:r w:rsidR="00890030">
        <w:rPr>
          <w:rFonts w:ascii="Times New Roman" w:eastAsiaTheme="minorEastAsia" w:hAnsi="Times New Roman" w:cs="Times New Roman"/>
        </w:rPr>
        <w:t xml:space="preserve">unamplified </w:t>
      </w:r>
      <w:r w:rsidR="00E2734E" w:rsidRPr="001D6942">
        <w:rPr>
          <w:rFonts w:ascii="Times New Roman" w:eastAsiaTheme="minorEastAsia" w:hAnsi="Times New Roman" w:cs="Times New Roman"/>
        </w:rPr>
        <w:t xml:space="preserve">analog output from </w:t>
      </w:r>
      <w:r w:rsidR="00431C4F">
        <w:rPr>
          <w:rFonts w:ascii="Times New Roman" w:eastAsiaTheme="minorEastAsia" w:hAnsi="Times New Roman" w:cs="Times New Roman"/>
        </w:rPr>
        <w:t xml:space="preserve">the </w:t>
      </w:r>
      <w:r w:rsidR="00E2734E" w:rsidRPr="001D6942">
        <w:rPr>
          <w:rFonts w:ascii="Times New Roman" w:eastAsiaTheme="minorEastAsia" w:hAnsi="Times New Roman" w:cs="Times New Roman"/>
        </w:rPr>
        <w:t>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 xml:space="preserve">-order, zero-phase Butterworth digital filter (MATLAB command “filtfilt”).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r w:rsidR="00431C4F">
        <w:rPr>
          <w:rFonts w:ascii="Times New Roman" w:eastAsiaTheme="minorEastAsia" w:hAnsi="Times New Roman" w:cs="Times New Roman"/>
        </w:rPr>
        <w:t>When comparing the timing of</w:t>
      </w:r>
      <w:r w:rsidR="00890030">
        <w:rPr>
          <w:rFonts w:ascii="Times New Roman" w:eastAsiaTheme="minorEastAsia" w:hAnsi="Times New Roman" w:cs="Times New Roman"/>
        </w:rPr>
        <w:t xml:space="preserve"> the analog output </w:t>
      </w:r>
      <w:r w:rsidR="00431C4F">
        <w:rPr>
          <w:rFonts w:ascii="Times New Roman" w:eastAsiaTheme="minorEastAsia" w:hAnsi="Times New Roman" w:cs="Times New Roman"/>
        </w:rPr>
        <w:t>to the timing of digital pulses, we utilized the continuous voltage output from the digital channel for consistency. To acquire digital pulse onset times, we thresholded this continuous voltage output at a value of 1 V, and took the first time point where the continuous voltage exceeded 1 V to be the digital pulse onset.</w:t>
      </w:r>
    </w:p>
    <w:p w14:paraId="427785C9" w14:textId="3873B41D" w:rsidR="005A72D1" w:rsidRPr="001D6942" w:rsidRDefault="00A52FF3" w:rsidP="00A230A6">
      <w:pPr>
        <w:ind w:firstLine="720"/>
        <w:rPr>
          <w:rFonts w:ascii="Times New Roman" w:eastAsiaTheme="minorEastAsia" w:hAnsi="Times New Roman" w:cs="Times New Roman"/>
        </w:rPr>
      </w:pPr>
      <w:ins w:id="1" w:author="Romano Linux Desktop" w:date="2018-11-27T17:07:00Z">
        <w:r>
          <w:rPr>
            <w:rFonts w:ascii="Times New Roman" w:eastAsiaTheme="minorEastAsia" w:hAnsi="Times New Roman" w:cs="Times New Roman"/>
          </w:rPr>
          <w:t>To determine</w:t>
        </w:r>
      </w:ins>
      <w:ins w:id="2" w:author="Romano Linux Desktop" w:date="2018-11-27T16:22:00Z">
        <w:r w:rsidR="005A72D1">
          <w:rPr>
            <w:rFonts w:ascii="Times New Roman" w:eastAsiaTheme="minorEastAsia" w:hAnsi="Times New Roman" w:cs="Times New Roman"/>
          </w:rPr>
          <w:t xml:space="preserve"> whether or not a delay in sound delivery came from </w:t>
        </w:r>
      </w:ins>
      <w:ins w:id="3" w:author="Romano Linux Desktop" w:date="2018-11-27T16:27:00Z">
        <w:r w:rsidR="009559CE">
          <w:rPr>
            <w:rFonts w:ascii="Times New Roman" w:eastAsiaTheme="minorEastAsia" w:hAnsi="Times New Roman" w:cs="Times New Roman"/>
          </w:rPr>
          <w:t>the manner</w:t>
        </w:r>
      </w:ins>
      <w:ins w:id="4" w:author="Romano Linux Desktop" w:date="2018-11-27T16:22:00Z">
        <w:r w:rsidR="005A72D1">
          <w:rPr>
            <w:rFonts w:ascii="Times New Roman" w:eastAsiaTheme="minorEastAsia" w:hAnsi="Times New Roman" w:cs="Times New Roman"/>
          </w:rPr>
          <w:t xml:space="preserve"> in which we utilized the Audio library, we designed a </w:t>
        </w:r>
      </w:ins>
      <w:ins w:id="5" w:author="Romano Linux Desktop" w:date="2018-11-27T16:23:00Z">
        <w:r w:rsidR="005A72D1">
          <w:rPr>
            <w:rFonts w:ascii="Times New Roman" w:eastAsiaTheme="minorEastAsia" w:hAnsi="Times New Roman" w:cs="Times New Roman"/>
          </w:rPr>
          <w:t>simple</w:t>
        </w:r>
      </w:ins>
      <w:ins w:id="6" w:author="Romano Linux Desktop" w:date="2018-11-27T16:22:00Z">
        <w:r w:rsidR="005A72D1">
          <w:rPr>
            <w:rFonts w:ascii="Times New Roman" w:eastAsiaTheme="minorEastAsia" w:hAnsi="Times New Roman" w:cs="Times New Roman"/>
          </w:rPr>
          <w:t xml:space="preserve"> </w:t>
        </w:r>
      </w:ins>
      <w:ins w:id="7" w:author="Romano Linux Desktop" w:date="2018-11-27T16:23:00Z">
        <w:r w:rsidR="005A72D1">
          <w:rPr>
            <w:rFonts w:ascii="Times New Roman" w:eastAsiaTheme="minorEastAsia" w:hAnsi="Times New Roman" w:cs="Times New Roman"/>
          </w:rPr>
          <w:t>script</w:t>
        </w:r>
      </w:ins>
      <w:ins w:id="8" w:author="Romano Linux Desktop" w:date="2018-11-27T16:28:00Z">
        <w:r w:rsidR="009D3B56">
          <w:rPr>
            <w:rFonts w:ascii="Times New Roman" w:eastAsiaTheme="minorEastAsia" w:hAnsi="Times New Roman" w:cs="Times New Roman"/>
          </w:rPr>
          <w:t xml:space="preserve"> designed to test </w:t>
        </w:r>
        <w:r w:rsidR="00584232">
          <w:rPr>
            <w:rFonts w:ascii="Times New Roman" w:eastAsiaTheme="minorEastAsia" w:hAnsi="Times New Roman" w:cs="Times New Roman"/>
          </w:rPr>
          <w:t>for a</w:t>
        </w:r>
        <w:r w:rsidR="009D3B56">
          <w:rPr>
            <w:rFonts w:ascii="Times New Roman" w:eastAsiaTheme="minorEastAsia" w:hAnsi="Times New Roman" w:cs="Times New Roman"/>
          </w:rPr>
          <w:t xml:space="preserve"> delay in writing directly to the analog pin</w:t>
        </w:r>
      </w:ins>
      <w:ins w:id="9" w:author="Romano Linux Desktop" w:date="2018-11-27T16:23:00Z">
        <w:r w:rsidR="005A72D1">
          <w:rPr>
            <w:rFonts w:ascii="Times New Roman" w:eastAsiaTheme="minorEastAsia" w:hAnsi="Times New Roman" w:cs="Times New Roman"/>
          </w:rPr>
          <w:t xml:space="preserve">. In this script, we </w:t>
        </w:r>
      </w:ins>
      <w:ins w:id="10" w:author="Romano Linux Desktop" w:date="2018-11-27T16:24:00Z">
        <w:r w:rsidR="005A72D1">
          <w:rPr>
            <w:rFonts w:ascii="Times New Roman" w:eastAsiaTheme="minorEastAsia" w:hAnsi="Times New Roman" w:cs="Times New Roman"/>
          </w:rPr>
          <w:t xml:space="preserve">sequentially </w:t>
        </w:r>
      </w:ins>
      <w:ins w:id="11" w:author="Romano Linux Desktop" w:date="2018-11-27T16:28:00Z">
        <w:r w:rsidR="00D73041">
          <w:rPr>
            <w:rFonts w:ascii="Times New Roman" w:eastAsiaTheme="minorEastAsia" w:hAnsi="Times New Roman" w:cs="Times New Roman"/>
          </w:rPr>
          <w:t>initiated 50 millisecond pulses</w:t>
        </w:r>
      </w:ins>
      <w:ins w:id="12" w:author="Romano Linux Desktop" w:date="2018-11-27T16:23:00Z">
        <w:r w:rsidR="005A72D1">
          <w:rPr>
            <w:rFonts w:ascii="Times New Roman" w:eastAsiaTheme="minorEastAsia" w:hAnsi="Times New Roman" w:cs="Times New Roman"/>
          </w:rPr>
          <w:t xml:space="preserve"> </w:t>
        </w:r>
      </w:ins>
      <w:ins w:id="13" w:author="Romano Linux Desktop" w:date="2018-11-27T16:29:00Z">
        <w:r w:rsidR="00D73041">
          <w:rPr>
            <w:rFonts w:ascii="Times New Roman" w:eastAsiaTheme="minorEastAsia" w:hAnsi="Times New Roman" w:cs="Times New Roman"/>
          </w:rPr>
          <w:t xml:space="preserve">through </w:t>
        </w:r>
      </w:ins>
      <w:ins w:id="14" w:author="Romano Linux Desktop" w:date="2018-11-27T16:23:00Z">
        <w:r w:rsidR="005A72D1">
          <w:rPr>
            <w:rFonts w:ascii="Times New Roman" w:eastAsiaTheme="minorEastAsia" w:hAnsi="Times New Roman" w:cs="Times New Roman"/>
          </w:rPr>
          <w:t xml:space="preserve">a digital pin and </w:t>
        </w:r>
      </w:ins>
      <w:ins w:id="15" w:author="Romano Linux Desktop" w:date="2018-11-27T16:29:00Z">
        <w:r w:rsidR="00D73041">
          <w:rPr>
            <w:rFonts w:ascii="Times New Roman" w:eastAsiaTheme="minorEastAsia" w:hAnsi="Times New Roman" w:cs="Times New Roman"/>
          </w:rPr>
          <w:t>through the</w:t>
        </w:r>
      </w:ins>
      <w:ins w:id="16" w:author="Romano Linux Desktop" w:date="2018-11-27T16:23:00Z">
        <w:r w:rsidR="00D73041">
          <w:rPr>
            <w:rFonts w:ascii="Times New Roman" w:eastAsiaTheme="minorEastAsia" w:hAnsi="Times New Roman" w:cs="Times New Roman"/>
          </w:rPr>
          <w:t xml:space="preserve"> </w:t>
        </w:r>
      </w:ins>
      <w:ins w:id="17" w:author="Romano Linux Desktop" w:date="2018-11-27T16:29:00Z">
        <w:r w:rsidR="00D73041">
          <w:rPr>
            <w:rFonts w:ascii="Times New Roman" w:eastAsiaTheme="minorEastAsia" w:hAnsi="Times New Roman" w:cs="Times New Roman"/>
          </w:rPr>
          <w:t>analog</w:t>
        </w:r>
      </w:ins>
      <w:ins w:id="18" w:author="Romano Linux Desktop" w:date="2018-11-27T16:23:00Z">
        <w:r w:rsidR="00D73041">
          <w:rPr>
            <w:rFonts w:ascii="Times New Roman" w:eastAsiaTheme="minorEastAsia" w:hAnsi="Times New Roman" w:cs="Times New Roman"/>
          </w:rPr>
          <w:t xml:space="preserve"> pin</w:t>
        </w:r>
      </w:ins>
      <w:ins w:id="19" w:author="Romano Linux Desktop" w:date="2018-11-27T16:29:00Z">
        <w:r w:rsidR="00D73041">
          <w:rPr>
            <w:rFonts w:ascii="Times New Roman" w:eastAsiaTheme="minorEastAsia" w:hAnsi="Times New Roman" w:cs="Times New Roman"/>
          </w:rPr>
          <w:t xml:space="preserve"> (which is also the audio pin)</w:t>
        </w:r>
      </w:ins>
      <w:ins w:id="20" w:author="Romano Linux Desktop" w:date="2018-11-27T16:24:00Z">
        <w:r w:rsidR="005A72D1">
          <w:rPr>
            <w:rFonts w:ascii="Times New Roman" w:eastAsiaTheme="minorEastAsia" w:hAnsi="Times New Roman" w:cs="Times New Roman"/>
          </w:rPr>
          <w:t xml:space="preserve">, the latter </w:t>
        </w:r>
      </w:ins>
      <w:ins w:id="21" w:author="Romano Linux Desktop" w:date="2018-11-27T16:23:00Z">
        <w:r w:rsidR="005A72D1">
          <w:rPr>
            <w:rFonts w:ascii="Times New Roman" w:eastAsiaTheme="minorEastAsia" w:hAnsi="Times New Roman" w:cs="Times New Roman"/>
          </w:rPr>
          <w:t>using the Arduino command “analogWrite</w:t>
        </w:r>
      </w:ins>
      <w:ins w:id="22" w:author="Romano Linux Desktop" w:date="2018-11-27T16:24:00Z">
        <w:r w:rsidR="005A72D1">
          <w:rPr>
            <w:rFonts w:ascii="Times New Roman" w:eastAsiaTheme="minorEastAsia" w:hAnsi="Times New Roman" w:cs="Times New Roman"/>
          </w:rPr>
          <w:t>(A14, 4050)</w:t>
        </w:r>
      </w:ins>
      <w:ins w:id="23" w:author="Romano Linux Desktop" w:date="2018-11-27T16:23:00Z">
        <w:r w:rsidR="005A72D1">
          <w:rPr>
            <w:rFonts w:ascii="Times New Roman" w:eastAsiaTheme="minorEastAsia" w:hAnsi="Times New Roman" w:cs="Times New Roman"/>
          </w:rPr>
          <w:t xml:space="preserve">”. </w:t>
        </w:r>
      </w:ins>
      <w:ins w:id="24" w:author="Romano Linux Desktop" w:date="2018-11-27T16:25:00Z">
        <w:r w:rsidR="005A72D1">
          <w:rPr>
            <w:rFonts w:ascii="Times New Roman" w:eastAsiaTheme="minorEastAsia" w:hAnsi="Times New Roman" w:cs="Times New Roman"/>
          </w:rPr>
          <w:t>“</w:t>
        </w:r>
      </w:ins>
      <w:ins w:id="25" w:author="Romano Linux Desktop" w:date="2018-11-27T16:23:00Z">
        <w:r w:rsidR="005A72D1">
          <w:rPr>
            <w:rFonts w:ascii="Times New Roman" w:eastAsiaTheme="minorEastAsia" w:hAnsi="Times New Roman" w:cs="Times New Roman"/>
          </w:rPr>
          <w:t>A14</w:t>
        </w:r>
      </w:ins>
      <w:ins w:id="26" w:author="Romano Linux Desktop" w:date="2018-11-27T16:25:00Z">
        <w:r w:rsidR="005A72D1">
          <w:rPr>
            <w:rFonts w:ascii="Times New Roman" w:eastAsiaTheme="minorEastAsia" w:hAnsi="Times New Roman" w:cs="Times New Roman"/>
          </w:rPr>
          <w:t>”</w:t>
        </w:r>
      </w:ins>
      <w:ins w:id="27" w:author="Romano Linux Desktop" w:date="2018-11-27T16:23:00Z">
        <w:r w:rsidR="005A72D1">
          <w:rPr>
            <w:rFonts w:ascii="Times New Roman" w:eastAsiaTheme="minorEastAsia" w:hAnsi="Times New Roman" w:cs="Times New Roman"/>
          </w:rPr>
          <w:t xml:space="preserve"> corresponds to the audio pin, and 4050 is </w:t>
        </w:r>
      </w:ins>
      <w:ins w:id="28" w:author="Romano Linux Desktop" w:date="2018-11-27T16:25:00Z">
        <w:r w:rsidR="005A72D1">
          <w:rPr>
            <w:rFonts w:ascii="Times New Roman" w:eastAsiaTheme="minorEastAsia" w:hAnsi="Times New Roman" w:cs="Times New Roman"/>
          </w:rPr>
          <w:t>a</w:t>
        </w:r>
      </w:ins>
      <w:ins w:id="29" w:author="Romano Linux Desktop" w:date="2018-11-27T16:23:00Z">
        <w:r w:rsidR="005A72D1">
          <w:rPr>
            <w:rFonts w:ascii="Times New Roman" w:eastAsiaTheme="minorEastAsia" w:hAnsi="Times New Roman" w:cs="Times New Roman"/>
          </w:rPr>
          <w:t xml:space="preserve"> relative voltage level</w:t>
        </w:r>
      </w:ins>
      <w:ins w:id="30" w:author="Romano Linux Desktop" w:date="2018-11-27T16:25:00Z">
        <w:r w:rsidR="005A72D1">
          <w:rPr>
            <w:rFonts w:ascii="Times New Roman" w:eastAsiaTheme="minorEastAsia" w:hAnsi="Times New Roman" w:cs="Times New Roman"/>
          </w:rPr>
          <w:t xml:space="preserve"> high enough to register as a pulse with the TDT RZ5D</w:t>
        </w:r>
      </w:ins>
      <w:ins w:id="31" w:author="Romano Linux Desktop" w:date="2018-11-27T16:26:00Z">
        <w:r w:rsidR="005A72D1">
          <w:rPr>
            <w:rFonts w:ascii="Times New Roman" w:eastAsiaTheme="minorEastAsia" w:hAnsi="Times New Roman" w:cs="Times New Roman"/>
          </w:rPr>
          <w:t xml:space="preserve"> system</w:t>
        </w:r>
      </w:ins>
      <w:ins w:id="32" w:author="Romano Linux Desktop" w:date="2018-11-27T16:25:00Z">
        <w:r w:rsidR="005A72D1">
          <w:rPr>
            <w:rFonts w:ascii="Times New Roman" w:eastAsiaTheme="minorEastAsia" w:hAnsi="Times New Roman" w:cs="Times New Roman"/>
          </w:rPr>
          <w:t xml:space="preserve">. </w:t>
        </w:r>
      </w:ins>
      <w:ins w:id="33" w:author="Romano Linux Desktop" w:date="2018-11-27T16:26:00Z">
        <w:r w:rsidR="000263F6">
          <w:rPr>
            <w:rFonts w:ascii="Times New Roman" w:eastAsiaTheme="minorEastAsia" w:hAnsi="Times New Roman" w:cs="Times New Roman"/>
          </w:rPr>
          <w:t xml:space="preserve"> These</w:t>
        </w:r>
        <w:r w:rsidR="003E0AE5">
          <w:rPr>
            <w:rFonts w:ascii="Times New Roman" w:eastAsiaTheme="minorEastAsia" w:hAnsi="Times New Roman" w:cs="Times New Roman"/>
          </w:rPr>
          <w:t xml:space="preserve"> </w:t>
        </w:r>
      </w:ins>
      <w:ins w:id="34" w:author="Romano Linux Desktop" w:date="2018-11-27T17:08:00Z">
        <w:r>
          <w:rPr>
            <w:rFonts w:ascii="Times New Roman" w:eastAsiaTheme="minorEastAsia" w:hAnsi="Times New Roman" w:cs="Times New Roman"/>
          </w:rPr>
          <w:t xml:space="preserve">effectively </w:t>
        </w:r>
      </w:ins>
      <w:ins w:id="35" w:author="Romano Linux Desktop" w:date="2018-11-27T16:26:00Z">
        <w:r w:rsidR="003E0AE5">
          <w:rPr>
            <w:rFonts w:ascii="Times New Roman" w:eastAsiaTheme="minorEastAsia" w:hAnsi="Times New Roman" w:cs="Times New Roman"/>
          </w:rPr>
          <w:t>simultaneous digital and analog pulses were elicited a total of 5</w:t>
        </w:r>
        <w:r w:rsidR="00865D52">
          <w:rPr>
            <w:rFonts w:ascii="Times New Roman" w:eastAsiaTheme="minorEastAsia" w:hAnsi="Times New Roman" w:cs="Times New Roman"/>
          </w:rPr>
          <w:t>2</w:t>
        </w:r>
        <w:r w:rsidR="003E0AE5">
          <w:rPr>
            <w:rFonts w:ascii="Times New Roman" w:eastAsiaTheme="minorEastAsia" w:hAnsi="Times New Roman" w:cs="Times New Roman"/>
          </w:rPr>
          <w:t xml:space="preserve"> times</w:t>
        </w:r>
      </w:ins>
      <w:ins w:id="36" w:author="Romano Linux Desktop" w:date="2018-11-27T16:32:00Z">
        <w:r w:rsidR="006079BE">
          <w:rPr>
            <w:rFonts w:ascii="Times New Roman" w:eastAsiaTheme="minorEastAsia" w:hAnsi="Times New Roman" w:cs="Times New Roman"/>
          </w:rPr>
          <w:t>, and their timings were recorded by the TDT RZ5D system</w:t>
        </w:r>
      </w:ins>
      <w:ins w:id="37" w:author="Romano Linux Desktop" w:date="2018-11-27T16:41:00Z">
        <w:r w:rsidR="00DB57D6">
          <w:rPr>
            <w:rFonts w:ascii="Times New Roman" w:eastAsiaTheme="minorEastAsia" w:hAnsi="Times New Roman" w:cs="Times New Roman"/>
          </w:rPr>
          <w:t xml:space="preserve"> at </w:t>
        </w:r>
      </w:ins>
      <w:ins w:id="38" w:author="Romano Linux Desktop" w:date="2018-11-27T16:42:00Z">
        <w:r w:rsidR="00DB57D6" w:rsidRPr="001D6942">
          <w:rPr>
            <w:rFonts w:ascii="Times New Roman" w:hAnsi="Times New Roman" w:cs="Times New Roman"/>
          </w:rPr>
          <w:t>3051.76 Hz</w:t>
        </w:r>
      </w:ins>
      <w:ins w:id="39" w:author="Romano Linux Desktop" w:date="2018-11-27T16:26:00Z">
        <w:r w:rsidR="003E0AE5">
          <w:rPr>
            <w:rFonts w:ascii="Times New Roman" w:eastAsiaTheme="minorEastAsia" w:hAnsi="Times New Roman" w:cs="Times New Roman"/>
          </w:rPr>
          <w:t>.</w:t>
        </w:r>
      </w:ins>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3A8C46EC" w:rsidR="00313F9F"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 xml:space="preserve">Linear models were constructed using the “fitlm” function in MATLAB 2017b. </w:t>
      </w:r>
    </w:p>
    <w:p w14:paraId="4FEC98B8" w14:textId="4F498EB1" w:rsidR="000700D9" w:rsidRDefault="000700D9" w:rsidP="000700D9">
      <w:pPr>
        <w:rPr>
          <w:rFonts w:ascii="Times New Roman" w:eastAsiaTheme="minorEastAsia" w:hAnsi="Times New Roman" w:cs="Times New Roman"/>
        </w:rPr>
      </w:pPr>
      <w:r>
        <w:rPr>
          <w:rFonts w:ascii="Times New Roman" w:eastAsiaTheme="minorEastAsia" w:hAnsi="Times New Roman" w:cs="Times New Roman"/>
        </w:rPr>
        <w:t>2.5 Code availability</w:t>
      </w:r>
    </w:p>
    <w:p w14:paraId="42ABAE46" w14:textId="6A2CC3BB" w:rsidR="000700D9" w:rsidRPr="001D6942" w:rsidRDefault="000700D9" w:rsidP="000700D9">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4"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11DF9313"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E21B3">
        <w:rPr>
          <w:rFonts w:ascii="Times New Roman" w:hAnsi="Times New Roman" w:cs="Times New Roman"/>
        </w:rPr>
        <w:t xml:space="preserve">-brand microcontrollers </w:t>
      </w:r>
      <w:r w:rsidR="00B272FF" w:rsidRPr="001D6942">
        <w:rPr>
          <w:rFonts w:ascii="Times New Roman" w:hAnsi="Times New Roman" w:cs="Times New Roman"/>
        </w:rPr>
        <w:t xml:space="preserve">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272FF" w:rsidRPr="001D6942">
            <w:rPr>
              <w:rFonts w:ascii="Times New Roman" w:hAnsi="Times New Roman" w:cs="Times New Roman"/>
            </w:rPr>
            <w:fldChar w:fldCharType="begin"/>
          </w:r>
          <w:r w:rsidR="00CF2C1C" w:rsidRPr="001D6942">
            <w:rPr>
              <w:rFonts w:ascii="Times New Roman" w:hAnsi="Times New Roman" w:cs="Times New Roman"/>
            </w:rPr>
            <w:instrText xml:space="preserve">CITATION DAu12 \m Che17 \m Mic17 \l 1033 </w:instrText>
          </w:r>
          <w:r w:rsidR="00B272FF" w:rsidRPr="001D6942">
            <w:rPr>
              <w:rFonts w:ascii="Times New Roman" w:hAnsi="Times New Roman" w:cs="Times New Roman"/>
            </w:rPr>
            <w:fldChar w:fldCharType="separate"/>
          </w:r>
          <w:r w:rsidR="00A747E0" w:rsidRPr="00A747E0">
            <w:rPr>
              <w:rFonts w:ascii="Times New Roman" w:hAnsi="Times New Roman" w:cs="Times New Roman"/>
              <w:noProof/>
            </w:rPr>
            <w:t>(D'Ausilio 2012, Chen and Li 2017, Micallef, et al. 2017)</w:t>
          </w:r>
          <w:r w:rsidR="00B272FF" w:rsidRPr="001D6942">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4E21B3">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r w:rsidR="004E560F" w:rsidRPr="001D6942">
        <w:rPr>
          <w:rFonts w:ascii="Times New Roman" w:hAnsi="Times New Roman" w:cs="Times New Roman"/>
        </w:rPr>
        <w:t xml:space="preserve">IntervalTimer </w:t>
      </w:r>
      <w:r w:rsidR="00796100" w:rsidRPr="001D6942">
        <w:rPr>
          <w:rFonts w:ascii="Times New Roman" w:hAnsi="Times New Roman" w:cs="Times New Roman"/>
        </w:rPr>
        <w:t xml:space="preserve">function, </w:t>
      </w:r>
      <w:r w:rsidR="00237E93" w:rsidRPr="001D6942">
        <w:rPr>
          <w:rFonts w:ascii="Times New Roman" w:hAnsi="Times New Roman" w:cs="Times New Roman"/>
        </w:rPr>
        <w:t xml:space="preserve">which is capable </w:t>
      </w:r>
      <w:r w:rsidR="00237E93" w:rsidRPr="001D6942">
        <w:rPr>
          <w:rFonts w:ascii="Times New Roman" w:hAnsi="Times New Roman" w:cs="Times New Roman"/>
        </w:rPr>
        <w:lastRenderedPageBreak/>
        <w:t xml:space="preserve">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5FDFB525" w14:textId="6B987ED5" w:rsidR="00A86942" w:rsidRPr="001D6942" w:rsidRDefault="006C2B6E" w:rsidP="00A86942">
      <w:pPr>
        <w:ind w:firstLine="360"/>
        <w:rPr>
          <w:rFonts w:ascii="Times New Roman" w:hAnsi="Times New Roman" w:cs="Times New Roman"/>
        </w:rPr>
      </w:pPr>
      <w:r w:rsidRPr="001D6942">
        <w:rPr>
          <w:rFonts w:ascii="Times New Roman" w:hAnsi="Times New Roman" w:cs="Times New Roman"/>
        </w:rPr>
        <w:t xml:space="preserve">In this example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the 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r w:rsidR="00EC1EF4" w:rsidRPr="001D6942">
        <w:rPr>
          <w:rFonts w:ascii="Times New Roman" w:hAnsi="Times New Roman" w:cs="Times New Roman"/>
        </w:rPr>
        <w:t>Teensy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p>
    <w:p w14:paraId="78B5FC13" w14:textId="4D7676FA" w:rsidR="00A86942" w:rsidRPr="001D6942" w:rsidRDefault="00A86942" w:rsidP="00F00EE4">
      <w:pPr>
        <w:ind w:firstLine="360"/>
        <w:rPr>
          <w:rFonts w:ascii="Times New Roman" w:hAnsi="Times New Roman" w:cs="Times New Roman"/>
        </w:rPr>
      </w:pPr>
      <w:r w:rsidRPr="001D6942">
        <w:rPr>
          <w:rFonts w:ascii="Times New Roman" w:hAnsi="Times New Roman" w:cs="Times New Roman"/>
        </w:rPr>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006C2B6E"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5B75B8">
        <w:rPr>
          <w:rFonts w:ascii="Times New Roman" w:hAnsi="Times New Roman" w:cs="Times New Roman"/>
        </w:rPr>
        <w:t xml:space="preserve"> relative to other tracking devices</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w:t>
      </w:r>
      <w:r w:rsidR="005B75B8">
        <w:rPr>
          <w:rFonts w:ascii="Times New Roman" w:hAnsi="Times New Roman" w:cs="Times New Roman"/>
        </w:rPr>
        <w:t xml:space="preserve">the </w:t>
      </w:r>
      <w:r w:rsidR="004E21B3">
        <w:rPr>
          <w:rFonts w:ascii="Times New Roman" w:hAnsi="Times New Roman" w:cs="Times New Roman"/>
        </w:rPr>
        <w:t>sensor</w:t>
      </w:r>
      <w:r w:rsidR="005B75B8">
        <w:rPr>
          <w:rFonts w:ascii="Times New Roman" w:hAnsi="Times New Roman" w:cs="Times New Roman"/>
        </w:rPr>
        <w:t xml:space="preserve"> of </w:t>
      </w:r>
      <w:r w:rsidR="001C0B23" w:rsidRPr="001D6942">
        <w:rPr>
          <w:rFonts w:ascii="Times New Roman" w:hAnsi="Times New Roman" w:cs="Times New Roman"/>
        </w:rPr>
        <w:t xml:space="preserve"> </w:t>
      </w:r>
      <w:r w:rsidR="005B75B8">
        <w:rPr>
          <w:rFonts w:ascii="Times New Roman" w:hAnsi="Times New Roman" w:cs="Times New Roman"/>
        </w:rPr>
        <w:t xml:space="preserve">a </w:t>
      </w:r>
      <w:r w:rsidR="002D61AB" w:rsidRPr="001D6942">
        <w:rPr>
          <w:rFonts w:ascii="Times New Roman" w:hAnsi="Times New Roman" w:cs="Times New Roman"/>
        </w:rPr>
        <w:t xml:space="preserve">standard </w:t>
      </w:r>
      <w:r w:rsidR="001C0B23" w:rsidRPr="001D6942">
        <w:rPr>
          <w:rFonts w:ascii="Times New Roman" w:hAnsi="Times New Roman" w:cs="Times New Roman"/>
        </w:rPr>
        <w:t>computer mouse</w:t>
      </w:r>
      <w:r w:rsidR="002D61AB" w:rsidRPr="001D6942">
        <w:rPr>
          <w:rFonts w:ascii="Times New Roman" w:hAnsi="Times New Roman" w:cs="Times New Roman"/>
        </w:rPr>
        <w:t xml:space="preserve">, the Logitech M100 (Logitech, PN: 910-001601), </w:t>
      </w:r>
      <w:r w:rsidR="006C2B6E" w:rsidRPr="001D6942">
        <w:rPr>
          <w:rFonts w:ascii="Times New Roman" w:hAnsi="Times New Roman" w:cs="Times New Roman"/>
        </w:rPr>
        <w:t>measure</w:t>
      </w:r>
      <w:r w:rsidR="00E1261A" w:rsidRPr="001D6942">
        <w:rPr>
          <w:rFonts w:ascii="Times New Roman" w:hAnsi="Times New Roman" w:cs="Times New Roman"/>
        </w:rPr>
        <w:t>s</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xml:space="preserve">, making the ADNS-9800 sensor over 8 times more precise at </w:t>
      </w:r>
      <w:r w:rsidR="008B44C4" w:rsidRPr="001D6942">
        <w:rPr>
          <w:rFonts w:ascii="Times New Roman" w:hAnsi="Times New Roman" w:cs="Times New Roman"/>
        </w:rPr>
        <w:t xml:space="preserve">its </w:t>
      </w:r>
      <w:r w:rsidR="00076B3A" w:rsidRPr="001D6942">
        <w:rPr>
          <w:rFonts w:ascii="Times New Roman" w:hAnsi="Times New Roman" w:cs="Times New Roman"/>
        </w:rPr>
        <w:t>highest</w:t>
      </w:r>
      <w:r w:rsidR="008B44C4" w:rsidRPr="001D6942">
        <w:rPr>
          <w:rFonts w:ascii="Times New Roman" w:hAnsi="Times New Roman" w:cs="Times New Roman"/>
        </w:rPr>
        <w:t xml:space="preserve"> setting</w:t>
      </w:r>
      <w:r w:rsidR="002D61AB" w:rsidRPr="001D6942">
        <w:rPr>
          <w:rFonts w:ascii="Times New Roman" w:hAnsi="Times New Roman" w:cs="Times New Roman"/>
        </w:rPr>
        <w:t xml:space="preserve">. </w:t>
      </w:r>
      <w:r w:rsidR="005B75B8">
        <w:rPr>
          <w:rFonts w:ascii="Times New Roman" w:hAnsi="Times New Roman" w:cs="Times New Roman"/>
        </w:rPr>
        <w:t xml:space="preserve">For these experiments we affixed </w:t>
      </w:r>
      <w:r w:rsidR="006C2B6E" w:rsidRPr="001D6942">
        <w:rPr>
          <w:rFonts w:ascii="Times New Roman" w:hAnsi="Times New Roman" w:cs="Times New Roman"/>
        </w:rPr>
        <w:t xml:space="preserve">ADNS-9800 sensors to </w:t>
      </w:r>
      <w:r w:rsidR="005B75B8">
        <w:rPr>
          <w:rFonts w:ascii="Times New Roman" w:hAnsi="Times New Roman" w:cs="Times New Roman"/>
        </w:rPr>
        <w:t xml:space="preserve">the housing of </w:t>
      </w:r>
      <w:r w:rsidR="006C2B6E" w:rsidRPr="001D6942">
        <w:rPr>
          <w:rFonts w:ascii="Times New Roman" w:hAnsi="Times New Roman" w:cs="Times New Roman"/>
        </w:rPr>
        <w:t xml:space="preserve">a </w:t>
      </w:r>
      <w:r w:rsidR="005B75B8">
        <w:rPr>
          <w:rFonts w:ascii="Times New Roman" w:hAnsi="Times New Roman" w:cs="Times New Roman"/>
        </w:rPr>
        <w:t xml:space="preserve">Styrofoam ball </w:t>
      </w:r>
      <w:r w:rsidR="006C2B6E" w:rsidRPr="001D6942">
        <w:rPr>
          <w:rFonts w:ascii="Times New Roman" w:hAnsi="Times New Roman" w:cs="Times New Roman"/>
        </w:rPr>
        <w:t>spherical treadmill</w:t>
      </w:r>
      <w:r w:rsidR="005B75B8">
        <w:rPr>
          <w:rFonts w:ascii="Times New Roman" w:hAnsi="Times New Roman" w:cs="Times New Roman"/>
        </w:rPr>
        <w:t xml:space="preserve"> </w:t>
      </w:r>
      <w:r w:rsidR="006C2B6E" w:rsidRPr="001D6942">
        <w:rPr>
          <w:rFonts w:ascii="Times New Roman" w:hAnsi="Times New Roman" w:cs="Times New Roman"/>
        </w:rPr>
        <w:t>and wired</w:t>
      </w:r>
      <w:r w:rsidR="007F6DB3" w:rsidRPr="001D6942">
        <w:rPr>
          <w:rFonts w:ascii="Times New Roman" w:hAnsi="Times New Roman" w:cs="Times New Roman"/>
        </w:rPr>
        <w:t xml:space="preserve"> </w:t>
      </w:r>
      <w:r w:rsidR="005B75B8">
        <w:rPr>
          <w:rFonts w:ascii="Times New Roman" w:hAnsi="Times New Roman" w:cs="Times New Roman"/>
        </w:rPr>
        <w:t xml:space="preserve">them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006C2B6E"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27B70A1C"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std)</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F857F8" w:rsidRPr="001D6942">
            <w:rPr>
              <w:rFonts w:ascii="Times New Roman" w:hAnsi="Times New Roman" w:cs="Times New Roman"/>
            </w:rPr>
            <w:fldChar w:fldCharType="begin"/>
          </w:r>
          <w:r w:rsidR="00F857F8" w:rsidRPr="001D6942">
            <w:rPr>
              <w:rFonts w:ascii="Times New Roman" w:hAnsi="Times New Roman" w:cs="Times New Roman"/>
            </w:rPr>
            <w:instrText xml:space="preserve"> CITATION Dom07 \l 1033 </w:instrText>
          </w:r>
          <w:r w:rsidR="00570E27" w:rsidRPr="001D6942">
            <w:rPr>
              <w:rFonts w:ascii="Times New Roman" w:hAnsi="Times New Roman" w:cs="Times New Roman"/>
            </w:rPr>
            <w:instrText xml:space="preserve"> \m How16</w:instrText>
          </w:r>
          <w:r w:rsidR="00F857F8" w:rsidRPr="001D6942">
            <w:rPr>
              <w:rFonts w:ascii="Times New Roman" w:hAnsi="Times New Roman" w:cs="Times New Roman"/>
            </w:rPr>
            <w:fldChar w:fldCharType="separate"/>
          </w:r>
          <w:r w:rsidR="00A747E0" w:rsidRPr="00A747E0">
            <w:rPr>
              <w:rFonts w:ascii="Times New Roman" w:hAnsi="Times New Roman" w:cs="Times New Roman"/>
              <w:noProof/>
            </w:rPr>
            <w:t>(Dombeck, et al. 2007, Howe and Dombeck 2016)</w:t>
          </w:r>
          <w:r w:rsidR="00F857F8" w:rsidRPr="001D6942">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4704E72F"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T</w:t>
      </w:r>
      <w:r w:rsidRPr="001D6942">
        <w:rPr>
          <w:rFonts w:ascii="Times New Roman" w:hAnsi="Times New Roman" w:cs="Times New Roman"/>
        </w:rPr>
        <w:t>eensy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r w:rsidR="005B75B8">
        <w:rPr>
          <w:rFonts w:ascii="Times New Roman" w:hAnsi="Times New Roman" w:cs="Times New Roman"/>
        </w:rPr>
        <w:t xml:space="preserve"> and </w:t>
      </w:r>
      <w:r w:rsidR="002A0703">
        <w:rPr>
          <w:rFonts w:ascii="Times New Roman" w:hAnsi="Times New Roman" w:cs="Times New Roman"/>
        </w:rPr>
        <w:t>may reflect</w:t>
      </w:r>
      <w:r w:rsidR="005B75B8">
        <w:rPr>
          <w:rFonts w:ascii="Times New Roman" w:hAnsi="Times New Roman" w:cs="Times New Roman"/>
        </w:rPr>
        <w:t xml:space="preserve"> the internal frequency of the Teensy microcontroller</w:t>
      </w:r>
      <w:r w:rsidR="00F61ACF" w:rsidRPr="001D6942">
        <w:rPr>
          <w:rFonts w:ascii="Times New Roman" w:hAnsi="Times New Roman" w:cs="Times New Roman"/>
        </w:rPr>
        <w:t>.</w:t>
      </w:r>
      <w:r w:rsidR="00DC6CBB">
        <w:rPr>
          <w:rFonts w:ascii="Times New Roman" w:hAnsi="Times New Roman" w:cs="Times New Roman"/>
        </w:rPr>
        <w:t xml:space="preserve"> </w:t>
      </w:r>
      <w:r w:rsidR="002A0703">
        <w:rPr>
          <w:rFonts w:ascii="Times New Roman" w:hAnsi="Times New Roman" w:cs="Times New Roman"/>
        </w:rPr>
        <w:t>However, because behavior is monitored with respect to the Teensy’s timing, behavior remains temporally precise relative to the frame triggers.</w:t>
      </w:r>
    </w:p>
    <w:p w14:paraId="2F3F5309" w14:textId="4887375F"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timing of digital outputs</w:t>
      </w:r>
      <w:r w:rsidR="00F61ACF" w:rsidRPr="001D6942">
        <w:rPr>
          <w:rFonts w:ascii="Times New Roman" w:hAnsi="Times New Roman" w:cs="Times New Roman"/>
        </w:rPr>
        <w:t>, we</w:t>
      </w:r>
      <w:r w:rsidRPr="001D6942">
        <w:rPr>
          <w:rFonts w:ascii="Times New Roman" w:hAnsi="Times New Roman" w:cs="Times New Roman"/>
        </w:rPr>
        <w:t xml:space="preserve"> next wanted to assess its</w:t>
      </w:r>
      <w:r w:rsidR="00090CDB" w:rsidRPr="001D6942">
        <w:rPr>
          <w:rFonts w:ascii="Times New Roman" w:hAnsi="Times New Roman" w:cs="Times New Roman"/>
        </w:rPr>
        <w:t xml:space="preserve"> variation in timing across different output samples</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output sample and the </w:t>
      </w:r>
      <w:r w:rsidR="00F824A0" w:rsidRPr="001D6942">
        <w:rPr>
          <w:rFonts w:ascii="Times New Roman" w:hAnsi="Times New Roman" w:cs="Times New Roman"/>
        </w:rPr>
        <w:t>predicted times from the</w:t>
      </w:r>
      <w:r w:rsidR="003350F2" w:rsidRPr="001D6942">
        <w:rPr>
          <w:rFonts w:ascii="Times New Roman" w:hAnsi="Times New Roman" w:cs="Times New Roman"/>
        </w:rPr>
        <w:t xml:space="preserve"> linear model</w:t>
      </w:r>
      <w:r w:rsidR="00090CDB" w:rsidRPr="001D6942">
        <w:rPr>
          <w:rFonts w:ascii="Times New Roman" w:hAnsi="Times New Roman" w:cs="Times New Roman"/>
        </w:rPr>
        <w:t xml:space="preserve">. </w:t>
      </w:r>
      <w:r w:rsidR="002A0703">
        <w:rPr>
          <w:rFonts w:ascii="Times New Roman" w:hAnsi="Times New Roman" w:cs="Times New Roman"/>
        </w:rPr>
        <w:t>This roughly corresponds to</w:t>
      </w:r>
      <w:r w:rsidR="00B255BF">
        <w:rPr>
          <w:rFonts w:ascii="Times New Roman" w:hAnsi="Times New Roman" w:cs="Times New Roman"/>
        </w:rPr>
        <w:t xml:space="preserve"> the standard deviation of</w:t>
      </w:r>
      <w:r w:rsidR="002A0703">
        <w:rPr>
          <w:rFonts w:ascii="Times New Roman" w:hAnsi="Times New Roman" w:cs="Times New Roman"/>
        </w:rPr>
        <w:t xml:space="preserve"> the </w:t>
      </w:r>
      <w:r w:rsidR="00382ACF">
        <w:rPr>
          <w:rFonts w:ascii="Times New Roman" w:hAnsi="Times New Roman" w:cs="Times New Roman"/>
        </w:rPr>
        <w:t>residuals</w:t>
      </w:r>
      <w:r w:rsidR="002A0703">
        <w:rPr>
          <w:rFonts w:ascii="Times New Roman" w:hAnsi="Times New Roman" w:cs="Times New Roman"/>
        </w:rPr>
        <w:t xml:space="preserve"> of the model fit. </w:t>
      </w:r>
      <w:r w:rsidR="00090CDB" w:rsidRPr="001D6942">
        <w:rPr>
          <w:rFonts w:ascii="Times New Roman" w:hAnsi="Times New Roman" w:cs="Times New Roman"/>
        </w:rPr>
        <w:t>The</w:t>
      </w:r>
      <w:r w:rsidR="00F61ACF" w:rsidRPr="001D6942">
        <w:rPr>
          <w:rFonts w:ascii="Times New Roman" w:hAnsi="Times New Roman" w:cs="Times New Roman"/>
        </w:rPr>
        <w:t xml:space="preserve"> root mean squared error </w:t>
      </w:r>
      <w:r w:rsidR="00090CDB" w:rsidRPr="001D6942">
        <w:rPr>
          <w:rFonts w:ascii="Times New Roman" w:hAnsi="Times New Roman" w:cs="Times New Roman"/>
        </w:rPr>
        <w:t>is</w:t>
      </w:r>
      <w:r w:rsidR="004F0242" w:rsidRPr="001D6942">
        <w:rPr>
          <w:rFonts w:ascii="Times New Roman" w:hAnsi="Times New Roman" w:cs="Times New Roman"/>
        </w:rPr>
        <w:t xml:space="preserve"> 38.3</w:t>
      </w:r>
      <w:r w:rsidR="00F61ACF" w:rsidRPr="001D6942">
        <w:rPr>
          <w:rFonts w:ascii="Times New Roman" w:hAnsi="Times New Roman" w:cs="Times New Roman"/>
        </w:rPr>
        <w:t xml:space="preserve"> microseconds, indicating that the</w:t>
      </w:r>
      <w:r w:rsidR="00090CDB" w:rsidRPr="001D6942">
        <w:rPr>
          <w:rFonts w:ascii="Times New Roman" w:hAnsi="Times New Roman" w:cs="Times New Roman"/>
        </w:rPr>
        <w:t xml:space="preserve"> digital output has </w:t>
      </w:r>
      <w:r w:rsidR="00F61ACF" w:rsidRPr="001D6942">
        <w:rPr>
          <w:rFonts w:ascii="Times New Roman" w:hAnsi="Times New Roman" w:cs="Times New Roman"/>
        </w:rPr>
        <w:t>microsecond-level precision.</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using the </w:t>
      </w:r>
      <w:r w:rsidR="00F00EE4" w:rsidRPr="001D6942">
        <w:rPr>
          <w:rFonts w:ascii="Times New Roman" w:hAnsi="Times New Roman" w:cs="Times New Roman"/>
        </w:rPr>
        <w:t>IntervalTimer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 xml:space="preserve">precise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 xml:space="preserve">experiments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035FFB10" w14:textId="334B2E02" w:rsidR="00322DA8" w:rsidRPr="001D6942" w:rsidRDefault="001D1ED3" w:rsidP="00EB038D">
      <w:pPr>
        <w:ind w:firstLine="720"/>
        <w:rPr>
          <w:rFonts w:ascii="Times New Roman" w:hAnsi="Times New Roman" w:cs="Times New Roman"/>
        </w:rPr>
      </w:pPr>
      <w:r w:rsidRPr="001D6942">
        <w:rPr>
          <w:rFonts w:ascii="Times New Roman" w:hAnsi="Times New Roman" w:cs="Times New Roman"/>
        </w:rPr>
        <w:t xml:space="preserve">In </w:t>
      </w:r>
      <w:r w:rsidR="00D96D6E">
        <w:rPr>
          <w:rFonts w:ascii="Times New Roman" w:hAnsi="Times New Roman" w:cs="Times New Roman"/>
        </w:rPr>
        <w:t>a second experiment</w:t>
      </w:r>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r w:rsidR="00D96D6E">
        <w:rPr>
          <w:rFonts w:ascii="Times New Roman" w:hAnsi="Times New Roman" w:cs="Times New Roman"/>
        </w:rPr>
        <w:t>reconfigured</w:t>
      </w:r>
      <w:r w:rsidR="00D96D6E" w:rsidRPr="001D6942">
        <w:rPr>
          <w:rFonts w:ascii="Times New Roman" w:hAnsi="Times New Roman" w:cs="Times New Roman"/>
        </w:rPr>
        <w:t xml:space="preserve"> </w:t>
      </w:r>
      <w:r w:rsidR="00C560EC" w:rsidRPr="001D6942">
        <w:rPr>
          <w:rFonts w:ascii="Times New Roman" w:hAnsi="Times New Roman" w:cs="Times New Roman"/>
        </w:rPr>
        <w:t>the Teensy interface for a trace conditioning learnin</w:t>
      </w:r>
      <w:r w:rsidR="00D7330A" w:rsidRPr="001D6942">
        <w:rPr>
          <w:rFonts w:ascii="Times New Roman" w:hAnsi="Times New Roman" w:cs="Times New Roman"/>
        </w:rPr>
        <w:t>g experiment (Figure 1B and 2B).</w:t>
      </w:r>
      <w:r w:rsidR="00C560EC" w:rsidRPr="001D6942">
        <w:rPr>
          <w:rFonts w:ascii="Times New Roman" w:hAnsi="Times New Roman" w:cs="Times New Roman"/>
        </w:rPr>
        <w:t xml:space="preserve"> </w:t>
      </w:r>
      <w:r w:rsidR="00D7330A" w:rsidRPr="001D6942">
        <w:rPr>
          <w:rFonts w:ascii="Times New Roman" w:hAnsi="Times New Roman" w:cs="Times New Roman"/>
        </w:rPr>
        <w:t>This experiment consisted of 50 trials, each lasting 20 seconds. Through these trials, 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w:t>
      </w:r>
      <w:r w:rsidR="00177690" w:rsidRPr="001D6942">
        <w:rPr>
          <w:rFonts w:ascii="Times New Roman" w:hAnsi="Times New Roman" w:cs="Times New Roman"/>
        </w:rPr>
        <w:lastRenderedPageBreak/>
        <w:t xml:space="preserve">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p>
    <w:p w14:paraId="38926C21" w14:textId="1DEC498F" w:rsidR="00122DC3" w:rsidRPr="001D6942" w:rsidRDefault="00334ADA" w:rsidP="00AD364C">
      <w:pPr>
        <w:ind w:firstLine="720"/>
        <w:rPr>
          <w:rFonts w:ascii="Times New Roman" w:hAnsi="Times New Roman" w:cs="Times New Roman"/>
        </w:rPr>
      </w:pPr>
      <w:r w:rsidRPr="001D6942">
        <w:rPr>
          <w:rFonts w:ascii="Times New Roman" w:hAnsi="Times New Roman" w:cs="Times New Roman"/>
        </w:rPr>
        <w:t>We first characterize the tempora</w:t>
      </w:r>
      <w:r w:rsidR="00567E54" w:rsidRPr="001D6942">
        <w:rPr>
          <w:rFonts w:ascii="Times New Roman" w:hAnsi="Times New Roman" w:cs="Times New Roman"/>
        </w:rPr>
        <w:t>l precision of the T</w:t>
      </w:r>
      <w:r w:rsidRPr="001D6942">
        <w:rPr>
          <w:rFonts w:ascii="Times New Roman" w:hAnsi="Times New Roman" w:cs="Times New Roman"/>
        </w:rPr>
        <w:t xml:space="preserve">eensy interface </w:t>
      </w:r>
      <w:r w:rsidR="007832CE" w:rsidRPr="001D6942">
        <w:rPr>
          <w:rFonts w:ascii="Times New Roman" w:hAnsi="Times New Roman" w:cs="Times New Roman"/>
        </w:rPr>
        <w:t xml:space="preserve">in a manner </w:t>
      </w:r>
      <w:r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Pr="001D6942">
        <w:rPr>
          <w:rFonts w:ascii="Times New Roman" w:hAnsi="Times New Roman" w:cs="Times New Roman"/>
        </w:rPr>
        <w:t xml:space="preserve">, and found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Pr="001D6942">
        <w:rPr>
          <w:rFonts w:ascii="Times New Roman" w:hAnsi="Times New Roman" w:cs="Times New Roman"/>
        </w:rPr>
        <w:t xml:space="preserve"> </w:t>
      </w:r>
      <w:r w:rsidR="003C7BAB" w:rsidRPr="001D6942">
        <w:rPr>
          <w:rFonts w:ascii="Times New Roman" w:hAnsi="Times New Roman" w:cs="Times New Roman"/>
        </w:rPr>
        <w:t xml:space="preserve">the Teensy interface </w:t>
      </w:r>
      <w:r w:rsidRPr="001D6942">
        <w:rPr>
          <w:rFonts w:ascii="Times New Roman" w:hAnsi="Times New Roman" w:cs="Times New Roman"/>
        </w:rPr>
        <w:t>has an actual frequency of 19.999 Hz instead of 20.000 Hz</w:t>
      </w:r>
      <w:r w:rsidR="00F76B7A" w:rsidRPr="001D6942">
        <w:rPr>
          <w:rFonts w:ascii="Times New Roman" w:hAnsi="Times New Roman" w:cs="Times New Roman"/>
        </w:rPr>
        <w:t>.</w:t>
      </w:r>
      <w:r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of the T</w:t>
      </w:r>
      <w:r w:rsidR="00E2734E" w:rsidRPr="001D6942">
        <w:rPr>
          <w:rFonts w:ascii="Times New Roman" w:hAnsi="Times New Roman" w:cs="Times New Roman"/>
        </w:rPr>
        <w:t xml:space="preserve">eensy interface is </w:t>
      </w:r>
      <w:r w:rsidR="004C1A48" w:rsidRPr="001D6942">
        <w:rPr>
          <w:rFonts w:ascii="Times New Roman" w:hAnsi="Times New Roman" w:cs="Times New Roman"/>
        </w:rPr>
        <w:t>13.3 us,</w:t>
      </w:r>
      <w:r w:rsidR="00E2734E" w:rsidRPr="001D6942">
        <w:rPr>
          <w:rFonts w:ascii="Times New Roman" w:hAnsi="Times New Roman" w:cs="Times New Roman"/>
        </w:rPr>
        <w:t xml:space="preserve"> similar 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75C8A9C1"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devices for </w:t>
      </w:r>
      <w:r w:rsidR="00727C18" w:rsidRPr="001D6942">
        <w:rPr>
          <w:rFonts w:ascii="Times New Roman" w:hAnsi="Times New Roman" w:cs="Times New Roman"/>
        </w:rPr>
        <w:t xml:space="preserve">the </w:t>
      </w:r>
      <w:r w:rsidRPr="001D6942">
        <w:rPr>
          <w:rFonts w:ascii="Times New Roman" w:hAnsi="Times New Roman" w:cs="Times New Roman"/>
        </w:rPr>
        <w:t xml:space="preserve">eye puff and </w:t>
      </w:r>
      <w:r w:rsidR="00727C18" w:rsidRPr="001D6942">
        <w:rPr>
          <w:rFonts w:ascii="Times New Roman" w:hAnsi="Times New Roman" w:cs="Times New Roman"/>
        </w:rPr>
        <w:t xml:space="preserve">the </w:t>
      </w:r>
      <w:r w:rsidR="00BA39F0" w:rsidRPr="001D6942">
        <w:rPr>
          <w:rFonts w:ascii="Times New Roman" w:hAnsi="Times New Roman" w:cs="Times New Roman"/>
        </w:rPr>
        <w:t>sCMOS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EF2B15" w:rsidRPr="001D6942">
        <w:rPr>
          <w:rFonts w:ascii="Times New Roman" w:hAnsi="Times New Roman" w:cs="Times New Roman"/>
          <w:color w:val="000000"/>
        </w:rPr>
        <w:t>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std</w:t>
      </w:r>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0054518A" w:rsidRPr="001D6942">
        <w:rPr>
          <w:rFonts w:ascii="Times New Roman" w:hAnsi="Times New Roman" w:cs="Times New Roman"/>
          <w:color w:val="000000"/>
        </w:rPr>
        <w:t>)</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w:t>
      </w:r>
      <w:r w:rsidR="00EF2B15" w:rsidRPr="001D6942">
        <w:rPr>
          <w:rFonts w:ascii="Times New Roman" w:hAnsi="Times New Roman" w:cs="Times New Roman"/>
          <w:color w:val="000000"/>
        </w:rPr>
        <w:t xml:space="preserve"> 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w:t>
      </w:r>
      <w:r w:rsidR="001F75D8" w:rsidRPr="001D6942">
        <w:rPr>
          <w:rFonts w:ascii="Times New Roman" w:hAnsi="Times New Roman" w:cs="Times New Roman"/>
          <w:color w:val="000000"/>
        </w:rPr>
        <w:t>, n=50 digital pulses</w:t>
      </w:r>
      <w:r w:rsidRPr="001D6942">
        <w:rPr>
          <w:rFonts w:ascii="Times New Roman" w:hAnsi="Times New Roman" w:cs="Times New Roman"/>
          <w:color w:val="000000"/>
        </w:rPr>
        <w:t>)</w:t>
      </w:r>
      <w:r w:rsidR="00EF2B15" w:rsidRPr="001D6942">
        <w:rPr>
          <w:rFonts w:ascii="Times New Roman" w:hAnsi="Times New Roman" w:cs="Times New Roman"/>
          <w:color w:val="000000"/>
        </w:rPr>
        <w:t>,</w:t>
      </w:r>
      <w:r w:rsidR="00CF758B" w:rsidRPr="001D6942">
        <w:rPr>
          <w:rFonts w:ascii="Times New Roman" w:hAnsi="Times New Roman" w:cs="Times New Roman"/>
          <w:color w:val="000000"/>
        </w:rPr>
        <w:t xml:space="preserve"> within 0.03ms of the </w:t>
      </w:r>
      <w:r w:rsidR="00CD73C8" w:rsidRPr="001D6942">
        <w:rPr>
          <w:rFonts w:ascii="Times New Roman" w:hAnsi="Times New Roman" w:cs="Times New Roman"/>
        </w:rPr>
        <w:t>commanded duration of 100ms</w:t>
      </w:r>
      <w:r w:rsidRPr="001D6942">
        <w:rPr>
          <w:rFonts w:ascii="Times New Roman" w:hAnsi="Times New Roman" w:cs="Times New Roman"/>
        </w:rPr>
        <w:t>.</w:t>
      </w:r>
    </w:p>
    <w:p w14:paraId="14F44B4F" w14:textId="6FED484D" w:rsidR="00676BAA" w:rsidRPr="001D6942" w:rsidRDefault="003D4F26" w:rsidP="0025461F">
      <w:pPr>
        <w:ind w:firstLine="720"/>
        <w:rPr>
          <w:rFonts w:ascii="Times New Roman" w:hAnsi="Times New Roman" w:cs="Times New Roman"/>
        </w:rPr>
      </w:pPr>
      <w:r w:rsidRPr="001D6942">
        <w:rPr>
          <w:rFonts w:ascii="Times New Roman" w:eastAsiaTheme="minorEastAsia" w:hAnsi="Times New Roman" w:cs="Times New Roman"/>
        </w:rPr>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waveforms of the T</w:t>
      </w:r>
      <w:r w:rsidR="00E2734E" w:rsidRPr="001D6942">
        <w:rPr>
          <w:rFonts w:ascii="Times New Roman" w:eastAsiaTheme="minorEastAsia" w:hAnsi="Times New Roman" w:cs="Times New Roman"/>
        </w:rPr>
        <w:t>eensy with the commercial TDT RZ5D recording device</w:t>
      </w:r>
      <w:r w:rsidR="00D96D6E">
        <w:rPr>
          <w:rFonts w:ascii="Times New Roman" w:eastAsiaTheme="minorEastAsia" w:hAnsi="Times New Roman" w:cs="Times New Roman"/>
        </w:rPr>
        <w:t xml:space="preserve"> sampled at </w:t>
      </w:r>
      <w:r w:rsidR="002A0703" w:rsidRPr="001D6942">
        <w:rPr>
          <w:rFonts w:ascii="Times New Roman" w:hAnsi="Times New Roman" w:cs="Times New Roman"/>
        </w:rPr>
        <w:t>24414.0625 Hz</w:t>
      </w:r>
      <w:r w:rsidR="002A0703">
        <w:rPr>
          <w:rFonts w:ascii="Times New Roman" w:hAnsi="Times New Roman" w:cs="Times New Roman"/>
        </w:rPr>
        <w:t xml:space="preserve">. </w:t>
      </w:r>
      <w:r w:rsidR="00E2734E" w:rsidRPr="001D6942">
        <w:rPr>
          <w:rFonts w:ascii="Times New Roman" w:eastAsiaTheme="minorEastAsia" w:hAnsi="Times New Roman" w:cs="Times New Roman"/>
        </w:rPr>
        <w:t>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used 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w:t>
      </w:r>
      <w:r w:rsidR="00CF758B" w:rsidRPr="001D6942">
        <w:rPr>
          <w:rFonts w:ascii="Times New Roman" w:hAnsi="Times New Roman" w:cs="Times New Roman"/>
        </w:rPr>
        <w:t xml:space="preserve">camera </w:t>
      </w:r>
      <w:r w:rsidR="00E31EB2" w:rsidRPr="001D6942">
        <w:rPr>
          <w:rFonts w:ascii="Times New Roman" w:hAnsi="Times New Roman" w:cs="Times New Roman"/>
        </w:rPr>
        <w:t xml:space="preserve">digital </w:t>
      </w:r>
      <w:r w:rsidR="00CF758B" w:rsidRPr="001D6942">
        <w:rPr>
          <w:rFonts w:ascii="Times New Roman" w:hAnsi="Times New Roman" w:cs="Times New Roman"/>
        </w:rPr>
        <w:t>pulse</w:t>
      </w:r>
      <w:r w:rsidR="00E31EB2" w:rsidRPr="001D6942">
        <w:rPr>
          <w:rFonts w:ascii="Times New Roman" w:hAnsi="Times New Roman" w:cs="Times New Roman"/>
        </w:rPr>
        <w:t xml:space="preserve"> 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E31EB2" w:rsidRPr="001D6942">
        <w:rPr>
          <w:rFonts w:ascii="Times New Roman" w:hAnsi="Times New Roman" w:cs="Times New Roman"/>
        </w:rPr>
        <w:t>+/-</w:t>
      </w:r>
      <w:r w:rsidR="00E30C56" w:rsidRPr="001D6942">
        <w:rPr>
          <w:rFonts w:ascii="Times New Roman" w:hAnsi="Times New Roman" w:cs="Times New Roman"/>
        </w:rPr>
        <w:t xml:space="preserve"> std</w:t>
      </w:r>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digital/analog pulses, </w:t>
      </w:r>
      <w:r w:rsidR="00F7640B" w:rsidRPr="001D6942">
        <w:rPr>
          <w:rFonts w:ascii="Times New Roman" w:hAnsi="Times New Roman" w:cs="Times New Roman"/>
        </w:rPr>
        <w:t>Figure 4Bi)</w:t>
      </w:r>
      <w:r w:rsidR="00F21FEB" w:rsidRPr="001D6942">
        <w:rPr>
          <w:rFonts w:ascii="Times New Roman" w:hAnsi="Times New Roman" w:cs="Times New Roman"/>
        </w:rPr>
        <w:t xml:space="preserve">. </w:t>
      </w:r>
      <w:del w:id="40" w:author="Romano Linux Desktop" w:date="2018-11-27T16:30:00Z">
        <w:r w:rsidR="00C0140E" w:rsidDel="009501B9">
          <w:rPr>
            <w:rFonts w:ascii="Times New Roman" w:hAnsi="Times New Roman" w:cs="Times New Roman"/>
          </w:rPr>
          <w:delText xml:space="preserve">This delay </w:delText>
        </w:r>
        <w:r w:rsidR="00C706A0" w:rsidDel="009501B9">
          <w:rPr>
            <w:rFonts w:ascii="Times New Roman" w:hAnsi="Times New Roman" w:cs="Times New Roman"/>
          </w:rPr>
          <w:delText>could be</w:delText>
        </w:r>
        <w:r w:rsidR="00C63E8F" w:rsidDel="009501B9">
          <w:rPr>
            <w:rFonts w:ascii="Times New Roman" w:hAnsi="Times New Roman" w:cs="Times New Roman"/>
          </w:rPr>
          <w:delText xml:space="preserve"> </w:delText>
        </w:r>
        <w:r w:rsidR="009B56D5" w:rsidDel="009501B9">
          <w:rPr>
            <w:rFonts w:ascii="Times New Roman" w:hAnsi="Times New Roman" w:cs="Times New Roman"/>
          </w:rPr>
          <w:delText>related</w:delText>
        </w:r>
        <w:r w:rsidR="00C63E8F" w:rsidDel="009501B9">
          <w:rPr>
            <w:rFonts w:ascii="Times New Roman" w:hAnsi="Times New Roman" w:cs="Times New Roman"/>
          </w:rPr>
          <w:delText xml:space="preserve"> to </w:delText>
        </w:r>
        <w:r w:rsidR="00C706A0" w:rsidDel="009501B9">
          <w:rPr>
            <w:rFonts w:ascii="Times New Roman" w:hAnsi="Times New Roman" w:cs="Times New Roman"/>
          </w:rPr>
          <w:delText xml:space="preserve">the manner in which we generated the tone—by </w:delText>
        </w:r>
        <w:r w:rsidR="00C0140E" w:rsidDel="009501B9">
          <w:rPr>
            <w:rFonts w:ascii="Times New Roman" w:hAnsi="Times New Roman" w:cs="Times New Roman"/>
          </w:rPr>
          <w:delText xml:space="preserve">altering the amplitude of a continuous </w:delText>
        </w:r>
        <w:r w:rsidR="00C706A0" w:rsidDel="009501B9">
          <w:rPr>
            <w:rFonts w:ascii="Times New Roman" w:hAnsi="Times New Roman" w:cs="Times New Roman"/>
          </w:rPr>
          <w:delText>sine wave—</w:delText>
        </w:r>
      </w:del>
      <w:del w:id="41" w:author="Romano Linux Desktop" w:date="2018-11-27T15:52:00Z">
        <w:r w:rsidR="009B56D5" w:rsidDel="00C62778">
          <w:rPr>
            <w:rFonts w:ascii="Times New Roman" w:hAnsi="Times New Roman" w:cs="Times New Roman"/>
          </w:rPr>
          <w:delText xml:space="preserve">which </w:delText>
        </w:r>
      </w:del>
      <w:del w:id="42" w:author="Romano Linux Desktop" w:date="2018-11-27T16:30:00Z">
        <w:r w:rsidR="009B56D5" w:rsidDel="009501B9">
          <w:rPr>
            <w:rFonts w:ascii="Times New Roman" w:hAnsi="Times New Roman" w:cs="Times New Roman"/>
          </w:rPr>
          <w:delText>we utilized for its simplicity</w:delText>
        </w:r>
        <w:r w:rsidR="00DE3707" w:rsidDel="009501B9">
          <w:rPr>
            <w:rFonts w:ascii="Times New Roman" w:hAnsi="Times New Roman" w:cs="Times New Roman"/>
          </w:rPr>
          <w:delText>.</w:delText>
        </w:r>
        <w:r w:rsidR="00676239" w:rsidDel="009501B9">
          <w:rPr>
            <w:rFonts w:ascii="Times New Roman" w:hAnsi="Times New Roman" w:cs="Times New Roman"/>
          </w:rPr>
          <w:delText xml:space="preserve"> </w:delText>
        </w:r>
      </w:del>
      <w:ins w:id="43" w:author="Romano Linux Desktop" w:date="2018-11-27T16:30:00Z">
        <w:r w:rsidR="009501B9">
          <w:rPr>
            <w:rFonts w:ascii="Times New Roman" w:hAnsi="Times New Roman" w:cs="Times New Roman"/>
          </w:rPr>
          <w:t xml:space="preserve">We next tested whether or not this </w:t>
        </w:r>
      </w:ins>
      <w:ins w:id="44" w:author="Romano Linux Desktop" w:date="2018-11-27T16:31:00Z">
        <w:r w:rsidR="006079BE">
          <w:rPr>
            <w:rFonts w:ascii="Times New Roman" w:hAnsi="Times New Roman" w:cs="Times New Roman"/>
          </w:rPr>
          <w:t>delay</w:t>
        </w:r>
      </w:ins>
      <w:ins w:id="45" w:author="Romano Linux Desktop" w:date="2018-11-27T16:30:00Z">
        <w:r w:rsidR="006079BE">
          <w:rPr>
            <w:rFonts w:ascii="Times New Roman" w:hAnsi="Times New Roman" w:cs="Times New Roman"/>
          </w:rPr>
          <w:t xml:space="preserve"> was </w:t>
        </w:r>
      </w:ins>
      <w:ins w:id="46" w:author="Romano Linux Desktop" w:date="2018-11-27T16:32:00Z">
        <w:r w:rsidR="006079BE">
          <w:rPr>
            <w:rFonts w:ascii="Times New Roman" w:hAnsi="Times New Roman" w:cs="Times New Roman"/>
          </w:rPr>
          <w:t>r</w:t>
        </w:r>
        <w:r w:rsidR="00B0437C">
          <w:rPr>
            <w:rFonts w:ascii="Times New Roman" w:hAnsi="Times New Roman" w:cs="Times New Roman"/>
          </w:rPr>
          <w:t>elated to our</w:t>
        </w:r>
      </w:ins>
      <w:ins w:id="47" w:author="Romano Linux Desktop" w:date="2018-11-27T16:37:00Z">
        <w:r w:rsidR="00B0437C">
          <w:rPr>
            <w:rFonts w:ascii="Times New Roman" w:hAnsi="Times New Roman" w:cs="Times New Roman"/>
          </w:rPr>
          <w:t xml:space="preserve"> specific</w:t>
        </w:r>
      </w:ins>
      <w:ins w:id="48" w:author="Romano Linux Desktop" w:date="2018-11-27T16:32:00Z">
        <w:r w:rsidR="00B0437C">
          <w:rPr>
            <w:rFonts w:ascii="Times New Roman" w:hAnsi="Times New Roman" w:cs="Times New Roman"/>
          </w:rPr>
          <w:t xml:space="preserve"> </w:t>
        </w:r>
      </w:ins>
      <w:ins w:id="49" w:author="Romano Linux Desktop" w:date="2018-11-27T18:41:00Z">
        <w:r w:rsidR="002567C2">
          <w:rPr>
            <w:rFonts w:ascii="Times New Roman" w:hAnsi="Times New Roman" w:cs="Times New Roman"/>
          </w:rPr>
          <w:t>implementation</w:t>
        </w:r>
      </w:ins>
      <w:ins w:id="50" w:author="Romano Linux Desktop" w:date="2018-11-27T16:32:00Z">
        <w:r w:rsidR="002567C2">
          <w:rPr>
            <w:rFonts w:ascii="Times New Roman" w:hAnsi="Times New Roman" w:cs="Times New Roman"/>
          </w:rPr>
          <w:t xml:space="preserve"> </w:t>
        </w:r>
      </w:ins>
      <w:ins w:id="51" w:author="Romano Linux Desktop" w:date="2018-11-27T18:41:00Z">
        <w:r w:rsidR="00052308">
          <w:rPr>
            <w:rFonts w:ascii="Times New Roman" w:hAnsi="Times New Roman" w:cs="Times New Roman"/>
          </w:rPr>
          <w:t>of</w:t>
        </w:r>
      </w:ins>
      <w:bookmarkStart w:id="52" w:name="_GoBack"/>
      <w:bookmarkEnd w:id="52"/>
      <w:ins w:id="53" w:author="Romano Linux Desktop" w:date="2018-11-27T16:30:00Z">
        <w:r w:rsidR="006079BE">
          <w:rPr>
            <w:rFonts w:ascii="Times New Roman" w:hAnsi="Times New Roman" w:cs="Times New Roman"/>
          </w:rPr>
          <w:t xml:space="preserve"> </w:t>
        </w:r>
      </w:ins>
      <w:ins w:id="54" w:author="Romano Linux Desktop" w:date="2018-11-27T16:31:00Z">
        <w:r w:rsidR="00A2228B">
          <w:rPr>
            <w:rFonts w:ascii="Times New Roman" w:hAnsi="Times New Roman" w:cs="Times New Roman"/>
          </w:rPr>
          <w:t xml:space="preserve">the Audio library, or </w:t>
        </w:r>
      </w:ins>
      <w:ins w:id="55" w:author="Romano Linux Desktop" w:date="2018-11-27T16:38:00Z">
        <w:r w:rsidR="00F9571D">
          <w:rPr>
            <w:rFonts w:ascii="Times New Roman" w:hAnsi="Times New Roman" w:cs="Times New Roman"/>
          </w:rPr>
          <w:t xml:space="preserve">was </w:t>
        </w:r>
      </w:ins>
      <w:ins w:id="56" w:author="Romano Linux Desktop" w:date="2018-11-27T16:31:00Z">
        <w:r w:rsidR="00A2228B">
          <w:rPr>
            <w:rFonts w:ascii="Times New Roman" w:hAnsi="Times New Roman" w:cs="Times New Roman"/>
          </w:rPr>
          <w:t xml:space="preserve">simply the time it takes to write to the analog pin. To do so, we tested the time delay in writing to a digital pin and the analog pin </w:t>
        </w:r>
      </w:ins>
      <w:ins w:id="57" w:author="Romano Linux Desktop" w:date="2018-11-27T16:34:00Z">
        <w:r w:rsidR="00A2228B">
          <w:rPr>
            <w:rFonts w:ascii="Times New Roman" w:hAnsi="Times New Roman" w:cs="Times New Roman"/>
          </w:rPr>
          <w:t xml:space="preserve">triggered </w:t>
        </w:r>
      </w:ins>
      <w:ins w:id="58" w:author="Romano Linux Desktop" w:date="2018-11-27T16:31:00Z">
        <w:r w:rsidR="00A2228B">
          <w:rPr>
            <w:rFonts w:ascii="Times New Roman" w:hAnsi="Times New Roman" w:cs="Times New Roman"/>
          </w:rPr>
          <w:t>sequ</w:t>
        </w:r>
      </w:ins>
      <w:ins w:id="59" w:author="Romano Linux Desktop" w:date="2018-11-27T16:34:00Z">
        <w:r w:rsidR="00A2228B">
          <w:rPr>
            <w:rFonts w:ascii="Times New Roman" w:hAnsi="Times New Roman" w:cs="Times New Roman"/>
          </w:rPr>
          <w:t xml:space="preserve">entially. </w:t>
        </w:r>
      </w:ins>
      <w:ins w:id="60" w:author="Romano Linux Desktop" w:date="2018-11-27T16:38:00Z">
        <w:r w:rsidR="001573E7">
          <w:rPr>
            <w:rFonts w:ascii="Times New Roman" w:hAnsi="Times New Roman" w:cs="Times New Roman"/>
          </w:rPr>
          <w:t>The analog pi</w:t>
        </w:r>
        <w:r w:rsidR="00A85463">
          <w:rPr>
            <w:rFonts w:ascii="Times New Roman" w:hAnsi="Times New Roman" w:cs="Times New Roman"/>
          </w:rPr>
          <w:t>n lagged behind the digital pin, on average, by approximately 0.8</w:t>
        </w:r>
      </w:ins>
      <w:ins w:id="61" w:author="Romano Linux Desktop" w:date="2018-11-27T18:39:00Z">
        <w:r w:rsidR="00A85463">
          <w:rPr>
            <w:rFonts w:ascii="Times New Roman" w:hAnsi="Times New Roman" w:cs="Times New Roman"/>
          </w:rPr>
          <w:t xml:space="preserve"> </w:t>
        </w:r>
        <w:r w:rsidR="00A85463" w:rsidRPr="00A85463">
          <w:rPr>
            <w:rFonts w:ascii="Times New Roman" w:hAnsi="Times New Roman" w:cs="Times New Roman"/>
          </w:rPr>
          <w:t>+</w:t>
        </w:r>
        <w:r w:rsidR="00A85463">
          <w:rPr>
            <w:rFonts w:ascii="Times New Roman" w:hAnsi="Times New Roman" w:cs="Times New Roman"/>
          </w:rPr>
          <w:t xml:space="preserve"> 6.7 </w:t>
        </w:r>
      </w:ins>
      <w:ins w:id="62" w:author="Romano Linux Desktop" w:date="2018-11-27T18:40:00Z">
        <w:r w:rsidR="00A85463">
          <w:rPr>
            <w:rFonts w:ascii="Times New Roman" w:hAnsi="Times New Roman" w:cs="Times New Roman"/>
          </w:rPr>
          <w:t>µs</w:t>
        </w:r>
        <w:r w:rsidR="00AA5320">
          <w:rPr>
            <w:rFonts w:ascii="Times New Roman" w:hAnsi="Times New Roman" w:cs="Times New Roman"/>
          </w:rPr>
          <w:t xml:space="preserve"> (+/- std, 51/52 values = 0 to machine precision)</w:t>
        </w:r>
      </w:ins>
      <w:ins w:id="63" w:author="Romano Linux Desktop" w:date="2018-11-27T16:38:00Z">
        <w:r w:rsidR="00A743CF">
          <w:rPr>
            <w:rFonts w:ascii="Times New Roman" w:hAnsi="Times New Roman" w:cs="Times New Roman"/>
          </w:rPr>
          <w:t>, suggesting that only a</w:t>
        </w:r>
      </w:ins>
      <w:ins w:id="64" w:author="Romano Linux Desktop" w:date="2018-11-27T18:40:00Z">
        <w:r w:rsidR="00AA5320">
          <w:rPr>
            <w:rFonts w:ascii="Times New Roman" w:hAnsi="Times New Roman" w:cs="Times New Roman"/>
          </w:rPr>
          <w:t>n exceedingly</w:t>
        </w:r>
      </w:ins>
      <w:ins w:id="65" w:author="Romano Linux Desktop" w:date="2018-11-27T16:38:00Z">
        <w:r w:rsidR="00A743CF">
          <w:rPr>
            <w:rFonts w:ascii="Times New Roman" w:hAnsi="Times New Roman" w:cs="Times New Roman"/>
          </w:rPr>
          <w:t xml:space="preserve"> small portion of this delay is attributable to writing to this particular pin. </w:t>
        </w:r>
      </w:ins>
      <w:r w:rsidR="00676239">
        <w:rPr>
          <w:rFonts w:ascii="Times New Roman" w:hAnsi="Times New Roman" w:cs="Times New Roman"/>
        </w:rPr>
        <w:t>T</w:t>
      </w:r>
      <w:r w:rsidR="00EA44C0">
        <w:rPr>
          <w:rFonts w:ascii="Times New Roman" w:hAnsi="Times New Roman" w:cs="Times New Roman"/>
        </w:rPr>
        <w:t>he</w:t>
      </w:r>
      <w:r w:rsidR="00E31EB2" w:rsidRPr="001D6942">
        <w:rPr>
          <w:rFonts w:ascii="Times New Roman" w:hAnsi="Times New Roman" w:cs="Times New Roman"/>
        </w:rPr>
        <w:t xml:space="preserve"> duration of the tone </w:t>
      </w:r>
      <w:r w:rsidR="00EA44C0">
        <w:rPr>
          <w:rFonts w:ascii="Times New Roman" w:hAnsi="Times New Roman" w:cs="Times New Roman"/>
        </w:rPr>
        <w:t>remained equal to</w:t>
      </w:r>
      <w:r w:rsidR="00E31EB2" w:rsidRPr="001D6942">
        <w:rPr>
          <w:rFonts w:ascii="Times New Roman" w:hAnsi="Times New Roman" w:cs="Times New Roman"/>
        </w:rPr>
        <w:t xml:space="preserve">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r w:rsidR="00D20DCE" w:rsidRPr="001D6942">
        <w:rPr>
          <w:rFonts w:ascii="Times New Roman" w:hAnsi="Times New Roman" w:cs="Times New Roman"/>
        </w:rPr>
        <w:t>ms</w:t>
      </w:r>
      <w:r w:rsidR="00727D53" w:rsidRPr="001D6942">
        <w:rPr>
          <w:rFonts w:ascii="Times New Roman" w:hAnsi="Times New Roman" w:cs="Times New Roman"/>
        </w:rPr>
        <w:t xml:space="preserve">, </w:t>
      </w:r>
      <w:r w:rsidR="00E30C56" w:rsidRPr="001D6942">
        <w:rPr>
          <w:rFonts w:ascii="Times New Roman" w:hAnsi="Times New Roman" w:cs="Times New Roman"/>
        </w:rPr>
        <w:t>(mean +/- std</w:t>
      </w:r>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Teensy interface</w:t>
      </w:r>
      <w:r w:rsidR="00CF758B" w:rsidRPr="001D6942">
        <w:rPr>
          <w:rFonts w:ascii="Times New Roman" w:hAnsi="Times New Roman" w:cs="Times New Roman"/>
        </w:rPr>
        <w:t xml:space="preserve">, timed by the “elapsedMicros”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736C4E21" w:rsidR="00676BAA" w:rsidRPr="001D6942" w:rsidRDefault="00676BAA">
      <w:pPr>
        <w:ind w:firstLine="720"/>
        <w:rPr>
          <w:rFonts w:ascii="Times New Roman" w:hAnsi="Times New Roman" w:cs="Times New Roman"/>
        </w:rPr>
      </w:pP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57AB54F4"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sCMOS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necessity 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at the start of an experiment can lead to </w:t>
      </w:r>
      <w:r w:rsidR="00992800" w:rsidRPr="001D6942">
        <w:rPr>
          <w:rFonts w:ascii="Times New Roman" w:hAnsi="Times New Roman" w:cs="Times New Roman"/>
        </w:rPr>
        <w:t xml:space="preserve">different degrees of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E6177E" w:rsidRPr="001D6942">
        <w:rPr>
          <w:rFonts w:ascii="Times New Roman" w:hAnsi="Times New Roman" w:cs="Times New Roman"/>
        </w:rPr>
        <w:t>, and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jitter can have a significant impact depending on the study</w:t>
      </w:r>
      <w:r w:rsidR="00552E43" w:rsidRPr="001D6942">
        <w:rPr>
          <w:rFonts w:ascii="Times New Roman" w:hAnsi="Times New Roman" w:cs="Times New Roman"/>
        </w:rPr>
        <w:t>, especially neuronal processing</w:t>
      </w:r>
      <w:r w:rsidR="00D22A9E" w:rsidRPr="001D6942">
        <w:rPr>
          <w:rFonts w:ascii="Times New Roman" w:hAnsi="Times New Roman" w:cs="Times New Roman"/>
        </w:rPr>
        <w:t>, which</w:t>
      </w:r>
      <w:r w:rsidR="00552E43" w:rsidRPr="001D6942">
        <w:rPr>
          <w:rFonts w:ascii="Times New Roman" w:hAnsi="Times New Roman" w:cs="Times New Roman"/>
        </w:rPr>
        <w:t xml:space="preserve"> is often at the time scale of milliseconds</w:t>
      </w:r>
      <w:r w:rsidR="001C52AF" w:rsidRPr="001D6942">
        <w:rPr>
          <w:rFonts w:ascii="Times New Roman" w:hAnsi="Times New Roman" w:cs="Times New Roman"/>
        </w:rPr>
        <w:t xml:space="preserve">. </w:t>
      </w:r>
    </w:p>
    <w:p w14:paraId="102407F6" w14:textId="0A2FB819"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lastRenderedPageBreak/>
        <w:t xml:space="preserve">Temporal accuracy is </w:t>
      </w:r>
      <w:r w:rsidR="00454AFB" w:rsidRPr="001D6942">
        <w:rPr>
          <w:rFonts w:ascii="Times New Roman" w:hAnsi="Times New Roman" w:cs="Times New Roman"/>
        </w:rPr>
        <w:t xml:space="preserve">often desired in 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their association in the trace conditioning experiment. We demonstrated that </w:t>
      </w:r>
      <w:r w:rsidR="00D612AB" w:rsidRPr="001D6942">
        <w:rPr>
          <w:rFonts w:ascii="Times New Roman" w:hAnsi="Times New Roman" w:cs="Times New Roman"/>
        </w:rPr>
        <w:t xml:space="preserve">the Teensy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 </w:t>
      </w:r>
      <w:r w:rsidR="00E90638" w:rsidRPr="001D6942">
        <w:rPr>
          <w:rFonts w:ascii="Times New Roman" w:hAnsi="Times New Roman" w:cs="Times New Roman"/>
        </w:rPr>
        <w:t>sCMOS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r w:rsidR="00EC1A25" w:rsidRPr="001D6942">
        <w:rPr>
          <w:rFonts w:ascii="Times New Roman" w:hAnsi="Times New Roman" w:cs="Times New Roman"/>
        </w:rPr>
        <w:t>Teensy interface precisely delivers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that lasting for 700ms in tone generation during the trace conditioning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Teensy interface </w:t>
      </w:r>
      <w:r w:rsidR="000C47F5" w:rsidRPr="001D6942">
        <w:rPr>
          <w:rFonts w:ascii="Times New Roman" w:hAnsi="Times New Roman" w:cs="Times New Roman"/>
        </w:rPr>
        <w:t xml:space="preserve">is </w:t>
      </w:r>
      <w:r w:rsidR="00DF6614" w:rsidRPr="001D6942">
        <w:rPr>
          <w:rFonts w:ascii="Times New Roman" w:hAnsi="Times New Roman" w:cs="Times New Roman"/>
        </w:rPr>
        <w:t>a viable, inexpensive alternative that is also able to simultaneously capture imaging data using our simple software design.</w:t>
      </w:r>
    </w:p>
    <w:p w14:paraId="00194574" w14:textId="5FB8FD5D"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many</w:t>
      </w:r>
      <w:r w:rsidR="00461008" w:rsidRPr="001D6942">
        <w:rPr>
          <w:rFonts w:ascii="Times New Roman" w:hAnsi="Times New Roman" w:cs="Times New Roman"/>
        </w:rPr>
        <w:t xml:space="preserve"> other 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C0140E">
        <w:rPr>
          <w:rFonts w:ascii="Times New Roman" w:hAnsi="Times New Roman" w:cs="Times New Roman"/>
        </w:rPr>
        <w:t>Uno</w:t>
      </w:r>
      <w:r w:rsidR="005A7568" w:rsidRPr="001D6942">
        <w:rPr>
          <w:rFonts w:ascii="Times New Roman" w:hAnsi="Times New Roman" w:cs="Times New Roman"/>
        </w:rPr>
        <w:t xml:space="preserve">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C0140E">
        <w:rPr>
          <w:rFonts w:ascii="Times New Roman" w:hAnsi="Times New Roman" w:cs="Times New Roman"/>
        </w:rPr>
        <w:t xml:space="preserve"> signals </w:t>
      </w:r>
      <w:r w:rsidR="005079C9">
        <w:rPr>
          <w:rFonts w:ascii="Times New Roman" w:hAnsi="Times New Roman" w:cs="Times New Roman"/>
        </w:rPr>
        <w:t>via pulse-width modulation</w:t>
      </w:r>
      <w:r w:rsidR="00461008" w:rsidRPr="001D6942">
        <w:rPr>
          <w:rFonts w:ascii="Times New Roman" w:hAnsi="Times New Roman" w:cs="Times New Roman"/>
        </w:rPr>
        <w:t xml:space="preserve">, </w:t>
      </w:r>
      <w:r w:rsidR="005079C9">
        <w:rPr>
          <w:rFonts w:ascii="Times New Roman" w:hAnsi="Times New Roman" w:cs="Times New Roman"/>
        </w:rPr>
        <w:t xml:space="preserve">this output </w:t>
      </w:r>
      <w:r w:rsidR="00F11E72">
        <w:rPr>
          <w:rFonts w:ascii="Times New Roman" w:hAnsi="Times New Roman" w:cs="Times New Roman"/>
        </w:rPr>
        <w:t>has the shape</w:t>
      </w:r>
      <w:r w:rsidR="00F938A2">
        <w:rPr>
          <w:rFonts w:ascii="Times New Roman" w:hAnsi="Times New Roman" w:cs="Times New Roman"/>
        </w:rPr>
        <w:t xml:space="preserve"> of</w:t>
      </w:r>
      <w:r w:rsidR="005079C9">
        <w:rPr>
          <w:rFonts w:ascii="Times New Roman" w:hAnsi="Times New Roman" w:cs="Times New Roman"/>
        </w:rPr>
        <w:t xml:space="preserve"> a square wave</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 xml:space="preserve">ur analog output showed </w:t>
      </w:r>
      <w:r w:rsidR="00232D78" w:rsidRPr="001D6942">
        <w:rPr>
          <w:rFonts w:ascii="Times New Roman" w:hAnsi="Times New Roman" w:cs="Times New Roman"/>
        </w:rPr>
        <w:t xml:space="preserve">just </w:t>
      </w:r>
      <w:r w:rsidR="00DF6614" w:rsidRPr="001D6942">
        <w:rPr>
          <w:rFonts w:ascii="Times New Roman" w:hAnsi="Times New Roman" w:cs="Times New Roman"/>
        </w:rPr>
        <w:t>a 7.6ms delay</w:t>
      </w:r>
      <w:r w:rsidR="002A7F86">
        <w:rPr>
          <w:rFonts w:ascii="Times New Roman" w:hAnsi="Times New Roman" w:cs="Times New Roman"/>
        </w:rPr>
        <w:t xml:space="preserve">. This small delay </w:t>
      </w:r>
      <w:r w:rsidR="00347C55">
        <w:rPr>
          <w:rFonts w:ascii="Times New Roman" w:hAnsi="Times New Roman" w:cs="Times New Roman"/>
        </w:rPr>
        <w:t>is</w:t>
      </w:r>
      <w:r w:rsidR="0092207E">
        <w:rPr>
          <w:rFonts w:ascii="Times New Roman" w:hAnsi="Times New Roman" w:cs="Times New Roman"/>
        </w:rPr>
        <w:t xml:space="preserve"> </w:t>
      </w:r>
      <w:r w:rsidR="00EA44C0">
        <w:rPr>
          <w:rFonts w:ascii="Times New Roman" w:hAnsi="Times New Roman" w:cs="Times New Roman"/>
        </w:rPr>
        <w:t xml:space="preserve">due </w:t>
      </w:r>
      <w:r w:rsidR="002A7F86">
        <w:rPr>
          <w:rFonts w:ascii="Times New Roman" w:hAnsi="Times New Roman" w:cs="Times New Roman"/>
        </w:rPr>
        <w:t xml:space="preserve">in part </w:t>
      </w:r>
      <w:r w:rsidR="00EA44C0">
        <w:rPr>
          <w:rFonts w:ascii="Times New Roman" w:hAnsi="Times New Roman" w:cs="Times New Roman"/>
        </w:rPr>
        <w:t xml:space="preserve">to </w:t>
      </w:r>
      <w:r w:rsidR="002A7F86">
        <w:rPr>
          <w:rFonts w:ascii="Times New Roman" w:hAnsi="Times New Roman" w:cs="Times New Roman"/>
        </w:rPr>
        <w:t xml:space="preserve">the way in which we generated a tone utilizing </w:t>
      </w:r>
      <w:r w:rsidR="00EA44C0">
        <w:rPr>
          <w:rFonts w:ascii="Times New Roman" w:hAnsi="Times New Roman" w:cs="Times New Roman"/>
        </w:rPr>
        <w:t>the</w:t>
      </w:r>
      <w:r w:rsidR="002A7F86">
        <w:rPr>
          <w:rFonts w:ascii="Times New Roman" w:hAnsi="Times New Roman" w:cs="Times New Roman"/>
        </w:rPr>
        <w:t xml:space="preserve"> Audio</w:t>
      </w:r>
      <w:r w:rsidR="00EA44C0">
        <w:rPr>
          <w:rFonts w:ascii="Times New Roman" w:hAnsi="Times New Roman" w:cs="Times New Roman"/>
        </w:rPr>
        <w:t xml:space="preserve"> library</w:t>
      </w:r>
      <w:r w:rsidR="00DF6614" w:rsidRPr="001D6942">
        <w:rPr>
          <w:rFonts w:ascii="Times New Roman" w:hAnsi="Times New Roman" w:cs="Times New Roman"/>
        </w:rPr>
        <w:t>. It is</w:t>
      </w:r>
      <w:r w:rsidR="00260117">
        <w:rPr>
          <w:rFonts w:ascii="Times New Roman" w:hAnsi="Times New Roman" w:cs="Times New Roman"/>
        </w:rPr>
        <w:t xml:space="preserve"> </w:t>
      </w:r>
      <w:r w:rsidR="00DF6614" w:rsidRPr="001D6942">
        <w:rPr>
          <w:rFonts w:ascii="Times New Roman" w:hAnsi="Times New Roman" w:cs="Times New Roman"/>
        </w:rPr>
        <w:t xml:space="preserve">possible </w:t>
      </w:r>
      <w:r w:rsidR="00974EF3">
        <w:rPr>
          <w:rFonts w:ascii="Times New Roman" w:hAnsi="Times New Roman" w:cs="Times New Roman"/>
        </w:rPr>
        <w:t>there are other ways of utilizing the analog output</w:t>
      </w:r>
      <w:r w:rsidR="00347C55">
        <w:rPr>
          <w:rFonts w:ascii="Times New Roman" w:hAnsi="Times New Roman" w:cs="Times New Roman"/>
        </w:rPr>
        <w:t xml:space="preserve"> to generate a tone</w:t>
      </w:r>
      <w:r w:rsidR="00974EF3">
        <w:rPr>
          <w:rFonts w:ascii="Times New Roman" w:hAnsi="Times New Roman" w:cs="Times New Roman"/>
        </w:rPr>
        <w:t xml:space="preserve"> that</w:t>
      </w:r>
      <w:r w:rsidR="00DF6614" w:rsidRPr="001D6942">
        <w:rPr>
          <w:rFonts w:ascii="Times New Roman" w:hAnsi="Times New Roman" w:cs="Times New Roman"/>
        </w:rPr>
        <w:t xml:space="preserve"> could offer </w:t>
      </w:r>
      <w:r w:rsidR="0043179F" w:rsidRPr="001D6942">
        <w:rPr>
          <w:rFonts w:ascii="Times New Roman" w:hAnsi="Times New Roman" w:cs="Times New Roman"/>
        </w:rPr>
        <w:t xml:space="preserve">even </w:t>
      </w:r>
      <w:r w:rsidR="00195202" w:rsidRPr="001D6942">
        <w:rPr>
          <w:rFonts w:ascii="Times New Roman" w:hAnsi="Times New Roman" w:cs="Times New Roman"/>
        </w:rPr>
        <w:t>more precision</w:t>
      </w:r>
      <w:r w:rsidR="00DF6614" w:rsidRPr="001D6942">
        <w:rPr>
          <w:rFonts w:ascii="Times New Roman" w:hAnsi="Times New Roman" w:cs="Times New Roman"/>
        </w:rPr>
        <w:t xml:space="preserve">. However, </w:t>
      </w:r>
      <w:r w:rsidR="00855D6E" w:rsidRPr="001D6942">
        <w:rPr>
          <w:rFonts w:ascii="Times New Roman" w:hAnsi="Times New Roman" w:cs="Times New Roman"/>
        </w:rPr>
        <w:t xml:space="preserve">altering the amplitude of a single sine wave </w:t>
      </w:r>
      <w:r w:rsidR="00233996">
        <w:rPr>
          <w:rFonts w:ascii="Times New Roman" w:hAnsi="Times New Roman" w:cs="Times New Roman"/>
        </w:rPr>
        <w:t xml:space="preserve">with </w:t>
      </w:r>
      <w:r w:rsidR="00C0140E">
        <w:rPr>
          <w:rFonts w:ascii="Times New Roman" w:hAnsi="Times New Roman" w:cs="Times New Roman"/>
        </w:rPr>
        <w:t>via the Audio</w:t>
      </w:r>
      <w:r w:rsidR="00233996">
        <w:rPr>
          <w:rFonts w:ascii="Times New Roman" w:hAnsi="Times New Roman" w:cs="Times New Roman"/>
        </w:rPr>
        <w:t xml:space="preserve"> library </w:t>
      </w:r>
      <w:r w:rsidR="00C0110E" w:rsidRPr="001D6942">
        <w:rPr>
          <w:rFonts w:ascii="Times New Roman" w:hAnsi="Times New Roman" w:cs="Times New Roman"/>
        </w:rPr>
        <w:t xml:space="preserve">simultaneously with </w:t>
      </w:r>
      <w:r w:rsidR="00A376B1" w:rsidRPr="001D6942">
        <w:rPr>
          <w:rFonts w:ascii="Times New Roman" w:hAnsi="Times New Roman" w:cs="Times New Roman"/>
        </w:rPr>
        <w:t xml:space="preserve">outputting a digital pulse for </w:t>
      </w:r>
      <w:r w:rsidR="00C0110E" w:rsidRPr="001D6942">
        <w:rPr>
          <w:rFonts w:ascii="Times New Roman" w:hAnsi="Times New Roman" w:cs="Times New Roman"/>
        </w:rPr>
        <w:t xml:space="preserve">image capture </w:t>
      </w:r>
      <w:r w:rsidR="00DF6614" w:rsidRPr="001D6942">
        <w:rPr>
          <w:rFonts w:ascii="Times New Roman" w:hAnsi="Times New Roman" w:cs="Times New Roman"/>
        </w:rPr>
        <w:t>is easy to implement, utilizing only a few lines of code within a single script.</w:t>
      </w:r>
      <w:r w:rsidR="00232EFB">
        <w:rPr>
          <w:rFonts w:ascii="Times New Roman" w:hAnsi="Times New Roman" w:cs="Times New Roman"/>
        </w:rPr>
        <w:t xml:space="preserve"> Also, our delay is comparable to sound onset delays reported using a different </w:t>
      </w:r>
      <w:r w:rsidR="00751AE0">
        <w:rPr>
          <w:rFonts w:ascii="Times New Roman" w:hAnsi="Times New Roman" w:cs="Times New Roman"/>
        </w:rPr>
        <w:t>configuration of the Teensy to play a sound</w:t>
      </w:r>
      <w:r w:rsidR="00232EFB">
        <w:rPr>
          <w:rFonts w:ascii="Times New Roman" w:hAnsi="Times New Roman" w:cs="Times New Roman"/>
        </w:rPr>
        <w:t xml:space="preserve"> </w:t>
      </w:r>
      <w:sdt>
        <w:sdtPr>
          <w:rPr>
            <w:rFonts w:ascii="Times New Roman" w:hAnsi="Times New Roman" w:cs="Times New Roman"/>
          </w:rPr>
          <w:id w:val="-1415543953"/>
          <w:citation/>
        </w:sdtPr>
        <w:sdtEndPr/>
        <w:sdtContent>
          <w:r w:rsidR="00232EFB">
            <w:rPr>
              <w:rFonts w:ascii="Times New Roman" w:hAnsi="Times New Roman" w:cs="Times New Roman"/>
            </w:rPr>
            <w:fldChar w:fldCharType="begin"/>
          </w:r>
          <w:r w:rsidR="00232EFB">
            <w:rPr>
              <w:rFonts w:ascii="Times New Roman" w:hAnsi="Times New Roman" w:cs="Times New Roman"/>
            </w:rPr>
            <w:instrText xml:space="preserve"> CITATION Sol18 \l 1033 </w:instrText>
          </w:r>
          <w:r w:rsidR="00232EFB">
            <w:rPr>
              <w:rFonts w:ascii="Times New Roman" w:hAnsi="Times New Roman" w:cs="Times New Roman"/>
            </w:rPr>
            <w:fldChar w:fldCharType="separate"/>
          </w:r>
          <w:r w:rsidR="00A747E0" w:rsidRPr="00A747E0">
            <w:rPr>
              <w:rFonts w:ascii="Times New Roman" w:hAnsi="Times New Roman" w:cs="Times New Roman"/>
              <w:noProof/>
            </w:rPr>
            <w:t>(Solari, et al. 2018)</w:t>
          </w:r>
          <w:r w:rsidR="00232EFB">
            <w:rPr>
              <w:rFonts w:ascii="Times New Roman" w:hAnsi="Times New Roman" w:cs="Times New Roman"/>
            </w:rPr>
            <w:fldChar w:fldCharType="end"/>
          </w:r>
        </w:sdtContent>
      </w:sdt>
      <w:r w:rsidR="00232EFB">
        <w:rPr>
          <w:rFonts w:ascii="Times New Roman" w:hAnsi="Times New Roman" w:cs="Times New Roman"/>
        </w:rPr>
        <w:t>.</w:t>
      </w:r>
      <w:r w:rsidR="00DF6614" w:rsidRPr="001D6942">
        <w:rPr>
          <w:rFonts w:ascii="Times New Roman" w:hAnsi="Times New Roman" w:cs="Times New Roman"/>
        </w:rPr>
        <w:t xml:space="preserve"> </w:t>
      </w:r>
      <w:r w:rsidR="00995776">
        <w:rPr>
          <w:rFonts w:ascii="Times New Roman" w:hAnsi="Times New Roman" w:cs="Times New Roman"/>
        </w:rPr>
        <w:t xml:space="preserve">This delay is very consistent, so if more precise timing is desired using a similar design, it would be easy to program the amplitude of the sine wave to change slightly earlier. </w:t>
      </w:r>
      <w:r w:rsidR="00DF6614" w:rsidRPr="001D6942">
        <w:rPr>
          <w:rFonts w:ascii="Times New Roman" w:hAnsi="Times New Roman" w:cs="Times New Roman"/>
        </w:rPr>
        <w:t xml:space="preserve">Thus, </w:t>
      </w:r>
      <w:r w:rsidR="009A27A4" w:rsidRPr="001D6942">
        <w:rPr>
          <w:rFonts w:ascii="Times New Roman" w:hAnsi="Times New Roman" w:cs="Times New Roman"/>
        </w:rPr>
        <w:t>this</w:t>
      </w:r>
      <w:r w:rsidR="00DF6614" w:rsidRPr="001D6942">
        <w:rPr>
          <w:rFonts w:ascii="Times New Roman" w:hAnsi="Times New Roman" w:cs="Times New Roman"/>
        </w:rPr>
        <w:t xml:space="preserve"> Teensy interface allows easy implementation for diverse experimental designs, including ones needing analog outputs. </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04E1068B"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t xml:space="preserve">We demonstrate a Teensy 3.2 interface 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 trace conditioning experiment. We characterized two timer functions, “IntervalTimer” and “elapsedMicros”, both of which offered equivalent microsecond temporal precision, and “elapsedMicros” additionally allows access to the Audio library. Thus the Teensy interface, a Teensy 3.2 and custom functions, provides a user-friendly, 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165725A9"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w:t>
      </w:r>
      <w:r w:rsidR="00867372" w:rsidRPr="001D6942">
        <w:rPr>
          <w:rFonts w:ascii="Times New Roman" w:hAnsi="Times New Roman" w:cs="Times New Roman"/>
        </w:rPr>
        <w:t xml:space="preserve">complete </w:t>
      </w:r>
      <w:r w:rsidR="003F0C7A" w:rsidRPr="001D6942">
        <w:rPr>
          <w:rFonts w:ascii="Times New Roman" w:hAnsi="Times New Roman" w:cs="Times New Roman"/>
        </w:rPr>
        <w:t xml:space="preserve">experimental device </w:t>
      </w:r>
      <w:r w:rsidR="00BD1809">
        <w:rPr>
          <w:rFonts w:ascii="Times New Roman" w:hAnsi="Times New Roman" w:cs="Times New Roman"/>
        </w:rPr>
        <w:t>arrangements for</w:t>
      </w:r>
      <w:r w:rsidR="00BD1809" w:rsidRPr="001D6942">
        <w:rPr>
          <w:rFonts w:ascii="Times New Roman" w:hAnsi="Times New Roman" w:cs="Times New Roman"/>
        </w:rPr>
        <w:t xml:space="preserve"> </w:t>
      </w:r>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A floating, spherical treadmill setup for </w:t>
      </w:r>
      <w:r w:rsidR="00BE29D0" w:rsidRPr="001D6942">
        <w:rPr>
          <w:rFonts w:ascii="Times New Roman" w:hAnsi="Times New Roman" w:cs="Times New Roman"/>
        </w:rPr>
        <w:t>a motion tracking experiment</w:t>
      </w:r>
      <w:r w:rsidR="003F25D0" w:rsidRPr="001D6942">
        <w:rPr>
          <w:rFonts w:ascii="Times New Roman" w:hAnsi="Times New Roman" w:cs="Times New Roman"/>
        </w:rPr>
        <w:t xml:space="preserve">. </w:t>
      </w:r>
      <w:r w:rsidR="003F0C7A" w:rsidRPr="001D6942">
        <w:rPr>
          <w:rFonts w:ascii="Times New Roman" w:hAnsi="Times New Roman" w:cs="Times New Roman"/>
        </w:rPr>
        <w:t>This experimental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r w:rsidR="00BE29D0" w:rsidRPr="001D6942">
        <w:rPr>
          <w:rFonts w:ascii="Times New Roman" w:hAnsi="Times New Roman" w:cs="Times New Roman"/>
        </w:rPr>
        <w:t>s</w:t>
      </w:r>
      <w:r w:rsidR="003F0C7A" w:rsidRPr="001D6942">
        <w:rPr>
          <w:rFonts w:ascii="Times New Roman" w:hAnsi="Times New Roman" w:cs="Times New Roman"/>
        </w:rPr>
        <w:t>CMOS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BD1809">
        <w:rPr>
          <w:rFonts w:ascii="Times New Roman" w:hAnsi="Times New Roman" w:cs="Times New Roman"/>
        </w:rPr>
        <w:t>sent</w:t>
      </w:r>
      <w:r w:rsidR="00BD1809" w:rsidRPr="001D6942">
        <w:rPr>
          <w:rFonts w:ascii="Times New Roman" w:hAnsi="Times New Roman" w:cs="Times New Roman"/>
        </w:rPr>
        <w:t xml:space="preserve"> </w:t>
      </w:r>
      <w:r w:rsidR="001B487F" w:rsidRPr="001D6942">
        <w:rPr>
          <w:rFonts w:ascii="Times New Roman" w:hAnsi="Times New Roman" w:cs="Times New Roman"/>
        </w:rPr>
        <w:t>to initiate an image frame capture from a</w:t>
      </w:r>
      <w:r w:rsidR="003F0C7A" w:rsidRPr="001D6942">
        <w:rPr>
          <w:rFonts w:ascii="Times New Roman" w:hAnsi="Times New Roman" w:cs="Times New Roman"/>
        </w:rPr>
        <w:t xml:space="preserve"> </w:t>
      </w:r>
      <w:r w:rsidR="00BE29D0" w:rsidRPr="001D6942">
        <w:rPr>
          <w:rFonts w:ascii="Times New Roman" w:hAnsi="Times New Roman" w:cs="Times New Roman"/>
        </w:rPr>
        <w:t>s</w:t>
      </w:r>
      <w:r w:rsidR="003F0C7A" w:rsidRPr="001D6942">
        <w:rPr>
          <w:rFonts w:ascii="Times New Roman" w:hAnsi="Times New Roman" w:cs="Times New Roman"/>
        </w:rPr>
        <w:t xml:space="preserve">CMOS </w:t>
      </w:r>
      <w:r w:rsidR="00CC708F" w:rsidRPr="001D6942">
        <w:rPr>
          <w:rFonts w:ascii="Times New Roman" w:hAnsi="Times New Roman" w:cs="Times New Roman"/>
        </w:rPr>
        <w:t>camera</w:t>
      </w:r>
      <w:r w:rsidR="008D72F7" w:rsidRPr="001D6942">
        <w:rPr>
          <w:rFonts w:ascii="Times New Roman" w:hAnsi="Times New Roman" w:cs="Times New Roman"/>
        </w:rPr>
        <w:t>. Simultaneously, the Teensy</w:t>
      </w:r>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w:t>
      </w:r>
      <w:r w:rsidR="00CC708F" w:rsidRPr="001D6942">
        <w:rPr>
          <w:rFonts w:ascii="Times New Roman" w:hAnsi="Times New Roman" w:cs="Times New Roman"/>
        </w:rPr>
        <w:lastRenderedPageBreak/>
        <w:t>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BD1809">
        <w:rPr>
          <w:rFonts w:ascii="Times New Roman" w:hAnsi="Times New Roman" w:cs="Times New Roman"/>
        </w:rPr>
        <w:t>T</w:t>
      </w:r>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r w:rsidR="00BD1809">
        <w:rPr>
          <w:rFonts w:ascii="Times New Roman" w:hAnsi="Times New Roman" w:cs="Times New Roman"/>
        </w:rPr>
        <w:t>design</w:t>
      </w:r>
      <w:r w:rsidR="00C503C0" w:rsidRPr="001D6942">
        <w:rPr>
          <w:rFonts w:ascii="Times New Roman" w:hAnsi="Times New Roman" w:cs="Times New Roman"/>
        </w:rPr>
        <w:t>.</w:t>
      </w:r>
      <w:r w:rsidR="005A75C6" w:rsidRPr="001D6942">
        <w:rPr>
          <w:rFonts w:ascii="Times New Roman" w:hAnsi="Times New Roman" w:cs="Times New Roman"/>
        </w:rPr>
        <w:t xml:space="preserve"> </w:t>
      </w:r>
      <w:r w:rsidR="009B3F82" w:rsidRPr="001D6942">
        <w:rPr>
          <w:rFonts w:ascii="Times New Roman" w:hAnsi="Times New Roman" w:cs="Times New Roman"/>
        </w:rPr>
        <w:t xml:space="preserve">In order to generate a sound through the speaker, the Teensy is soldered to a prop-shield, which contains an amplifier. The Teensy 3.2 sends </w:t>
      </w:r>
      <w:r w:rsidR="00042A6D" w:rsidRPr="001D6942">
        <w:rPr>
          <w:rFonts w:ascii="Times New Roman" w:hAnsi="Times New Roman" w:cs="Times New Roman"/>
        </w:rPr>
        <w:t xml:space="preserve">self-monitored </w:t>
      </w:r>
      <w:r w:rsidR="009B3F82" w:rsidRPr="001D6942">
        <w:rPr>
          <w:rFonts w:ascii="Times New Roman" w:hAnsi="Times New Roman" w:cs="Times New Roman"/>
        </w:rPr>
        <w:t>time stamps, trial, and stimulus information</w:t>
      </w:r>
      <w:r w:rsidR="00D70271" w:rsidRPr="001D6942">
        <w:rPr>
          <w:rFonts w:ascii="Times New Roman" w:hAnsi="Times New Roman" w:cs="Times New Roman"/>
        </w:rPr>
        <w:t xml:space="preserve"> (audio</w:t>
      </w:r>
      <w:r w:rsidR="00720A53" w:rsidRPr="001D6942">
        <w:rPr>
          <w:rFonts w:ascii="Times New Roman" w:hAnsi="Times New Roman" w:cs="Times New Roman"/>
        </w:rPr>
        <w:t>, and puff pin states)</w:t>
      </w:r>
      <w:r w:rsidR="009B3F82" w:rsidRPr="001D6942">
        <w:rPr>
          <w:rFonts w:ascii="Times New Roman" w:hAnsi="Times New Roman" w:cs="Times New Roman"/>
        </w:rPr>
        <w:t xml:space="preserve"> via the USB back to the PC.</w:t>
      </w:r>
      <w:r w:rsidR="00E0353B" w:rsidRPr="001D6942">
        <w:rPr>
          <w:rFonts w:ascii="Times New Roman" w:hAnsi="Times New Roman" w:cs="Times New Roman"/>
        </w:rPr>
        <w:t xml:space="preserve"> </w:t>
      </w:r>
      <w:r w:rsidR="00CC708F" w:rsidRPr="001D6942">
        <w:rPr>
          <w:rFonts w:ascii="Times New Roman" w:hAnsi="Times New Roman" w:cs="Times New Roman"/>
        </w:rPr>
        <w:t xml:space="preserve">In each trial, the Teensy </w:t>
      </w:r>
      <w:r w:rsidR="006D0B8E" w:rsidRPr="001D6942">
        <w:rPr>
          <w:rFonts w:ascii="Times New Roman" w:hAnsi="Times New Roman" w:cs="Times New Roman"/>
        </w:rPr>
        <w:t xml:space="preserve">generates </w:t>
      </w:r>
      <w:r w:rsidR="00CC708F" w:rsidRPr="001D6942">
        <w:rPr>
          <w:rFonts w:ascii="Times New Roman" w:hAnsi="Times New Roman" w:cs="Times New Roman"/>
        </w:rPr>
        <w:t>a 9500 Hz tone</w:t>
      </w:r>
      <w:r w:rsidR="009B3F82" w:rsidRPr="001D6942">
        <w:rPr>
          <w:rFonts w:ascii="Times New Roman" w:hAnsi="Times New Roman" w:cs="Times New Roman"/>
        </w:rPr>
        <w:t xml:space="preserve"> at a sampling rate of</w:t>
      </w:r>
      <w:r w:rsidR="00CC708F" w:rsidRPr="001D6942">
        <w:rPr>
          <w:rFonts w:ascii="Times New Roman" w:hAnsi="Times New Roman" w:cs="Times New Roman"/>
        </w:rPr>
        <w:t xml:space="preserve"> 44.1 kHz. The</w:t>
      </w:r>
      <w:r w:rsidR="00E0353B" w:rsidRPr="001D6942">
        <w:rPr>
          <w:rFonts w:ascii="Times New Roman" w:hAnsi="Times New Roman" w:cs="Times New Roman"/>
        </w:rPr>
        <w:t xml:space="preserve"> </w:t>
      </w:r>
      <w:r w:rsidR="00D70271" w:rsidRPr="001D6942">
        <w:rPr>
          <w:rFonts w:ascii="Times New Roman" w:hAnsi="Times New Roman" w:cs="Times New Roman"/>
        </w:rPr>
        <w:t xml:space="preserve">tone stimulus </w:t>
      </w:r>
      <w:r w:rsidR="0080419D" w:rsidRPr="001D6942">
        <w:rPr>
          <w:rFonts w:ascii="Times New Roman" w:hAnsi="Times New Roman" w:cs="Times New Roman"/>
        </w:rPr>
        <w:t>is</w:t>
      </w:r>
      <w:r w:rsidR="00662837" w:rsidRPr="001D6942">
        <w:rPr>
          <w:rFonts w:ascii="Times New Roman" w:hAnsi="Times New Roman" w:cs="Times New Roman"/>
        </w:rPr>
        <w:t xml:space="preserve"> followed by a gentle</w:t>
      </w:r>
      <w:r w:rsidR="00CC708F" w:rsidRPr="001D6942">
        <w:rPr>
          <w:rFonts w:ascii="Times New Roman" w:hAnsi="Times New Roman" w:cs="Times New Roman"/>
        </w:rPr>
        <w:t xml:space="preserve"> </w:t>
      </w:r>
      <w:r w:rsidR="0049582F" w:rsidRPr="001D6942">
        <w:rPr>
          <w:rFonts w:ascii="Times New Roman" w:hAnsi="Times New Roman" w:cs="Times New Roman"/>
        </w:rPr>
        <w:t xml:space="preserve">air </w:t>
      </w:r>
      <w:r w:rsidR="00CC708F" w:rsidRPr="001D6942">
        <w:rPr>
          <w:rFonts w:ascii="Times New Roman" w:hAnsi="Times New Roman" w:cs="Times New Roman"/>
        </w:rPr>
        <w:t>puff</w:t>
      </w:r>
      <w:r w:rsidR="00BD1809">
        <w:rPr>
          <w:rFonts w:ascii="Times New Roman" w:hAnsi="Times New Roman" w:cs="Times New Roman"/>
        </w:rPr>
        <w:t xml:space="preserve"> 100 ms in duration</w:t>
      </w:r>
      <w:r w:rsidR="00E0353B" w:rsidRPr="001D6942">
        <w:rPr>
          <w:rFonts w:ascii="Times New Roman" w:hAnsi="Times New Roman" w:cs="Times New Roman"/>
        </w:rPr>
        <w:t>.</w:t>
      </w:r>
    </w:p>
    <w:p w14:paraId="00C58296" w14:textId="3878070E"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both the </w:t>
      </w:r>
      <w:r w:rsidR="00C750D2" w:rsidRPr="001D6942">
        <w:rPr>
          <w:rFonts w:ascii="Times New Roman" w:hAnsi="Times New Roman" w:cs="Times New Roman"/>
        </w:rPr>
        <w:t>motion tracking</w:t>
      </w:r>
      <w:r w:rsidR="003A49F3" w:rsidRPr="001D6942">
        <w:rPr>
          <w:rFonts w:ascii="Times New Roman" w:hAnsi="Times New Roman" w:cs="Times New Roman"/>
        </w:rPr>
        <w:t xml:space="preserve"> and </w:t>
      </w:r>
      <w:r w:rsidR="002F0C5D" w:rsidRPr="001D6942">
        <w:rPr>
          <w:rFonts w:ascii="Times New Roman" w:hAnsi="Times New Roman" w:cs="Times New Roman"/>
        </w:rPr>
        <w:t xml:space="preserve">trace eye </w:t>
      </w:r>
      <w:r w:rsidR="00EF5686" w:rsidRPr="001D6942">
        <w:rPr>
          <w:rFonts w:ascii="Times New Roman" w:hAnsi="Times New Roman" w:cs="Times New Roman"/>
        </w:rPr>
        <w:t>blink conditioning</w:t>
      </w:r>
      <w:r w:rsidR="003A49F3" w:rsidRPr="001D6942">
        <w:rPr>
          <w:rFonts w:ascii="Times New Roman" w:hAnsi="Times New Roman" w:cs="Times New Roman"/>
        </w:rPr>
        <w:t xml:space="preserve"> </w:t>
      </w:r>
      <w:r w:rsidR="00EF5686" w:rsidRPr="001D6942">
        <w:rPr>
          <w:rFonts w:ascii="Times New Roman" w:hAnsi="Times New Roman" w:cs="Times New Roman"/>
        </w:rPr>
        <w:t>experiments</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A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lines indicate connections. Some unused pins on the Teensy 3.2 were not included in this schematic. </w:t>
      </w:r>
      <w:r w:rsidR="000E4EE3">
        <w:rPr>
          <w:rFonts w:ascii="Times New Roman" w:hAnsi="Times New Roman" w:cs="Times New Roman"/>
        </w:rPr>
        <w:t xml:space="preserve">The Teensy’s ground pin was connected to both AGround </w:t>
      </w:r>
      <w:r w:rsidR="00237BE6">
        <w:rPr>
          <w:rFonts w:ascii="Times New Roman" w:hAnsi="Times New Roman" w:cs="Times New Roman"/>
        </w:rPr>
        <w:t>and DGround (analog and digital grounds) on both ADNS-9800 sensors</w:t>
      </w:r>
      <w:r w:rsidR="000E4EE3">
        <w:rPr>
          <w:rFonts w:ascii="Times New Roman" w:hAnsi="Times New Roman" w:cs="Times New Roman"/>
        </w:rPr>
        <w:t xml:space="preserve">.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These pins control which sensor the Teensy reads from at a given point in time. </w:t>
      </w:r>
      <w:r w:rsidR="0052224C">
        <w:rPr>
          <w:rFonts w:ascii="Times New Roman" w:hAnsi="Times New Roman" w:cs="Times New Roman"/>
        </w:rPr>
        <w:t>The DAC pin (digital to analog converter, the analog output pin) is also shown.</w:t>
      </w:r>
      <w:r w:rsidR="000E4EE3">
        <w:rPr>
          <w:rFonts w:ascii="Times New Roman" w:hAnsi="Times New Roman" w:cs="Times New Roman"/>
        </w:rPr>
        <w:t xml:space="preserve"> </w:t>
      </w:r>
      <w:r w:rsidR="00601E30" w:rsidRPr="001D6942">
        <w:rPr>
          <w:rFonts w:ascii="Times New Roman" w:hAnsi="Times New Roman" w:cs="Times New Roman"/>
          <w:b/>
        </w:rPr>
        <w:t>B</w:t>
      </w:r>
      <w:r w:rsidR="00F94B6D" w:rsidRPr="001D6942">
        <w:rPr>
          <w:rFonts w:ascii="Times New Roman" w:hAnsi="Times New Roman" w:cs="Times New Roman"/>
          <w:b/>
        </w:rPr>
        <w:t xml:space="preserve"> </w:t>
      </w:r>
      <w:r w:rsidR="00F94B6D" w:rsidRPr="001D6942">
        <w:rPr>
          <w:rFonts w:ascii="Times New Roman" w:hAnsi="Times New Roman" w:cs="Times New Roman"/>
        </w:rPr>
        <w:t xml:space="preserve">A schematic </w:t>
      </w:r>
      <w:r w:rsidR="001B487F" w:rsidRPr="001D6942">
        <w:rPr>
          <w:rFonts w:ascii="Times New Roman" w:hAnsi="Times New Roman" w:cs="Times New Roman"/>
        </w:rPr>
        <w:t xml:space="preserve">of </w:t>
      </w:r>
      <w:r w:rsidR="00F94B6D" w:rsidRPr="001D6942">
        <w:rPr>
          <w:rFonts w:ascii="Times New Roman" w:hAnsi="Times New Roman" w:cs="Times New Roman"/>
        </w:rPr>
        <w:t xml:space="preserve">the </w:t>
      </w:r>
      <w:r w:rsidR="008847A7" w:rsidRPr="001D6942">
        <w:rPr>
          <w:rFonts w:ascii="Times New Roman" w:hAnsi="Times New Roman" w:cs="Times New Roman"/>
        </w:rPr>
        <w:t>electrical</w:t>
      </w:r>
      <w:r w:rsidR="00F94B6D" w:rsidRPr="001D6942">
        <w:rPr>
          <w:rFonts w:ascii="Times New Roman" w:hAnsi="Times New Roman" w:cs="Times New Roman"/>
        </w:rPr>
        <w:t xml:space="preserve"> connections between a Teensy 3.2, </w:t>
      </w:r>
      <w:r w:rsidR="008417F4" w:rsidRPr="001D6942">
        <w:rPr>
          <w:rFonts w:ascii="Times New Roman" w:hAnsi="Times New Roman" w:cs="Times New Roman"/>
        </w:rPr>
        <w:t xml:space="preserve">a </w:t>
      </w:r>
      <w:r w:rsidR="00F94B6D" w:rsidRPr="001D6942">
        <w:rPr>
          <w:rFonts w:ascii="Times New Roman" w:hAnsi="Times New Roman" w:cs="Times New Roman"/>
        </w:rPr>
        <w:t>prop shield, and an external spea</w:t>
      </w:r>
      <w:r w:rsidR="00086EC6" w:rsidRPr="001D6942">
        <w:rPr>
          <w:rFonts w:ascii="Times New Roman" w:hAnsi="Times New Roman" w:cs="Times New Roman"/>
        </w:rPr>
        <w:t>ker. Dotted lines indicate</w:t>
      </w:r>
      <w:r w:rsidR="00F94B6D" w:rsidRPr="001D6942">
        <w:rPr>
          <w:rFonts w:ascii="Times New Roman" w:hAnsi="Times New Roman" w:cs="Times New Roman"/>
        </w:rPr>
        <w:t xml:space="preserve"> connections. All connections between the Teensy 3.2 and prop shield were made using 14x1 double insulated pins</w:t>
      </w:r>
      <w:r w:rsidR="0052224C">
        <w:rPr>
          <w:rFonts w:ascii="Times New Roman" w:hAnsi="Times New Roman" w:cs="Times New Roman"/>
        </w:rPr>
        <w:t xml:space="preserve"> as </w:t>
      </w:r>
      <w:r w:rsidR="00C2601E">
        <w:rPr>
          <w:rFonts w:ascii="Times New Roman" w:hAnsi="Times New Roman" w:cs="Times New Roman"/>
        </w:rPr>
        <w:t>demonstrated on the manufacturer’s website (</w:t>
      </w:r>
      <w:r w:rsidR="00C2601E" w:rsidRPr="00C2601E">
        <w:rPr>
          <w:rFonts w:ascii="Times New Roman" w:hAnsi="Times New Roman" w:cs="Times New Roman"/>
        </w:rPr>
        <w:t>https://www.pjrc.com/store/prop_shield.html</w:t>
      </w:r>
      <w:r w:rsidR="00C2601E">
        <w:rPr>
          <w:rFonts w:ascii="Times New Roman" w:hAnsi="Times New Roman" w:cs="Times New Roman"/>
        </w:rPr>
        <w:t>)</w:t>
      </w:r>
      <w:r w:rsidR="00F94B6D" w:rsidRPr="001D6942">
        <w:rPr>
          <w:rFonts w:ascii="Times New Roman" w:hAnsi="Times New Roman" w:cs="Times New Roman"/>
        </w:rPr>
        <w:t xml:space="preserve">, and the output to the speaker from the prop shield was </w:t>
      </w:r>
      <w:r w:rsidR="00CB7C3E" w:rsidRPr="001D6942">
        <w:rPr>
          <w:rFonts w:ascii="Times New Roman" w:hAnsi="Times New Roman" w:cs="Times New Roman"/>
        </w:rPr>
        <w:t>constructed</w:t>
      </w:r>
      <w:r w:rsidR="00F94B6D" w:rsidRPr="001D6942">
        <w:rPr>
          <w:rFonts w:ascii="Times New Roman" w:hAnsi="Times New Roman" w:cs="Times New Roman"/>
        </w:rPr>
        <w:t xml:space="preserve"> using </w:t>
      </w:r>
      <w:r w:rsidR="004007A1" w:rsidRPr="001D6942">
        <w:rPr>
          <w:rFonts w:ascii="Times New Roman" w:hAnsi="Times New Roman" w:cs="Times New Roman"/>
        </w:rPr>
        <w:t xml:space="preserve">22 gauge </w:t>
      </w:r>
      <w:r w:rsidR="006A5C84" w:rsidRPr="001D6942">
        <w:rPr>
          <w:rFonts w:ascii="Times New Roman" w:hAnsi="Times New Roman" w:cs="Times New Roman"/>
        </w:rPr>
        <w:t>wire</w:t>
      </w:r>
      <w:r w:rsidR="002F0C5D" w:rsidRPr="001D6942">
        <w:rPr>
          <w:rFonts w:ascii="Times New Roman" w:hAnsi="Times New Roman" w:cs="Times New Roman"/>
        </w:rPr>
        <w:t>.</w:t>
      </w:r>
      <w:r w:rsidR="00F94B6D" w:rsidRPr="001D6942">
        <w:rPr>
          <w:rFonts w:ascii="Times New Roman" w:hAnsi="Times New Roman" w:cs="Times New Roman"/>
        </w:rPr>
        <w:t xml:space="preserve"> </w:t>
      </w:r>
      <w:r w:rsidR="00237BE6">
        <w:rPr>
          <w:rFonts w:ascii="Times New Roman" w:hAnsi="Times New Roman" w:cs="Times New Roman"/>
        </w:rPr>
        <w:t xml:space="preserve">The connection between the DAC pin to the “Audio In” pin on the prop shield is </w:t>
      </w:r>
      <w:r w:rsidR="0052224C">
        <w:rPr>
          <w:rFonts w:ascii="Times New Roman" w:hAnsi="Times New Roman" w:cs="Times New Roman"/>
        </w:rPr>
        <w:t>labeled, as are the output pins to the attached speaker</w:t>
      </w:r>
      <w:r w:rsidR="00237BE6">
        <w:rPr>
          <w:rFonts w:ascii="Times New Roman" w:hAnsi="Times New Roman" w:cs="Times New Roman"/>
        </w:rPr>
        <w:t xml:space="preserve">. </w:t>
      </w:r>
      <w:r w:rsidR="0010469A" w:rsidRPr="001D6942">
        <w:rPr>
          <w:rFonts w:ascii="Times New Roman" w:hAnsi="Times New Roman" w:cs="Times New Roman"/>
        </w:rPr>
        <w:t xml:space="preserve">Some pins </w:t>
      </w:r>
      <w:r w:rsidR="0052224C">
        <w:rPr>
          <w:rFonts w:ascii="Times New Roman" w:hAnsi="Times New Roman" w:cs="Times New Roman"/>
        </w:rPr>
        <w:t xml:space="preserve">and labels </w:t>
      </w:r>
      <w:r w:rsidR="0010469A" w:rsidRPr="001D6942">
        <w:rPr>
          <w:rFonts w:ascii="Times New Roman" w:hAnsi="Times New Roman" w:cs="Times New Roman"/>
        </w:rPr>
        <w:t>on the Teensy and the prop shield were not included in this diagram</w:t>
      </w:r>
      <w:r w:rsidR="006A77AB" w:rsidRPr="001D6942">
        <w:rPr>
          <w:rFonts w:ascii="Times New Roman" w:hAnsi="Times New Roman" w:cs="Times New Roman"/>
        </w:rPr>
        <w:t>.</w:t>
      </w:r>
    </w:p>
    <w:p w14:paraId="17EE3B34" w14:textId="6F26F78B"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BD1809">
        <w:rPr>
          <w:rFonts w:ascii="Times New Roman" w:hAnsi="Times New Roman" w:cs="Times New Roman"/>
        </w:rPr>
        <w:t>Experimental design and movement data from animal tracking experiment</w:t>
      </w:r>
      <w:r w:rsidR="001B487F" w:rsidRPr="001D6942">
        <w:rPr>
          <w:rFonts w:ascii="Times New Roman" w:hAnsi="Times New Roman" w:cs="Times New Roman"/>
        </w:rPr>
        <w:t>.</w:t>
      </w:r>
      <w:r w:rsidR="00837F69" w:rsidRPr="001D6942">
        <w:rPr>
          <w:rFonts w:ascii="Times New Roman" w:hAnsi="Times New Roman" w:cs="Times New Roman"/>
          <w:b/>
        </w:rPr>
        <w:t xml:space="preserve"> </w:t>
      </w:r>
      <w:r w:rsidR="00AE4073" w:rsidRPr="001D6942">
        <w:rPr>
          <w:rFonts w:ascii="Times New Roman" w:hAnsi="Times New Roman" w:cs="Times New Roman"/>
          <w:b/>
        </w:rPr>
        <w:t>A</w:t>
      </w:r>
      <w:r w:rsidR="00CA50EE" w:rsidRPr="001D6942">
        <w:rPr>
          <w:rFonts w:ascii="Times New Roman" w:hAnsi="Times New Roman" w:cs="Times New Roman"/>
          <w:b/>
        </w:rPr>
        <w:t xml:space="preserve"> </w:t>
      </w:r>
      <w:r w:rsidR="001B487F" w:rsidRPr="001D6942">
        <w:rPr>
          <w:rFonts w:ascii="Times New Roman" w:hAnsi="Times New Roman" w:cs="Times New Roman"/>
        </w:rPr>
        <w:t>Example motion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 s</w:t>
      </w:r>
      <w:r w:rsidR="00CA50EE" w:rsidRPr="001D6942">
        <w:rPr>
          <w:rFonts w:ascii="Times New Roman" w:hAnsi="Times New Roman" w:cs="Times New Roman"/>
        </w:rPr>
        <w:t>hown in Figure 1A</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y the Teensy</w:t>
      </w:r>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 down</w:t>
      </w:r>
      <w:r w:rsidR="00324827" w:rsidRPr="001D6942">
        <w:rPr>
          <w:rFonts w:ascii="Times New Roman" w:hAnsi="Times New Roman" w:cs="Times New Roman"/>
        </w:rPr>
        <w:t>-</w:t>
      </w:r>
      <w:r w:rsidR="00152631" w:rsidRPr="001D6942">
        <w:rPr>
          <w:rFonts w:ascii="Times New Roman" w:hAnsi="Times New Roman" w:cs="Times New Roman"/>
        </w:rPr>
        <w:t>sampled by a factor of 2</w:t>
      </w:r>
      <w:r w:rsidR="00992F98" w:rsidRPr="001D6942">
        <w:rPr>
          <w:rFonts w:ascii="Times New Roman" w:hAnsi="Times New Roman" w:cs="Times New Roman"/>
        </w:rPr>
        <w:t>00.</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(t(11998</w:t>
      </w:r>
      <w:r w:rsidR="00BF129A" w:rsidRPr="001D6942">
        <w:rPr>
          <w:rFonts w:ascii="Times New Roman" w:hAnsi="Times New Roman" w:cs="Times New Roman"/>
        </w:rPr>
        <w:t xml:space="preserve">)= </w:t>
      </w:r>
      <w:r w:rsidR="007D06A3" w:rsidRPr="001D6942">
        <w:rPr>
          <w:rFonts w:ascii="Times New Roman" w:hAnsi="Times New Roman" w:cs="Times New Roman"/>
        </w:rPr>
        <w:t>4.95e+08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7D06A3" w:rsidRPr="001D6942">
        <w:rPr>
          <w:rFonts w:ascii="Times New Roman" w:hAnsi="Times New Roman" w:cs="Times New Roman"/>
        </w:rPr>
        <w:t>1084.7</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2A9A0425"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 </w:t>
      </w:r>
      <w:r w:rsidR="00C331D8" w:rsidRPr="001D6942">
        <w:rPr>
          <w:rFonts w:ascii="Times New Roman" w:hAnsi="Times New Roman" w:cs="Times New Roman"/>
        </w:rPr>
        <w:t xml:space="preserve">trace conditioning </w:t>
      </w:r>
      <w:r w:rsidR="00837F69" w:rsidRPr="001D6942">
        <w:rPr>
          <w:rFonts w:ascii="Times New Roman" w:hAnsi="Times New Roman" w:cs="Times New Roman"/>
        </w:rPr>
        <w:t>tone-puff setup</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t(</w:t>
      </w:r>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 xml:space="preserve">(i-ii) and 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46444" w:rsidRPr="001D6942">
        <w:rPr>
          <w:rFonts w:ascii="Times New Roman" w:hAnsi="Times New Roman" w:cs="Times New Roman"/>
        </w:rPr>
        <w:t>fifty</w:t>
      </w:r>
      <w:r w:rsidR="008E1C6E" w:rsidRPr="001D6942">
        <w:rPr>
          <w:rFonts w:ascii="Times New Roman" w:hAnsi="Times New Roman" w:cs="Times New Roman"/>
        </w:rPr>
        <w:t xml:space="preserve"> trials</w:t>
      </w:r>
      <w:r w:rsidR="00CB7DBA" w:rsidRPr="001D6942">
        <w:rPr>
          <w:rFonts w:ascii="Times New Roman" w:hAnsi="Times New Roman" w:cs="Times New Roman"/>
        </w:rPr>
        <w:t>.</w:t>
      </w:r>
      <w:r w:rsidR="00046444" w:rsidRPr="001D6942">
        <w:rPr>
          <w:rFonts w:ascii="Times New Roman" w:hAnsi="Times New Roman" w:cs="Times New Roman"/>
        </w:rPr>
        <w:t xml:space="preserve"> (i)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ms, range=2.9 ms</w:t>
      </w:r>
      <w:r w:rsidR="00046444" w:rsidRPr="001D6942">
        <w:rPr>
          <w:rFonts w:ascii="Times New Roman" w:hAnsi="Times New Roman" w:cs="Times New Roman"/>
        </w:rPr>
        <w:t xml:space="preserve">); (ii) the </w:t>
      </w:r>
      <w:r w:rsidR="00CB7DBA" w:rsidRPr="001D6942">
        <w:rPr>
          <w:rFonts w:ascii="Times New Roman" w:hAnsi="Times New Roman" w:cs="Times New Roman"/>
        </w:rPr>
        <w:t xml:space="preserve">duration of the </w:t>
      </w:r>
      <w:r w:rsidR="008422CB" w:rsidRPr="001D6942">
        <w:rPr>
          <w:rFonts w:ascii="Times New Roman" w:hAnsi="Times New Roman" w:cs="Times New Roman"/>
        </w:rPr>
        <w:t>tone</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ms, range=2.9 ms</w:t>
      </w:r>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r w:rsidR="009C0FE9" w:rsidRPr="001D6942">
        <w:rPr>
          <w:rFonts w:ascii="Times New Roman" w:hAnsi="Times New Roman" w:cs="Times New Roman"/>
          <w:color w:val="000000"/>
        </w:rPr>
        <w:t>ms</w:t>
      </w:r>
      <w:r w:rsidR="009C0FE9" w:rsidRPr="001D6942">
        <w:rPr>
          <w:rFonts w:ascii="Times New Roman" w:hAnsi="Times New Roman" w:cs="Times New Roman"/>
        </w:rPr>
        <w:t>, range=0.04 ms</w:t>
      </w:r>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r w:rsidR="00AA7F45" w:rsidRPr="001D6942">
        <w:rPr>
          <w:rFonts w:ascii="Times New Roman" w:hAnsi="Times New Roman" w:cs="Times New Roman"/>
          <w:color w:val="000000"/>
        </w:rPr>
        <w:t>ms</w:t>
      </w:r>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std</w:t>
      </w:r>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lastRenderedPageBreak/>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5FD25263" w:rsidR="00981072" w:rsidRDefault="00981072">
      <w:pPr>
        <w:rPr>
          <w:rFonts w:ascii="Times New Roman" w:hAnsi="Times New Roman" w:cs="Times New Roman"/>
        </w:rPr>
      </w:pPr>
      <w:r w:rsidRPr="001D6942">
        <w:rPr>
          <w:rFonts w:ascii="Times New Roman" w:hAnsi="Times New Roman" w:cs="Times New Roman"/>
        </w:rPr>
        <w:t xml:space="preserve">The authors would like to acknowledge Thomas Romano for helpful </w:t>
      </w:r>
      <w:r w:rsidR="00B774BE" w:rsidRPr="001D6942">
        <w:rPr>
          <w:rFonts w:ascii="Times New Roman" w:hAnsi="Times New Roman" w:cs="Times New Roman"/>
        </w:rPr>
        <w:t>conversations</w:t>
      </w:r>
      <w:r w:rsidR="00B125DC">
        <w:rPr>
          <w:rFonts w:ascii="Times New Roman" w:hAnsi="Times New Roman" w:cs="Times New Roman"/>
        </w:rPr>
        <w:t>, and users “Theremingenieur” and “PaulStoffregen” from the PJRC forums (</w:t>
      </w:r>
      <w:hyperlink r:id="rId15" w:history="1">
        <w:r w:rsidR="00B125DC" w:rsidRPr="004D2E29">
          <w:rPr>
            <w:rStyle w:val="Hyperlink"/>
            <w:rFonts w:ascii="Times New Roman" w:hAnsi="Times New Roman" w:cs="Times New Roman"/>
          </w:rPr>
          <w:t>https://forum.pjrc.com/</w:t>
        </w:r>
      </w:hyperlink>
      <w:r w:rsidR="00B125DC">
        <w:rPr>
          <w:rFonts w:ascii="Times New Roman" w:hAnsi="Times New Roman" w:cs="Times New Roman"/>
        </w:rPr>
        <w:t xml:space="preserve">) for responding to questions relating to the </w:t>
      </w:r>
      <w:r w:rsidR="00B125DC" w:rsidRPr="00B125DC">
        <w:rPr>
          <w:rFonts w:ascii="Times New Roman" w:hAnsi="Times New Roman" w:cs="Times New Roman"/>
        </w:rPr>
        <w:t>trace eye blink conditioning</w:t>
      </w:r>
      <w:r w:rsidR="00B125DC">
        <w:rPr>
          <w:rFonts w:ascii="Times New Roman" w:hAnsi="Times New Roman" w:cs="Times New Roman"/>
        </w:rPr>
        <w:t xml:space="preserve"> experiment.</w:t>
      </w:r>
    </w:p>
    <w:p w14:paraId="1F0C9688" w14:textId="40F790DC" w:rsidR="001D6942" w:rsidRDefault="001D6942">
      <w:pPr>
        <w:rPr>
          <w:rFonts w:ascii="Times New Roman" w:hAnsi="Times New Roman" w:cs="Times New Roman"/>
          <w:b/>
        </w:rPr>
      </w:pPr>
      <w:r w:rsidRPr="001D6942">
        <w:rPr>
          <w:rFonts w:ascii="Times New Roman" w:hAnsi="Times New Roman" w:cs="Times New Roman"/>
          <w:b/>
        </w:rPr>
        <w:t>Funding sources</w:t>
      </w:r>
    </w:p>
    <w:p w14:paraId="3EBB529B" w14:textId="6D12EEFB" w:rsidR="00DF020B" w:rsidRPr="001D6942" w:rsidRDefault="00C62778">
      <w:pPr>
        <w:rPr>
          <w:rFonts w:ascii="Times New Roman" w:hAnsi="Times New Roman" w:cs="Times New Roman"/>
          <w:b/>
        </w:rPr>
      </w:pPr>
      <w:commentRangeStart w:id="66"/>
      <w:ins w:id="67" w:author="Romano Linux Desktop" w:date="2018-11-27T15:53:00Z">
        <w:r>
          <w:rPr>
            <w:rFonts w:ascii="Times New Roman" w:hAnsi="Times New Roman" w:cs="Times New Roman"/>
            <w:b/>
          </w:rPr>
          <w:t>TODO</w:t>
        </w:r>
        <w:commentRangeEnd w:id="66"/>
        <w:r>
          <w:rPr>
            <w:rStyle w:val="CommentReference"/>
          </w:rPr>
          <w:commentReference w:id="66"/>
        </w:r>
      </w:ins>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1FE31D39" w14:textId="77777777" w:rsidR="00A747E0" w:rsidRDefault="004C56DC" w:rsidP="00A747E0">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A747E0">
                <w:rPr>
                  <w:noProof/>
                </w:rPr>
                <w:t xml:space="preserve">Aranov, Dmitriy, and David W. Tank. 2014. "Engagement of Neural Circuits Underlying 2D Spatial Navigation in a Rodent Virtual Reality System." </w:t>
              </w:r>
              <w:r w:rsidR="00A747E0">
                <w:rPr>
                  <w:i/>
                  <w:iCs/>
                  <w:noProof/>
                </w:rPr>
                <w:t>Neuron</w:t>
              </w:r>
              <w:r w:rsidR="00A747E0">
                <w:rPr>
                  <w:noProof/>
                </w:rPr>
                <w:t xml:space="preserve"> 84 (2): 442-456.</w:t>
              </w:r>
            </w:p>
            <w:p w14:paraId="66E4DBB6" w14:textId="77777777" w:rsidR="00A747E0" w:rsidRDefault="00A747E0" w:rsidP="00A747E0">
              <w:pPr>
                <w:pStyle w:val="Bibliography"/>
                <w:ind w:left="720" w:hanging="720"/>
                <w:rPr>
                  <w:noProof/>
                </w:rPr>
              </w:pPr>
              <w:r>
                <w:rPr>
                  <w:noProof/>
                </w:rPr>
                <w:t xml:space="preserve">Barbera, Giovanni, Bo Liang, Lifeng Zhang, Charles R. Gerfen, Eugenio Culurciello, Rong Chen, Yun Li, and Da-Ting Lin. 2016. "Spatially Compact Neural Clusters in the Dorsal Striatum Encode Locomotion Relevant Information." </w:t>
              </w:r>
              <w:r>
                <w:rPr>
                  <w:i/>
                  <w:iCs/>
                  <w:noProof/>
                </w:rPr>
                <w:t>Neuron</w:t>
              </w:r>
              <w:r>
                <w:rPr>
                  <w:noProof/>
                </w:rPr>
                <w:t xml:space="preserve"> 92 (1): 202-213.</w:t>
              </w:r>
            </w:p>
            <w:p w14:paraId="74CDC44F" w14:textId="77777777" w:rsidR="00A747E0" w:rsidRDefault="00A747E0" w:rsidP="00A747E0">
              <w:pPr>
                <w:pStyle w:val="Bibliography"/>
                <w:ind w:left="720" w:hanging="720"/>
                <w:rPr>
                  <w:noProof/>
                </w:rPr>
              </w:pPr>
              <w:r>
                <w:rPr>
                  <w:noProof/>
                </w:rPr>
                <w:t xml:space="preserve">Chen, Xinfeng, and Haohong Li. 2017. "ArControl: An Arduino-Based Comprehensive Behavioral Platform with Real-Time Performance." </w:t>
              </w:r>
              <w:r>
                <w:rPr>
                  <w:i/>
                  <w:iCs/>
                  <w:noProof/>
                </w:rPr>
                <w:t>Frontiers in Behavioral Neuroscience</w:t>
              </w:r>
              <w:r>
                <w:rPr>
                  <w:noProof/>
                </w:rPr>
                <w:t xml:space="preserve"> 11: 1-9.</w:t>
              </w:r>
            </w:p>
            <w:p w14:paraId="14F0F9D2" w14:textId="77777777" w:rsidR="00A747E0" w:rsidRDefault="00A747E0" w:rsidP="00A747E0">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7BACAF26" w14:textId="77777777" w:rsidR="00A747E0" w:rsidRDefault="00A747E0" w:rsidP="00A747E0">
              <w:pPr>
                <w:pStyle w:val="Bibliography"/>
                <w:ind w:left="720" w:hanging="720"/>
                <w:rPr>
                  <w:noProof/>
                </w:rPr>
              </w:pPr>
              <w:r>
                <w:rPr>
                  <w:noProof/>
                </w:rPr>
                <w:lastRenderedPageBreak/>
                <w:t xml:space="preserve">Dombeck, D., Anton N. Khabbaz, Forrest Collman, Thomas L. Adelman, and David W. Tank. 2007. "Imaging Large-Scale Neural Activity with Cellular Resolution in Awake, Mobile Mice." </w:t>
              </w:r>
              <w:r>
                <w:rPr>
                  <w:i/>
                  <w:iCs/>
                  <w:noProof/>
                </w:rPr>
                <w:t>Neuron</w:t>
              </w:r>
              <w:r>
                <w:rPr>
                  <w:noProof/>
                </w:rPr>
                <w:t xml:space="preserve"> 56 (1): 43-57.</w:t>
              </w:r>
            </w:p>
            <w:p w14:paraId="2AC8380C" w14:textId="77777777" w:rsidR="00A747E0" w:rsidRDefault="00A747E0" w:rsidP="00A747E0">
              <w:pPr>
                <w:pStyle w:val="Bibliography"/>
                <w:ind w:left="720" w:hanging="720"/>
                <w:rPr>
                  <w:noProof/>
                </w:rPr>
              </w:pPr>
              <w:r>
                <w:rPr>
                  <w:noProof/>
                </w:rPr>
                <w:t xml:space="preserve">Howe, M. W., and D. A. Dombeck. 2016. "Rapid signalling in distinct dopaminergic axons during locomotion and reward." </w:t>
              </w:r>
              <w:r>
                <w:rPr>
                  <w:i/>
                  <w:iCs/>
                  <w:noProof/>
                </w:rPr>
                <w:t>Nature</w:t>
              </w:r>
              <w:r>
                <w:rPr>
                  <w:noProof/>
                </w:rPr>
                <w:t xml:space="preserve"> 535 (7613): 505-510.</w:t>
              </w:r>
            </w:p>
            <w:p w14:paraId="5E1AE5EC" w14:textId="77777777" w:rsidR="00A747E0" w:rsidRDefault="00A747E0" w:rsidP="00A747E0">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48F3661A" w14:textId="77777777" w:rsidR="00A747E0" w:rsidRDefault="00A747E0" w:rsidP="00A747E0">
              <w:pPr>
                <w:pStyle w:val="Bibliography"/>
                <w:ind w:left="720" w:hanging="720"/>
                <w:rPr>
                  <w:noProof/>
                </w:rPr>
              </w:pPr>
              <w:r>
                <w:rPr>
                  <w:noProof/>
                </w:rPr>
                <w:t xml:space="preserve">Klaus, A, G. J. Martins, V. B. Paixao, P. Zhou, L. Paninski, and R. M. Costa. 2017. "The Spatiotemporal Organization of the Striatum Encodes Action Space." </w:t>
              </w:r>
              <w:r>
                <w:rPr>
                  <w:i/>
                  <w:iCs/>
                  <w:noProof/>
                </w:rPr>
                <w:t>Neuron</w:t>
              </w:r>
              <w:r>
                <w:rPr>
                  <w:noProof/>
                </w:rPr>
                <w:t xml:space="preserve"> 95 (5): 1171-1180.e7.</w:t>
              </w:r>
            </w:p>
            <w:p w14:paraId="3CA0C558" w14:textId="77777777" w:rsidR="00A747E0" w:rsidRDefault="00A747E0" w:rsidP="00A747E0">
              <w:pPr>
                <w:pStyle w:val="Bibliography"/>
                <w:ind w:left="720" w:hanging="720"/>
                <w:rPr>
                  <w:noProof/>
                </w:rPr>
              </w:pPr>
              <w:r>
                <w:rPr>
                  <w:noProof/>
                </w:rPr>
                <w:t xml:space="preserve">Markowitz, Jeffrey E., Winthrop F. Gillis, Celia C. Beron, Shay Q. Neufeld, Keiramarie Robertson, Neha D. Bhagat, Ralph E. Peterson, et al. 2018. "The Striatum Organizes 3D Behavior via Moment-to-Moment Action Selection." </w:t>
              </w:r>
              <w:r>
                <w:rPr>
                  <w:i/>
                  <w:iCs/>
                  <w:noProof/>
                </w:rPr>
                <w:t>Cell</w:t>
              </w:r>
              <w:r>
                <w:rPr>
                  <w:noProof/>
                </w:rPr>
                <w:t xml:space="preserve"> 174 (1): 44-58.e17.</w:t>
              </w:r>
            </w:p>
            <w:p w14:paraId="7EBF88E5" w14:textId="77777777" w:rsidR="00A747E0" w:rsidRDefault="00A747E0" w:rsidP="00A747E0">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1-8.</w:t>
              </w:r>
            </w:p>
            <w:p w14:paraId="14F3C7C8" w14:textId="77777777" w:rsidR="00A747E0" w:rsidRDefault="00A747E0" w:rsidP="00A747E0">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6744109B" w14:textId="77777777" w:rsidR="00A747E0" w:rsidRDefault="00A747E0" w:rsidP="00A747E0">
              <w:pPr>
                <w:pStyle w:val="Bibliography"/>
                <w:ind w:left="720" w:hanging="720"/>
                <w:rPr>
                  <w:noProof/>
                </w:rPr>
              </w:pPr>
              <w:r>
                <w:rPr>
                  <w:noProof/>
                </w:rPr>
                <w:t xml:space="preserve">Nguyen, Jeffrey P, Frederick B Shipley, Ashley N Linder, George S Plummer, Mochi Liu, and Sagar U Setru. 2015. "Whole-brain calcium imaging with cellular resolution in freely behaving Caenorhabditis elegans." </w:t>
              </w:r>
              <w:r>
                <w:rPr>
                  <w:i/>
                  <w:iCs/>
                  <w:noProof/>
                </w:rPr>
                <w:t>Proceedings of the National Academy of Sciences</w:t>
              </w:r>
              <w:r>
                <w:rPr>
                  <w:noProof/>
                </w:rPr>
                <w:t xml:space="preserve"> (December 24): 1-8.</w:t>
              </w:r>
            </w:p>
            <w:p w14:paraId="393DF90E" w14:textId="77777777" w:rsidR="00A747E0" w:rsidRDefault="00A747E0" w:rsidP="00A747E0">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(December): 1-8.</w:t>
              </w:r>
            </w:p>
            <w:p w14:paraId="19885366" w14:textId="77777777" w:rsidR="00A747E0" w:rsidRDefault="00A747E0" w:rsidP="00A747E0">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(May).</w:t>
              </w:r>
            </w:p>
            <w:p w14:paraId="1DF42435" w14:textId="77777777" w:rsidR="00A747E0" w:rsidRDefault="00A747E0" w:rsidP="00A747E0">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3A1DC8EA" w14:textId="77777777" w:rsidR="00A747E0" w:rsidRDefault="00A747E0" w:rsidP="00A747E0">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w:t>
              </w:r>
            </w:p>
            <w:p w14:paraId="23B193AC" w14:textId="77777777" w:rsidR="00A747E0" w:rsidRDefault="00A747E0" w:rsidP="00A747E0">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A747E0">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6" w:author="Romano Linux Desktop" w:date="2018-11-27T15:53:00Z" w:initials="c">
    <w:p w14:paraId="0BC197FF" w14:textId="5A8A896E" w:rsidR="00C62778" w:rsidRDefault="00C62778">
      <w:pPr>
        <w:pStyle w:val="CommentText"/>
      </w:pPr>
      <w:r>
        <w:rPr>
          <w:rStyle w:val="CommentReference"/>
        </w:rPr>
        <w:annotationRef/>
      </w:r>
      <w:r>
        <w:t>Add funding sources!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C197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06509" w14:textId="77777777" w:rsidR="00D86C4E" w:rsidRDefault="00D86C4E" w:rsidP="00E85F45">
      <w:pPr>
        <w:spacing w:after="0" w:line="240" w:lineRule="auto"/>
      </w:pPr>
      <w:r>
        <w:separator/>
      </w:r>
    </w:p>
  </w:endnote>
  <w:endnote w:type="continuationSeparator" w:id="0">
    <w:p w14:paraId="700F8949" w14:textId="77777777" w:rsidR="00D86C4E" w:rsidRDefault="00D86C4E"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51FB6" w14:textId="77777777" w:rsidR="00D86C4E" w:rsidRDefault="00D86C4E" w:rsidP="00E85F45">
      <w:pPr>
        <w:spacing w:after="0" w:line="240" w:lineRule="auto"/>
      </w:pPr>
      <w:r>
        <w:separator/>
      </w:r>
    </w:p>
  </w:footnote>
  <w:footnote w:type="continuationSeparator" w:id="0">
    <w:p w14:paraId="416F96C7" w14:textId="77777777" w:rsidR="00D86C4E" w:rsidRDefault="00D86C4E" w:rsidP="00E85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8C372E" w:rsidR="00811090" w:rsidRDefault="00811090">
        <w:pPr>
          <w:pStyle w:val="Header"/>
        </w:pPr>
        <w:r>
          <w:fldChar w:fldCharType="begin"/>
        </w:r>
        <w:r>
          <w:instrText xml:space="preserve"> PAGE   \* MERGEFORMAT </w:instrText>
        </w:r>
        <w:r>
          <w:fldChar w:fldCharType="separate"/>
        </w:r>
        <w:r w:rsidR="00052308">
          <w:rPr>
            <w:noProof/>
          </w:rPr>
          <w:t>7</w:t>
        </w:r>
        <w:r>
          <w:rPr>
            <w:noProof/>
          </w:rPr>
          <w:fldChar w:fldCharType="end"/>
        </w:r>
      </w:p>
    </w:sdtContent>
  </w:sdt>
  <w:p w14:paraId="54533FDE" w14:textId="77777777" w:rsidR="00811090" w:rsidRDefault="00811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31C5"/>
    <w:rsid w:val="00004710"/>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F026D"/>
    <w:rsid w:val="000F2CD7"/>
    <w:rsid w:val="000F57D7"/>
    <w:rsid w:val="000F5C92"/>
    <w:rsid w:val="000F67C8"/>
    <w:rsid w:val="000F7A2A"/>
    <w:rsid w:val="00100073"/>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573E7"/>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33AE"/>
    <w:rsid w:val="002A4A68"/>
    <w:rsid w:val="002A5466"/>
    <w:rsid w:val="002A7F86"/>
    <w:rsid w:val="002B02CA"/>
    <w:rsid w:val="002B056C"/>
    <w:rsid w:val="002B12CA"/>
    <w:rsid w:val="002B302D"/>
    <w:rsid w:val="002B39C3"/>
    <w:rsid w:val="002B568E"/>
    <w:rsid w:val="002B5FB0"/>
    <w:rsid w:val="002B670C"/>
    <w:rsid w:val="002B68B5"/>
    <w:rsid w:val="002B6E7F"/>
    <w:rsid w:val="002B70CE"/>
    <w:rsid w:val="002B7473"/>
    <w:rsid w:val="002B7A9C"/>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1C7D"/>
    <w:rsid w:val="00332F3D"/>
    <w:rsid w:val="00334256"/>
    <w:rsid w:val="00334ADA"/>
    <w:rsid w:val="003350F2"/>
    <w:rsid w:val="0033598E"/>
    <w:rsid w:val="0034066B"/>
    <w:rsid w:val="00342839"/>
    <w:rsid w:val="00346111"/>
    <w:rsid w:val="00346F41"/>
    <w:rsid w:val="00347854"/>
    <w:rsid w:val="00347A5A"/>
    <w:rsid w:val="00347C55"/>
    <w:rsid w:val="0035001C"/>
    <w:rsid w:val="00351D09"/>
    <w:rsid w:val="00352E6D"/>
    <w:rsid w:val="0035320F"/>
    <w:rsid w:val="003542A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2ACF"/>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03"/>
    <w:rsid w:val="0040419E"/>
    <w:rsid w:val="00404337"/>
    <w:rsid w:val="00405C00"/>
    <w:rsid w:val="0040660C"/>
    <w:rsid w:val="00406B09"/>
    <w:rsid w:val="0041142B"/>
    <w:rsid w:val="00411436"/>
    <w:rsid w:val="00414AD7"/>
    <w:rsid w:val="00414F70"/>
    <w:rsid w:val="00415308"/>
    <w:rsid w:val="0041652C"/>
    <w:rsid w:val="0041721B"/>
    <w:rsid w:val="0041782D"/>
    <w:rsid w:val="0042029E"/>
    <w:rsid w:val="0042154A"/>
    <w:rsid w:val="004220CC"/>
    <w:rsid w:val="0042365C"/>
    <w:rsid w:val="00425631"/>
    <w:rsid w:val="00430090"/>
    <w:rsid w:val="00430F3F"/>
    <w:rsid w:val="00431314"/>
    <w:rsid w:val="0043179F"/>
    <w:rsid w:val="004317E3"/>
    <w:rsid w:val="00431C4F"/>
    <w:rsid w:val="004328EB"/>
    <w:rsid w:val="0043294D"/>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6E43"/>
    <w:rsid w:val="00501521"/>
    <w:rsid w:val="0050344A"/>
    <w:rsid w:val="00503940"/>
    <w:rsid w:val="005079C9"/>
    <w:rsid w:val="00511A3E"/>
    <w:rsid w:val="005123B7"/>
    <w:rsid w:val="00512949"/>
    <w:rsid w:val="00513081"/>
    <w:rsid w:val="005130B3"/>
    <w:rsid w:val="00513221"/>
    <w:rsid w:val="00516923"/>
    <w:rsid w:val="0051706A"/>
    <w:rsid w:val="005177F9"/>
    <w:rsid w:val="0052014E"/>
    <w:rsid w:val="00520483"/>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232"/>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2D1"/>
    <w:rsid w:val="005A73AA"/>
    <w:rsid w:val="005A7514"/>
    <w:rsid w:val="005A7568"/>
    <w:rsid w:val="005A75C6"/>
    <w:rsid w:val="005B1F40"/>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F0D"/>
    <w:rsid w:val="0062001E"/>
    <w:rsid w:val="00620AC6"/>
    <w:rsid w:val="0062674B"/>
    <w:rsid w:val="00627AA4"/>
    <w:rsid w:val="00627AF0"/>
    <w:rsid w:val="00630524"/>
    <w:rsid w:val="00630712"/>
    <w:rsid w:val="006309DC"/>
    <w:rsid w:val="0063230A"/>
    <w:rsid w:val="00632728"/>
    <w:rsid w:val="0063312B"/>
    <w:rsid w:val="006337F0"/>
    <w:rsid w:val="00633AD2"/>
    <w:rsid w:val="00633CD9"/>
    <w:rsid w:val="006342BE"/>
    <w:rsid w:val="00636FF5"/>
    <w:rsid w:val="00640CFC"/>
    <w:rsid w:val="006410C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62B9"/>
    <w:rsid w:val="007169E2"/>
    <w:rsid w:val="0071777F"/>
    <w:rsid w:val="007205A6"/>
    <w:rsid w:val="00720A53"/>
    <w:rsid w:val="00721D82"/>
    <w:rsid w:val="00722316"/>
    <w:rsid w:val="007224E6"/>
    <w:rsid w:val="00724071"/>
    <w:rsid w:val="00724307"/>
    <w:rsid w:val="00726E8D"/>
    <w:rsid w:val="00727C18"/>
    <w:rsid w:val="00727D53"/>
    <w:rsid w:val="00734733"/>
    <w:rsid w:val="00734BF6"/>
    <w:rsid w:val="00735EE6"/>
    <w:rsid w:val="00735F2F"/>
    <w:rsid w:val="00736C74"/>
    <w:rsid w:val="0073797A"/>
    <w:rsid w:val="007379D6"/>
    <w:rsid w:val="0074391C"/>
    <w:rsid w:val="00743E54"/>
    <w:rsid w:val="007441A3"/>
    <w:rsid w:val="007447C8"/>
    <w:rsid w:val="00746386"/>
    <w:rsid w:val="007469B4"/>
    <w:rsid w:val="0074751D"/>
    <w:rsid w:val="00751423"/>
    <w:rsid w:val="00751907"/>
    <w:rsid w:val="00751AE0"/>
    <w:rsid w:val="00752F82"/>
    <w:rsid w:val="00753856"/>
    <w:rsid w:val="00755D64"/>
    <w:rsid w:val="00756744"/>
    <w:rsid w:val="0075683E"/>
    <w:rsid w:val="007569CD"/>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21BE"/>
    <w:rsid w:val="007A2855"/>
    <w:rsid w:val="007A28EF"/>
    <w:rsid w:val="007A3BDA"/>
    <w:rsid w:val="007A48EE"/>
    <w:rsid w:val="007A4AF9"/>
    <w:rsid w:val="007A4FE2"/>
    <w:rsid w:val="007A52E0"/>
    <w:rsid w:val="007A79E8"/>
    <w:rsid w:val="007B148C"/>
    <w:rsid w:val="007B2233"/>
    <w:rsid w:val="007B2476"/>
    <w:rsid w:val="007B4044"/>
    <w:rsid w:val="007B439A"/>
    <w:rsid w:val="007B58DE"/>
    <w:rsid w:val="007B6A9D"/>
    <w:rsid w:val="007B775A"/>
    <w:rsid w:val="007B7E68"/>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1090"/>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56822"/>
    <w:rsid w:val="00860F97"/>
    <w:rsid w:val="008614FB"/>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5B8D"/>
    <w:rsid w:val="008847A7"/>
    <w:rsid w:val="00884ABC"/>
    <w:rsid w:val="00884CF6"/>
    <w:rsid w:val="0088572F"/>
    <w:rsid w:val="00885BE7"/>
    <w:rsid w:val="00886A38"/>
    <w:rsid w:val="00886AB2"/>
    <w:rsid w:val="00890030"/>
    <w:rsid w:val="008907BC"/>
    <w:rsid w:val="0089082A"/>
    <w:rsid w:val="00890AA6"/>
    <w:rsid w:val="00891465"/>
    <w:rsid w:val="00891D44"/>
    <w:rsid w:val="0089239E"/>
    <w:rsid w:val="00892AAC"/>
    <w:rsid w:val="00892E7D"/>
    <w:rsid w:val="00894E20"/>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125F"/>
    <w:rsid w:val="00942C3C"/>
    <w:rsid w:val="00947B2A"/>
    <w:rsid w:val="009501B9"/>
    <w:rsid w:val="00952C9A"/>
    <w:rsid w:val="00952D31"/>
    <w:rsid w:val="009559CE"/>
    <w:rsid w:val="00960BC3"/>
    <w:rsid w:val="00961426"/>
    <w:rsid w:val="009617E5"/>
    <w:rsid w:val="0096486D"/>
    <w:rsid w:val="009662D4"/>
    <w:rsid w:val="00966782"/>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3636"/>
    <w:rsid w:val="009846FB"/>
    <w:rsid w:val="009852A6"/>
    <w:rsid w:val="0098550B"/>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3B56"/>
    <w:rsid w:val="009D5D4F"/>
    <w:rsid w:val="009D6FB2"/>
    <w:rsid w:val="009D722D"/>
    <w:rsid w:val="009E011A"/>
    <w:rsid w:val="009E05F0"/>
    <w:rsid w:val="009E0775"/>
    <w:rsid w:val="009E0AC3"/>
    <w:rsid w:val="009E452B"/>
    <w:rsid w:val="009E4E72"/>
    <w:rsid w:val="009E5166"/>
    <w:rsid w:val="009E5A92"/>
    <w:rsid w:val="009E6639"/>
    <w:rsid w:val="009E6CC2"/>
    <w:rsid w:val="009F020F"/>
    <w:rsid w:val="009F0A44"/>
    <w:rsid w:val="009F1486"/>
    <w:rsid w:val="009F4C54"/>
    <w:rsid w:val="009F5B66"/>
    <w:rsid w:val="009F6104"/>
    <w:rsid w:val="009F651D"/>
    <w:rsid w:val="009F6C06"/>
    <w:rsid w:val="009F7F4D"/>
    <w:rsid w:val="00A020AF"/>
    <w:rsid w:val="00A02A06"/>
    <w:rsid w:val="00A033FA"/>
    <w:rsid w:val="00A03A96"/>
    <w:rsid w:val="00A03B8F"/>
    <w:rsid w:val="00A05F1C"/>
    <w:rsid w:val="00A07091"/>
    <w:rsid w:val="00A07DD2"/>
    <w:rsid w:val="00A111F7"/>
    <w:rsid w:val="00A116B6"/>
    <w:rsid w:val="00A120CF"/>
    <w:rsid w:val="00A12515"/>
    <w:rsid w:val="00A133D1"/>
    <w:rsid w:val="00A139E6"/>
    <w:rsid w:val="00A15861"/>
    <w:rsid w:val="00A16DE7"/>
    <w:rsid w:val="00A2228B"/>
    <w:rsid w:val="00A22EE3"/>
    <w:rsid w:val="00A230A6"/>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3CF"/>
    <w:rsid w:val="00A74649"/>
    <w:rsid w:val="00A747E0"/>
    <w:rsid w:val="00A75D58"/>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37C"/>
    <w:rsid w:val="00B04A44"/>
    <w:rsid w:val="00B04C05"/>
    <w:rsid w:val="00B075DE"/>
    <w:rsid w:val="00B1108F"/>
    <w:rsid w:val="00B11CFA"/>
    <w:rsid w:val="00B125DC"/>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4BE"/>
    <w:rsid w:val="00B77BB5"/>
    <w:rsid w:val="00B8214B"/>
    <w:rsid w:val="00B83465"/>
    <w:rsid w:val="00B91581"/>
    <w:rsid w:val="00B936B1"/>
    <w:rsid w:val="00B93733"/>
    <w:rsid w:val="00B93805"/>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F4C"/>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01E"/>
    <w:rsid w:val="00C2627B"/>
    <w:rsid w:val="00C2668B"/>
    <w:rsid w:val="00C30846"/>
    <w:rsid w:val="00C31DCE"/>
    <w:rsid w:val="00C32A53"/>
    <w:rsid w:val="00C331D8"/>
    <w:rsid w:val="00C33C76"/>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DA4"/>
    <w:rsid w:val="00C92595"/>
    <w:rsid w:val="00C94C3A"/>
    <w:rsid w:val="00C96AB1"/>
    <w:rsid w:val="00C97BFA"/>
    <w:rsid w:val="00C97E5E"/>
    <w:rsid w:val="00CA0453"/>
    <w:rsid w:val="00CA1605"/>
    <w:rsid w:val="00CA37B2"/>
    <w:rsid w:val="00CA4DFD"/>
    <w:rsid w:val="00CA4E62"/>
    <w:rsid w:val="00CA50EE"/>
    <w:rsid w:val="00CA572F"/>
    <w:rsid w:val="00CA62A8"/>
    <w:rsid w:val="00CA660C"/>
    <w:rsid w:val="00CA666E"/>
    <w:rsid w:val="00CA7550"/>
    <w:rsid w:val="00CA7F35"/>
    <w:rsid w:val="00CB024A"/>
    <w:rsid w:val="00CB108B"/>
    <w:rsid w:val="00CB13C0"/>
    <w:rsid w:val="00CB1BE5"/>
    <w:rsid w:val="00CB4C0F"/>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660"/>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86C4E"/>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B0F81"/>
    <w:rsid w:val="00DB180E"/>
    <w:rsid w:val="00DB1E98"/>
    <w:rsid w:val="00DB25D4"/>
    <w:rsid w:val="00DB57D6"/>
    <w:rsid w:val="00DB58F7"/>
    <w:rsid w:val="00DB6B1B"/>
    <w:rsid w:val="00DB6E84"/>
    <w:rsid w:val="00DB7580"/>
    <w:rsid w:val="00DC0B63"/>
    <w:rsid w:val="00DC2844"/>
    <w:rsid w:val="00DC38F5"/>
    <w:rsid w:val="00DC3D57"/>
    <w:rsid w:val="00DC4107"/>
    <w:rsid w:val="00DC592F"/>
    <w:rsid w:val="00DC6CBB"/>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417"/>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66D8"/>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4213"/>
    <w:rsid w:val="00FD554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forum.pjrc.com/" TargetMode="External"/><Relationship Id="rId10" Type="http://schemas.openxmlformats.org/officeDocument/2006/relationships/hyperlink" Target="https://github.com/greiman/Digital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github.com/mfromano/micro-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15</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16</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3</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8</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4</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17</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7</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6</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9</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12</b:RefOrder>
  </b:Source>
  <b:Source>
    <b:Tag>Ngu15</b:Tag>
    <b:SourceType>JournalArticle</b:SourceType>
    <b:Guid>{AA03FE5E-D84A-4AE7-8E54-D30282774231}</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NameList>
      </b:Author>
    </b:Author>
    <b:Title>Whole-brain calcium imaging with cellular resolution in freely behaving Caenorhabditis elegans</b:Title>
    <b:JournalName>Proceedings of the National Academy of Sciences</b:JournalName>
    <b:Year>2015</b:Year>
    <b:Pages>1-8</b:Pages>
    <b:Month>Dec</b:Month>
    <b:Day>24</b:Day>
    <b:Issue>December 24</b:Issue>
    <b:RefOrder>1</b:RefOrder>
  </b:Source>
</b:Sources>
</file>

<file path=customXml/itemProps1.xml><?xml version="1.0" encoding="utf-8"?>
<ds:datastoreItem xmlns:ds="http://schemas.openxmlformats.org/officeDocument/2006/customXml" ds:itemID="{FBA5C678-FF21-4F9C-B349-1CB68BC0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10</Pages>
  <Words>5306</Words>
  <Characters>30245</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92</cp:revision>
  <dcterms:created xsi:type="dcterms:W3CDTF">2018-11-27T00:09:00Z</dcterms:created>
  <dcterms:modified xsi:type="dcterms:W3CDTF">2018-11-27T23:41:00Z</dcterms:modified>
</cp:coreProperties>
</file>