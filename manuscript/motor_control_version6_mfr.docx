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w:t>
      </w:r>
      <w:del w:id="0" w:author="Michael Romano" w:date="2018-10-04T18:19:00Z">
        <w:r w:rsidDel="006C6385">
          <w:delText>*</w:delText>
        </w:r>
      </w:del>
      <w:r>
        <w:t>, Mark Bucklin</w:t>
      </w:r>
      <w:del w:id="1" w:author="Michael Romano" w:date="2018-10-04T17:57:00Z">
        <w:r w:rsidDel="00251C21">
          <w:delText>*</w:delText>
        </w:r>
      </w:del>
      <w:r>
        <w:t>, Dev Mehrotra, Robb Kessel, Howard Gritton, Xue Han</w:t>
      </w:r>
    </w:p>
    <w:p w14:paraId="47FCBF65" w14:textId="20747F17" w:rsidR="00E3479E" w:rsidDel="006C6385" w:rsidRDefault="00E3479E" w:rsidP="00E3479E">
      <w:pPr>
        <w:rPr>
          <w:del w:id="2" w:author="Michael Romano" w:date="2018-10-04T18:19:00Z"/>
        </w:rPr>
      </w:pPr>
      <w:del w:id="3" w:author="Michael Romano" w:date="2018-10-04T18:19:00Z">
        <w:r w:rsidDel="006C6385">
          <w:delText>* indicates equal contribution</w:delText>
        </w:r>
      </w:del>
    </w:p>
    <w:p w14:paraId="4901FD9D" w14:textId="6D342E91" w:rsidR="00EB12CB" w:rsidRDefault="00EB12CB">
      <w:r>
        <w:t>Abstract</w:t>
      </w:r>
    </w:p>
    <w:p w14:paraId="6C6B58A2" w14:textId="125C7AF5"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w:t>
      </w:r>
      <w:ins w:id="4" w:author="Romano Linux Desktop" w:date="2018-10-05T08:52:00Z">
        <w:r w:rsidR="004220CC">
          <w:t xml:space="preserve"> imaging</w:t>
        </w:r>
      </w:ins>
      <w:r>
        <w:t xml:space="preserve">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6AC34CD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ins w:id="5" w:author="Romano Linux Desktop" w:date="2018-10-05T08:53:00Z">
        <w:r w:rsidR="001D6EFC">
          <w:t xml:space="preserve">, and strict alignment of neuronal signals with experimental inputs or outputs is essential </w:t>
        </w:r>
      </w:ins>
      <w:customXmlInsRangeStart w:id="6" w:author="Romano Linux Desktop" w:date="2018-10-05T08:53:00Z"/>
      <w:sdt>
        <w:sdtPr>
          <w:id w:val="-397369120"/>
          <w:citation/>
        </w:sdtPr>
        <w:sdtEndPr/>
        <w:sdtContent>
          <w:customXmlInsRangeEnd w:id="6"/>
          <w:ins w:id="7" w:author="Romano Linux Desktop" w:date="2018-10-05T08:53:00Z">
            <w:r w:rsidR="001D6EFC">
              <w:fldChar w:fldCharType="begin"/>
            </w:r>
            <w:r w:rsidR="001D6EFC">
              <w:instrText xml:space="preserve"> CITATION Sol18 \l 1033 </w:instrText>
            </w:r>
          </w:ins>
          <w:r w:rsidR="001D6EFC">
            <w:fldChar w:fldCharType="separate"/>
          </w:r>
          <w:ins w:id="8" w:author="Romano Linux Desktop" w:date="2018-10-05T08:53:00Z">
            <w:r w:rsidR="001D6EFC">
              <w:rPr>
                <w:noProof/>
              </w:rPr>
              <w:t>(Solari, Sviatk\o, Laszlovsky, Heged\us, &amp; Hangya, 2018)</w:t>
            </w:r>
            <w:r w:rsidR="001D6EFC">
              <w:fldChar w:fldCharType="end"/>
            </w:r>
          </w:ins>
          <w:customXmlInsRangeStart w:id="9" w:author="Romano Linux Desktop" w:date="2018-10-05T08:53:00Z"/>
        </w:sdtContent>
      </w:sdt>
      <w:customXmlInsRangeEnd w:id="9"/>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10" w:author="Michael Romano" w:date="2018-10-04T17:58:00Z">
        <w:r w:rsidR="00491B23">
          <w:t xml:space="preserve"> </w:t>
        </w:r>
      </w:ins>
    </w:p>
    <w:p w14:paraId="65008F4B" w14:textId="6186116D" w:rsidR="007870F2" w:rsidRPr="007870F2" w:rsidRDefault="007870F2" w:rsidP="007870F2">
      <w:pPr>
        <w:rPr>
          <w:i/>
        </w:rPr>
      </w:pPr>
      <w:r>
        <w:rPr>
          <w:i/>
        </w:rPr>
        <w:t>General requirements</w:t>
      </w:r>
    </w:p>
    <w:p w14:paraId="68D85058" w14:textId="090DBA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w:t>
      </w:r>
      <w:ins w:id="11" w:author="Romano Linux Desktop" w:date="2018-10-05T08:56:00Z">
        <w:r w:rsidR="00707789">
          <w:t xml:space="preserve"> and predictable</w:t>
        </w:r>
      </w:ins>
      <w:r w:rsidR="00845AEC">
        <w:t xml:space="preserve">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w:t>
      </w:r>
      <w:del w:id="12" w:author="Romano Linux Desktop" w:date="2018-10-05T08:56:00Z">
        <w:r w:rsidR="005257B7" w:rsidDel="00707789">
          <w:delText xml:space="preserve"> by </w:delText>
        </w:r>
      </w:del>
      <w:customXmlInsRangeStart w:id="13" w:author="Romano Linux Desktop" w:date="2018-10-05T08:56:00Z"/>
      <w:sdt>
        <w:sdtPr>
          <w:id w:val="1913578352"/>
          <w:citation/>
        </w:sdtPr>
        <w:sdtEndPr/>
        <w:sdtContent>
          <w:customXmlInsRangeEnd w:id="13"/>
          <w:ins w:id="14" w:author="Romano Linux Desktop" w:date="2018-10-05T08:56:00Z">
            <w:r w:rsidR="00707789">
              <w:fldChar w:fldCharType="begin"/>
            </w:r>
            <w:r w:rsidR="00707789">
              <w:instrText xml:space="preserve"> CITATION DAu12 \l 1033  \m Sol18</w:instrText>
            </w:r>
          </w:ins>
          <w:r w:rsidR="00707789">
            <w:fldChar w:fldCharType="separate"/>
          </w:r>
          <w:ins w:id="15" w:author="Romano Linux Desktop" w:date="2018-10-05T08:56:00Z">
            <w:r w:rsidR="00707789">
              <w:rPr>
                <w:noProof/>
              </w:rPr>
              <w:t>(D'Ausilio, 2012; Solari, Sviatk\o, Laszlovsky, Heged\us, &amp; Hangya, 2018)</w:t>
            </w:r>
            <w:r w:rsidR="00707789">
              <w:fldChar w:fldCharType="end"/>
            </w:r>
          </w:ins>
          <w:customXmlInsRangeStart w:id="16" w:author="Romano Linux Desktop" w:date="2018-10-05T08:56:00Z"/>
        </w:sdtContent>
      </w:sdt>
      <w:customXmlInsRangeEnd w:id="16"/>
      <w:del w:id="17" w:author="Romano Linux Desktop" w:date="2018-10-05T08:56:00Z">
        <w:r w:rsidR="005257B7" w:rsidDel="00707789">
          <w:delText>(D’Ausilio, 2012)</w:delText>
        </w:r>
      </w:del>
      <w:r w:rsidR="005257B7">
        <w:t xml:space="preserve">, using a microcontroller such as an Arduino </w:t>
      </w:r>
      <w:ins w:id="18" w:author="Romano Linux Desktop" w:date="2018-10-05T08:56:00Z">
        <w:r w:rsidR="00707789">
          <w:t xml:space="preserve">or Teensy 3.2 </w:t>
        </w:r>
      </w:ins>
      <w:r w:rsidR="005257B7">
        <w:t>circumvents this issue.</w:t>
      </w:r>
    </w:p>
    <w:p w14:paraId="4D8F2100" w14:textId="086E7257" w:rsidR="00845AEC" w:rsidRDefault="00845AEC" w:rsidP="006604E8">
      <w:pPr>
        <w:ind w:firstLine="360"/>
      </w:pPr>
      <w:r>
        <w:t>Second</w:t>
      </w:r>
      <w:r w:rsidR="00E069D0">
        <w:t>ly</w:t>
      </w:r>
      <w:r>
        <w:t>, the experimental setup must be easy to manipulate or alter. Technical skillsets vary widely in the field of neuroscience</w:t>
      </w:r>
      <w:ins w:id="19" w:author="Romano Linux Desktop" w:date="2018-10-05T08:57:00Z">
        <w:r w:rsidR="00707789">
          <w:t>.</w:t>
        </w:r>
      </w:ins>
      <w:del w:id="20" w:author="Romano Linux Desktop" w:date="2018-10-05T08:57:00Z">
        <w:r w:rsidDel="00707789">
          <w:delText xml:space="preserve">, and </w:delText>
        </w:r>
      </w:del>
      <w:ins w:id="21" w:author="Romano Linux Desktop" w:date="2018-10-05T08:57:00Z">
        <w:r w:rsidR="00707789">
          <w:t xml:space="preserve"> T</w:t>
        </w:r>
      </w:ins>
      <w:del w:id="22" w:author="Romano Linux Desktop" w:date="2018-10-05T08:57:00Z">
        <w:r w:rsidDel="00707789">
          <w:delText>t</w:delText>
        </w:r>
      </w:del>
      <w:r>
        <w: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ins w:id="23" w:author="Romano Linux Desktop" w:date="2018-10-05T08:57:00Z">
        <w:r w:rsidR="00707789">
          <w:t xml:space="preserve">or wholly </w:t>
        </w:r>
      </w:ins>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xml:space="preserve">. Experimental setups should accelerate and not impede the pace of </w:t>
      </w:r>
      <w:r w:rsidR="00E069D0">
        <w:lastRenderedPageBreak/>
        <w:t>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with any programming backgrounds, as explained in depth</w:t>
      </w:r>
      <w:ins w:id="24" w:author="Romano Linux Desktop" w:date="2018-10-05T08:58:00Z">
        <w:r w:rsidR="00707789">
          <w:t xml:space="preserve"> previously</w:t>
        </w:r>
      </w:ins>
      <w:del w:id="25" w:author="Romano Linux Desktop" w:date="2018-10-05T08:58:00Z">
        <w:r w:rsidR="004B4536" w:rsidDel="00707789">
          <w:delText xml:space="preserve"> by</w:delText>
        </w:r>
      </w:del>
      <w:r w:rsidR="004B4536">
        <w:t xml:space="preserve">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26" w:author="Michael Romano" w:date="2018-10-04T17:45:00Z">
        <w:r w:rsidR="007E25A3">
          <w:t xml:space="preserve"> </w:t>
        </w:r>
      </w:ins>
      <w:ins w:id="27" w:author="Romano Linux Desktop" w:date="2018-10-05T08:59:00Z">
        <w:r w:rsidR="00707789">
          <w:t xml:space="preserve">The board does offer a board and shield, however, both of which simplify the use of this feature for practical purposes such as playing a sound. </w:t>
        </w:r>
      </w:ins>
      <w:ins w:id="28" w:author="Michael Romano" w:date="2018-10-04T17:45:00Z">
        <w:r w:rsidR="007E25A3">
          <w:t>Use of this feature on the Teensy 3.2 in conclusion with the Teensy Audio</w:t>
        </w:r>
      </w:ins>
      <w:ins w:id="29" w:author="Romano Linux Desktop" w:date="2018-10-05T08:58:00Z">
        <w:r w:rsidR="00707789">
          <w:t xml:space="preserve"> Adapter</w:t>
        </w:r>
      </w:ins>
      <w:ins w:id="30" w:author="Michael Romano" w:date="2018-10-04T17:45:00Z">
        <w:r w:rsidR="007E25A3">
          <w:t xml:space="preserve"> Board (</w:t>
        </w:r>
      </w:ins>
      <w:ins w:id="31" w:author="Romano Linux Desktop" w:date="2018-10-05T08:58:00Z">
        <w:r w:rsidR="00707789" w:rsidRPr="00707789">
          <w:t>https://www.pjrc.com/store/teensy3_audio.html</w:t>
        </w:r>
      </w:ins>
      <w:ins w:id="32" w:author="Michael Romano" w:date="2018-10-04T17:45:00Z">
        <w:del w:id="33" w:author="Romano Linux Desktop" w:date="2018-10-05T08:58:00Z">
          <w:r w:rsidR="007E25A3" w:rsidDel="00707789">
            <w:delText>FIND SOURCE</w:delText>
          </w:r>
        </w:del>
        <w:r w:rsidR="007E25A3">
          <w:t xml:space="preserve">) has been </w:t>
        </w:r>
      </w:ins>
      <w:ins w:id="34" w:author="Michael Romano" w:date="2018-10-04T17:49:00Z">
        <w:r w:rsidR="007E25A3">
          <w:t>demonstrated</w:t>
        </w:r>
      </w:ins>
      <w:ins w:id="35" w:author="Michael Romano" w:date="2018-10-04T17:45:00Z">
        <w:r w:rsidR="007E25A3">
          <w:t xml:space="preserve"> previously </w:t>
        </w:r>
      </w:ins>
      <w:customXmlInsRangeStart w:id="36" w:author="Michael Romano" w:date="2018-10-04T17:49:00Z"/>
      <w:sdt>
        <w:sdtPr>
          <w:id w:val="1232504760"/>
          <w:citation/>
        </w:sdtPr>
        <w:sdtEndPr/>
        <w:sdtContent>
          <w:customXmlInsRangeEnd w:id="36"/>
          <w:ins w:id="37" w:author="Michael Romano" w:date="2018-10-04T17:49:00Z">
            <w:r w:rsidR="007E25A3">
              <w:fldChar w:fldCharType="begin"/>
            </w:r>
            <w:r w:rsidR="007E25A3">
              <w:instrText xml:space="preserve"> CITATION Sol18 \l 1033 </w:instrText>
            </w:r>
          </w:ins>
          <w:r w:rsidR="007E25A3">
            <w:fldChar w:fldCharType="separate"/>
          </w:r>
          <w:ins w:id="38" w:author="Michael Romano" w:date="2018-10-04T17:49:00Z">
            <w:r w:rsidR="007E25A3">
              <w:rPr>
                <w:noProof/>
              </w:rPr>
              <w:t>(Solari, Sviatk\o, Laszlovsky, Heged\us, &amp; Hangya, 2018)</w:t>
            </w:r>
            <w:r w:rsidR="007E25A3">
              <w:fldChar w:fldCharType="end"/>
            </w:r>
          </w:ins>
          <w:customXmlInsRangeStart w:id="39" w:author="Michael Romano" w:date="2018-10-04T17:49:00Z"/>
        </w:sdtContent>
      </w:sdt>
      <w:customXmlInsRangeEnd w:id="39"/>
      <w:ins w:id="40" w:author="Romano Linux Desktop" w:date="2018-10-05T08:59:00Z">
        <w:r w:rsidR="00707789">
          <w:t>.</w:t>
        </w:r>
      </w:ins>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2CBC4389"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xml:space="preserve">, has a much </w:t>
      </w:r>
      <w:del w:id="41" w:author="Romano Linux Desktop" w:date="2018-10-05T09:01:00Z">
        <w:r w:rsidDel="00707789">
          <w:delText>higher clock rate</w:delText>
        </w:r>
      </w:del>
      <w:ins w:id="42" w:author="Romano Linux Desktop" w:date="2018-10-05T09:01:00Z">
        <w:r w:rsidR="00707789">
          <w:t>processing speed</w:t>
        </w:r>
      </w:ins>
      <w:r>
        <w:t xml:space="preserve"> than the Arduino (72 MHz vs 16 MHz), allowing for faster and theoretically more precise</w:t>
      </w:r>
      <w:ins w:id="43" w:author="Romano Linux Desktop" w:date="2018-10-05T09:02:00Z">
        <w:r w:rsidR="00707789">
          <w:t xml:space="preserve"> output and</w:t>
        </w:r>
      </w:ins>
      <w:r>
        <w:t xml:space="preserve"> data acquisition. Second, it has an output voltage of 3.3 Volts, compared to the Arduino’s 5 Volt output. This offers a small practical advantage for our motor experiment, as activating 5 Volt mode on the ADNS-9800 sensors requires additional soldering</w:t>
      </w:r>
      <w:del w:id="44" w:author="Romano Linux Desktop" w:date="2018-10-05T09:02:00Z">
        <w:r w:rsidDel="00707789">
          <w:delText xml:space="preserve"> and modifications to the sensors</w:delText>
        </w:r>
      </w:del>
      <w:r>
        <w:t xml:space="preserve">. Third, this device is capable of utilizing </w:t>
      </w:r>
      <w:ins w:id="45" w:author="Romano Linux Desktop" w:date="2018-10-05T09:02:00Z">
        <w:r w:rsidR="00707789">
          <w:t xml:space="preserve">the </w:t>
        </w:r>
      </w:ins>
      <w:r>
        <w:t>“IntervalTimer”</w:t>
      </w:r>
      <w:del w:id="46" w:author="Romano Linux Desktop" w:date="2018-10-05T09:02:00Z">
        <w:r w:rsidDel="00707789">
          <w:delText xml:space="preserve"> objects</w:delText>
        </w:r>
      </w:del>
      <w:ins w:id="47" w:author="Romano Linux Desktop" w:date="2018-10-05T09:02:00Z">
        <w:r w:rsidR="00707789">
          <w:t xml:space="preserve"> function</w:t>
        </w:r>
      </w:ins>
      <w:r>
        <w:t xml:space="preserve">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w:t>
      </w:r>
      <w:del w:id="48" w:author="Romano Linux Desktop" w:date="2018-10-05T09:02:00Z">
        <w:r w:rsidDel="00707789">
          <w:delText xml:space="preserve">but </w:delText>
        </w:r>
      </w:del>
      <w:ins w:id="49" w:author="Romano Linux Desktop" w:date="2018-10-05T09:02:00Z">
        <w:r w:rsidR="00707789">
          <w:t xml:space="preserve">they </w:t>
        </w:r>
      </w:ins>
      <w:r>
        <w:t>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xml:space="preserve">). Thus, this device is capable of generating sounds, even complex sounds, while simultaneously executing other tasks. Finally, the Teensy programming </w:t>
      </w:r>
      <w:r>
        <w:lastRenderedPageBreak/>
        <w:t>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2BDB4123"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w:t>
      </w:r>
      <w:del w:id="50" w:author="Romano Linux Desktop" w:date="2018-10-05T09:05:00Z">
        <w:r w:rsidDel="00655867">
          <w:delText xml:space="preserve">utilize LabView to </w:delText>
        </w:r>
      </w:del>
      <w:r>
        <w:t>obtain voltage readings from the computer mice</w:t>
      </w:r>
      <w:ins w:id="51" w:author="Romano Linux Desktop" w:date="2018-10-05T09:05:00Z">
        <w:r w:rsidR="00655867">
          <w:t xml:space="preserve"> via LabView</w:t>
        </w:r>
      </w:ins>
      <w:r>
        <w:t xml:space="preserv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commentRangeStart w:id="52"/>
      <w:r w:rsidR="00B27280">
        <w:t>Based on our own testing</w:t>
      </w:r>
      <w:r>
        <w:t>, implementing high-level MATLAB implementations of TTL pulse-based data acquisition using a National Instruments data acquisition board le</w:t>
      </w:r>
      <w:ins w:id="53" w:author="Romano Linux Desktop" w:date="2018-10-05T09:05:00Z">
        <w:r w:rsidR="00655867">
          <w:t>ads</w:t>
        </w:r>
      </w:ins>
      <w:del w:id="54" w:author="Romano Linux Desktop" w:date="2018-10-05T09:05:00Z">
        <w:r w:rsidDel="00655867">
          <w:delText>d</w:delText>
        </w:r>
      </w:del>
      <w:r>
        <w:t xml:space="preserve"> to temporal delays and jitter. </w:t>
      </w:r>
      <w:commentRangeEnd w:id="52"/>
      <w:r w:rsidR="00655867">
        <w:rPr>
          <w:rStyle w:val="CommentReference"/>
        </w:rPr>
        <w:commentReference w:id="52"/>
      </w:r>
      <w:r>
        <w:t>As described above, imaging needs a platform that is low-cost, scalable, and had high temporal fidelity. Our system achieves this.</w:t>
      </w:r>
    </w:p>
    <w:p w14:paraId="30D40944" w14:textId="3A1E756C"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2" w:history="1">
        <w:r w:rsidR="00183AEF" w:rsidRPr="007D6088">
          <w:rPr>
            <w:rStyle w:val="Hyperlink"/>
          </w:rPr>
          <w:t>https://github.com/markbucklin/NavigationSensor</w:t>
        </w:r>
      </w:hyperlink>
      <w:r w:rsidR="00183AEF">
        <w:t>). This ADNS-9800 library is a modified version of the stock ADNS-9800</w:t>
      </w:r>
      <w:del w:id="55" w:author="Romano Linux Desktop" w:date="2018-10-05T09:06:00Z">
        <w:r w:rsidR="00183AEF" w:rsidDel="00F94F48">
          <w:delText xml:space="preserve"> </w:delText>
        </w:r>
      </w:del>
      <w:r w:rsidR="00183AEF">
        <w:t xml:space="preserve"> library (</w:t>
      </w:r>
      <w:r w:rsidR="00183AEF" w:rsidRPr="00183AEF">
        <w:t>https://github.com/mrjohnk/ADNS-9800</w:t>
      </w:r>
      <w:r w:rsidR="00183AEF">
        <w:t>)</w:t>
      </w:r>
      <w:r w:rsidR="001166DD">
        <w:t xml:space="preserve">. </w:t>
      </w:r>
      <w:r>
        <w:t xml:space="preserve">We built our code out of the specific implementation </w:t>
      </w:r>
      <w:ins w:id="56" w:author="Romano Linux Desktop" w:date="2018-10-05T09:06:00Z">
        <w:r w:rsidR="00F94F48">
          <w:t xml:space="preserve">included in </w:t>
        </w:r>
      </w:ins>
      <w:del w:id="57" w:author="Romano Linux Desktop" w:date="2018-10-05T09:06:00Z">
        <w:r w:rsidDel="00F94F48">
          <w:delText>of</w:delText>
        </w:r>
      </w:del>
      <w:r>
        <w:t xml:space="preserve">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3"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lastRenderedPageBreak/>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3267F48"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w:t>
      </w:r>
      <w:ins w:id="58" w:author="Romano Linux Desktop" w:date="2018-10-05T09:07:00Z">
        <w:r w:rsidR="000B5F69">
          <w:t>e</w:t>
        </w:r>
      </w:ins>
      <w:r w:rsidR="00F01DF8">
        <w:t xml:space="preserve">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 xml:space="preserve">of which </w:t>
      </w:r>
      <w:del w:id="59" w:author="Romano Linux Desktop" w:date="2018-10-05T09:07:00Z">
        <w:r w:rsidR="00311E0C" w:rsidDel="000B5F69">
          <w:delText>can be seen</w:delText>
        </w:r>
      </w:del>
      <w:ins w:id="60" w:author="Romano Linux Desktop" w:date="2018-10-05T09:07:00Z">
        <w:r w:rsidR="000B5F69">
          <w:t>are shown</w:t>
        </w:r>
      </w:ins>
      <w:r w:rsidR="00311E0C">
        <w:t xml:space="preserve">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15260174"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ins w:id="61" w:author="Romano Linux Desktop" w:date="2018-10-05T09:08:00Z">
        <w:r w:rsidR="000B5F69">
          <w:t xml:space="preserve">on every call to an </w:t>
        </w:r>
      </w:ins>
      <w:ins w:id="62" w:author="Romano Linux Desktop" w:date="2018-10-05T09:09:00Z">
        <w:r w:rsidR="000B5F69">
          <w:t>“IntervalTimer”,</w:t>
        </w:r>
      </w:ins>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del w:id="63" w:author="Romano Linux Desktop" w:date="2018-10-05T09:09:00Z">
        <w:r w:rsidR="0081038E" w:rsidDel="000B5F69">
          <w:delText>Simultaneously</w:delText>
        </w:r>
      </w:del>
      <w:ins w:id="64" w:author="Romano Linux Desktop" w:date="2018-10-05T09:09:00Z">
        <w:r w:rsidR="000B5F69">
          <w:t>During this interrupt</w:t>
        </w:r>
      </w:ins>
      <w:r w:rsidR="0081038E">
        <w:t>, a digital “on” pulse</w:t>
      </w:r>
      <w:ins w:id="65" w:author="Romano Linux Desktop" w:date="2018-10-05T09:10:00Z">
        <w:r w:rsidR="00523BEB">
          <w:t xml:space="preserve"> that lasts for approximately 1 ms</w:t>
        </w:r>
      </w:ins>
      <w:r w:rsidR="0081038E">
        <w:t xml:space="preserve"> is sent out of a digital pin using the DigitalIO library (</w:t>
      </w:r>
      <w:ins w:id="66" w:author="Romano Linux Desktop" w:date="2018-10-05T09:09:00Z">
        <w:r w:rsidR="000B5F69">
          <w:fldChar w:fldCharType="begin"/>
        </w:r>
        <w:r w:rsidR="000B5F69">
          <w:instrText xml:space="preserve"> HYPERLINK "</w:instrText>
        </w:r>
      </w:ins>
      <w:r w:rsidR="000B5F69" w:rsidRPr="006E59E3">
        <w:instrText>https://github.com/greiman/DigitalIO</w:instrText>
      </w:r>
      <w:ins w:id="67" w:author="Romano Linux Desktop" w:date="2018-10-05T09:09:00Z">
        <w:r w:rsidR="000B5F69">
          <w:instrText xml:space="preserve">" </w:instrText>
        </w:r>
        <w:r w:rsidR="000B5F69">
          <w:fldChar w:fldCharType="separate"/>
        </w:r>
      </w:ins>
      <w:r w:rsidR="000B5F69" w:rsidRPr="00071F6E">
        <w:rPr>
          <w:rStyle w:val="Hyperlink"/>
        </w:rPr>
        <w:t>https://github.com/greiman/DigitalIO</w:t>
      </w:r>
      <w:ins w:id="68" w:author="Romano Linux Desktop" w:date="2018-10-05T09:09:00Z">
        <w:r w:rsidR="000B5F69">
          <w:fldChar w:fldCharType="end"/>
        </w:r>
      </w:ins>
      <w:r w:rsidR="0081038E">
        <w:t>)</w:t>
      </w:r>
      <w:ins w:id="69" w:author="Romano Linux Desktop" w:date="2018-10-05T09:09:00Z">
        <w:r w:rsidR="000B5F69">
          <w:t xml:space="preserve"> </w:t>
        </w:r>
      </w:ins>
      <w:ins w:id="70" w:author="Romano Linux Desktop" w:date="2018-10-05T09:10:00Z">
        <w:r w:rsidR="00523BEB">
          <w:t>.</w:t>
        </w:r>
      </w:ins>
      <w:del w:id="71" w:author="Romano Linux Desktop" w:date="2018-10-05T09:10:00Z">
        <w:r w:rsidR="0081038E" w:rsidDel="00523BEB">
          <w:delText xml:space="preserve">. </w:delText>
        </w:r>
      </w:del>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del w:id="72" w:author="Romano Linux Desktop" w:date="2018-10-05T09:11:00Z">
        <w:r w:rsidR="00BD03E5" w:rsidDel="00523BEB">
          <w:delText>function</w:delText>
        </w:r>
      </w:del>
      <w:ins w:id="73" w:author="Romano Linux Desktop" w:date="2018-10-05T09:11:00Z">
        <w:r w:rsidR="00523BEB">
          <w:t>object</w:t>
        </w:r>
      </w:ins>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t>In order to begin experiments with the Teensy,</w:t>
      </w:r>
      <w:r w:rsidR="00597A57">
        <w:t xml:space="preserve"> after the main script was uploaded</w:t>
      </w:r>
      <w:ins w:id="74" w:author="Romano Linux Desktop" w:date="2018-10-05T09:12:00Z">
        <w:r w:rsidR="00A671B4">
          <w:t xml:space="preserve"> to the board</w:t>
        </w:r>
      </w:ins>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5C7093AE" w:rsidR="00EA4A2D" w:rsidRDefault="00CE3BEE" w:rsidP="00066C51">
      <w:pPr>
        <w:ind w:firstLine="720"/>
      </w:pPr>
      <w:r>
        <w:lastRenderedPageBreak/>
        <w:t>In a proof-of-</w:t>
      </w:r>
      <w:r w:rsidR="0018370A">
        <w:t xml:space="preserve">concept </w:t>
      </w:r>
      <w:r>
        <w:t xml:space="preserve">experiment (Figure 3), we recorded </w:t>
      </w:r>
      <w:del w:id="75" w:author="Romano Linux Desktop" w:date="2018-10-05T09:13:00Z">
        <w:r w:rsidDel="00A671B4">
          <w:delText>an approximately</w:delText>
        </w:r>
      </w:del>
      <w:ins w:id="76" w:author="Romano Linux Desktop" w:date="2018-10-05T09:13:00Z">
        <w:r w:rsidR="00A671B4">
          <w:t>a</w:t>
        </w:r>
      </w:ins>
      <w:r>
        <w:t xml:space="preserve"> 10 minute long session of a mouse running on a 3 dimensional treadmill </w:t>
      </w:r>
      <w:r w:rsidR="00361ED9">
        <w:t>(sty</w:t>
      </w:r>
      <w:r w:rsidR="008D47F0">
        <w:t>rofoam ball floating on air), and data was acquired</w:t>
      </w:r>
      <w:r>
        <w:t xml:space="preserve"> </w:t>
      </w:r>
      <w:ins w:id="77" w:author="Romano Linux Desktop" w:date="2018-10-05T09:13:00Z">
        <w:r w:rsidR="00A671B4">
          <w:t xml:space="preserve">at </w:t>
        </w:r>
      </w:ins>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1310F090"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ins w:id="78" w:author="Romano Linux Desktop" w:date="2018-10-05T09:16:00Z">
                          <w:rPr>
                            <w:rFonts w:ascii="Cambria Math" w:hAnsi="Cambria Math"/>
                            <w:b/>
                            <w:i/>
                          </w:rPr>
                        </w:ins>
                      </m:ctrlPr>
                    </m:fPr>
                    <m:num>
                      <m:sSup>
                        <m:sSupPr>
                          <m:ctrlPr>
                            <w:ins w:id="79" w:author="Romano Linux Desktop" w:date="2018-10-05T09:16:00Z">
                              <w:rPr>
                                <w:rFonts w:ascii="Cambria Math" w:hAnsi="Cambria Math"/>
                                <w:b/>
                                <w:i/>
                              </w:rPr>
                            </w:ins>
                          </m:ctrlPr>
                        </m:sSupPr>
                        <m:e>
                          <m:sSub>
                            <m:sSubPr>
                              <m:ctrlPr>
                                <w:ins w:id="80" w:author="Romano Linux Desktop" w:date="2018-10-05T09:16:00Z">
                                  <w:rPr>
                                    <w:rFonts w:ascii="Cambria Math" w:hAnsi="Cambria Math"/>
                                    <w:b/>
                                    <w:i/>
                                  </w:rPr>
                                </w:ins>
                              </m:ctrlPr>
                            </m:sSubPr>
                            <m:e>
                              <w:ins w:id="81" w:author="Romano Linux Desktop" w:date="2018-10-05T09:16:00Z">
                                <m:r>
                                  <m:rPr>
                                    <m:sty m:val="bi"/>
                                  </m:rPr>
                                  <w:rPr>
                                    <w:rFonts w:ascii="Cambria Math" w:hAnsi="Cambria Math"/>
                                  </w:rPr>
                                  <m:t>y</m:t>
                                </m:r>
                              </w:ins>
                            </m:e>
                            <m:sub>
                              <w:ins w:id="82" w:author="Romano Linux Desktop" w:date="2018-10-05T09:16:00Z">
                                <m:r>
                                  <m:rPr>
                                    <m:sty m:val="bi"/>
                                  </m:rPr>
                                  <w:rPr>
                                    <w:rFonts w:ascii="Cambria Math" w:hAnsi="Cambria Math"/>
                                  </w:rPr>
                                  <m:t>R</m:t>
                                </m:r>
                              </w:ins>
                            </m:sub>
                          </m:sSub>
                        </m:e>
                        <m:sup>
                          <w:ins w:id="83" w:author="Romano Linux Desktop" w:date="2018-10-05T09:16:00Z">
                            <m:r>
                              <m:rPr>
                                <m:sty m:val="bi"/>
                              </m:rPr>
                              <w:rPr>
                                <w:rFonts w:ascii="Cambria Math" w:hAnsi="Cambria Math"/>
                              </w:rPr>
                              <m:t>2</m:t>
                            </m:r>
                          </w:ins>
                        </m:sup>
                      </m:sSup>
                      <w:ins w:id="84" w:author="Romano Linux Desktop" w:date="2018-10-05T09:16:00Z">
                        <m:r>
                          <m:rPr>
                            <m:sty m:val="bi"/>
                          </m:rPr>
                          <w:rPr>
                            <w:rFonts w:ascii="Cambria Math" w:hAnsi="Cambria Math"/>
                          </w:rPr>
                          <m:t>+</m:t>
                        </m:r>
                      </w:ins>
                      <m:sSup>
                        <m:sSupPr>
                          <m:ctrlPr>
                            <w:ins w:id="85" w:author="Romano Linux Desktop" w:date="2018-10-05T09:16:00Z">
                              <w:rPr>
                                <w:rFonts w:ascii="Cambria Math" w:hAnsi="Cambria Math"/>
                                <w:b/>
                                <w:i/>
                              </w:rPr>
                            </w:ins>
                          </m:ctrlPr>
                        </m:sSupPr>
                        <m:e>
                          <m:sSub>
                            <m:sSubPr>
                              <m:ctrlPr>
                                <w:ins w:id="86" w:author="Romano Linux Desktop" w:date="2018-10-05T09:16:00Z">
                                  <w:rPr>
                                    <w:rFonts w:ascii="Cambria Math" w:hAnsi="Cambria Math"/>
                                    <w:b/>
                                    <w:i/>
                                  </w:rPr>
                                </w:ins>
                              </m:ctrlPr>
                            </m:sSubPr>
                            <m:e>
                              <w:ins w:id="87" w:author="Romano Linux Desktop" w:date="2018-10-05T09:16:00Z">
                                <m:r>
                                  <m:rPr>
                                    <m:sty m:val="bi"/>
                                  </m:rPr>
                                  <w:rPr>
                                    <w:rFonts w:ascii="Cambria Math" w:hAnsi="Cambria Math"/>
                                  </w:rPr>
                                  <m:t>y</m:t>
                                </m:r>
                              </w:ins>
                            </m:e>
                            <m:sub>
                              <w:ins w:id="88" w:author="Romano Linux Desktop" w:date="2018-10-05T09:16:00Z">
                                <m:r>
                                  <m:rPr>
                                    <m:sty m:val="bi"/>
                                  </m:rPr>
                                  <w:rPr>
                                    <w:rFonts w:ascii="Cambria Math" w:hAnsi="Cambria Math"/>
                                  </w:rPr>
                                  <m:t>L</m:t>
                                </m:r>
                              </w:ins>
                            </m:sub>
                          </m:sSub>
                        </m:e>
                        <m:sup>
                          <w:ins w:id="89" w:author="Romano Linux Desktop" w:date="2018-10-05T09:16:00Z">
                            <m:r>
                              <m:rPr>
                                <m:sty m:val="bi"/>
                              </m:rPr>
                              <w:rPr>
                                <w:rFonts w:ascii="Cambria Math" w:hAnsi="Cambria Math"/>
                              </w:rPr>
                              <m:t>2</m:t>
                            </m:r>
                          </w:ins>
                        </m:sup>
                      </m:sSup>
                      <w:ins w:id="90" w:author="Romano Linux Desktop" w:date="2018-10-05T09:16:00Z">
                        <m:r>
                          <m:rPr>
                            <m:sty m:val="bi"/>
                          </m:rPr>
                          <w:rPr>
                            <w:rFonts w:ascii="Cambria Math" w:hAnsi="Cambria Math"/>
                          </w:rPr>
                          <m:t>-</m:t>
                        </m:r>
                      </w:ins>
                      <m:sSub>
                        <m:sSubPr>
                          <m:ctrlPr>
                            <w:ins w:id="91" w:author="Romano Linux Desktop" w:date="2018-10-05T09:16:00Z">
                              <w:rPr>
                                <w:rFonts w:ascii="Cambria Math" w:hAnsi="Cambria Math"/>
                                <w:b/>
                                <w:i/>
                              </w:rPr>
                            </w:ins>
                          </m:ctrlPr>
                        </m:sSubPr>
                        <m:e>
                          <w:ins w:id="92" w:author="Romano Linux Desktop" w:date="2018-10-05T09:56:00Z">
                            <m:r>
                              <m:rPr>
                                <m:sty m:val="bi"/>
                              </m:rPr>
                              <w:rPr>
                                <w:rFonts w:ascii="Cambria Math" w:hAnsi="Cambria Math"/>
                              </w:rPr>
                              <m:t>2</m:t>
                            </m:r>
                          </w:ins>
                          <w:ins w:id="93" w:author="Romano Linux Desktop" w:date="2018-10-05T09:16:00Z">
                            <m:r>
                              <m:rPr>
                                <m:sty m:val="bi"/>
                              </m:rPr>
                              <w:rPr>
                                <w:rFonts w:ascii="Cambria Math" w:hAnsi="Cambria Math"/>
                              </w:rPr>
                              <m:t>y</m:t>
                            </m:r>
                          </w:ins>
                        </m:e>
                        <m:sub>
                          <w:ins w:id="94" w:author="Romano Linux Desktop" w:date="2018-10-05T09:16:00Z">
                            <m:r>
                              <m:rPr>
                                <m:sty m:val="bi"/>
                              </m:rPr>
                              <w:rPr>
                                <w:rFonts w:ascii="Cambria Math" w:hAnsi="Cambria Math"/>
                              </w:rPr>
                              <m:t>L</m:t>
                            </m:r>
                          </w:ins>
                        </m:sub>
                      </m:sSub>
                      <m:sSub>
                        <m:sSubPr>
                          <m:ctrlPr>
                            <w:ins w:id="95" w:author="Romano Linux Desktop" w:date="2018-10-05T09:16:00Z">
                              <w:rPr>
                                <w:rFonts w:ascii="Cambria Math" w:hAnsi="Cambria Math"/>
                                <w:b/>
                                <w:i/>
                              </w:rPr>
                            </w:ins>
                          </m:ctrlPr>
                        </m:sSubPr>
                        <m:e>
                          <w:ins w:id="96" w:author="Romano Linux Desktop" w:date="2018-10-05T09:16:00Z">
                            <m:r>
                              <m:rPr>
                                <m:sty m:val="bi"/>
                              </m:rPr>
                              <w:rPr>
                                <w:rFonts w:ascii="Cambria Math" w:hAnsi="Cambria Math"/>
                              </w:rPr>
                              <m:t>y</m:t>
                            </m:r>
                          </w:ins>
                        </m:e>
                        <m:sub>
                          <w:ins w:id="97" w:author="Romano Linux Desktop" w:date="2018-10-05T09:16:00Z">
                            <m:r>
                              <m:rPr>
                                <m:sty m:val="bi"/>
                              </m:rPr>
                              <w:rPr>
                                <w:rFonts w:ascii="Cambria Math" w:hAnsi="Cambria Math"/>
                              </w:rPr>
                              <m:t>R</m:t>
                            </m:r>
                          </w:ins>
                        </m:sub>
                      </m:sSub>
                      <m:func>
                        <m:funcPr>
                          <m:ctrlPr>
                            <w:ins w:id="98" w:author="Romano Linux Desktop" w:date="2018-10-05T09:16:00Z">
                              <w:rPr>
                                <w:rFonts w:ascii="Cambria Math" w:hAnsi="Cambria Math"/>
                                <w:b/>
                                <w:i/>
                              </w:rPr>
                            </w:ins>
                          </m:ctrlPr>
                        </m:funcPr>
                        <m:fName>
                          <w:ins w:id="99" w:author="Romano Linux Desktop" w:date="2018-10-05T09:16:00Z">
                            <m:r>
                              <m:rPr>
                                <m:sty m:val="b"/>
                              </m:rPr>
                              <w:rPr>
                                <w:rFonts w:ascii="Cambria Math" w:hAnsi="Cambria Math"/>
                              </w:rPr>
                              <m:t>cos</m:t>
                            </m:r>
                          </w:ins>
                        </m:fName>
                        <m:e>
                          <w:ins w:id="100" w:author="Romano Linux Desktop" w:date="2018-10-05T09:16:00Z">
                            <m:r>
                              <m:rPr>
                                <m:sty m:val="bi"/>
                              </m:rPr>
                              <w:rPr>
                                <w:rFonts w:ascii="Cambria Math" w:hAnsi="Cambria Math"/>
                              </w:rPr>
                              <m:t>θ</m:t>
                            </m:r>
                          </w:ins>
                        </m:e>
                      </m:func>
                    </m:num>
                    <m:den>
                      <m:sSup>
                        <m:sSupPr>
                          <m:ctrlPr>
                            <w:ins w:id="101" w:author="Romano Linux Desktop" w:date="2018-10-05T09:17:00Z">
                              <w:rPr>
                                <w:rFonts w:ascii="Cambria Math" w:hAnsi="Cambria Math"/>
                                <w:b/>
                                <w:i/>
                              </w:rPr>
                            </w:ins>
                          </m:ctrlPr>
                        </m:sSupPr>
                        <m:e>
                          <w:ins w:id="102" w:author="Romano Linux Desktop" w:date="2018-10-05T09:17:00Z">
                            <m:r>
                              <m:rPr>
                                <m:sty m:val="bi"/>
                              </m:rPr>
                              <w:rPr>
                                <w:rFonts w:ascii="Cambria Math" w:hAnsi="Cambria Math"/>
                              </w:rPr>
                              <m:t>sin</m:t>
                            </m:r>
                          </w:ins>
                        </m:e>
                        <m:sup>
                          <w:ins w:id="103" w:author="Romano Linux Desktop" w:date="2018-10-05T09:17:00Z">
                            <m:r>
                              <m:rPr>
                                <m:sty m:val="bi"/>
                              </m:rPr>
                              <w:rPr>
                                <w:rFonts w:ascii="Cambria Math" w:hAnsi="Cambria Math"/>
                              </w:rPr>
                              <m:t>2</m:t>
                            </m:r>
                          </w:ins>
                        </m:sup>
                      </m:sSup>
                      <w:ins w:id="104" w:author="Romano Linux Desktop" w:date="2018-10-05T09:16:00Z">
                        <m:r>
                          <m:rPr>
                            <m:sty m:val="bi"/>
                          </m:rPr>
                          <w:rPr>
                            <w:rFonts w:ascii="Cambria Math" w:hAnsi="Cambria Math"/>
                          </w:rPr>
                          <m:t>θ</m:t>
                        </m:r>
                      </w:ins>
                    </m:den>
                  </m:f>
                  <m:sSup>
                    <m:sSupPr>
                      <m:ctrlPr>
                        <w:del w:id="105" w:author="Romano Linux Desktop" w:date="2018-10-05T09:16:00Z">
                          <w:rPr>
                            <w:rFonts w:ascii="Cambria Math" w:hAnsi="Cambria Math"/>
                            <w:b/>
                            <w:i/>
                          </w:rPr>
                        </w:del>
                      </m:ctrlPr>
                    </m:sSupPr>
                    <m:e>
                      <m:sSub>
                        <m:sSubPr>
                          <m:ctrlPr>
                            <w:del w:id="106" w:author="Romano Linux Desktop" w:date="2018-10-05T09:16:00Z">
                              <w:rPr>
                                <w:rFonts w:ascii="Cambria Math" w:hAnsi="Cambria Math"/>
                                <w:b/>
                                <w:i/>
                              </w:rPr>
                            </w:del>
                          </m:ctrlPr>
                        </m:sSubPr>
                        <m:e>
                          <w:del w:id="107" w:author="Romano Linux Desktop" w:date="2018-10-05T09:16:00Z">
                            <m:r>
                              <m:rPr>
                                <m:sty m:val="bi"/>
                              </m:rPr>
                              <w:rPr>
                                <w:rFonts w:ascii="Cambria Math" w:hAnsi="Cambria Math"/>
                              </w:rPr>
                              <m:t>y</m:t>
                            </m:r>
                          </w:del>
                        </m:e>
                        <m:sub>
                          <w:del w:id="108" w:author="Romano Linux Desktop" w:date="2018-10-05T09:16:00Z">
                            <m:r>
                              <m:rPr>
                                <m:sty m:val="bi"/>
                              </m:rPr>
                              <w:rPr>
                                <w:rFonts w:ascii="Cambria Math" w:hAnsi="Cambria Math"/>
                              </w:rPr>
                              <m:t>R</m:t>
                            </m:r>
                          </w:del>
                        </m:sub>
                      </m:sSub>
                    </m:e>
                    <m:sup>
                      <w:del w:id="109" w:author="Romano Linux Desktop" w:date="2018-10-05T09:16:00Z">
                        <m:r>
                          <m:rPr>
                            <m:sty m:val="bi"/>
                          </m:rPr>
                          <w:rPr>
                            <w:rFonts w:ascii="Cambria Math" w:hAnsi="Cambria Math"/>
                          </w:rPr>
                          <m:t>2</m:t>
                        </m:r>
                      </w:del>
                    </m:sup>
                  </m:sSup>
                  <w:del w:id="110" w:author="Romano Linux Desktop" w:date="2018-10-05T09:16:00Z">
                    <m:r>
                      <m:rPr>
                        <m:sty m:val="bi"/>
                      </m:rPr>
                      <w:rPr>
                        <w:rFonts w:ascii="Cambria Math" w:hAnsi="Cambria Math"/>
                      </w:rPr>
                      <m:t>+</m:t>
                    </m:r>
                  </w:del>
                  <m:sSup>
                    <m:sSupPr>
                      <m:ctrlPr>
                        <w:del w:id="111" w:author="Romano Linux Desktop" w:date="2018-10-05T09:16:00Z">
                          <w:rPr>
                            <w:rFonts w:ascii="Cambria Math" w:hAnsi="Cambria Math"/>
                            <w:b/>
                            <w:i/>
                          </w:rPr>
                        </w:del>
                      </m:ctrlPr>
                    </m:sSupPr>
                    <m:e>
                      <m:sSub>
                        <m:sSubPr>
                          <m:ctrlPr>
                            <w:del w:id="112" w:author="Romano Linux Desktop" w:date="2018-10-05T09:16:00Z">
                              <w:rPr>
                                <w:rFonts w:ascii="Cambria Math" w:hAnsi="Cambria Math"/>
                                <w:b/>
                                <w:i/>
                              </w:rPr>
                            </w:del>
                          </m:ctrlPr>
                        </m:sSubPr>
                        <m:e>
                          <w:del w:id="113" w:author="Romano Linux Desktop" w:date="2018-10-05T09:16:00Z">
                            <m:r>
                              <m:rPr>
                                <m:sty m:val="bi"/>
                              </m:rPr>
                              <w:rPr>
                                <w:rFonts w:ascii="Cambria Math" w:hAnsi="Cambria Math"/>
                              </w:rPr>
                              <m:t>y</m:t>
                            </m:r>
                          </w:del>
                        </m:e>
                        <m:sub>
                          <w:del w:id="114" w:author="Romano Linux Desktop" w:date="2018-10-05T09:16:00Z">
                            <m:r>
                              <m:rPr>
                                <m:sty m:val="bi"/>
                              </m:rPr>
                              <w:rPr>
                                <w:rFonts w:ascii="Cambria Math" w:hAnsi="Cambria Math"/>
                              </w:rPr>
                              <m:t>L</m:t>
                            </m:r>
                          </w:del>
                        </m:sub>
                      </m:sSub>
                    </m:e>
                    <m:sup>
                      <w:del w:id="115" w:author="Romano Linux Desktop" w:date="2018-10-05T09:16:00Z">
                        <m:r>
                          <m:rPr>
                            <m:sty m:val="bi"/>
                          </m:rPr>
                          <w:rPr>
                            <w:rFonts w:ascii="Cambria Math" w:hAnsi="Cambria Math"/>
                          </w:rPr>
                          <m:t>2</m:t>
                        </m:r>
                      </w:del>
                    </m:sup>
                  </m:sSup>
                  <w:del w:id="116" w:author="Romano Linux Desktop" w:date="2018-10-05T09:16:00Z">
                    <m:r>
                      <m:rPr>
                        <m:sty m:val="bi"/>
                      </m:rPr>
                      <w:rPr>
                        <w:rFonts w:ascii="Cambria Math" w:hAnsi="Cambria Math"/>
                      </w:rPr>
                      <m:t>-</m:t>
                    </m:r>
                  </w:del>
                  <m:sSub>
                    <m:sSubPr>
                      <m:ctrlPr>
                        <w:del w:id="117" w:author="Romano Linux Desktop" w:date="2018-10-05T09:16:00Z">
                          <w:rPr>
                            <w:rFonts w:ascii="Cambria Math" w:hAnsi="Cambria Math"/>
                            <w:b/>
                            <w:i/>
                          </w:rPr>
                        </w:del>
                      </m:ctrlPr>
                    </m:sSubPr>
                    <m:e>
                      <w:del w:id="118" w:author="Romano Linux Desktop" w:date="2018-10-05T09:16:00Z">
                        <m:r>
                          <m:rPr>
                            <m:sty m:val="bi"/>
                          </m:rPr>
                          <w:rPr>
                            <w:rFonts w:ascii="Cambria Math" w:hAnsi="Cambria Math"/>
                          </w:rPr>
                          <m:t>y</m:t>
                        </m:r>
                      </w:del>
                    </m:e>
                    <m:sub>
                      <w:del w:id="119" w:author="Romano Linux Desktop" w:date="2018-10-05T09:16:00Z">
                        <m:r>
                          <m:rPr>
                            <m:sty m:val="bi"/>
                          </m:rPr>
                          <w:rPr>
                            <w:rFonts w:ascii="Cambria Math" w:hAnsi="Cambria Math"/>
                          </w:rPr>
                          <m:t>L</m:t>
                        </m:r>
                      </w:del>
                    </m:sub>
                  </m:sSub>
                  <m:sSub>
                    <m:sSubPr>
                      <m:ctrlPr>
                        <w:del w:id="120" w:author="Romano Linux Desktop" w:date="2018-10-05T09:16:00Z">
                          <w:rPr>
                            <w:rFonts w:ascii="Cambria Math" w:hAnsi="Cambria Math"/>
                            <w:b/>
                            <w:i/>
                          </w:rPr>
                        </w:del>
                      </m:ctrlPr>
                    </m:sSubPr>
                    <m:e>
                      <w:del w:id="121" w:author="Romano Linux Desktop" w:date="2018-10-05T09:16:00Z">
                        <m:r>
                          <m:rPr>
                            <m:sty m:val="bi"/>
                          </m:rPr>
                          <w:rPr>
                            <w:rFonts w:ascii="Cambria Math" w:hAnsi="Cambria Math"/>
                          </w:rPr>
                          <m:t>y</m:t>
                        </m:r>
                      </w:del>
                    </m:e>
                    <m:sub>
                      <w:del w:id="122" w:author="Romano Linux Desktop" w:date="2018-10-05T09:16:00Z">
                        <m:r>
                          <m:rPr>
                            <m:sty m:val="bi"/>
                          </m:rPr>
                          <w:rPr>
                            <w:rFonts w:ascii="Cambria Math" w:hAnsi="Cambria Math"/>
                          </w:rPr>
                          <m:t>R</m:t>
                        </m:r>
                      </w:del>
                    </m:sub>
                  </m:sSub>
                  <m:func>
                    <m:funcPr>
                      <m:ctrlPr>
                        <w:del w:id="123" w:author="Romano Linux Desktop" w:date="2018-10-05T09:16:00Z">
                          <w:rPr>
                            <w:rFonts w:ascii="Cambria Math" w:hAnsi="Cambria Math"/>
                            <w:b/>
                            <w:i/>
                          </w:rPr>
                        </w:del>
                      </m:ctrlPr>
                    </m:funcPr>
                    <m:fName>
                      <w:del w:id="124" w:author="Romano Linux Desktop" w:date="2018-10-05T09:16:00Z">
                        <m:r>
                          <m:rPr>
                            <m:sty m:val="b"/>
                          </m:rPr>
                          <w:rPr>
                            <w:rFonts w:ascii="Cambria Math" w:hAnsi="Cambria Math"/>
                          </w:rPr>
                          <m:t>cos</m:t>
                        </m:r>
                      </w:del>
                    </m:fName>
                    <m:e>
                      <w:del w:id="125" w:author="Romano Linux Desktop" w:date="2018-10-05T09:16:00Z">
                        <m:r>
                          <m:rPr>
                            <m:sty m:val="bi"/>
                          </m:rPr>
                          <w:rPr>
                            <w:rFonts w:ascii="Cambria Math" w:hAnsi="Cambria Math"/>
                          </w:rPr>
                          <m:t>θ</m:t>
                        </m:r>
                      </w:del>
                    </m:e>
                  </m:func>
                </m:e>
              </m:rad>
            </m:num>
            <m:den>
              <m:func>
                <m:funcPr>
                  <m:ctrlPr>
                    <w:del w:id="126" w:author="Romano Linux Desktop" w:date="2018-10-05T09:17:00Z">
                      <w:rPr>
                        <w:rFonts w:ascii="Cambria Math" w:hAnsi="Cambria Math"/>
                        <w:b/>
                        <w:i/>
                      </w:rPr>
                    </w:del>
                  </m:ctrlPr>
                </m:funcPr>
                <m:fName>
                  <w:del w:id="127" w:author="Romano Linux Desktop" w:date="2018-10-05T09:17:00Z">
                    <m:r>
                      <m:rPr>
                        <m:sty m:val="b"/>
                      </m:rPr>
                      <w:rPr>
                        <w:rFonts w:ascii="Cambria Math" w:hAnsi="Cambria Math"/>
                      </w:rPr>
                      <m:t>sin</m:t>
                    </m:r>
                  </w:del>
                </m:fName>
                <m:e>
                  <w:del w:id="128" w:author="Romano Linux Desktop" w:date="2018-10-05T09:17:00Z">
                    <m:r>
                      <m:rPr>
                        <m:sty m:val="bi"/>
                      </m:rPr>
                      <w:rPr>
                        <w:rFonts w:ascii="Cambria Math" w:hAnsi="Cambria Math"/>
                      </w:rPr>
                      <m:t>θ</m:t>
                    </m:r>
                  </w:del>
                </m:e>
              </m:func>
              <m:r>
                <m:rPr>
                  <m:sty m:val="bi"/>
                </m:rPr>
                <w:rPr>
                  <w:rFonts w:ascii="Cambria Math" w:hAnsi="Cambria Math"/>
                </w:rPr>
                <m:t xml:space="preserve"> </m:t>
              </m:r>
            </m:den>
          </m:f>
        </m:oMath>
      </m:oMathPara>
    </w:p>
    <w:p w14:paraId="6B33333D" w14:textId="5D7E09DA" w:rsidR="003B084E" w:rsidRDefault="003B084E" w:rsidP="003B084E">
      <w:pPr>
        <w:rPr>
          <w:ins w:id="129" w:author="Michael Romano" w:date="2018-10-05T18:03:00Z"/>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ins w:id="130" w:author="Romano Linux Desktop" w:date="2018-10-05T09:23:00Z">
        <w:r w:rsidR="001D1A06">
          <w:rPr>
            <w:rFonts w:eastAsiaTheme="minorEastAsia"/>
          </w:rPr>
          <w:t xml:space="preserve"> RZ5D</w:t>
        </w:r>
      </w:ins>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del w:id="131" w:author="Romano Linux Desktop" w:date="2018-10-05T09:19:00Z">
        <w:r w:rsidR="00CA1605" w:rsidDel="001D1A06">
          <w:rPr>
            <w:rFonts w:eastAsiaTheme="minorEastAsia"/>
          </w:rPr>
          <w:delText>Pulses were considered to be logical ones at the first time point measured where the input voltage exceeded 1 Volt.</w:delText>
        </w:r>
      </w:del>
    </w:p>
    <w:p w14:paraId="6C7E986F" w14:textId="019B0232" w:rsidR="00432F90" w:rsidRPr="00432F90" w:rsidRDefault="00432F90" w:rsidP="003B084E">
      <w:pPr>
        <w:rPr>
          <w:rFonts w:eastAsiaTheme="minorEastAsia"/>
          <w:rPrChange w:id="132" w:author="Michael Romano" w:date="2018-10-05T18:03:00Z">
            <w:rPr/>
          </w:rPrChange>
        </w:rPr>
      </w:pPr>
      <w:ins w:id="133" w:author="Michael Romano" w:date="2018-10-05T18:03:00Z">
        <w:r>
          <w:rPr>
            <w:rFonts w:eastAsiaTheme="minorEastAsia"/>
          </w:rPr>
          <w:t>After analyzing the time stamps acquired by the TDT system, we noticed that there was a very small timing drift (</w:t>
        </w:r>
      </w:ins>
      <w:ins w:id="134" w:author="Michael Romano" w:date="2018-10-05T18:04:00Z">
        <w:r>
          <w:rPr>
            <w:rFonts w:eastAsiaTheme="minorEastAsia"/>
          </w:rPr>
          <w:t>approximately</w:t>
        </w:r>
      </w:ins>
      <w:ins w:id="135" w:author="Michael Romano" w:date="2018-10-05T18:03:00Z">
        <w:r>
          <w:rPr>
            <w:rFonts w:eastAsiaTheme="minorEastAsia"/>
          </w:rPr>
          <w:t xml:space="preserve"> 30 microseconds per second)</w:t>
        </w:r>
      </w:ins>
      <w:ins w:id="136" w:author="Michael Romano" w:date="2018-10-05T18:04:00Z">
        <w:r>
          <w:rPr>
            <w:rFonts w:eastAsiaTheme="minorEastAsia"/>
          </w:rPr>
          <w:t>. To confirm that the frequency of data acquisition and timing of the corresponding digital pulses didn</w:t>
        </w:r>
      </w:ins>
      <w:ins w:id="137" w:author="Michael Romano" w:date="2018-10-05T18:05:00Z">
        <w:r>
          <w:rPr>
            <w:rFonts w:eastAsiaTheme="minorEastAsia"/>
          </w:rPr>
          <w:t>’t affect this drift, we repeated 5 minute recording sessions without a live mouse at 20, 50, and 100 Hz.</w:t>
        </w:r>
      </w:ins>
      <w:ins w:id="138" w:author="Michael Romano" w:date="2018-10-05T18:07:00Z">
        <w:r w:rsidR="009E4E72">
          <w:rPr>
            <w:rFonts w:eastAsiaTheme="minorEastAsia"/>
          </w:rPr>
          <w:t xml:space="preserve"> These recordings used an identical script, except we embedded a 500 microsecond delay between the start and end of the digital pulse (</w:t>
        </w:r>
      </w:ins>
      <w:ins w:id="139" w:author="Michael Romano" w:date="2018-10-05T18:08:00Z">
        <w:r w:rsidR="009E4E72">
          <w:rPr>
            <w:rFonts w:eastAsiaTheme="minorEastAsia"/>
          </w:rPr>
          <w:t>“delayMicroseconds(50)”) instead of a 1 millisecond delay (“delay(1)”).</w:t>
        </w:r>
      </w:ins>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0C52D70"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ins w:id="140" w:author="Romano Linux Desktop" w:date="2018-10-05T09:20:00Z">
        <w:r w:rsidR="001D1A06">
          <w:t>--including one that requires consistent and high-frequency input--</w:t>
        </w:r>
      </w:ins>
      <w:del w:id="141" w:author="Romano Linux Desktop" w:date="2018-10-05T09:20:00Z">
        <w:r w:rsidR="00636FF5" w:rsidDel="001D1A06">
          <w:delText xml:space="preserve"> </w:delText>
        </w:r>
      </w:del>
      <w:ins w:id="142" w:author="Romano Linux Desktop" w:date="2018-10-05T09:19:00Z">
        <w:r w:rsidR="001D1A06">
          <w:t xml:space="preserve">while reliably </w:t>
        </w:r>
      </w:ins>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ins w:id="143" w:author="Romano Linux Desktop" w:date="2018-10-05T09:20:00Z">
        <w:r w:rsidR="001D1A06">
          <w:t xml:space="preserve">, as used previously </w:t>
        </w:r>
      </w:ins>
      <w:customXmlInsRangeStart w:id="144" w:author="Romano Linux Desktop" w:date="2018-10-05T09:21:00Z"/>
      <w:sdt>
        <w:sdtPr>
          <w:id w:val="1033149581"/>
          <w:citation/>
        </w:sdtPr>
        <w:sdtEndPr/>
        <w:sdtContent>
          <w:customXmlInsRangeEnd w:id="144"/>
          <w:ins w:id="145" w:author="Romano Linux Desktop" w:date="2018-10-05T09:21:00Z">
            <w:r w:rsidR="001D1A06">
              <w:fldChar w:fldCharType="begin"/>
            </w:r>
            <w:r w:rsidR="001D1A06">
              <w:instrText xml:space="preserve"> CITATION Sol18 \l 1033 </w:instrText>
            </w:r>
          </w:ins>
          <w:r w:rsidR="001D1A06">
            <w:fldChar w:fldCharType="separate"/>
          </w:r>
          <w:ins w:id="146" w:author="Romano Linux Desktop" w:date="2018-10-05T09:21:00Z">
            <w:r w:rsidR="001D1A06">
              <w:rPr>
                <w:noProof/>
              </w:rPr>
              <w:t>(Solari, Sviatk\o, Laszlovsky, Heged\us, &amp; Hangya, 2018)</w:t>
            </w:r>
            <w:r w:rsidR="001D1A06">
              <w:fldChar w:fldCharType="end"/>
            </w:r>
          </w:ins>
          <w:customXmlInsRangeStart w:id="147" w:author="Romano Linux Desktop" w:date="2018-10-05T09:21:00Z"/>
        </w:sdtContent>
      </w:sdt>
      <w:customXmlInsRangeEnd w:id="147"/>
      <w:r w:rsidR="00E07D29">
        <w:t>.</w:t>
      </w:r>
    </w:p>
    <w:p w14:paraId="29CF8668" w14:textId="12D58284"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del w:id="148" w:author="Romano Linux Desktop" w:date="2018-10-05T09:21:00Z">
        <w:r w:rsidR="00F15A80" w:rsidDel="001D1A06">
          <w:delText>T</w:delText>
        </w:r>
        <w:r w:rsidDel="001D1A06">
          <w:delText xml:space="preserve">he </w:delText>
        </w:r>
      </w:del>
      <w:ins w:id="149" w:author="Romano Linux Desktop" w:date="2018-10-05T09:21:00Z">
        <w:r w:rsidR="001D1A06">
          <w:t xml:space="preserve">An </w:t>
        </w:r>
      </w:ins>
      <w:r>
        <w:t xml:space="preserve">“IntervalTimer” </w:t>
      </w:r>
      <w:del w:id="150" w:author="Romano Linux Desktop" w:date="2018-10-05T09:21:00Z">
        <w:r w:rsidDel="001D1A06">
          <w:delText xml:space="preserve">library </w:delText>
        </w:r>
      </w:del>
      <w:r>
        <w:t xml:space="preserve">was used in order to reliably </w:t>
      </w:r>
      <w:r w:rsidR="00547A3D">
        <w:t>orchestrate</w:t>
      </w:r>
      <w:r>
        <w:t xml:space="preserve"> </w:t>
      </w:r>
      <w:r w:rsidR="006A13DB">
        <w:t>digital</w:t>
      </w:r>
      <w:r w:rsidR="00547A3D">
        <w:t xml:space="preserve"> pulses and the multiple output devices</w:t>
      </w:r>
      <w:ins w:id="151" w:author="Romano Linux Desktop" w:date="2018-10-05T09:22:00Z">
        <w:r w:rsidR="001D1A06">
          <w:t xml:space="preserve">, and during every call to this object, the amplitude of the audio output, puff output, and light output were updated, and then a 1 ms digital pulse </w:t>
        </w:r>
        <w:r w:rsidR="001D1A06">
          <w:lastRenderedPageBreak/>
          <w:t>was output to mimic a camera trigger</w:t>
        </w:r>
      </w:ins>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52"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53"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54"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129C9FA0" w14:textId="096BF6CD" w:rsidR="009E4E72" w:rsidRDefault="006E59E3" w:rsidP="006C00BB">
      <w:pPr>
        <w:ind w:firstLine="720"/>
        <w:rPr>
          <w:ins w:id="155" w:author="Michael Romano" w:date="2018-10-05T18:05:00Z"/>
        </w:rPr>
      </w:pPr>
      <w:ins w:id="156" w:author="Michael Romano" w:date="2018-09-29T10:00:00Z">
        <w:r>
          <w:lastRenderedPageBreak/>
          <w:t xml:space="preserve">Because of the simplicity of the ADNS-9800 library and example experimental design setup built alongside, </w:t>
        </w:r>
      </w:ins>
      <w:del w:id="157" w:author="Michael Romano" w:date="2018-09-29T10:00:00Z">
        <w:r w:rsidR="00D70D6F" w:rsidDel="006E59E3">
          <w:delText>T</w:delText>
        </w:r>
      </w:del>
      <w:del w:id="158" w:author="Romano Linux Desktop" w:date="2018-10-05T09:32:00Z">
        <w:r w:rsidR="00D70D6F" w:rsidDel="00FE48EB">
          <w:delText>herefore,</w:delText>
        </w:r>
      </w:del>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59" w:author="Michael Romano" w:date="2018-09-29T10:01:00Z">
        <w:r w:rsidR="00490DC7" w:rsidDel="006E59E3">
          <w:delText>we have</w:delText>
        </w:r>
      </w:del>
      <w:ins w:id="160" w:author="Michael Romano" w:date="2018-09-29T10:01:00Z">
        <w:r>
          <w:t>are</w:t>
        </w:r>
      </w:ins>
      <w:r w:rsidR="00490DC7">
        <w:t xml:space="preserve"> already implemented directly in the code</w:t>
      </w:r>
      <w:r w:rsidR="00F857F8">
        <w:t xml:space="preserve">. Proper wiring </w:t>
      </w:r>
      <w:r w:rsidR="00D372FB">
        <w:t xml:space="preserve">is demonstrated in Figure </w:t>
      </w:r>
      <w:del w:id="161" w:author="Romano Linux Desktop" w:date="2018-10-05T09:33:00Z">
        <w:r w:rsidR="00D372FB" w:rsidDel="00FE48EB">
          <w:delText>2A</w:delText>
        </w:r>
      </w:del>
      <w:ins w:id="162" w:author="Romano Linux Desktop" w:date="2018-10-05T09:33:00Z">
        <w:r w:rsidR="00FE48EB">
          <w:t>2B</w:t>
        </w:r>
      </w:ins>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del w:id="163" w:author="Romano Linux Desktop" w:date="2018-10-05T09:33:00Z">
        <w:r w:rsidR="00BB635C" w:rsidDel="00FE48EB">
          <w:delText xml:space="preserve">is </w:delText>
        </w:r>
      </w:del>
      <w:ins w:id="164" w:author="Romano Linux Desktop" w:date="2018-10-05T09:33:00Z">
        <w:r w:rsidR="00FE48EB">
          <w:t xml:space="preserve">should be </w:t>
        </w:r>
      </w:ins>
      <w:r w:rsidR="00BB635C">
        <w:t>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165" w:author="Michael Romano" w:date="2018-09-29T10:01:00Z">
        <w:r w:rsidR="00AC123B">
          <w:t>28.9</w:t>
        </w:r>
      </w:ins>
      <w:del w:id="166" w:author="Michael Romano" w:date="2018-09-29T10:01:00Z">
        <w:r w:rsidR="008C24EE" w:rsidDel="006E59E3">
          <w:delText>29</w:delText>
        </w:r>
      </w:del>
      <w:r w:rsidR="008C24EE">
        <w:t xml:space="preserve"> microseconds per sample).</w:t>
      </w:r>
    </w:p>
    <w:p w14:paraId="36809221" w14:textId="57AED404" w:rsidR="00EB7CDA" w:rsidRPr="009E4E72" w:rsidRDefault="009E4E72" w:rsidP="009E4E72">
      <w:pPr>
        <w:ind w:firstLine="720"/>
        <w:rPr>
          <w:sz w:val="20"/>
          <w:rPrChange w:id="167" w:author="Michael Romano" w:date="2018-10-05T18:06:00Z">
            <w:rPr/>
          </w:rPrChange>
        </w:rPr>
      </w:pPr>
      <w:ins w:id="168" w:author="Michael Romano" w:date="2018-10-05T18:05:00Z">
        <w:r>
          <w:t xml:space="preserve">To verify that this bias in slope was not due to the </w:t>
        </w:r>
      </w:ins>
      <w:ins w:id="169" w:author="Michael Romano" w:date="2018-10-05T18:06:00Z">
        <w:r>
          <w:t xml:space="preserve">frequency of the </w:t>
        </w:r>
      </w:ins>
      <w:ins w:id="170" w:author="Michael Romano" w:date="2018-10-05T18:05:00Z">
        <w:r>
          <w:t>IntervalTimer</w:t>
        </w:r>
      </w:ins>
      <w:ins w:id="171" w:author="Michael Romano" w:date="2018-10-05T18:06:00Z">
        <w:r>
          <w:t>, we repeated recordings that were 5 minutes long each, each using the same script except with a 500 microsecond delay between the beginning of the digital pulse and end of the digital pulse.</w:t>
        </w:r>
      </w:ins>
      <w:ins w:id="172" w:author="Michael Romano" w:date="2018-10-05T18:08:00Z">
        <w:r>
          <w:t xml:space="preserve"> These all had very similar biases, </w:t>
        </w:r>
      </w:ins>
      <w:ins w:id="173" w:author="Michael Romano" w:date="2018-10-05T18:09:00Z">
        <w:r>
          <w:t>at 28.3 microseconds per second for the 20 Hz recording, and 28.4 microseconds per second for the 50 Hz and 100 Hz recordings, respectively.</w:t>
        </w:r>
      </w:ins>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2E8DE408"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del w:id="174" w:author="Romano Linux Desktop" w:date="2018-10-05T09:34:00Z">
        <w:r w:rsidR="005373E4" w:rsidDel="00FE48EB">
          <w:delText xml:space="preserve">the </w:delText>
        </w:r>
      </w:del>
      <w:ins w:id="175" w:author="Romano Linux Desktop" w:date="2018-10-05T09:34:00Z">
        <w:r w:rsidR="00FE48EB">
          <w:t xml:space="preserve">a </w:t>
        </w:r>
      </w:ins>
      <w:r w:rsidR="005373E4">
        <w:t>setup previously re</w:t>
      </w:r>
      <w:r w:rsidR="0087186C">
        <w:t>ported</w:t>
      </w:r>
      <w:ins w:id="176" w:author="Romano Linux Desktop" w:date="2018-10-05T09:34:00Z">
        <w:r w:rsidR="00FE48EB">
          <w:t xml:space="preserve"> by our lab</w:t>
        </w:r>
      </w:ins>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250A7846" w:rsidR="009C7571" w:rsidRDefault="00CD1149" w:rsidP="00B40A0C">
      <w:pPr>
        <w:ind w:firstLine="720"/>
      </w:pPr>
      <w:r>
        <w:t xml:space="preserve">Imaging can be performed simultaneously by turning on and off a given pin during each frame, the rising phase </w:t>
      </w:r>
      <w:ins w:id="177" w:author="Romano Linux Desktop" w:date="2018-10-05T09:34:00Z">
        <w:r w:rsidR="00FE48EB">
          <w:t xml:space="preserve">or falling phase </w:t>
        </w:r>
      </w:ins>
      <w:r>
        <w:t>of which a camera or other device can use as an indicator telling it to capture an image</w:t>
      </w:r>
      <w:ins w:id="178" w:author="Romano Linux Desktop" w:date="2018-10-05T09:34:00Z">
        <w:r w:rsidR="00FE48EB">
          <w:t xml:space="preserve"> or perform some other task</w:t>
        </w:r>
      </w:ins>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moveToRangeStart w:id="179" w:author="Romano Linux Desktop" w:date="2018-10-05T09:35:00Z" w:name="move526495472"/>
      <w:moveTo w:id="180" w:author="Romano Linux Desktop" w:date="2018-10-05T09:35:00Z">
        <w:r w:rsidR="00076608">
          <w:t xml:space="preserve">Like the motion experimental design, the measured timings were very similar to the theoretical timings, biased by approximately 30 microseconds per sample. </w:t>
        </w:r>
      </w:moveTo>
      <w:moveToRangeEnd w:id="179"/>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ins w:id="181" w:author="Romano Linux Desktop" w:date="2018-10-05T09:35:00Z">
        <w:r w:rsidR="00076608">
          <w:t xml:space="preserve">seconds </w:t>
        </w:r>
      </w:ins>
      <w:r w:rsidR="007F0DA0">
        <w:t>per second).</w:t>
      </w:r>
      <w:r w:rsidR="009C7571">
        <w:t xml:space="preserve"> </w:t>
      </w:r>
      <w:moveFromRangeStart w:id="182" w:author="Romano Linux Desktop" w:date="2018-10-05T09:35:00Z" w:name="move526495472"/>
      <w:moveFrom w:id="183" w:author="Romano Linux Desktop" w:date="2018-10-05T09:35:00Z">
        <w:r w:rsidR="009C7571" w:rsidDel="00076608">
          <w:t xml:space="preserve">Like the motion experimental design, the measured timings were very similar to the </w:t>
        </w:r>
        <w:r w:rsidR="003C6D1C" w:rsidDel="00076608">
          <w:t xml:space="preserve">theoretical timings, biased by approximately </w:t>
        </w:r>
        <w:r w:rsidR="0079150C" w:rsidDel="00076608">
          <w:t>30 micro</w:t>
        </w:r>
        <w:r w:rsidR="003C6D1C" w:rsidDel="00076608">
          <w:t xml:space="preserve">seconds per sample. </w:t>
        </w:r>
      </w:moveFrom>
      <w:moveFromRangeEnd w:id="182"/>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lastRenderedPageBreak/>
        <w:t xml:space="preserve">We </w:t>
      </w:r>
      <w:r w:rsidR="00E542A5">
        <w:t xml:space="preserve">demonstrate two inexpensive and highly accurate experimental paradigms both constructed around a Teensy 3.2 microcontroller. In the first, we </w:t>
      </w:r>
      <w:ins w:id="184" w:author="Michael Romano" w:date="2018-09-29T10:03:00Z">
        <w:r w:rsidR="002F36EF">
          <w:t xml:space="preserve">utilize </w:t>
        </w:r>
      </w:ins>
      <w:del w:id="185" w:author="Michael Romano" w:date="2018-09-29T10:03:00Z">
        <w:r w:rsidR="00E542A5" w:rsidDel="002F36EF">
          <w:delText xml:space="preserve">have designed and implemented a library capable of recording motor output from </w:delText>
        </w:r>
      </w:del>
      <w:r w:rsidR="00E542A5">
        <w:t>ADNS-9800 gaming sensors</w:t>
      </w:r>
      <w:ins w:id="186" w:author="Michael Romano" w:date="2018-09-29T10:03:00Z">
        <w:r w:rsidR="002F36EF">
          <w:t xml:space="preserve">, </w:t>
        </w:r>
      </w:ins>
      <w:ins w:id="187" w:author="Michael Romano" w:date="2018-09-29T10:04:00Z">
        <w:r w:rsidR="002F36EF">
          <w:t>which</w:t>
        </w:r>
      </w:ins>
      <w:ins w:id="188" w:author="Michael Romano" w:date="2018-09-29T10:03:00Z">
        <w:r w:rsidR="002F36EF">
          <w:t xml:space="preserve"> obviate the need</w:t>
        </w:r>
      </w:ins>
      <w:del w:id="189" w:author="Michael Romano" w:date="2018-09-29T10:03:00Z">
        <w:r w:rsidR="00E542A5" w:rsidDel="002F36EF">
          <w:delText xml:space="preserve"> without the need</w:delText>
        </w:r>
      </w:del>
      <w:r w:rsidR="00E542A5">
        <w:t xml:space="preserve"> for </w:t>
      </w:r>
      <w:ins w:id="190" w:author="Michael Romano" w:date="2018-09-29T10:03:00Z">
        <w:r w:rsidR="002F36EF">
          <w:t xml:space="preserve">external </w:t>
        </w:r>
      </w:ins>
      <w:del w:id="191" w:author="Michael Romano" w:date="2018-09-29T10:03:00Z">
        <w:r w:rsidR="00D73C96" w:rsidDel="002F36EF">
          <w:delText>outside</w:delText>
        </w:r>
        <w:r w:rsidR="00E542A5" w:rsidDel="002F36EF">
          <w:delText xml:space="preserve"> </w:delText>
        </w:r>
      </w:del>
      <w:r w:rsidR="00E542A5">
        <w:t>calibration</w:t>
      </w:r>
      <w:ins w:id="192"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w:t>
      </w:r>
      <w:bookmarkStart w:id="193" w:name="_GoBack"/>
      <w:bookmarkEnd w:id="193"/>
      <w:r w:rsidR="003F3083">
        <w:t>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194" w:author="Michael Romano" w:date="2018-09-29T10:04:00Z">
        <w:r w:rsidR="002F36EF">
          <w:t xml:space="preserve">and </w:t>
        </w:r>
      </w:ins>
      <w:r>
        <w:t>with high temporal accuracy</w:t>
      </w:r>
      <w:ins w:id="195" w:author="Romano Linux Desktop" w:date="2018-10-05T09:36:00Z">
        <w:r w:rsidR="003C7A53">
          <w:t xml:space="preserve"> in short intervals</w:t>
        </w:r>
      </w:ins>
      <w:r>
        <w:t>,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196" w:author="Michael Romano" w:date="2018-09-29T10:04:00Z">
        <w:r w:rsidDel="002F36EF">
          <w:delText>The only</w:delText>
        </w:r>
      </w:del>
      <w:ins w:id="197"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198" w:author="Michael Romano" w:date="2018-09-29T10:05:00Z">
        <w:r w:rsidR="006C36D7" w:rsidDel="007747C8">
          <w:delText xml:space="preserve">custom motion sensor library that we have developed for the </w:delText>
        </w:r>
      </w:del>
      <w:r w:rsidR="006C36D7">
        <w:t>ADNS-9800 sensors</w:t>
      </w:r>
      <w:ins w:id="199" w:author="Michael Romano" w:date="2018-09-29T10:05:00Z">
        <w:r w:rsidR="007747C8">
          <w:t xml:space="preserve"> and available library</w:t>
        </w:r>
      </w:ins>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w:t>
      </w:r>
      <w:r w:rsidR="00F94B6D">
        <w:lastRenderedPageBreak/>
        <w:t xml:space="preserve">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3B1817">
        <w:fldChar w:fldCharType="begin"/>
      </w:r>
      <w:r w:rsidR="003B1817">
        <w:instrText xml:space="preserve"> SEQ Table \* ARABIC </w:instrText>
      </w:r>
      <w:r w:rsidR="003B1817">
        <w:fldChar w:fldCharType="separate"/>
      </w:r>
      <w:r>
        <w:rPr>
          <w:noProof/>
        </w:rPr>
        <w:t>1</w:t>
      </w:r>
      <w:r w:rsidR="003B1817">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3B1817">
        <w:fldChar w:fldCharType="begin"/>
      </w:r>
      <w:r w:rsidR="003B1817">
        <w:instrText xml:space="preserve"> SEQ Table \* ARABIC </w:instrText>
      </w:r>
      <w:r w:rsidR="003B1817">
        <w:fldChar w:fldCharType="separate"/>
      </w:r>
      <w:r>
        <w:rPr>
          <w:noProof/>
        </w:rPr>
        <w:t>2</w:t>
      </w:r>
      <w:r w:rsidR="003B1817">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lastRenderedPageBreak/>
        <w:t xml:space="preserve">Table </w:t>
      </w:r>
      <w:r w:rsidR="003B1817">
        <w:fldChar w:fldCharType="begin"/>
      </w:r>
      <w:r w:rsidR="003B1817">
        <w:instrText xml:space="preserve"> SEQ Table \* ARABIC </w:instrText>
      </w:r>
      <w:r w:rsidR="003B1817">
        <w:fldChar w:fldCharType="separate"/>
      </w:r>
      <w:r>
        <w:rPr>
          <w:noProof/>
        </w:rPr>
        <w:t>3</w:t>
      </w:r>
      <w:r w:rsidR="003B1817">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Romano Linux Desktop" w:date="2018-10-05T09:06:00Z" w:initials="c">
    <w:p w14:paraId="6ADE377C" w14:textId="0B56D069" w:rsidR="00655867" w:rsidRDefault="00655867">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37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4BB4A" w14:textId="77777777" w:rsidR="003B1817" w:rsidRDefault="003B1817" w:rsidP="00E85F45">
      <w:pPr>
        <w:spacing w:after="0" w:line="240" w:lineRule="auto"/>
      </w:pPr>
      <w:r>
        <w:separator/>
      </w:r>
    </w:p>
  </w:endnote>
  <w:endnote w:type="continuationSeparator" w:id="0">
    <w:p w14:paraId="0FC50E66" w14:textId="77777777" w:rsidR="003B1817" w:rsidRDefault="003B181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0BA71" w14:textId="77777777" w:rsidR="003B1817" w:rsidRDefault="003B1817" w:rsidP="00E85F45">
      <w:pPr>
        <w:spacing w:after="0" w:line="240" w:lineRule="auto"/>
      </w:pPr>
      <w:r>
        <w:separator/>
      </w:r>
    </w:p>
  </w:footnote>
  <w:footnote w:type="continuationSeparator" w:id="0">
    <w:p w14:paraId="76388B60" w14:textId="77777777" w:rsidR="003B1817" w:rsidRDefault="003B181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C776C"/>
    <w:rsid w:val="001D15E9"/>
    <w:rsid w:val="001D1A06"/>
    <w:rsid w:val="001D2BBD"/>
    <w:rsid w:val="001D3F58"/>
    <w:rsid w:val="001D4C39"/>
    <w:rsid w:val="001D6EFC"/>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1817"/>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2F90"/>
    <w:rsid w:val="00435EFD"/>
    <w:rsid w:val="004379FE"/>
    <w:rsid w:val="00437F45"/>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36D7"/>
    <w:rsid w:val="006C6385"/>
    <w:rsid w:val="006E59E3"/>
    <w:rsid w:val="006E668F"/>
    <w:rsid w:val="006F0827"/>
    <w:rsid w:val="00706377"/>
    <w:rsid w:val="00707789"/>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E7E9C"/>
    <w:rsid w:val="007F0DA0"/>
    <w:rsid w:val="007F5AC9"/>
    <w:rsid w:val="008037DC"/>
    <w:rsid w:val="0081038E"/>
    <w:rsid w:val="00814823"/>
    <w:rsid w:val="0083552F"/>
    <w:rsid w:val="00835A0D"/>
    <w:rsid w:val="00835B7E"/>
    <w:rsid w:val="00844984"/>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E4E72"/>
    <w:rsid w:val="009F6104"/>
    <w:rsid w:val="00A120CF"/>
    <w:rsid w:val="00A133D1"/>
    <w:rsid w:val="00A22EE3"/>
    <w:rsid w:val="00A3364B"/>
    <w:rsid w:val="00A368E4"/>
    <w:rsid w:val="00A5138B"/>
    <w:rsid w:val="00A5333F"/>
    <w:rsid w:val="00A57CF6"/>
    <w:rsid w:val="00A61422"/>
    <w:rsid w:val="00A631C5"/>
    <w:rsid w:val="00A671B4"/>
    <w:rsid w:val="00A8194A"/>
    <w:rsid w:val="00A87CAC"/>
    <w:rsid w:val="00A9065D"/>
    <w:rsid w:val="00A914C8"/>
    <w:rsid w:val="00A92174"/>
    <w:rsid w:val="00A971F7"/>
    <w:rsid w:val="00AA307E"/>
    <w:rsid w:val="00AA5F80"/>
    <w:rsid w:val="00AB550D"/>
    <w:rsid w:val="00AC123B"/>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2709"/>
    <w:rsid w:val="00FB7CBF"/>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s>
</file>

<file path=customXml/itemProps1.xml><?xml version="1.0" encoding="utf-8"?>
<ds:datastoreItem xmlns:ds="http://schemas.openxmlformats.org/officeDocument/2006/customXml" ds:itemID="{D0A00995-C586-4C5C-9EDC-AA5A58D0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2</cp:revision>
  <dcterms:created xsi:type="dcterms:W3CDTF">2018-10-05T22:13:00Z</dcterms:created>
  <dcterms:modified xsi:type="dcterms:W3CDTF">2018-10-05T22:13:00Z</dcterms:modified>
</cp:coreProperties>
</file>