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C1D9FD" w14:textId="77777777" w:rsidR="00344BE3" w:rsidRPr="001D6942" w:rsidRDefault="00344BE3" w:rsidP="004970B1">
      <w:pPr>
        <w:rPr>
          <w:rFonts w:ascii="Times New Roman" w:hAnsi="Times New Roman" w:cs="Times New Roman"/>
          <w:b/>
        </w:rPr>
      </w:pPr>
      <w:r w:rsidRPr="001D6942">
        <w:rPr>
          <w:rFonts w:ascii="Times New Roman" w:hAnsi="Times New Roman" w:cs="Times New Roman"/>
          <w:b/>
        </w:rPr>
        <w:t>Abstract</w:t>
      </w:r>
    </w:p>
    <w:p w14:paraId="4DD4B200"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Background: Systems neuroscience experiments often require the integration of precisely timed data acquisition and behavioral monitoring. While specialized commercial systems have been designed to meet various needs of data acquisition and device control, they often fail to offer flexibility to interface with new instruments and variable behavioral experimental designs. </w:t>
      </w:r>
    </w:p>
    <w:p w14:paraId="73BD83D6"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New method: We </w:t>
      </w:r>
      <w:r>
        <w:rPr>
          <w:rFonts w:ascii="Times New Roman" w:hAnsi="Times New Roman" w:cs="Times New Roman"/>
        </w:rPr>
        <w:t>developed</w:t>
      </w:r>
      <w:r w:rsidRPr="001D6942">
        <w:rPr>
          <w:rFonts w:ascii="Times New Roman" w:hAnsi="Times New Roman" w:cs="Times New Roman"/>
        </w:rPr>
        <w:t xml:space="preserve"> a Teensy 3.2 microcontroller-based</w:t>
      </w:r>
      <w:r>
        <w:rPr>
          <w:rFonts w:ascii="Times New Roman" w:hAnsi="Times New Roman" w:cs="Times New Roman"/>
        </w:rPr>
        <w:t xml:space="preserve"> </w:t>
      </w:r>
      <w:r w:rsidRPr="001D6942">
        <w:rPr>
          <w:rFonts w:ascii="Times New Roman" w:hAnsi="Times New Roman" w:cs="Times New Roman"/>
        </w:rPr>
        <w:t>interface that offers high-speed, precisely timed behavioral data acquisition and digital and analog outputs for controlling sCMOS cameras and other devices.</w:t>
      </w:r>
    </w:p>
    <w:p w14:paraId="4877A0C7"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Results: We demonstrate the flexibility and the temporal precision of the Teensy interface in two experimental settings. We first used the Teensy interface for reliable recordings of an animal’s directional movement on a spherical treadmill, while delivering repeated digital pulses that can be used to control image acquisition from a sCMOS camera. In another example, we used the Teensy interface to control temporally precise delivery of an auditory stimulus and a gentle </w:t>
      </w:r>
      <w:r>
        <w:rPr>
          <w:rFonts w:ascii="Times New Roman" w:hAnsi="Times New Roman" w:cs="Times New Roman"/>
        </w:rPr>
        <w:t xml:space="preserve">eye </w:t>
      </w:r>
      <w:r w:rsidRPr="001D6942">
        <w:rPr>
          <w:rFonts w:ascii="Times New Roman" w:hAnsi="Times New Roman" w:cs="Times New Roman"/>
        </w:rPr>
        <w:t xml:space="preserve">puff in a </w:t>
      </w:r>
      <w:r>
        <w:rPr>
          <w:rFonts w:ascii="Times New Roman" w:hAnsi="Times New Roman" w:cs="Times New Roman"/>
        </w:rPr>
        <w:t>trace conditioning eye blink</w:t>
      </w:r>
      <w:r w:rsidRPr="001D6942">
        <w:rPr>
          <w:rFonts w:ascii="Times New Roman" w:hAnsi="Times New Roman" w:cs="Times New Roman"/>
        </w:rPr>
        <w:t xml:space="preserve"> behavioral paradigm, while delivering repeated digital pulses to initiate camera image acquisition.</w:t>
      </w:r>
    </w:p>
    <w:p w14:paraId="305FCBD5"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Comparison with existing methods: This interface allows high-speed and temporally precise </w:t>
      </w:r>
      <w:r>
        <w:rPr>
          <w:rFonts w:ascii="Times New Roman" w:hAnsi="Times New Roman" w:cs="Times New Roman"/>
        </w:rPr>
        <w:t xml:space="preserve">digital data acquisition and device control </w:t>
      </w:r>
      <w:r w:rsidRPr="001D6942">
        <w:rPr>
          <w:rFonts w:ascii="Times New Roman" w:hAnsi="Times New Roman" w:cs="Times New Roman"/>
        </w:rPr>
        <w:t>during diverse behavioral experiments.</w:t>
      </w:r>
    </w:p>
    <w:p w14:paraId="661B868A"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Conclusion: </w:t>
      </w:r>
      <w:r>
        <w:rPr>
          <w:rFonts w:ascii="Times New Roman" w:hAnsi="Times New Roman" w:cs="Times New Roman"/>
        </w:rPr>
        <w:t>The</w:t>
      </w:r>
      <w:r w:rsidRPr="001D6942">
        <w:rPr>
          <w:rFonts w:ascii="Times New Roman" w:hAnsi="Times New Roman" w:cs="Times New Roman"/>
        </w:rPr>
        <w:t xml:space="preserve"> Teensy interface, consisting of a Teensy 3.2 and custom software functions, provides a </w:t>
      </w:r>
      <w:r>
        <w:rPr>
          <w:rFonts w:ascii="Times New Roman" w:hAnsi="Times New Roman" w:cs="Times New Roman"/>
        </w:rPr>
        <w:t xml:space="preserve">temporally </w:t>
      </w:r>
      <w:r w:rsidRPr="001D6942">
        <w:rPr>
          <w:rFonts w:ascii="Times New Roman" w:hAnsi="Times New Roman" w:cs="Times New Roman"/>
        </w:rPr>
        <w:t>precise, low-cost</w:t>
      </w:r>
      <w:r>
        <w:rPr>
          <w:rFonts w:ascii="Times New Roman" w:hAnsi="Times New Roman" w:cs="Times New Roman"/>
        </w:rPr>
        <w:t>,</w:t>
      </w:r>
      <w:r w:rsidRPr="001D6942">
        <w:rPr>
          <w:rFonts w:ascii="Times New Roman" w:hAnsi="Times New Roman" w:cs="Times New Roman"/>
        </w:rPr>
        <w:t xml:space="preserve"> and flexible platform to </w:t>
      </w:r>
      <w:r>
        <w:rPr>
          <w:rFonts w:ascii="Times New Roman" w:hAnsi="Times New Roman" w:cs="Times New Roman"/>
        </w:rPr>
        <w:t xml:space="preserve">integrate </w:t>
      </w:r>
      <w:r w:rsidRPr="001D6942">
        <w:rPr>
          <w:rFonts w:ascii="Times New Roman" w:hAnsi="Times New Roman" w:cs="Times New Roman"/>
        </w:rPr>
        <w:t>sCMOS camera</w:t>
      </w:r>
      <w:r>
        <w:rPr>
          <w:rFonts w:ascii="Times New Roman" w:hAnsi="Times New Roman" w:cs="Times New Roman"/>
        </w:rPr>
        <w:t xml:space="preserve"> control</w:t>
      </w:r>
      <w:r w:rsidRPr="001D6942">
        <w:rPr>
          <w:rFonts w:ascii="Times New Roman" w:hAnsi="Times New Roman" w:cs="Times New Roman"/>
        </w:rPr>
        <w:t xml:space="preserve"> into behavioral experiments.</w:t>
      </w:r>
    </w:p>
    <w:p w14:paraId="49054602" w14:textId="77777777" w:rsidR="00344BE3" w:rsidRPr="001D6942" w:rsidRDefault="00344BE3" w:rsidP="004970B1">
      <w:pPr>
        <w:rPr>
          <w:rFonts w:ascii="Times New Roman" w:hAnsi="Times New Roman" w:cs="Times New Roman"/>
        </w:rPr>
      </w:pPr>
    </w:p>
    <w:p w14:paraId="6A5B8773" w14:textId="77777777" w:rsidR="00344BE3" w:rsidRPr="001D6942" w:rsidRDefault="00344BE3" w:rsidP="004970B1">
      <w:pPr>
        <w:spacing w:after="0" w:line="240" w:lineRule="auto"/>
        <w:rPr>
          <w:rFonts w:ascii="Times New Roman" w:hAnsi="Times New Roman" w:cs="Times New Roman"/>
        </w:rPr>
      </w:pPr>
      <w:r w:rsidRPr="001D6942">
        <w:rPr>
          <w:rFonts w:ascii="Times New Roman" w:hAnsi="Times New Roman" w:cs="Times New Roman"/>
          <w:b/>
        </w:rPr>
        <w:t xml:space="preserve">Keywords: </w:t>
      </w:r>
      <w:r w:rsidRPr="001D6942">
        <w:rPr>
          <w:rFonts w:ascii="Times New Roman" w:hAnsi="Times New Roman" w:cs="Times New Roman"/>
          <w:i/>
        </w:rPr>
        <w:t>Teensy, Arduino, microcontroller, sCMOS camera, o</w:t>
      </w:r>
      <w:r w:rsidRPr="0035460D">
        <w:rPr>
          <w:rFonts w:ascii="Times New Roman" w:hAnsi="Times New Roman" w:cs="Times New Roman"/>
          <w:i/>
        </w:rPr>
        <w:t>pen-source, spherical treadmill, ADNS</w:t>
      </w:r>
      <w:r>
        <w:rPr>
          <w:rFonts w:ascii="Times New Roman" w:hAnsi="Times New Roman" w:cs="Times New Roman"/>
          <w:i/>
        </w:rPr>
        <w:t>-9800</w:t>
      </w:r>
      <w:r w:rsidRPr="0035460D">
        <w:rPr>
          <w:rFonts w:ascii="Times New Roman" w:hAnsi="Times New Roman" w:cs="Times New Roman"/>
          <w:i/>
        </w:rPr>
        <w:t xml:space="preserve"> gaming sensor</w:t>
      </w:r>
    </w:p>
    <w:p w14:paraId="546846FB" w14:textId="77777777" w:rsidR="00344BE3" w:rsidRPr="001D6942" w:rsidRDefault="00344BE3" w:rsidP="004970B1">
      <w:pPr>
        <w:rPr>
          <w:rFonts w:ascii="Times New Roman" w:hAnsi="Times New Roman" w:cs="Times New Roman"/>
          <w:b/>
        </w:rPr>
      </w:pPr>
    </w:p>
    <w:p w14:paraId="3F77DCDB" w14:textId="77777777" w:rsidR="00344BE3" w:rsidRPr="001D6942" w:rsidRDefault="00344BE3" w:rsidP="004970B1">
      <w:pPr>
        <w:rPr>
          <w:rFonts w:ascii="Times New Roman" w:hAnsi="Times New Roman" w:cs="Times New Roman"/>
          <w:b/>
        </w:rPr>
      </w:pPr>
      <w:r w:rsidRPr="001D6942">
        <w:rPr>
          <w:rFonts w:ascii="Times New Roman" w:hAnsi="Times New Roman" w:cs="Times New Roman"/>
          <w:b/>
        </w:rPr>
        <w:t>1. Introduction</w:t>
      </w:r>
    </w:p>
    <w:p w14:paraId="673687C6" w14:textId="77777777" w:rsidR="001454A6" w:rsidRDefault="00344BE3" w:rsidP="004970B1">
      <w:pPr>
        <w:ind w:firstLine="360"/>
        <w:rPr>
          <w:rFonts w:ascii="Times New Roman" w:hAnsi="Times New Roman" w:cs="Times New Roman"/>
        </w:rPr>
      </w:pPr>
      <w:r w:rsidRPr="001D6942">
        <w:rPr>
          <w:rFonts w:ascii="Times New Roman" w:hAnsi="Times New Roman" w:cs="Times New Roman"/>
        </w:rPr>
        <w:t xml:space="preserve">Recent advances in sCMOS camera technology and genetically encoded </w:t>
      </w:r>
      <w:r>
        <w:rPr>
          <w:rFonts w:ascii="Times New Roman" w:hAnsi="Times New Roman" w:cs="Times New Roman"/>
        </w:rPr>
        <w:t>neural activity indicator</w:t>
      </w:r>
      <w:r w:rsidRPr="001D6942">
        <w:rPr>
          <w:rFonts w:ascii="Times New Roman" w:hAnsi="Times New Roman" w:cs="Times New Roman"/>
        </w:rPr>
        <w:t>s enable large scale fluorescence imaging of thousands of individual cells’ activity during behavior</w:t>
      </w:r>
      <w:r w:rsidR="00DE69D7">
        <w:rPr>
          <w:rFonts w:ascii="Times New Roman" w:hAnsi="Times New Roman" w:cs="Times New Roman"/>
        </w:rPr>
        <w:t xml:space="preserve"> </w:t>
      </w:r>
      <w:r>
        <w:rPr>
          <w:rFonts w:ascii="Times New Roman" w:hAnsi="Times New Roman" w:cs="Times New Roman"/>
        </w:rPr>
        <w:fldChar w:fldCharType="begin">
          <w:fldData xml:space="preserve">PEVuZE5vdGU+PENpdGU+PEF1dGhvcj5Nb2hhbW1lZDwvQXV0aG9yPjxZZWFyPjIwMTY8L1llYXI+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==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PEVuZE5vdGU+PENpdGU+PEF1dGhvcj5Nb2hhbW1lZDwvQXV0aG9yPjxZZWFyPjIwMTY8L1llYXI+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==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(Mohammed et al., 2016; Nguyen et al., 2016)</w:t>
      </w:r>
      <w:r>
        <w:rPr>
          <w:rFonts w:ascii="Times New Roman" w:hAnsi="Times New Roman" w:cs="Times New Roman"/>
        </w:rPr>
        <w:fldChar w:fldCharType="end"/>
      </w:r>
      <w:r w:rsidRPr="001D6942">
        <w:rPr>
          <w:rFonts w:ascii="Times New Roman" w:hAnsi="Times New Roman" w:cs="Times New Roman"/>
        </w:rPr>
        <w:t xml:space="preserve">. One key technical aspect of neural network analysis during behavior is temporal precision, where neural activities need to be precisely aligned with behavioral features. However, it has been difficult to </w:t>
      </w:r>
      <w:r>
        <w:rPr>
          <w:rFonts w:ascii="Times New Roman" w:hAnsi="Times New Roman" w:cs="Times New Roman"/>
        </w:rPr>
        <w:t xml:space="preserve">easily </w:t>
      </w:r>
      <w:r w:rsidRPr="001D6942">
        <w:rPr>
          <w:rFonts w:ascii="Times New Roman" w:hAnsi="Times New Roman" w:cs="Times New Roman"/>
        </w:rPr>
        <w:t>integrate sCMOS cameras, deployed in large scale calcium imaging studies, with devices needed to monitor and control behavioral experiments</w:t>
      </w:r>
      <w:r w:rsidR="001454A6">
        <w:rPr>
          <w:rFonts w:ascii="Times New Roman" w:hAnsi="Times New Roman" w:cs="Times New Roman"/>
        </w:rPr>
        <w:t>.</w:t>
      </w:r>
    </w:p>
    <w:p w14:paraId="746096F2" w14:textId="537B8630" w:rsidR="00344BE3" w:rsidRPr="001454A6" w:rsidRDefault="00344BE3" w:rsidP="004970B1">
      <w:pPr>
        <w:ind w:firstLine="360"/>
        <w:rPr>
          <w:rFonts w:ascii="Times New Roman" w:hAnsi="Times New Roman" w:cs="Times New Roman"/>
        </w:rPr>
      </w:pPr>
      <w:r w:rsidRPr="001D6942">
        <w:rPr>
          <w:rFonts w:ascii="Times New Roman" w:hAnsi="Times New Roman" w:cs="Times New Roman"/>
        </w:rPr>
        <w:t>Traditional A</w:t>
      </w:r>
      <w:r w:rsidRPr="001D6942">
        <w:rPr>
          <w:rFonts w:ascii="Times New Roman" w:eastAsiaTheme="minorEastAsia" w:hAnsi="Times New Roman" w:cs="Times New Roman"/>
          <w:color w:val="000000" w:themeColor="text1"/>
          <w:kern w:val="24"/>
        </w:rPr>
        <w:t>nalog/Digital interfaces are often operated by programs, such as</w:t>
      </w:r>
      <w:r w:rsidRPr="001D6942">
        <w:rPr>
          <w:rFonts w:ascii="Times New Roman" w:hAnsi="Times New Roman" w:cs="Times New Roman"/>
        </w:rPr>
        <w:t xml:space="preserve"> MATLAB, that </w:t>
      </w:r>
      <w:r w:rsidRPr="001D6942">
        <w:rPr>
          <w:rFonts w:ascii="Times New Roman" w:eastAsiaTheme="minorEastAsia" w:hAnsi="Times New Roman" w:cs="Times New Roman"/>
          <w:color w:val="000000" w:themeColor="text1"/>
          <w:kern w:val="24"/>
        </w:rPr>
        <w:t>offer a wide range of applications</w:t>
      </w:r>
      <w:r w:rsidRPr="001D6942">
        <w:rPr>
          <w:rFonts w:ascii="Times New Roman" w:hAnsi="Times New Roman" w:cs="Times New Roman"/>
        </w:rPr>
        <w:t>. However, using</w:t>
      </w:r>
      <w:r w:rsidR="001454A6">
        <w:rPr>
          <w:rFonts w:ascii="Times New Roman" w:hAnsi="Times New Roman" w:cs="Times New Roman"/>
        </w:rPr>
        <w:t xml:space="preserve"> high-level programming in</w:t>
      </w:r>
      <w:r w:rsidRPr="001D6942">
        <w:rPr>
          <w:rFonts w:ascii="Times New Roman" w:hAnsi="Times New Roman" w:cs="Times New Roman"/>
        </w:rPr>
        <w:t xml:space="preserve"> MATLAB or other PC-based programs </w:t>
      </w:r>
      <w:r w:rsidRPr="001D6942">
        <w:rPr>
          <w:rFonts w:ascii="Times New Roman" w:eastAsiaTheme="minorEastAsia" w:hAnsi="Times New Roman" w:cs="Times New Roman"/>
          <w:color w:val="000000" w:themeColor="text1"/>
          <w:kern w:val="24"/>
        </w:rPr>
        <w:t xml:space="preserve">can lead to undesired temporal delays, as the PC operating system needs to balance the demands of many system operations at once. </w:t>
      </w:r>
      <w:r w:rsidR="00DE69D7">
        <w:rPr>
          <w:rFonts w:ascii="Times New Roman" w:eastAsiaTheme="minorEastAsia" w:hAnsi="Times New Roman" w:cs="Times New Roman"/>
          <w:color w:val="000000" w:themeColor="text1"/>
          <w:kern w:val="24"/>
        </w:rPr>
        <w:t>Further, lower-level implementations of sCMOS camera control, for example using low-level programming in MATLAB or a graphical program such as LabVIEW, has a steep learning curve. Thus, a method of sCMOS camera control that involves high precision and easy programmability is highly desirable.</w:t>
      </w:r>
    </w:p>
    <w:p w14:paraId="388BB681" w14:textId="05586FF9" w:rsidR="00344BE3" w:rsidRPr="001D6942" w:rsidRDefault="00344BE3" w:rsidP="004970B1">
      <w:pPr>
        <w:ind w:firstLine="360"/>
        <w:rPr>
          <w:rFonts w:ascii="Times New Roman" w:hAnsi="Times New Roman" w:cs="Times New Roman"/>
        </w:rPr>
      </w:pPr>
      <w:r w:rsidRPr="001D6942">
        <w:rPr>
          <w:rFonts w:ascii="Times New Roman" w:eastAsiaTheme="minorEastAsia" w:hAnsi="Times New Roman" w:cs="Times New Roman"/>
          <w:color w:val="000000" w:themeColor="text1"/>
          <w:kern w:val="24"/>
        </w:rPr>
        <w:t xml:space="preserve">Over the last decade, </w:t>
      </w:r>
      <w:r w:rsidRPr="001D6942">
        <w:rPr>
          <w:rFonts w:ascii="Times New Roman" w:hAnsi="Times New Roman" w:cs="Times New Roman"/>
        </w:rPr>
        <w:t xml:space="preserve">microcontrollers </w:t>
      </w:r>
      <w:r>
        <w:rPr>
          <w:rFonts w:ascii="Times New Roman" w:hAnsi="Times New Roman" w:cs="Times New Roman"/>
        </w:rPr>
        <w:t xml:space="preserve">traditionally </w:t>
      </w:r>
      <w:r w:rsidRPr="001D6942">
        <w:rPr>
          <w:rFonts w:ascii="Times New Roman" w:hAnsi="Times New Roman" w:cs="Times New Roman"/>
        </w:rPr>
        <w:t>marketed to hobbyists have gained popularity across a variety of scientific fields</w:t>
      </w:r>
      <w:r w:rsidR="00D07FE2">
        <w:rPr>
          <w:rFonts w:ascii="Times New Roman" w:hAnsi="Times New Roman" w:cs="Times New Roman"/>
        </w:rPr>
        <w:t xml:space="preserve"> </w:t>
      </w:r>
      <w:r>
        <w:rPr>
          <w:rFonts w:ascii="Times New Roman" w:hAnsi="Times New Roman" w:cs="Times New Roman"/>
        </w:rPr>
        <w:fldChar w:fldCharType="begin">
          <w:fldData xml:space="preserve">PEVuZE5vdGU+PENpdGU+PEF1dGhvcj5DaGVuPC9BdXRob3I+PFllYXI+MjAxNzwvWWVhcj48UmVj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PEVuZE5vdGU+PENpdGU+PEF1dGhvcj5DaGVuPC9BdXRob3I+PFllYXI+MjAxNzwvWWVhcj48UmVj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(D'Ausilio, 2012; Sanders and Kepecs, 2014; Husain et al., 2016; Chen and Li, 2017)</w:t>
      </w:r>
      <w:r>
        <w:rPr>
          <w:rFonts w:ascii="Times New Roman" w:hAnsi="Times New Roman" w:cs="Times New Roman"/>
        </w:rPr>
        <w:fldChar w:fldCharType="end"/>
      </w:r>
      <w:r w:rsidRPr="001D6942">
        <w:rPr>
          <w:rFonts w:ascii="Times New Roman" w:hAnsi="Times New Roman" w:cs="Times New Roman"/>
        </w:rPr>
        <w:t>. For example, Arduino microcontrollers have recently been integrated into two-photon imaging experiments</w:t>
      </w:r>
      <w:r>
        <w:rPr>
          <w:rFonts w:ascii="Times New Roman" w:hAnsi="Times New Roman" w:cs="Times New Roman"/>
          <w:noProof/>
        </w:rPr>
        <w:t xml:space="preserve"> </w:t>
      </w:r>
      <w:r w:rsidR="001F731B">
        <w:rPr>
          <w:rFonts w:ascii="Times New Roman" w:hAnsi="Times New Roman" w:cs="Times New Roman"/>
          <w:noProof/>
        </w:rPr>
        <w:fldChar w:fldCharType="begin">
          <w:fldData xml:space="preserve">PEVuZE5vdGU+PENpdGU+PEF1dGhvcj5XaWxtczwvQXV0aG9yPjxZZWFyPjIwMTU8L1llYXI+PFJl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</w:fldData>
        </w:fldChar>
      </w:r>
      <w:r w:rsidR="001F731B">
        <w:rPr>
          <w:rFonts w:ascii="Times New Roman" w:hAnsi="Times New Roman" w:cs="Times New Roman"/>
          <w:noProof/>
        </w:rPr>
        <w:instrText xml:space="preserve"> ADDIN EN.CITE </w:instrText>
      </w:r>
      <w:r w:rsidR="001F731B">
        <w:rPr>
          <w:rFonts w:ascii="Times New Roman" w:hAnsi="Times New Roman" w:cs="Times New Roman"/>
          <w:noProof/>
        </w:rPr>
        <w:fldChar w:fldCharType="begin">
          <w:fldData xml:space="preserve">PEVuZE5vdGU+PENpdGU+PEF1dGhvcj5XaWxtczwvQXV0aG9yPjxZZWFyPjIwMTU8L1llYXI+PFJl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</w:fldData>
        </w:fldChar>
      </w:r>
      <w:r w:rsidR="001F731B">
        <w:rPr>
          <w:rFonts w:ascii="Times New Roman" w:hAnsi="Times New Roman" w:cs="Times New Roman"/>
          <w:noProof/>
        </w:rPr>
        <w:instrText xml:space="preserve"> ADDIN EN.CITE.DATA </w:instrText>
      </w:r>
      <w:r w:rsidR="001F731B">
        <w:rPr>
          <w:rFonts w:ascii="Times New Roman" w:hAnsi="Times New Roman" w:cs="Times New Roman"/>
          <w:noProof/>
        </w:rPr>
      </w:r>
      <w:r w:rsidR="001F731B">
        <w:rPr>
          <w:rFonts w:ascii="Times New Roman" w:hAnsi="Times New Roman" w:cs="Times New Roman"/>
          <w:noProof/>
        </w:rPr>
        <w:fldChar w:fldCharType="end"/>
      </w:r>
      <w:r w:rsidR="001F731B">
        <w:rPr>
          <w:rFonts w:ascii="Times New Roman" w:hAnsi="Times New Roman" w:cs="Times New Roman"/>
          <w:noProof/>
        </w:rPr>
        <w:fldChar w:fldCharType="separate"/>
      </w:r>
      <w:r w:rsidR="001F731B">
        <w:rPr>
          <w:rFonts w:ascii="Times New Roman" w:hAnsi="Times New Roman" w:cs="Times New Roman"/>
          <w:noProof/>
        </w:rPr>
        <w:t>(Wilms and Hausser, 2015; Takahashi et al., 2016; Micallef et al., 2017)</w:t>
      </w:r>
      <w:r w:rsidR="001F731B">
        <w:rPr>
          <w:rFonts w:ascii="Times New Roman" w:hAnsi="Times New Roman" w:cs="Times New Roman"/>
          <w:noProof/>
        </w:rPr>
        <w:fldChar w:fldCharType="end"/>
      </w:r>
      <w:r w:rsidRPr="001D6942">
        <w:rPr>
          <w:rFonts w:ascii="Times New Roman" w:hAnsi="Times New Roman" w:cs="Times New Roman"/>
        </w:rPr>
        <w:t xml:space="preserve">. </w:t>
      </w:r>
      <w:r w:rsidRPr="001D6942">
        <w:rPr>
          <w:rFonts w:ascii="Times New Roman" w:hAnsi="Times New Roman" w:cs="Times New Roman"/>
        </w:rPr>
        <w:lastRenderedPageBreak/>
        <w:t>Microcontrollers are small, low-cost, and capable of delivering digital outputs with microsecond time precision. Arduino, which utilizes user-friendly, open-source software functions, was the first major microcontroller to gain substantial popularity. Recently, Teensy 3.2 microcontrollers were developed, which have all the key features of the</w:t>
      </w:r>
      <w:r>
        <w:rPr>
          <w:rFonts w:ascii="Times New Roman" w:hAnsi="Times New Roman" w:cs="Times New Roman"/>
        </w:rPr>
        <w:t xml:space="preserve"> current version of the</w:t>
      </w:r>
      <w:r w:rsidRPr="001D6942">
        <w:rPr>
          <w:rFonts w:ascii="Times New Roman" w:hAnsi="Times New Roman" w:cs="Times New Roman"/>
        </w:rPr>
        <w:t xml:space="preserve"> standard Arduino microcontroller (Arduino Uno Rev3), as well as the additional feature of delivering analog output. T</w:t>
      </w:r>
      <w:r>
        <w:rPr>
          <w:rFonts w:ascii="Times New Roman" w:hAnsi="Times New Roman" w:cs="Times New Roman"/>
        </w:rPr>
        <w:t xml:space="preserve">eensy </w:t>
      </w:r>
      <w:r w:rsidRPr="001D6942">
        <w:rPr>
          <w:rFonts w:ascii="Times New Roman" w:hAnsi="Times New Roman" w:cs="Times New Roman"/>
        </w:rPr>
        <w:t xml:space="preserve">microcontrollers utilize the same open-source Arduino software environment, </w:t>
      </w:r>
      <w:r>
        <w:rPr>
          <w:rFonts w:ascii="Times New Roman" w:hAnsi="Times New Roman" w:cs="Times New Roman"/>
        </w:rPr>
        <w:t xml:space="preserve">and remain </w:t>
      </w:r>
      <w:r w:rsidRPr="001D6942">
        <w:rPr>
          <w:rFonts w:ascii="Times New Roman" w:hAnsi="Times New Roman" w:cs="Times New Roman"/>
        </w:rPr>
        <w:t>easy to program</w:t>
      </w:r>
      <w:r w:rsidR="00AD6B3E">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&lt;EndNote&gt;&lt;Cite&gt;&lt;Author&gt;D&amp;apos;Ausilio&lt;/Author&gt;&lt;Year&gt;2012&lt;/Year&gt;&lt;RecNum&gt;143&lt;/RecNum&gt;&lt;IDText&gt;Arduino: A Low-Cost Multipurpose Lab Equipment&lt;/IDText&gt;&lt;DisplayText&gt;(D&amp;apos;Ausilio, 2012)&lt;/DisplayText&gt;&lt;record&gt;&lt;rec-number&gt;143&lt;/rec-number&gt;&lt;foreign-keys&gt;&lt;key app="EN" db-id="90fwxpxdnsdz0oe00fnxt5zmp0st2s9f05ss" timestamp="1546886644"&gt;143&lt;/key&gt;&lt;key app="ENWeb" db-id=""&gt;0&lt;/key&gt;&lt;/foreign-keys&gt;&lt;ref-type name="Journal Article"&gt;17&lt;/ref-type&gt;&lt;contributors&gt;&lt;authors&gt;&lt;author&gt;D&amp;apos;Ausilio, A.&lt;/author&gt;&lt;/authors&gt;&lt;/contributors&gt;&lt;auth-address&gt;RBCS - Robotics, Brain and Cognitive Sciences Department, IIT - The Italian Institute of Technology, Via Morego, 30-16163, Genova, Italy. alessandro.dausilio@iit.it&lt;/auth-address&gt;&lt;titles&gt;&lt;title&gt;Arduino: a low-cost multipurpose lab equipment&lt;/title&gt;&lt;secondary-title&gt;Behav Res Methods&lt;/secondary-title&gt;&lt;/titles&gt;&lt;periodical&gt;&lt;full-title&gt;Behav Res Methods&lt;/full-title&gt;&lt;/periodical&gt;&lt;pages&gt;305-13&lt;/pages&gt;&lt;volume&gt;44&lt;/volume&gt;&lt;number&gt;2&lt;/number&gt;&lt;edition&gt;2011/11/01&lt;/edition&gt;&lt;keywords&gt;&lt;keyword&gt;*Computers&lt;/keyword&gt;&lt;keyword&gt;Neurophysiology/economics/*instrumentation&lt;/keyword&gt;&lt;keyword&gt;Programming Languages&lt;/keyword&gt;&lt;keyword&gt;Psychology, Experimental/economics/*instrumentation&lt;/keyword&gt;&lt;keyword&gt;Reproducibility of Results&lt;/keyword&gt;&lt;keyword&gt;Research/economics/instrumentation&lt;/keyword&gt;&lt;keyword&gt;Software&lt;/keyword&gt;&lt;/keywords&gt;&lt;dates&gt;&lt;year&gt;2012&lt;/year&gt;&lt;pub-dates&gt;&lt;date&gt;Jun&lt;/date&gt;&lt;/pub-dates&gt;&lt;/dates&gt;&lt;isbn&gt;1554-3528 (Electronic)&amp;#xD;1554-351X (Linking)&lt;/isbn&gt;&lt;accession-num&gt;22037977&lt;/accession-num&gt;&lt;urls&gt;&lt;related-urls&gt;&lt;url&gt;https://www.ncbi.nlm.nih.gov/pubmed/22037977&lt;/url&gt;&lt;/related-urls&gt;&lt;/urls&gt;&lt;electronic-resource-num&gt;10.3758/s13428-011-0163-z&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(D'Ausilio, 2012)</w:t>
      </w:r>
      <w:r>
        <w:rPr>
          <w:rFonts w:ascii="Times New Roman" w:hAnsi="Times New Roman" w:cs="Times New Roman"/>
        </w:rPr>
        <w:fldChar w:fldCharType="end"/>
      </w:r>
      <w:r w:rsidRPr="001D6942">
        <w:rPr>
          <w:rFonts w:ascii="Times New Roman" w:hAnsi="Times New Roman" w:cs="Times New Roman"/>
        </w:rPr>
        <w:t>. Because of the simplicity of microcontrollers and their temporal precisions, microcontrollers represent an attractive solution to precisely record data and monitor experimental progress.</w:t>
      </w:r>
    </w:p>
    <w:p w14:paraId="62E53E9D" w14:textId="77777777" w:rsidR="00344BE3" w:rsidRPr="001D6942" w:rsidRDefault="00344BE3" w:rsidP="004970B1">
      <w:pPr>
        <w:ind w:firstLine="360"/>
        <w:rPr>
          <w:rFonts w:ascii="Times New Roman" w:hAnsi="Times New Roman" w:cs="Times New Roman"/>
        </w:rPr>
      </w:pPr>
      <w:r w:rsidRPr="001D6942">
        <w:rPr>
          <w:rFonts w:ascii="Times New Roman" w:hAnsi="Times New Roman" w:cs="Times New Roman"/>
        </w:rPr>
        <w:t xml:space="preserve">Here, we demonstrate and characterize a flexible Teensy 3.2-based interface for temporally precise data acquisition and delivery of analog and digital signals, during a voluntary movement tracking experiment </w:t>
      </w:r>
      <w:r>
        <w:rPr>
          <w:rFonts w:ascii="Times New Roman" w:hAnsi="Times New Roman" w:cs="Times New Roman"/>
        </w:rPr>
        <w:t>and trace conditioning eye blink</w:t>
      </w:r>
      <w:r w:rsidRPr="001D6942">
        <w:rPr>
          <w:rFonts w:ascii="Times New Roman" w:hAnsi="Times New Roman" w:cs="Times New Roman"/>
        </w:rPr>
        <w:t xml:space="preserve"> learning experiment. The Teensy interface can deliver digital pulses with microsecond precision to initiate individual image frame</w:t>
      </w:r>
      <w:r>
        <w:rPr>
          <w:rFonts w:ascii="Times New Roman" w:hAnsi="Times New Roman" w:cs="Times New Roman"/>
        </w:rPr>
        <w:t xml:space="preserve"> </w:t>
      </w:r>
      <w:r w:rsidRPr="001D6942">
        <w:rPr>
          <w:rFonts w:ascii="Times New Roman" w:hAnsi="Times New Roman" w:cs="Times New Roman"/>
        </w:rPr>
        <w:t xml:space="preserve">capture </w:t>
      </w:r>
      <w:r>
        <w:rPr>
          <w:rFonts w:ascii="Times New Roman" w:hAnsi="Times New Roman" w:cs="Times New Roman"/>
        </w:rPr>
        <w:t>using the camera’s external trigger settings</w:t>
      </w:r>
      <w:r w:rsidRPr="001D6942">
        <w:rPr>
          <w:rFonts w:ascii="Times New Roman" w:hAnsi="Times New Roman" w:cs="Times New Roman"/>
        </w:rPr>
        <w:t xml:space="preserve"> at a desired frequency, while simultaneously collecting animal behavioral data</w:t>
      </w:r>
      <w:r>
        <w:rPr>
          <w:rFonts w:ascii="Times New Roman" w:hAnsi="Times New Roman" w:cs="Times New Roman"/>
        </w:rPr>
        <w:t xml:space="preserve">. </w:t>
      </w:r>
      <w:r w:rsidRPr="001D6942">
        <w:rPr>
          <w:rFonts w:ascii="Times New Roman" w:hAnsi="Times New Roman" w:cs="Times New Roman"/>
        </w:rPr>
        <w:t>We also demonstrate the ability of the Teensy interface to generate analog sound waveforms to drive a speaker for</w:t>
      </w:r>
      <w:r>
        <w:rPr>
          <w:rFonts w:ascii="Times New Roman" w:hAnsi="Times New Roman" w:cs="Times New Roman"/>
        </w:rPr>
        <w:t xml:space="preserve"> a trace conditioning eye blink </w:t>
      </w:r>
      <w:r w:rsidRPr="001D6942">
        <w:rPr>
          <w:rFonts w:ascii="Times New Roman" w:hAnsi="Times New Roman" w:cs="Times New Roman"/>
        </w:rPr>
        <w:t>experiment. Together, these results demonstrate that the Teensy interface, consisting of a Teensy microcontroller and a set of custom software functions, offers a flexible, accurate, and user-friendly environment for imaging experiments during behavior.</w:t>
      </w:r>
    </w:p>
    <w:p w14:paraId="0F9FFF61" w14:textId="77777777" w:rsidR="00344BE3" w:rsidRPr="001D6942" w:rsidRDefault="00344BE3" w:rsidP="004970B1">
      <w:pPr>
        <w:rPr>
          <w:rFonts w:ascii="Times New Roman" w:hAnsi="Times New Roman" w:cs="Times New Roman"/>
        </w:rPr>
      </w:pPr>
    </w:p>
    <w:p w14:paraId="0814E6C3" w14:textId="77777777" w:rsidR="00344BE3" w:rsidRDefault="00344BE3" w:rsidP="004970B1">
      <w:pPr>
        <w:rPr>
          <w:rFonts w:ascii="Times New Roman" w:hAnsi="Times New Roman" w:cs="Times New Roman"/>
          <w:b/>
        </w:rPr>
      </w:pPr>
      <w:r w:rsidRPr="001D6942">
        <w:rPr>
          <w:rFonts w:ascii="Times New Roman" w:hAnsi="Times New Roman" w:cs="Times New Roman"/>
          <w:b/>
        </w:rPr>
        <w:t>2. Methods</w:t>
      </w:r>
    </w:p>
    <w:p w14:paraId="41B65091" w14:textId="448B7C05" w:rsidR="00265551" w:rsidRPr="00B208AB" w:rsidDel="00C96D90" w:rsidRDefault="00B208AB" w:rsidP="00B208AB">
      <w:pPr>
        <w:rPr>
          <w:del w:id="0" w:author="Romano, Michael, Francis" w:date="2019-02-19T13:33:00Z"/>
          <w:rFonts w:ascii="Times New Roman" w:hAnsi="Times New Roman" w:cs="Times New Roman"/>
        </w:rPr>
      </w:pPr>
      <w:del w:id="1" w:author="Romano, Michael, Francis" w:date="2019-02-19T13:24:00Z">
        <w:r w:rsidRPr="00B208AB" w:rsidDel="00C96D90">
          <w:rPr>
            <w:rFonts w:ascii="Times New Roman" w:hAnsi="Times New Roman" w:cs="Times New Roman"/>
          </w:rPr>
          <w:delText>All animal procedures were approved by the</w:delText>
        </w:r>
      </w:del>
      <w:ins w:id="2" w:author="Romano, Michael, Francis" w:date="2019-02-19T13:24:00Z">
        <w:r w:rsidR="00C96D90">
          <w:rPr>
            <w:rFonts w:ascii="Times New Roman" w:hAnsi="Times New Roman" w:cs="Times New Roman"/>
          </w:rPr>
          <w:t>The</w:t>
        </w:r>
      </w:ins>
      <w:r w:rsidRPr="00B208AB">
        <w:rPr>
          <w:rFonts w:ascii="Times New Roman" w:hAnsi="Times New Roman" w:cs="Times New Roman"/>
        </w:rPr>
        <w:t xml:space="preserve"> Boston University Institutional Animal Care and Use Committee</w:t>
      </w:r>
      <w:del w:id="3" w:author="Romano, Michael, Francis" w:date="2019-02-19T13:25:00Z">
        <w:r w:rsidRPr="00B208AB" w:rsidDel="00C96D90">
          <w:rPr>
            <w:rFonts w:ascii="Times New Roman" w:hAnsi="Times New Roman" w:cs="Times New Roman"/>
          </w:rPr>
          <w:delText>,</w:delText>
        </w:r>
      </w:del>
      <w:ins w:id="4" w:author="Romano, Michael, Francis" w:date="2019-02-19T13:24:00Z">
        <w:r w:rsidR="00C96D90">
          <w:rPr>
            <w:rFonts w:ascii="Times New Roman" w:hAnsi="Times New Roman" w:cs="Times New Roman"/>
          </w:rPr>
          <w:t xml:space="preserve"> approved all animal procedures a</w:t>
        </w:r>
      </w:ins>
      <w:ins w:id="5" w:author="Romano, Michael, Francis" w:date="2019-02-19T13:25:00Z">
        <w:r w:rsidR="00C96D90">
          <w:rPr>
            <w:rFonts w:ascii="Times New Roman" w:hAnsi="Times New Roman" w:cs="Times New Roman"/>
          </w:rPr>
          <w:t>nd the methods followed the approved guidelines.</w:t>
        </w:r>
      </w:ins>
      <w:r w:rsidRPr="00B208AB">
        <w:rPr>
          <w:rFonts w:ascii="Times New Roman" w:hAnsi="Times New Roman" w:cs="Times New Roman"/>
        </w:rPr>
        <w:t xml:space="preserve"> </w:t>
      </w:r>
      <w:del w:id="6" w:author="Romano, Michael, Francis" w:date="2019-02-19T13:25:00Z">
        <w:r w:rsidRPr="00B208AB" w:rsidDel="00C96D90">
          <w:rPr>
            <w:rFonts w:ascii="Times New Roman" w:hAnsi="Times New Roman" w:cs="Times New Roman"/>
          </w:rPr>
          <w:delText xml:space="preserve">and the methods were carried out in accordance with the approved guidelines. </w:delText>
        </w:r>
      </w:del>
      <w:ins w:id="7" w:author="Romano, Michael, Francis" w:date="2019-02-19T13:26:00Z">
        <w:r w:rsidR="00C96D90">
          <w:rPr>
            <w:rFonts w:ascii="Times New Roman" w:hAnsi="Times New Roman" w:cs="Times New Roman"/>
          </w:rPr>
          <w:t>8-12 week old</w:t>
        </w:r>
      </w:ins>
      <w:ins w:id="8" w:author="Romano, Michael, Francis" w:date="2019-02-19T13:25:00Z">
        <w:r w:rsidR="00C96D90">
          <w:rPr>
            <w:rFonts w:ascii="Times New Roman" w:hAnsi="Times New Roman" w:cs="Times New Roman"/>
          </w:rPr>
          <w:t xml:space="preserve"> f</w:t>
        </w:r>
      </w:ins>
      <w:del w:id="9" w:author="Romano, Michael, Francis" w:date="2019-02-19T13:25:00Z">
        <w:r w:rsidRPr="00B208AB" w:rsidDel="00C96D90">
          <w:rPr>
            <w:rFonts w:ascii="Times New Roman" w:hAnsi="Times New Roman" w:cs="Times New Roman"/>
          </w:rPr>
          <w:delText>F</w:delText>
        </w:r>
      </w:del>
      <w:r w:rsidRPr="00B208AB">
        <w:rPr>
          <w:rFonts w:ascii="Times New Roman" w:hAnsi="Times New Roman" w:cs="Times New Roman"/>
        </w:rPr>
        <w:t>emale C57BL/6 m</w:t>
      </w:r>
      <w:ins w:id="10" w:author="Romano, Michael, Francis" w:date="2019-02-19T13:26:00Z">
        <w:r w:rsidR="00805D6C">
          <w:rPr>
            <w:rFonts w:ascii="Times New Roman" w:hAnsi="Times New Roman" w:cs="Times New Roman"/>
          </w:rPr>
          <w:t>ic</w:t>
        </w:r>
      </w:ins>
      <w:del w:id="11" w:author="Romano, Michael, Francis" w:date="2019-02-19T13:26:00Z">
        <w:r w:rsidRPr="00B208AB" w:rsidDel="00C96D90">
          <w:rPr>
            <w:rFonts w:ascii="Times New Roman" w:hAnsi="Times New Roman" w:cs="Times New Roman"/>
          </w:rPr>
          <w:delText>ic</w:delText>
        </w:r>
      </w:del>
      <w:r w:rsidRPr="00B208AB">
        <w:rPr>
          <w:rFonts w:ascii="Times New Roman" w:hAnsi="Times New Roman" w:cs="Times New Roman"/>
        </w:rPr>
        <w:t>e</w:t>
      </w:r>
      <w:del w:id="12" w:author="Romano, Michael, Francis" w:date="2019-02-19T13:26:00Z">
        <w:r w:rsidRPr="00B208AB" w:rsidDel="00C96D90">
          <w:rPr>
            <w:rFonts w:ascii="Times New Roman" w:hAnsi="Times New Roman" w:cs="Times New Roman"/>
          </w:rPr>
          <w:delText>, 8–12 week old</w:delText>
        </w:r>
      </w:del>
      <w:r w:rsidRPr="00B208AB">
        <w:rPr>
          <w:rFonts w:ascii="Times New Roman" w:hAnsi="Times New Roman" w:cs="Times New Roman"/>
        </w:rPr>
        <w:t xml:space="preserve"> </w:t>
      </w:r>
      <w:del w:id="13" w:author="Romano, Michael, Francis" w:date="2019-02-19T13:26:00Z">
        <w:r w:rsidRPr="00B208AB" w:rsidDel="00C96D90">
          <w:rPr>
            <w:rFonts w:ascii="Times New Roman" w:hAnsi="Times New Roman" w:cs="Times New Roman"/>
          </w:rPr>
          <w:delText>at the start of the experiments, were used in all studies</w:delText>
        </w:r>
      </w:del>
      <w:ins w:id="14" w:author="Romano, Michael, Francis" w:date="2019-02-19T13:26:00Z">
        <w:r w:rsidR="00C96D90">
          <w:rPr>
            <w:rFonts w:ascii="Times New Roman" w:hAnsi="Times New Roman" w:cs="Times New Roman"/>
          </w:rPr>
          <w:t>w</w:t>
        </w:r>
        <w:r w:rsidR="00805D6C">
          <w:rPr>
            <w:rFonts w:ascii="Times New Roman" w:hAnsi="Times New Roman" w:cs="Times New Roman"/>
          </w:rPr>
          <w:t>ere</w:t>
        </w:r>
        <w:r w:rsidR="00C96D90">
          <w:rPr>
            <w:rFonts w:ascii="Times New Roman" w:hAnsi="Times New Roman" w:cs="Times New Roman"/>
          </w:rPr>
          <w:t xml:space="preserve"> used in this study</w:t>
        </w:r>
      </w:ins>
      <w:r w:rsidRPr="00B208AB">
        <w:rPr>
          <w:rFonts w:ascii="Times New Roman" w:hAnsi="Times New Roman" w:cs="Times New Roman"/>
        </w:rPr>
        <w:t xml:space="preserve"> (Taconic; Hudson, NY</w:t>
      </w:r>
      <w:r w:rsidR="00A40278">
        <w:rPr>
          <w:rFonts w:ascii="Times New Roman" w:hAnsi="Times New Roman" w:cs="Times New Roman"/>
        </w:rPr>
        <w:t xml:space="preserve">). </w:t>
      </w:r>
      <w:del w:id="15" w:author="Romano, Michael, Francis" w:date="2019-02-19T14:29:00Z">
        <w:r w:rsidRPr="00B208AB" w:rsidDel="00423075">
          <w:rPr>
            <w:rFonts w:ascii="Times New Roman" w:hAnsi="Times New Roman" w:cs="Times New Roman"/>
          </w:rPr>
          <w:delText xml:space="preserve">Mice </w:delText>
        </w:r>
      </w:del>
      <w:ins w:id="16" w:author="Romano, Michael, Francis" w:date="2019-02-19T14:41:00Z">
        <w:r w:rsidR="004970B1">
          <w:rPr>
            <w:rFonts w:ascii="Times New Roman" w:hAnsi="Times New Roman" w:cs="Times New Roman"/>
          </w:rPr>
          <w:t>These mice were</w:t>
        </w:r>
      </w:ins>
      <w:del w:id="17" w:author="Romano, Michael, Francis" w:date="2019-02-19T14:29:00Z">
        <w:r w:rsidRPr="00B208AB" w:rsidDel="00423075">
          <w:rPr>
            <w:rFonts w:ascii="Times New Roman" w:hAnsi="Times New Roman" w:cs="Times New Roman"/>
          </w:rPr>
          <w:delText xml:space="preserve">were </w:delText>
        </w:r>
      </w:del>
      <w:ins w:id="18" w:author="Romano, Michael, Francis" w:date="2019-02-19T14:29:00Z">
        <w:r w:rsidR="00423075" w:rsidRPr="00B208AB">
          <w:rPr>
            <w:rFonts w:ascii="Times New Roman" w:hAnsi="Times New Roman" w:cs="Times New Roman"/>
          </w:rPr>
          <w:t xml:space="preserve"> </w:t>
        </w:r>
      </w:ins>
      <w:r w:rsidRPr="00B208AB">
        <w:rPr>
          <w:rFonts w:ascii="Times New Roman" w:hAnsi="Times New Roman" w:cs="Times New Roman"/>
        </w:rPr>
        <w:t xml:space="preserve">first injected with </w:t>
      </w:r>
      <w:del w:id="19" w:author="Romano, Michael, Francis" w:date="2019-02-19T13:26:00Z">
        <w:r w:rsidRPr="00B208AB" w:rsidDel="00C96D90">
          <w:rPr>
            <w:rFonts w:ascii="Times New Roman" w:hAnsi="Times New Roman" w:cs="Times New Roman"/>
          </w:rPr>
          <w:delText xml:space="preserve">AAV9-Syn-GCaMP6f.WPRE.SV40 virus </w:delText>
        </w:r>
      </w:del>
      <w:ins w:id="20" w:author="Romano, Michael, Francis" w:date="2019-02-19T13:27:00Z">
        <w:r w:rsidR="00C96D90">
          <w:rPr>
            <w:rFonts w:ascii="Times New Roman" w:hAnsi="Times New Roman" w:cs="Times New Roman"/>
          </w:rPr>
          <w:t xml:space="preserve"> </w:t>
        </w:r>
        <w:r w:rsidR="00C96D90" w:rsidRPr="00B208AB">
          <w:rPr>
            <w:rFonts w:ascii="Times New Roman" w:hAnsi="Times New Roman" w:cs="Times New Roman"/>
          </w:rPr>
          <w:t>AAV9-Syn-GCaMP6f.WPRE.SV40 virus</w:t>
        </w:r>
      </w:ins>
      <w:ins w:id="21" w:author="Romano, Michael, Francis" w:date="2019-02-19T14:29:00Z">
        <w:r w:rsidR="00423075">
          <w:rPr>
            <w:rFonts w:ascii="Times New Roman" w:hAnsi="Times New Roman" w:cs="Times New Roman"/>
          </w:rPr>
          <w:t>, which</w:t>
        </w:r>
      </w:ins>
      <w:ins w:id="22" w:author="Romano, Michael, Francis" w:date="2019-02-19T13:27:00Z">
        <w:r w:rsidR="00C96D90">
          <w:rPr>
            <w:rFonts w:ascii="Times New Roman" w:hAnsi="Times New Roman" w:cs="Times New Roman"/>
          </w:rPr>
          <w:t xml:space="preserve"> was acquired</w:t>
        </w:r>
      </w:ins>
      <w:del w:id="23" w:author="Romano, Michael, Francis" w:date="2019-02-19T13:27:00Z">
        <w:r w:rsidRPr="00B208AB" w:rsidDel="00C96D90">
          <w:rPr>
            <w:rFonts w:ascii="Times New Roman" w:hAnsi="Times New Roman" w:cs="Times New Roman"/>
          </w:rPr>
          <w:delText>obtained</w:delText>
        </w:r>
      </w:del>
      <w:r w:rsidRPr="00B208AB">
        <w:rPr>
          <w:rFonts w:ascii="Times New Roman" w:hAnsi="Times New Roman" w:cs="Times New Roman"/>
        </w:rPr>
        <w:t xml:space="preserve"> from the University of Pennsylvania </w:t>
      </w:r>
      <w:r w:rsidR="00A2360F">
        <w:rPr>
          <w:rFonts w:ascii="Times New Roman" w:hAnsi="Times New Roman" w:cs="Times New Roman"/>
        </w:rPr>
        <w:t>Vector Core (titer ~6e12 GC/ml)</w:t>
      </w:r>
      <w:r w:rsidR="001C3538">
        <w:rPr>
          <w:rFonts w:ascii="Times New Roman" w:hAnsi="Times New Roman" w:cs="Times New Roman"/>
        </w:rPr>
        <w:t xml:space="preserve">. This virus was injected </w:t>
      </w:r>
      <w:ins w:id="24" w:author="Romano, Michael, Francis" w:date="2019-02-19T13:27:00Z">
        <w:r w:rsidR="00C96D90">
          <w:rPr>
            <w:rFonts w:ascii="Times New Roman" w:hAnsi="Times New Roman" w:cs="Times New Roman"/>
          </w:rPr>
          <w:t xml:space="preserve">stereotaxically, with </w:t>
        </w:r>
      </w:ins>
      <w:r w:rsidRPr="00B208AB">
        <w:rPr>
          <w:rFonts w:ascii="Times New Roman" w:hAnsi="Times New Roman" w:cs="Times New Roman"/>
        </w:rPr>
        <w:t>250 nL of virus</w:t>
      </w:r>
      <w:del w:id="25" w:author="Romano, Michael, Francis" w:date="2019-02-19T13:27:00Z">
        <w:r w:rsidRPr="00B208AB" w:rsidDel="00C96D90">
          <w:rPr>
            <w:rFonts w:ascii="Times New Roman" w:hAnsi="Times New Roman" w:cs="Times New Roman"/>
          </w:rPr>
          <w:delText xml:space="preserve"> was stereotaxically injected</w:delText>
        </w:r>
      </w:del>
      <w:r w:rsidRPr="00B208AB">
        <w:rPr>
          <w:rFonts w:ascii="Times New Roman" w:hAnsi="Times New Roman" w:cs="Times New Roman"/>
        </w:rPr>
        <w:t xml:space="preserve"> into the CA1 region (AP: –2 mm, ML: 1.4 mm, DV: –1.6 mm) </w:t>
      </w:r>
      <w:ins w:id="26" w:author="Romano, Michael, Francis" w:date="2019-02-19T13:28:00Z">
        <w:r w:rsidR="00C96D90">
          <w:rPr>
            <w:rFonts w:ascii="Times New Roman" w:hAnsi="Times New Roman" w:cs="Times New Roman"/>
          </w:rPr>
          <w:t xml:space="preserve">at 40 </w:t>
        </w:r>
        <w:r w:rsidR="00C96D90" w:rsidRPr="00B208AB">
          <w:rPr>
            <w:rFonts w:ascii="Times New Roman" w:hAnsi="Times New Roman" w:cs="Times New Roman"/>
          </w:rPr>
          <w:t>µl/min</w:t>
        </w:r>
        <w:r w:rsidR="00C96D90">
          <w:rPr>
            <w:rFonts w:ascii="Times New Roman" w:hAnsi="Times New Roman" w:cs="Times New Roman"/>
          </w:rPr>
          <w:t>.</w:t>
        </w:r>
        <w:r w:rsidR="00C96D90" w:rsidRPr="00B208AB">
          <w:rPr>
            <w:rFonts w:ascii="Times New Roman" w:hAnsi="Times New Roman" w:cs="Times New Roman"/>
          </w:rPr>
          <w:t xml:space="preserve"> </w:t>
        </w:r>
        <w:r w:rsidR="00C96D90">
          <w:rPr>
            <w:rFonts w:ascii="Times New Roman" w:hAnsi="Times New Roman" w:cs="Times New Roman"/>
          </w:rPr>
          <w:t xml:space="preserve">To accomplish this, we </w:t>
        </w:r>
      </w:ins>
      <w:r w:rsidRPr="00B208AB">
        <w:rPr>
          <w:rFonts w:ascii="Times New Roman" w:hAnsi="Times New Roman" w:cs="Times New Roman"/>
        </w:rPr>
        <w:t>us</w:t>
      </w:r>
      <w:ins w:id="27" w:author="Romano, Michael, Francis" w:date="2019-02-19T13:28:00Z">
        <w:r w:rsidR="00C96D90">
          <w:rPr>
            <w:rFonts w:ascii="Times New Roman" w:hAnsi="Times New Roman" w:cs="Times New Roman"/>
          </w:rPr>
          <w:t>ed</w:t>
        </w:r>
      </w:ins>
      <w:del w:id="28" w:author="Romano, Michael, Francis" w:date="2019-02-19T13:28:00Z">
        <w:r w:rsidRPr="00B208AB" w:rsidDel="00C96D90">
          <w:rPr>
            <w:rFonts w:ascii="Times New Roman" w:hAnsi="Times New Roman" w:cs="Times New Roman"/>
          </w:rPr>
          <w:delText>ing</w:delText>
        </w:r>
      </w:del>
      <w:r w:rsidRPr="00B208AB">
        <w:rPr>
          <w:rFonts w:ascii="Times New Roman" w:hAnsi="Times New Roman" w:cs="Times New Roman"/>
        </w:rPr>
        <w:t xml:space="preserve"> a 10 nL syringe (World Precision Instruments, Sarasota, FL) </w:t>
      </w:r>
      <w:r w:rsidR="001C3538">
        <w:rPr>
          <w:rFonts w:ascii="Times New Roman" w:hAnsi="Times New Roman" w:cs="Times New Roman"/>
        </w:rPr>
        <w:t>and</w:t>
      </w:r>
      <w:del w:id="29" w:author="Romano, Michael, Francis" w:date="2019-02-19T13:28:00Z">
        <w:r w:rsidRPr="00B208AB" w:rsidDel="00C96D90">
          <w:rPr>
            <w:rFonts w:ascii="Times New Roman" w:hAnsi="Times New Roman" w:cs="Times New Roman"/>
          </w:rPr>
          <w:delText>fitted with</w:delText>
        </w:r>
      </w:del>
      <w:r w:rsidRPr="00B208AB">
        <w:rPr>
          <w:rFonts w:ascii="Times New Roman" w:hAnsi="Times New Roman" w:cs="Times New Roman"/>
        </w:rPr>
        <w:t xml:space="preserve"> a 33 gauge needle (NF33BL; World Precision Instruments, Sarasota, FL)</w:t>
      </w:r>
      <w:ins w:id="30" w:author="Romano, Michael, Francis" w:date="2019-02-19T13:28:00Z">
        <w:r w:rsidR="00C96D90">
          <w:rPr>
            <w:rFonts w:ascii="Times New Roman" w:hAnsi="Times New Roman" w:cs="Times New Roman"/>
          </w:rPr>
          <w:t xml:space="preserve">. The injection rate was </w:t>
        </w:r>
      </w:ins>
      <w:r w:rsidR="001C3538">
        <w:rPr>
          <w:rFonts w:ascii="Times New Roman" w:hAnsi="Times New Roman" w:cs="Times New Roman"/>
        </w:rPr>
        <w:t xml:space="preserve">commanded </w:t>
      </w:r>
      <w:del w:id="31" w:author="Romano, Michael, Francis" w:date="2019-02-19T13:28:00Z">
        <w:r w:rsidRPr="00B208AB" w:rsidDel="00C96D90">
          <w:rPr>
            <w:rFonts w:ascii="Times New Roman" w:hAnsi="Times New Roman" w:cs="Times New Roman"/>
          </w:rPr>
          <w:delText xml:space="preserve">, at a speed of 40 µl/min controlled </w:delText>
        </w:r>
      </w:del>
      <w:del w:id="32" w:author="Romano, Michael, Francis" w:date="2019-02-19T13:29:00Z">
        <w:r w:rsidRPr="00B208AB" w:rsidDel="00C96D90">
          <w:rPr>
            <w:rFonts w:ascii="Times New Roman" w:hAnsi="Times New Roman" w:cs="Times New Roman"/>
          </w:rPr>
          <w:delText xml:space="preserve">via </w:delText>
        </w:r>
      </w:del>
      <w:ins w:id="33" w:author="Romano, Michael, Francis" w:date="2019-02-19T13:29:00Z">
        <w:r w:rsidR="00C96D90">
          <w:rPr>
            <w:rFonts w:ascii="Times New Roman" w:hAnsi="Times New Roman" w:cs="Times New Roman"/>
          </w:rPr>
          <w:t>by</w:t>
        </w:r>
        <w:r w:rsidR="00C96D90" w:rsidRPr="00B208AB">
          <w:rPr>
            <w:rFonts w:ascii="Times New Roman" w:hAnsi="Times New Roman" w:cs="Times New Roman"/>
          </w:rPr>
          <w:t xml:space="preserve"> </w:t>
        </w:r>
      </w:ins>
      <w:r w:rsidRPr="00B208AB">
        <w:rPr>
          <w:rFonts w:ascii="Times New Roman" w:hAnsi="Times New Roman" w:cs="Times New Roman"/>
        </w:rPr>
        <w:t xml:space="preserve">a microsyringe pump (UltraMicroPump3–4; World Precision Instruments, Sarasota, FL). </w:t>
      </w:r>
      <w:del w:id="34" w:author="Romano, Michael, Francis" w:date="2019-02-19T13:29:00Z">
        <w:r w:rsidRPr="00B208AB" w:rsidDel="00C96D90">
          <w:rPr>
            <w:rFonts w:ascii="Times New Roman" w:hAnsi="Times New Roman" w:cs="Times New Roman"/>
          </w:rPr>
          <w:delText>Upon complete recovery, animals were surgically implanted with custom imaging windows</w:delText>
        </w:r>
      </w:del>
      <w:ins w:id="35" w:author="Romano, Michael, Francis" w:date="2019-02-19T13:29:00Z">
        <w:r w:rsidR="00C96D90">
          <w:rPr>
            <w:rFonts w:ascii="Times New Roman" w:hAnsi="Times New Roman" w:cs="Times New Roman"/>
          </w:rPr>
          <w:t>After the mice recovered, they were fitted with a stainless steel</w:t>
        </w:r>
      </w:ins>
      <w:ins w:id="36" w:author="Romano, Michael, Francis" w:date="2019-02-19T13:30:00Z">
        <w:r w:rsidR="00C96D90">
          <w:rPr>
            <w:rFonts w:ascii="Times New Roman" w:hAnsi="Times New Roman" w:cs="Times New Roman"/>
          </w:rPr>
          <w:t xml:space="preserve"> cannula </w:t>
        </w:r>
      </w:ins>
      <w:moveToRangeStart w:id="37" w:author="Romano, Michael, Francis" w:date="2019-02-19T13:30:00Z" w:name="move1475432"/>
      <w:moveTo w:id="38" w:author="Romano, Michael, Francis" w:date="2019-02-19T13:30:00Z">
        <w:r w:rsidR="00C96D90" w:rsidRPr="00B208AB">
          <w:rPr>
            <w:rFonts w:ascii="Times New Roman" w:hAnsi="Times New Roman" w:cs="Times New Roman"/>
          </w:rPr>
          <w:t>(OD: 0.317 in., ID: 0.236 in., height 2 mm)</w:t>
        </w:r>
      </w:moveTo>
      <w:moveToRangeEnd w:id="37"/>
      <w:r w:rsidR="00A2360F">
        <w:rPr>
          <w:rFonts w:ascii="Times New Roman" w:hAnsi="Times New Roman" w:cs="Times New Roman"/>
        </w:rPr>
        <w:t xml:space="preserve"> along with an </w:t>
      </w:r>
      <w:ins w:id="39" w:author="Romano, Michael, Francis" w:date="2019-02-19T13:31:00Z">
        <w:r w:rsidR="00C96D90">
          <w:rPr>
            <w:rFonts w:ascii="Times New Roman" w:hAnsi="Times New Roman" w:cs="Times New Roman"/>
          </w:rPr>
          <w:t>attached</w:t>
        </w:r>
      </w:ins>
      <w:ins w:id="40" w:author="Romano, Michael, Francis" w:date="2019-02-19T13:30:00Z">
        <w:r w:rsidR="00C96D90">
          <w:rPr>
            <w:rFonts w:ascii="Times New Roman" w:hAnsi="Times New Roman" w:cs="Times New Roman"/>
          </w:rPr>
          <w:t xml:space="preserve"> coverslip </w:t>
        </w:r>
      </w:ins>
      <w:ins w:id="41" w:author="Romano, Michael, Francis" w:date="2019-02-19T13:31:00Z">
        <w:r w:rsidR="00C96D90" w:rsidRPr="00B208AB">
          <w:rPr>
            <w:rFonts w:ascii="Times New Roman" w:hAnsi="Times New Roman" w:cs="Times New Roman"/>
          </w:rPr>
          <w:t>(size 0; OD: 3 mm)</w:t>
        </w:r>
      </w:ins>
      <w:r w:rsidR="001C3538">
        <w:rPr>
          <w:rFonts w:ascii="Times New Roman" w:hAnsi="Times New Roman" w:cs="Times New Roman"/>
        </w:rPr>
        <w:t>, attached</w:t>
      </w:r>
      <w:ins w:id="42" w:author="Romano, Michael, Francis" w:date="2019-02-19T13:31:00Z">
        <w:r w:rsidR="00C96D90" w:rsidRPr="00B208AB">
          <w:rPr>
            <w:rFonts w:ascii="Times New Roman" w:hAnsi="Times New Roman" w:cs="Times New Roman"/>
          </w:rPr>
          <w:t xml:space="preserve"> </w:t>
        </w:r>
        <w:r w:rsidR="00C96D90">
          <w:rPr>
            <w:rFonts w:ascii="Times New Roman" w:hAnsi="Times New Roman" w:cs="Times New Roman"/>
          </w:rPr>
          <w:t xml:space="preserve">via </w:t>
        </w:r>
        <w:r w:rsidR="00C96D90" w:rsidRPr="00B208AB">
          <w:rPr>
            <w:rFonts w:ascii="Times New Roman" w:hAnsi="Times New Roman" w:cs="Times New Roman"/>
          </w:rPr>
          <w:t>UV-curable adhesive (Norland Products)</w:t>
        </w:r>
      </w:ins>
      <w:ins w:id="43" w:author="Romano, Michael, Francis" w:date="2019-02-19T13:30:00Z">
        <w:r w:rsidR="00C96D90">
          <w:rPr>
            <w:rFonts w:ascii="Times New Roman" w:hAnsi="Times New Roman" w:cs="Times New Roman"/>
          </w:rPr>
          <w:t>.</w:t>
        </w:r>
      </w:ins>
      <w:ins w:id="44" w:author="Romano, Michael, Francis" w:date="2019-02-19T13:29:00Z">
        <w:r w:rsidR="00C96D90">
          <w:rPr>
            <w:rFonts w:ascii="Times New Roman" w:hAnsi="Times New Roman" w:cs="Times New Roman"/>
          </w:rPr>
          <w:t xml:space="preserve"> </w:t>
        </w:r>
      </w:ins>
      <w:ins w:id="45" w:author="Romano, Michael, Francis" w:date="2019-02-19T13:31:00Z">
        <w:r w:rsidR="00C96D90">
          <w:rPr>
            <w:rFonts w:ascii="Times New Roman" w:hAnsi="Times New Roman" w:cs="Times New Roman"/>
          </w:rPr>
          <w:t xml:space="preserve">This constituted the </w:t>
        </w:r>
      </w:ins>
      <w:ins w:id="46" w:author="Romano, Michael, Francis" w:date="2019-02-19T13:29:00Z">
        <w:r w:rsidR="00C96D90">
          <w:rPr>
            <w:rFonts w:ascii="Times New Roman" w:hAnsi="Times New Roman" w:cs="Times New Roman"/>
          </w:rPr>
          <w:t>imaging window</w:t>
        </w:r>
      </w:ins>
      <w:del w:id="47" w:author="Romano, Michael, Francis" w:date="2019-02-19T13:29:00Z">
        <w:r w:rsidRPr="00B208AB" w:rsidDel="00C96D90">
          <w:rPr>
            <w:rFonts w:ascii="Times New Roman" w:hAnsi="Times New Roman" w:cs="Times New Roman"/>
          </w:rPr>
          <w:delText>,</w:delText>
        </w:r>
      </w:del>
      <w:del w:id="48" w:author="Romano, Michael, Francis" w:date="2019-02-19T13:31:00Z">
        <w:r w:rsidRPr="00B208AB" w:rsidDel="00C96D90">
          <w:rPr>
            <w:rFonts w:ascii="Times New Roman" w:hAnsi="Times New Roman" w:cs="Times New Roman"/>
          </w:rPr>
          <w:delText xml:space="preserve"> that consisted ofa stainless steel cannula</w:delText>
        </w:r>
      </w:del>
      <w:moveFromRangeStart w:id="49" w:author="Romano, Michael, Francis" w:date="2019-02-19T13:30:00Z" w:name="move1475432"/>
      <w:moveFrom w:id="50" w:author="Romano, Michael, Francis" w:date="2019-02-19T13:30:00Z">
        <w:del w:id="51" w:author="Romano, Michael, Francis" w:date="2019-02-19T13:31:00Z">
          <w:r w:rsidRPr="00B208AB" w:rsidDel="00C96D90">
            <w:rPr>
              <w:rFonts w:ascii="Times New Roman" w:hAnsi="Times New Roman" w:cs="Times New Roman"/>
            </w:rPr>
            <w:delText xml:space="preserve"> (OD: 0.317 in., ID: 0.236 in., height 2 mm)</w:delText>
          </w:r>
        </w:del>
      </w:moveFrom>
      <w:moveFromRangeEnd w:id="49"/>
      <w:del w:id="52" w:author="Romano, Michael, Francis" w:date="2019-02-19T13:31:00Z">
        <w:r w:rsidRPr="00B208AB" w:rsidDel="00C96D90">
          <w:rPr>
            <w:rFonts w:ascii="Times New Roman" w:hAnsi="Times New Roman" w:cs="Times New Roman"/>
          </w:rPr>
          <w:delText>, adhered to a circular coverslip (</w:delText>
        </w:r>
      </w:del>
      <w:ins w:id="53" w:author="Romano, Michael, Francis" w:date="2019-02-19T13:31:00Z">
        <w:r w:rsidR="00C96D90">
          <w:rPr>
            <w:rFonts w:ascii="Times New Roman" w:hAnsi="Times New Roman" w:cs="Times New Roman"/>
          </w:rPr>
          <w:t>.</w:t>
        </w:r>
      </w:ins>
      <w:del w:id="54" w:author="Romano, Michael, Francis" w:date="2019-02-19T13:31:00Z">
        <w:r w:rsidRPr="00B208AB" w:rsidDel="00C96D90">
          <w:rPr>
            <w:rFonts w:ascii="Times New Roman" w:hAnsi="Times New Roman" w:cs="Times New Roman"/>
          </w:rPr>
          <w:delText>size 0; OD: 3 mm) using a UV-curable optical adhesive (Norland Products)</w:delText>
        </w:r>
      </w:del>
      <w:r w:rsidRPr="00B208AB">
        <w:rPr>
          <w:rFonts w:ascii="Times New Roman" w:hAnsi="Times New Roman" w:cs="Times New Roman"/>
        </w:rPr>
        <w:t xml:space="preserve"> </w:t>
      </w:r>
      <w:del w:id="55" w:author="Romano, Michael, Francis" w:date="2019-02-19T13:31:00Z">
        <w:r w:rsidRPr="00B208AB" w:rsidDel="00C96D90">
          <w:rPr>
            <w:rFonts w:ascii="Times New Roman" w:hAnsi="Times New Roman" w:cs="Times New Roman"/>
          </w:rPr>
          <w:delText>After careful aspiration of the overlying cortical tissue</w:delText>
        </w:r>
      </w:del>
      <w:ins w:id="56" w:author="Romano, Michael, Francis" w:date="2019-02-19T13:31:00Z">
        <w:r w:rsidR="00C96D90">
          <w:rPr>
            <w:rFonts w:ascii="Times New Roman" w:hAnsi="Times New Roman" w:cs="Times New Roman"/>
          </w:rPr>
          <w:t>Cortical tissue was aspirated</w:t>
        </w:r>
      </w:ins>
      <w:del w:id="57" w:author="Romano, Michael, Francis" w:date="2019-02-19T13:32:00Z">
        <w:r w:rsidRPr="00B208AB" w:rsidDel="00C96D90">
          <w:rPr>
            <w:rFonts w:ascii="Times New Roman" w:hAnsi="Times New Roman" w:cs="Times New Roman"/>
          </w:rPr>
          <w:delText>, using the corpus callosum as an anatomical guide, the imaging window was placed above the CA1 viral injection site.</w:delText>
        </w:r>
      </w:del>
      <w:ins w:id="58" w:author="Romano, Michael, Francis" w:date="2019-02-19T13:32:00Z">
        <w:r w:rsidR="00C96D90">
          <w:rPr>
            <w:rFonts w:ascii="Times New Roman" w:hAnsi="Times New Roman" w:cs="Times New Roman"/>
          </w:rPr>
          <w:t xml:space="preserve"> </w:t>
        </w:r>
      </w:ins>
      <w:r w:rsidR="00A2360F">
        <w:rPr>
          <w:rFonts w:ascii="Times New Roman" w:hAnsi="Times New Roman" w:cs="Times New Roman"/>
        </w:rPr>
        <w:t>a</w:t>
      </w:r>
      <w:ins w:id="59" w:author="Romano, Michael, Francis" w:date="2019-02-19T13:32:00Z">
        <w:r w:rsidR="00C96D90">
          <w:rPr>
            <w:rFonts w:ascii="Times New Roman" w:hAnsi="Times New Roman" w:cs="Times New Roman"/>
          </w:rPr>
          <w:t>nd the window was placed on top of CA1.</w:t>
        </w:r>
      </w:ins>
      <w:r w:rsidRPr="00B208AB">
        <w:rPr>
          <w:rFonts w:ascii="Times New Roman" w:hAnsi="Times New Roman" w:cs="Times New Roman"/>
        </w:rPr>
        <w:t xml:space="preserve"> </w:t>
      </w:r>
      <w:ins w:id="60" w:author="Romano, Michael, Francis" w:date="2019-02-19T13:32:00Z">
        <w:r w:rsidR="00C96D90">
          <w:rPr>
            <w:rFonts w:ascii="Times New Roman" w:hAnsi="Times New Roman" w:cs="Times New Roman"/>
          </w:rPr>
          <w:t>An aluminum</w:t>
        </w:r>
      </w:ins>
      <w:r w:rsidR="001C3538">
        <w:rPr>
          <w:rFonts w:ascii="Times New Roman" w:hAnsi="Times New Roman" w:cs="Times New Roman"/>
        </w:rPr>
        <w:t xml:space="preserve"> </w:t>
      </w:r>
      <w:del w:id="61" w:author="Romano, Michael, Francis" w:date="2019-02-19T13:32:00Z">
        <w:r w:rsidRPr="00B208AB" w:rsidDel="00C96D90">
          <w:rPr>
            <w:rFonts w:ascii="Times New Roman" w:hAnsi="Times New Roman" w:cs="Times New Roman"/>
          </w:rPr>
          <w:delText xml:space="preserve">During the same surgery, a custom aluminum </w:delText>
        </w:r>
      </w:del>
      <w:r w:rsidRPr="00B208AB">
        <w:rPr>
          <w:rFonts w:ascii="Times New Roman" w:hAnsi="Times New Roman" w:cs="Times New Roman"/>
        </w:rPr>
        <w:t xml:space="preserve">head-plate was </w:t>
      </w:r>
      <w:del w:id="62" w:author="Romano, Michael, Francis" w:date="2019-02-19T13:32:00Z">
        <w:r w:rsidRPr="00B208AB" w:rsidDel="00C96D90">
          <w:rPr>
            <w:rFonts w:ascii="Times New Roman" w:hAnsi="Times New Roman" w:cs="Times New Roman"/>
          </w:rPr>
          <w:delText xml:space="preserve">attached </w:delText>
        </w:r>
      </w:del>
      <w:ins w:id="63" w:author="Romano, Michael, Francis" w:date="2019-02-19T13:33:00Z">
        <w:r w:rsidR="00C96D90">
          <w:rPr>
            <w:rFonts w:ascii="Times New Roman" w:hAnsi="Times New Roman" w:cs="Times New Roman"/>
          </w:rPr>
          <w:t>then</w:t>
        </w:r>
      </w:ins>
      <w:ins w:id="64" w:author="Romano, Michael, Francis" w:date="2019-02-19T13:32:00Z">
        <w:r w:rsidR="00C96D90">
          <w:rPr>
            <w:rFonts w:ascii="Times New Roman" w:hAnsi="Times New Roman" w:cs="Times New Roman"/>
          </w:rPr>
          <w:t xml:space="preserve"> affixed </w:t>
        </w:r>
      </w:ins>
      <w:r w:rsidRPr="00B208AB">
        <w:rPr>
          <w:rFonts w:ascii="Times New Roman" w:hAnsi="Times New Roman" w:cs="Times New Roman"/>
        </w:rPr>
        <w:t xml:space="preserve">to the </w:t>
      </w:r>
      <w:ins w:id="65" w:author="Romano, Michael, Francis" w:date="2019-02-19T13:33:00Z">
        <w:r w:rsidR="00C96D90">
          <w:rPr>
            <w:rFonts w:ascii="Times New Roman" w:hAnsi="Times New Roman" w:cs="Times New Roman"/>
          </w:rPr>
          <w:t>skull.</w:t>
        </w:r>
      </w:ins>
      <w:r w:rsidR="001C3538">
        <w:rPr>
          <w:rFonts w:ascii="Times New Roman" w:hAnsi="Times New Roman" w:cs="Times New Roman"/>
        </w:rPr>
        <w:t xml:space="preserve"> </w:t>
      </w:r>
      <w:del w:id="66" w:author="Romano, Michael, Francis" w:date="2019-02-19T13:33:00Z">
        <w:r w:rsidRPr="00B208AB" w:rsidDel="00C96D90">
          <w:rPr>
            <w:rFonts w:ascii="Times New Roman" w:hAnsi="Times New Roman" w:cs="Times New Roman"/>
          </w:rPr>
          <w:delText>skull anterior to the imaging cannula.</w:delText>
        </w:r>
      </w:del>
    </w:p>
    <w:p w14:paraId="47982E3A" w14:textId="7FDFD7AF" w:rsidR="00B208AB" w:rsidRPr="00B208AB" w:rsidDel="002634DC" w:rsidRDefault="002634DC" w:rsidP="00B208AB">
      <w:pPr>
        <w:rPr>
          <w:del w:id="67" w:author="Romano, Michael, Francis" w:date="2019-02-19T13:35:00Z"/>
          <w:rFonts w:ascii="Times New Roman" w:hAnsi="Times New Roman" w:cs="Times New Roman"/>
        </w:rPr>
      </w:pPr>
      <w:ins w:id="68" w:author="Romano, Michael, Francis" w:date="2019-02-19T13:35:00Z">
        <w:r>
          <w:rPr>
            <w:rFonts w:ascii="Times New Roman" w:hAnsi="Times New Roman" w:cs="Times New Roman"/>
          </w:rPr>
          <w:t xml:space="preserve">Mice were trained on an eye-blink task </w:t>
        </w:r>
      </w:ins>
      <w:ins w:id="69" w:author="Romano, Michael, Francis" w:date="2019-02-19T13:36:00Z">
        <w:r>
          <w:rPr>
            <w:rFonts w:ascii="Times New Roman" w:hAnsi="Times New Roman" w:cs="Times New Roman"/>
          </w:rPr>
          <w:t xml:space="preserve">in an identical fashion to </w:t>
        </w:r>
      </w:ins>
      <w:r>
        <w:rPr>
          <w:rFonts w:ascii="Times New Roman" w:hAnsi="Times New Roman" w:cs="Times New Roman"/>
        </w:rPr>
        <w:fldChar w:fldCharType="begin"/>
      </w:r>
      <w:r w:rsidR="00805D6C">
        <w:rPr>
          <w:rFonts w:ascii="Times New Roman" w:hAnsi="Times New Roman" w:cs="Times New Roman"/>
        </w:rPr>
        <w:instrText xml:space="preserve"> ADDIN EN.CITE &lt;EndNote&gt;&lt;Cite AuthorYear="1"&gt;&lt;Author&gt;Mohammed&lt;/Author&gt;&lt;Year&gt;2016&lt;/Year&gt;&lt;RecNum&gt;78&lt;/RecNum&gt;&lt;DisplayText&gt;Mohammed et al. (2016)&lt;/DisplayText&gt;&lt;record&gt;&lt;rec-number&gt;78&lt;/rec-number&gt;&lt;foreign-keys&gt;&lt;key app="EN" db-id="90fwxpxdnsdz0oe00fnxt5zmp0st2s9f05ss" timestamp="1546877588"&gt;78&lt;/key&gt;&lt;key app="ENWeb" db-id=""&gt;0&lt;/key&gt;&lt;/foreign-keys&gt;&lt;ref-type name="Journal Article"&gt;17&lt;/ref-type&gt;&lt;contributors&gt;&lt;authors&gt;&lt;author&gt;Mohammed, A. I.&lt;/author&gt;&lt;author&gt;Gritton, H. J.&lt;/author&gt;&lt;author&gt;Tseng, H. A.&lt;/author&gt;&lt;author&gt;Bucklin, M. E.&lt;/author&gt;&lt;author&gt;Yao, Z.&lt;/author&gt;&lt;author&gt;Han, X.&lt;/author&gt;&lt;/authors&gt;&lt;/contributors&gt;&lt;auth-address&gt;Boston University, Department of Biomedical Engineering, Boston, MA 02215.&lt;/auth-address&gt;&lt;titles&gt;&lt;title&gt;An integrative approach for analyzing hundreds of neurons in task performing mice using wide-field calcium imaging&lt;/title&gt;&lt;secondary-title&gt;Sci Rep&lt;/secondary-title&gt;&lt;/titles&gt;&lt;periodical&gt;&lt;full-title&gt;Sci Rep&lt;/full-title&gt;&lt;/periodical&gt;&lt;pages&gt;20986&lt;/pages&gt;&lt;volume&gt;6&lt;/volume&gt;&lt;edition&gt;2016/02/09&lt;/edition&gt;&lt;keywords&gt;&lt;keyword&gt;Animals&lt;/keyword&gt;&lt;keyword&gt;Behavior, Animal&lt;/keyword&gt;&lt;keyword&gt;Calcium/*metabolism&lt;/keyword&gt;&lt;keyword&gt;Evoked Potentials, Motor&lt;/keyword&gt;&lt;keyword&gt;Female&lt;/keyword&gt;&lt;keyword&gt;Image Processing, Computer-Assisted&lt;/keyword&gt;&lt;keyword&gt;Mice&lt;/keyword&gt;&lt;keyword&gt;Microscopy, Fluorescence&lt;/keyword&gt;&lt;keyword&gt;*Molecular Imaging&lt;/keyword&gt;&lt;keyword&gt;*Nerve Net&lt;/keyword&gt;&lt;keyword&gt;Neurons/*physiology&lt;/keyword&gt;&lt;keyword&gt;Pyramidal Cells/physiology&lt;/keyword&gt;&lt;/keywords&gt;&lt;dates&gt;&lt;year&gt;2016&lt;/year&gt;&lt;pub-dates&gt;&lt;date&gt;Feb 8&lt;/date&gt;&lt;/pub-dates&gt;&lt;/dates&gt;&lt;isbn&gt;2045-2322 (Electronic)&amp;#xD;2045-2322 (Linking)&lt;/isbn&gt;&lt;accession-num&gt;26854041&lt;/accession-num&gt;&lt;urls&gt;&lt;related-urls&gt;&lt;url&gt;https://www.ncbi.nlm.nih.gov/pubmed/26854041&lt;/url&gt;&lt;/related-urls&gt;&lt;/urls&gt;&lt;custom2&gt;PMC4745097&lt;/custom2&gt;&lt;electronic-resource-num&gt;10.1038/srep20986&lt;/electronic-resource-num&gt;&lt;/record&gt;&lt;/Cite&gt;&lt;/EndNote&gt;</w:instrText>
      </w:r>
      <w:r>
        <w:rPr>
          <w:rFonts w:ascii="Times New Roman" w:hAnsi="Times New Roman" w:cs="Times New Roman"/>
        </w:rPr>
        <w:fldChar w:fldCharType="separate"/>
      </w:r>
      <w:r w:rsidR="00805D6C">
        <w:rPr>
          <w:rFonts w:ascii="Times New Roman" w:hAnsi="Times New Roman" w:cs="Times New Roman"/>
          <w:noProof/>
        </w:rPr>
        <w:t>Mohammed et al. (2016)</w:t>
      </w:r>
      <w:r>
        <w:rPr>
          <w:rFonts w:ascii="Times New Roman" w:hAnsi="Times New Roman" w:cs="Times New Roman"/>
        </w:rPr>
        <w:fldChar w:fldCharType="end"/>
      </w:r>
      <w:ins w:id="70" w:author="Romano, Michael, Francis" w:date="2019-02-19T13:36:00Z">
        <w:r w:rsidR="00805D6C">
          <w:rPr>
            <w:rFonts w:ascii="Times New Roman" w:hAnsi="Times New Roman" w:cs="Times New Roman"/>
          </w:rPr>
          <w:t xml:space="preserve">, including using the same MATLAB code in conjunction with a </w:t>
        </w:r>
      </w:ins>
      <w:ins w:id="71" w:author="Romano, Michael, Francis" w:date="2019-02-19T15:35:00Z">
        <w:r w:rsidR="00805D6C">
          <w:rPr>
            <w:rFonts w:ascii="Times New Roman" w:hAnsi="Times New Roman" w:cs="Times New Roman"/>
          </w:rPr>
          <w:t>National Instruments Data Acquisition board (USB 6259, National Instruments,</w:t>
        </w:r>
      </w:ins>
      <w:ins w:id="72" w:author="Romano, Michael, Francis" w:date="2019-02-19T15:36:00Z">
        <w:r w:rsidR="00805D6C">
          <w:rPr>
            <w:rFonts w:ascii="Times New Roman" w:hAnsi="Times New Roman" w:cs="Times New Roman"/>
          </w:rPr>
          <w:t xml:space="preserve"> Austin,  TX).</w:t>
        </w:r>
      </w:ins>
    </w:p>
    <w:p w14:paraId="21830148" w14:textId="1120177B" w:rsidR="00B208AB" w:rsidRPr="00B208AB" w:rsidRDefault="00B208AB" w:rsidP="00B208AB">
      <w:pPr>
        <w:rPr>
          <w:rFonts w:ascii="Times New Roman" w:hAnsi="Times New Roman" w:cs="Times New Roman"/>
        </w:rPr>
      </w:pPr>
      <w:del w:id="73" w:author="Romano, Michael, Francis" w:date="2019-02-19T13:35:00Z">
        <w:r w:rsidRPr="00B208AB" w:rsidDel="002634DC">
          <w:rPr>
            <w:rFonts w:ascii="Times New Roman" w:hAnsi="Times New Roman" w:cs="Times New Roman"/>
          </w:rPr>
          <w:delText>Mice were trained to criterion on a conditioned trace eye-blink task</w:delText>
        </w:r>
      </w:del>
      <w:del w:id="74" w:author="Romano, Michael, Francis" w:date="2019-02-19T13:36:00Z">
        <w:r w:rsidRPr="00B208AB" w:rsidDel="002634DC">
          <w:rPr>
            <w:rFonts w:ascii="Times New Roman" w:hAnsi="Times New Roman" w:cs="Times New Roman"/>
          </w:rPr>
          <w:delText xml:space="preserve">. Training was modified slightly from other previously published paradigms24,28. Briefly, animals were allowed to completely recover from surgery (typically about 4 weeks) before being handled and habituated to the training apparatus for 3 consecutive days. During habituation and training, animals were head fixed to custom holder that consisted of a 34 mm diameter aluminum half-tube that supported the animal and allowed for attachment of the head-plate at the anterior end. Animals were covered on top by an elastic wrap that reduced upward movement out of the half-tube. Habituation occurred at the same time as subsequent training (4–8 hours after lights-on). Following the habituation period, animals began training on the conditioned eye-blink task. With the exception of the first day of training, mice were trained in two blocks of 40 trials each. On the first day of training animals received 20 sound alone trials to determine a baseline level of eye-blink response for the tone prior to any tone-puff pairing. Subsequent training (days 2–5) consisted of 2 blocks of tone-puff training. A single 40 trial block took approximately 25 minutes. Animals were then given a 10–15 minute rest period before being trained on the second block. </w:delText>
        </w:r>
      </w:del>
      <w:del w:id="75" w:author="Romano, Michael, Francis" w:date="2019-02-19T13:37:00Z">
        <w:r w:rsidRPr="00B208AB" w:rsidDel="002634DC">
          <w:rPr>
            <w:rFonts w:ascii="Times New Roman" w:hAnsi="Times New Roman" w:cs="Times New Roman"/>
          </w:rPr>
          <w:delText>Prior to the training session animals were positioned underneath the CMOS camera and had the air-puff tube and a USB3.0 camera oriented for air puff delivery and eye movement capture, respectively. A custom MATLAB script controlled the behavioral stimuli and image capture timing using TTLs delivered via a I/O interface (USB-6259; National Instruments, Austin, TX). Image capture for both cameras were time locked to each other and sampling occurred at 20 Hz. Exposure time was fixed at 35 ms.</w:delText>
        </w:r>
      </w:del>
    </w:p>
    <w:p w14:paraId="63297115" w14:textId="1731761E" w:rsidR="00B208AB" w:rsidRPr="001C3538" w:rsidRDefault="00776A54" w:rsidP="00B208AB">
      <w:del w:id="76" w:author="Romano, Michael, Francis" w:date="2019-02-20T07:56:00Z">
        <w:r w:rsidDel="00A2360F">
          <w:delText xml:space="preserve">Imaging was accomplished using the same custom microscope used by Mohammad et al. </w:delText>
        </w:r>
        <w:r w:rsidDel="00A2360F">
          <w:fldChar w:fldCharType="begin"/>
        </w:r>
        <w:r w:rsidDel="00A2360F">
          <w:delInstrText xml:space="preserve"> ADDIN EN.CITE &lt;EndNote&gt;&lt;Cite&gt;&lt;Author&gt;Mohammed&lt;/Author&gt;&lt;Year&gt;2016&lt;/Year&gt;&lt;RecNum&gt;78&lt;/RecNum&gt;&lt;DisplayText&gt;(Mohammed et al., 2016)&lt;/DisplayText&gt;&lt;record&gt;&lt;rec-number&gt;78&lt;/rec-number&gt;&lt;foreign-keys&gt;&lt;key app="EN" db-id="90fwxpxdnsdz0oe00fnxt5zmp0st2s9f05ss" timestamp="1546877588"&gt;78&lt;/key&gt;&lt;key app="ENWeb" db-id=""&gt;0&lt;/key&gt;&lt;/foreign-keys&gt;&lt;ref-type name="Journal Article"&gt;17&lt;/ref-type&gt;&lt;contributors&gt;&lt;authors&gt;&lt;author&gt;Mohammed, A. I.&lt;/author&gt;&lt;author&gt;Gritton, H. J.&lt;/author&gt;&lt;author&gt;Tseng, H. A.&lt;/author&gt;&lt;author&gt;Bucklin, M. E.&lt;/author&gt;&lt;author&gt;Yao, Z.&lt;/author&gt;&lt;author&gt;Han, X.&lt;/author&gt;&lt;/authors&gt;&lt;/contributors&gt;&lt;auth-address&gt;Boston University, Department of Biomedical Engineering, Boston, MA 02215.&lt;/auth-address&gt;&lt;titles&gt;&lt;title&gt;An integrative approach for analyzing hundreds of neurons in task performing mice using wide-field calcium imaging&lt;/title&gt;&lt;secondary-title&gt;Sci Rep&lt;/secondary-title&gt;&lt;/titles&gt;&lt;periodical&gt;&lt;full-title&gt;Sci Rep&lt;/full-title&gt;&lt;/periodical&gt;&lt;pages&gt;20986&lt;/pages&gt;&lt;volume&gt;6&lt;/volume&gt;&lt;edition&gt;2016/02/09&lt;/edition&gt;&lt;keywords&gt;&lt;keyword&gt;Animals&lt;/keyword&gt;&lt;keyword&gt;Behavior, Animal&lt;/keyword&gt;&lt;keyword&gt;Calcium/*metabolism&lt;/keyword&gt;&lt;keyword&gt;Evoked Potentials, Motor&lt;/keyword&gt;&lt;keyword&gt;Female&lt;/keyword&gt;&lt;keyword&gt;Image Processing, Computer-Assisted&lt;/keyword&gt;&lt;keyword&gt;Mice&lt;/keyword&gt;&lt;keyword&gt;Microscopy, Fluorescence&lt;/keyword&gt;&lt;keyword&gt;*Molecular Imaging&lt;/keyword&gt;&lt;keyword&gt;*Nerve Net&lt;/keyword&gt;&lt;keyword&gt;Neurons/*physiology&lt;/keyword&gt;&lt;keyword&gt;Pyramidal Cells/physiology&lt;/keyword&gt;&lt;/keywords&gt;&lt;dates&gt;&lt;year&gt;2016&lt;/year&gt;&lt;pub-dates&gt;&lt;date&gt;Feb 8&lt;/date&gt;&lt;/pub-dates&gt;&lt;/dates&gt;&lt;isbn&gt;2045-2322 (Electronic)&amp;#xD;2045-2322 (Linking)&lt;/isbn&gt;&lt;accession-num&gt;26854041&lt;/accession-num&gt;&lt;urls&gt;&lt;related-urls&gt;&lt;url&gt;https://www.ncbi.nlm.nih.gov/pubmed/26854041&lt;/url&gt;&lt;/related-urls&gt;&lt;/urls&gt;&lt;custom2&gt;PMC4745097&lt;/custom2&gt;&lt;electronic-resource-num&gt;10.1038/srep20986&lt;/electronic-resource-num&gt;&lt;/record&gt;&lt;/Cite&gt;&lt;/EndNote&gt;</w:delInstrText>
        </w:r>
        <w:r w:rsidDel="00A2360F">
          <w:fldChar w:fldCharType="separate"/>
        </w:r>
        <w:r w:rsidDel="00A2360F">
          <w:rPr>
            <w:noProof/>
          </w:rPr>
          <w:delText>(Mohammed et al., 2016)</w:delText>
        </w:r>
        <w:r w:rsidDel="00A2360F">
          <w:fldChar w:fldCharType="end"/>
        </w:r>
      </w:del>
      <w:del w:id="77" w:author="Romano, Michael, Francis" w:date="2019-02-19T13:37:00Z">
        <w:r w:rsidR="00B208AB" w:rsidRPr="00B208AB" w:rsidDel="002634DC">
          <w:delText xml:space="preserve">Microscope, camera, and hippocampal imaging. Image acquisition was performed via custom microscope equipped with </w:delText>
        </w:r>
      </w:del>
      <w:del w:id="78" w:author="Romano, Michael, Francis" w:date="2019-02-19T15:57:00Z">
        <w:r w:rsidR="00B208AB" w:rsidRPr="00B208AB" w:rsidDel="00776A54">
          <w:delText>a scientific CMOS (sCMOS) camera (ORCA-Flash4.0 LT Digital CMOS camera C1144042U; Hamamatsu , Boston, MA)</w:delText>
        </w:r>
      </w:del>
      <w:del w:id="79" w:author="Romano, Michael, Francis" w:date="2019-02-19T13:38:00Z">
        <w:r w:rsidR="00B208AB" w:rsidRPr="00B208AB" w:rsidDel="002634DC">
          <w:delText xml:space="preserve">. Fluorescence excitation is accomplished with </w:delText>
        </w:r>
      </w:del>
      <w:del w:id="80" w:author="Romano, Michael, Francis" w:date="2019-02-19T15:57:00Z">
        <w:r w:rsidR="00B208AB" w:rsidRPr="00B208AB" w:rsidDel="00776A54">
          <w:delText>a 5W LED (LZ1-00B200, 460 nm; LedEngin, San Jose CA).</w:delText>
        </w:r>
      </w:del>
      <w:del w:id="81" w:author="Romano, Michael, Francis" w:date="2019-02-19T13:39:00Z">
        <w:r w:rsidR="00B208AB" w:rsidRPr="00B208AB" w:rsidDel="002634DC">
          <w:delText xml:space="preserve"> Image optics included</w:delText>
        </w:r>
      </w:del>
      <w:del w:id="82" w:author="Romano, Michael, Francis" w:date="2019-02-19T15:57:00Z">
        <w:r w:rsidR="00B208AB" w:rsidRPr="00B208AB" w:rsidDel="00776A54">
          <w:delText xml:space="preserve"> a Leica N Plan 10 × 0.25 PH1 microscope objective lens</w:delText>
        </w:r>
      </w:del>
      <w:del w:id="83" w:author="Romano, Michael, Francis" w:date="2019-02-19T13:40:00Z">
        <w:r w:rsidR="00B208AB" w:rsidRPr="00B208AB" w:rsidDel="002634DC">
          <w:delText>,</w:delText>
        </w:r>
      </w:del>
      <w:del w:id="84" w:author="Romano, Michael, Francis" w:date="2019-02-19T15:57:00Z">
        <w:r w:rsidR="00B208AB" w:rsidRPr="00B208AB" w:rsidDel="00776A54">
          <w:delText xml:space="preserve"> an excitation filter (HQ 470/50), dichroic mirror (FF506-Di02), emission filter (FF01-536/40), and a commercial SLR lens </w:delText>
        </w:r>
      </w:del>
      <w:del w:id="85" w:author="Romano, Michael, Francis" w:date="2019-02-19T15:36:00Z">
        <w:r w:rsidR="00B208AB" w:rsidRPr="00B208AB" w:rsidDel="00977028">
          <w:delText xml:space="preserve">focused to infinity as the tube lens </w:delText>
        </w:r>
      </w:del>
      <w:del w:id="86" w:author="Romano, Michael, Francis" w:date="2019-02-19T15:57:00Z">
        <w:r w:rsidR="00B208AB" w:rsidRPr="00B208AB" w:rsidDel="00776A54">
          <w:delText xml:space="preserve">(Nikon Zoom-NIKKOR 80–200 mm f/4 AI-s). </w:delText>
        </w:r>
      </w:del>
      <w:del w:id="87" w:author="Romano, Michael, Francis" w:date="2019-02-19T13:40:00Z">
        <w:r w:rsidR="00B208AB" w:rsidRPr="00B208AB" w:rsidDel="002634DC">
          <w:delText>Hippocampal imaging data were collected and processed using a computer equipped with dual Intel Xeon processors, 128 GB RAM, and a GeForce GTX Titan video card. The use of the graphics card allowed for images to be processed offline by the GPU and therefore did not dependent on substantial amounts of available computer RAM.</w:delText>
        </w:r>
      </w:del>
      <w:del w:id="88" w:author="Romano, Michael, Francis" w:date="2019-02-19T15:57:00Z">
        <w:r w:rsidR="00B208AB" w:rsidRPr="00B208AB" w:rsidDel="00776A54">
          <w:delText xml:space="preserve"> </w:delText>
        </w:r>
      </w:del>
      <w:del w:id="89" w:author="Romano, Michael, Francis" w:date="2019-02-19T13:41:00Z">
        <w:r w:rsidR="00B208AB" w:rsidRPr="00B208AB" w:rsidDel="002634DC">
          <w:delText xml:space="preserve">Images were captured as multi-page tagged image file format (mpTIFF) using the default image-capture software bundled with the purchase of a sCMOS camera from Hamamatsu </w:delText>
        </w:r>
      </w:del>
      <w:del w:id="90" w:author="Romano, Michael, Francis" w:date="2019-02-19T15:57:00Z">
        <w:r w:rsidR="00B208AB" w:rsidRPr="00B208AB" w:rsidDel="00776A54">
          <w:delText>(HC Image Live; Hamamatsu; Boston, MA</w:delText>
        </w:r>
      </w:del>
    </w:p>
    <w:p w14:paraId="24E574FF"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2.1 </w:t>
      </w:r>
      <w:r w:rsidRPr="001D6942">
        <w:rPr>
          <w:rFonts w:ascii="Times New Roman" w:hAnsi="Times New Roman" w:cs="Times New Roman"/>
          <w:i/>
        </w:rPr>
        <w:t>Construction of Teensy</w:t>
      </w:r>
      <w:r>
        <w:rPr>
          <w:rFonts w:ascii="Times New Roman" w:hAnsi="Times New Roman" w:cs="Times New Roman"/>
          <w:i/>
        </w:rPr>
        <w:t xml:space="preserve"> 3.2</w:t>
      </w:r>
      <w:r w:rsidRPr="001D6942">
        <w:rPr>
          <w:rFonts w:ascii="Times New Roman" w:hAnsi="Times New Roman" w:cs="Times New Roman"/>
          <w:i/>
        </w:rPr>
        <w:t xml:space="preserve"> boards</w:t>
      </w:r>
    </w:p>
    <w:p w14:paraId="1DD58F0C" w14:textId="57B22FC2" w:rsidR="00643443" w:rsidRPr="001D6942" w:rsidRDefault="00344BE3" w:rsidP="004970B1">
      <w:pPr>
        <w:ind w:firstLine="720"/>
        <w:rPr>
          <w:rFonts w:ascii="Times New Roman" w:hAnsi="Times New Roman" w:cs="Times New Roman"/>
        </w:rPr>
      </w:pPr>
      <w:r w:rsidRPr="001D6942">
        <w:rPr>
          <w:rFonts w:ascii="Times New Roman" w:hAnsi="Times New Roman" w:cs="Times New Roman"/>
        </w:rPr>
        <w:t xml:space="preserve">The two experimental </w:t>
      </w:r>
      <w:r w:rsidR="001454A6">
        <w:rPr>
          <w:rFonts w:ascii="Times New Roman" w:hAnsi="Times New Roman" w:cs="Times New Roman"/>
        </w:rPr>
        <w:t xml:space="preserve">hardware </w:t>
      </w:r>
      <w:r w:rsidRPr="001D6942">
        <w:rPr>
          <w:rFonts w:ascii="Times New Roman" w:hAnsi="Times New Roman" w:cs="Times New Roman"/>
        </w:rPr>
        <w:t>designs are shown in Figure 1. The specialty components required to build these designs are shown in Tables 1 and 2. In both experiments, a Teensy 3.2 (PJRC.COM, LLC, part #: TEENSY32) (Figure 1A), or a Teensy 3.2 soldered to a prop shield (PJRC.COM, part #: PROP_SHIELD) (Figure 1B), is mounted on top of a</w:t>
      </w:r>
      <w:r>
        <w:rPr>
          <w:rFonts w:ascii="Times New Roman" w:hAnsi="Times New Roman" w:cs="Times New Roman"/>
        </w:rPr>
        <w:t xml:space="preserve"> standard</w:t>
      </w:r>
      <w:r w:rsidRPr="001D6942">
        <w:rPr>
          <w:rFonts w:ascii="Times New Roman" w:hAnsi="Times New Roman" w:cs="Times New Roman"/>
        </w:rPr>
        <w:t xml:space="preserve"> printed circuit board</w:t>
      </w:r>
      <w:r>
        <w:rPr>
          <w:rFonts w:ascii="Times New Roman" w:hAnsi="Times New Roman" w:cs="Times New Roman"/>
        </w:rPr>
        <w:t xml:space="preserve"> (PCB) (for example: Digi-Key, part #: </w:t>
      </w:r>
      <w:r>
        <w:t>V2010-ND</w:t>
      </w:r>
      <w:r>
        <w:rPr>
          <w:rFonts w:ascii="Times New Roman" w:hAnsi="Times New Roman" w:cs="Times New Roman"/>
        </w:rPr>
        <w:t>)</w:t>
      </w:r>
      <w:r w:rsidRPr="001D6942">
        <w:rPr>
          <w:rFonts w:ascii="Times New Roman" w:hAnsi="Times New Roman" w:cs="Times New Roman"/>
        </w:rPr>
        <w:t xml:space="preserve"> via standard female headers (such as SparkFun Electronics, PRT-00115). Female headers were then soldered to the PCB for stability. Output from the Teensy was directed from pins on the female headers to standard SMA connectors (such as: Digi-Key, </w:t>
      </w:r>
      <w:r w:rsidRPr="001D6942">
        <w:rPr>
          <w:rFonts w:ascii="Times New Roman" w:hAnsi="Times New Roman" w:cs="Times New Roman"/>
        </w:rPr>
        <w:lastRenderedPageBreak/>
        <w:t xml:space="preserve">part # CON-SMA-EDGE-S-ND) via 22 gauge wires (for example: Digi-Key, part #1528-1743-ND). Coaxial cables were then attached to the SMA connectors </w:t>
      </w:r>
      <w:r>
        <w:rPr>
          <w:rFonts w:ascii="Times New Roman" w:hAnsi="Times New Roman" w:cs="Times New Roman"/>
        </w:rPr>
        <w:t xml:space="preserve">on the PCB </w:t>
      </w:r>
      <w:r w:rsidRPr="001D6942">
        <w:rPr>
          <w:rFonts w:ascii="Times New Roman" w:hAnsi="Times New Roman" w:cs="Times New Roman"/>
        </w:rPr>
        <w:t>to connect the Teensy to external devices. The Teensy was connected to a computer via a standard USB-microUSB cable (for example: Digi-Key, part # AE11229-ND). To easily upload code to the Teensy, we used PlatformIO (</w:t>
      </w:r>
      <w:hyperlink r:id="rId8" w:history="1">
        <w:r w:rsidRPr="001D6942">
          <w:rPr>
            <w:rStyle w:val="Hyperlink"/>
            <w:rFonts w:ascii="Times New Roman" w:hAnsi="Times New Roman" w:cs="Times New Roman"/>
          </w:rPr>
          <w:t>https://platformio.org/</w:t>
        </w:r>
      </w:hyperlink>
      <w:r w:rsidRPr="001D6942">
        <w:rPr>
          <w:rFonts w:ascii="Times New Roman" w:hAnsi="Times New Roman" w:cs="Times New Roman"/>
        </w:rPr>
        <w:t>), an add-on to the widely-used Atom text editor (</w:t>
      </w:r>
      <w:hyperlink r:id="rId9" w:history="1">
        <w:r w:rsidRPr="001D6942">
          <w:rPr>
            <w:rStyle w:val="Hyperlink"/>
            <w:rFonts w:ascii="Times New Roman" w:hAnsi="Times New Roman" w:cs="Times New Roman"/>
          </w:rPr>
          <w:t>https://atom.io/</w:t>
        </w:r>
      </w:hyperlink>
      <w:r w:rsidRPr="001D6942">
        <w:rPr>
          <w:rFonts w:ascii="Times New Roman" w:hAnsi="Times New Roman" w:cs="Times New Roman"/>
        </w:rPr>
        <w:t>), instead of the default Arduino programming environment. Code for each of the two experimental settings were uploaded separately to the Teensy prior to each experiment. To turn digital pins on and off, and also to change their modes to either “input” or “output</w:t>
      </w:r>
      <w:r>
        <w:rPr>
          <w:rFonts w:ascii="Times New Roman" w:hAnsi="Times New Roman" w:cs="Times New Roman"/>
        </w:rPr>
        <w:t xml:space="preserve">”, we used a slightly modified version of the DigitalIO library provided by PlatformIO (version 1.0.0; currently maintained at: </w:t>
      </w:r>
      <w:hyperlink r:id="rId10" w:history="1">
        <w:r w:rsidRPr="001D6942">
          <w:rPr>
            <w:rStyle w:val="Hyperlink"/>
            <w:rFonts w:ascii="Times New Roman" w:hAnsi="Times New Roman" w:cs="Times New Roman"/>
          </w:rPr>
          <w:t>https://github.com/greiman/DigitalIO</w:t>
        </w:r>
      </w:hyperlink>
      <w:r w:rsidRPr="001D6942">
        <w:rPr>
          <w:rFonts w:ascii="Times New Roman" w:hAnsi="Times New Roman" w:cs="Times New Roman"/>
        </w:rPr>
        <w:t>). To easily set experiment</w:t>
      </w:r>
      <w:r>
        <w:rPr>
          <w:rFonts w:ascii="Times New Roman" w:hAnsi="Times New Roman" w:cs="Times New Roman"/>
        </w:rPr>
        <w:t>-</w:t>
      </w:r>
      <w:r w:rsidRPr="001D6942">
        <w:rPr>
          <w:rFonts w:ascii="Times New Roman" w:hAnsi="Times New Roman" w:cs="Times New Roman"/>
        </w:rPr>
        <w:t>specific parameters for the Teensy, such as sampling frequenc</w:t>
      </w:r>
      <w:r>
        <w:rPr>
          <w:rFonts w:ascii="Times New Roman" w:hAnsi="Times New Roman" w:cs="Times New Roman"/>
        </w:rPr>
        <w:t>ies</w:t>
      </w:r>
      <w:r w:rsidRPr="001D6942">
        <w:rPr>
          <w:rFonts w:ascii="Times New Roman" w:hAnsi="Times New Roman" w:cs="Times New Roman"/>
        </w:rPr>
        <w:t>, trial number</w:t>
      </w:r>
      <w:r>
        <w:rPr>
          <w:rFonts w:ascii="Times New Roman" w:hAnsi="Times New Roman" w:cs="Times New Roman"/>
        </w:rPr>
        <w:t>s</w:t>
      </w:r>
      <w:r w:rsidRPr="001D6942">
        <w:rPr>
          <w:rFonts w:ascii="Times New Roman" w:hAnsi="Times New Roman" w:cs="Times New Roman"/>
        </w:rPr>
        <w:t xml:space="preserve"> and trial length, and the length of an experiment, we developed simple MATLAB graphical user interface</w:t>
      </w:r>
      <w:r>
        <w:rPr>
          <w:rFonts w:ascii="Times New Roman" w:hAnsi="Times New Roman" w:cs="Times New Roman"/>
        </w:rPr>
        <w:t>s, one for each experiment</w:t>
      </w:r>
      <w:r w:rsidRPr="001D6942">
        <w:rPr>
          <w:rFonts w:ascii="Times New Roman" w:hAnsi="Times New Roman" w:cs="Times New Roman"/>
        </w:rPr>
        <w:t xml:space="preserve">. </w:t>
      </w:r>
      <w:r w:rsidR="00197945">
        <w:rPr>
          <w:rFonts w:ascii="Times New Roman" w:hAnsi="Times New Roman" w:cs="Times New Roman"/>
        </w:rPr>
        <w:t>Thus, a user plugs the Teensy in via a USB cable to the computer, waits for it to initialize</w:t>
      </w:r>
      <w:r w:rsidR="001454A6">
        <w:rPr>
          <w:rFonts w:ascii="Times New Roman" w:hAnsi="Times New Roman" w:cs="Times New Roman"/>
        </w:rPr>
        <w:t xml:space="preserve"> (i.e. run a</w:t>
      </w:r>
      <w:r w:rsidR="00E271FB">
        <w:rPr>
          <w:rFonts w:ascii="Times New Roman" w:hAnsi="Times New Roman" w:cs="Times New Roman"/>
        </w:rPr>
        <w:t xml:space="preserve"> </w:t>
      </w:r>
      <w:r w:rsidR="001454A6">
        <w:rPr>
          <w:rFonts w:ascii="Times New Roman" w:hAnsi="Times New Roman" w:cs="Times New Roman"/>
        </w:rPr>
        <w:t>“s</w:t>
      </w:r>
      <w:r w:rsidR="00E271FB">
        <w:rPr>
          <w:rFonts w:ascii="Times New Roman" w:hAnsi="Times New Roman" w:cs="Times New Roman"/>
        </w:rPr>
        <w:t>etup” function)</w:t>
      </w:r>
      <w:r w:rsidR="00197945">
        <w:rPr>
          <w:rFonts w:ascii="Times New Roman" w:hAnsi="Times New Roman" w:cs="Times New Roman"/>
        </w:rPr>
        <w:t>, and then can begin a recording session by pressing “Start” in the user interface.</w:t>
      </w:r>
      <w:r w:rsidR="00A75C3B">
        <w:rPr>
          <w:rFonts w:ascii="Times New Roman" w:hAnsi="Times New Roman" w:cs="Times New Roman"/>
        </w:rPr>
        <w:t xml:space="preserve"> </w:t>
      </w:r>
      <w:r w:rsidR="00A75C3B">
        <w:rPr>
          <w:rFonts w:ascii="Times New Roman" w:hAnsi="Times New Roman" w:cs="Times New Roman"/>
        </w:rPr>
        <w:t>Unless otherwise specifie</w:t>
      </w:r>
      <w:r w:rsidR="001454A6">
        <w:rPr>
          <w:rFonts w:ascii="Times New Roman" w:hAnsi="Times New Roman" w:cs="Times New Roman"/>
        </w:rPr>
        <w:t>d, the Teensy was attached to a</w:t>
      </w:r>
      <w:r w:rsidR="00A75C3B">
        <w:rPr>
          <w:rFonts w:ascii="Times New Roman" w:hAnsi="Times New Roman" w:cs="Times New Roman"/>
        </w:rPr>
        <w:t xml:space="preserve"> sCMOS camera, though </w:t>
      </w:r>
      <w:r w:rsidR="001454A6">
        <w:rPr>
          <w:rFonts w:ascii="Times New Roman" w:hAnsi="Times New Roman" w:cs="Times New Roman"/>
        </w:rPr>
        <w:t>not</w:t>
      </w:r>
      <w:r w:rsidR="00A75C3B">
        <w:rPr>
          <w:rFonts w:ascii="Times New Roman" w:hAnsi="Times New Roman" w:cs="Times New Roman"/>
        </w:rPr>
        <w:t xml:space="preserve"> turned on </w:t>
      </w:r>
      <w:r w:rsidR="001454A6">
        <w:rPr>
          <w:rFonts w:ascii="Times New Roman" w:hAnsi="Times New Roman" w:cs="Times New Roman"/>
        </w:rPr>
        <w:t>or</w:t>
      </w:r>
      <w:r w:rsidR="00A75C3B">
        <w:rPr>
          <w:rFonts w:ascii="Times New Roman" w:hAnsi="Times New Roman" w:cs="Times New Roman"/>
        </w:rPr>
        <w:t xml:space="preserve"> capturing images.</w:t>
      </w:r>
    </w:p>
    <w:p w14:paraId="7B37053B"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2.2 </w:t>
      </w:r>
      <w:r w:rsidRPr="001D6942">
        <w:rPr>
          <w:rFonts w:ascii="Times New Roman" w:hAnsi="Times New Roman" w:cs="Times New Roman"/>
          <w:i/>
        </w:rPr>
        <w:t>Motion tracking experiment</w:t>
      </w:r>
    </w:p>
    <w:p w14:paraId="08D0A8CA" w14:textId="3CE2BCC9" w:rsidR="00344BE3" w:rsidRDefault="00344BE3" w:rsidP="004970B1">
      <w:pPr>
        <w:ind w:firstLine="720"/>
        <w:rPr>
          <w:rFonts w:ascii="Times New Roman" w:hAnsi="Times New Roman" w:cs="Times New Roman"/>
        </w:rPr>
      </w:pPr>
      <w:r w:rsidRPr="001D6942">
        <w:rPr>
          <w:rFonts w:ascii="Times New Roman" w:hAnsi="Times New Roman" w:cs="Times New Roman"/>
        </w:rPr>
        <w:t>In this experiment, we performed motion tracking using two ADNS-9800 gaming sensors (Tindie, part: “</w:t>
      </w:r>
      <w:hyperlink r:id="rId11" w:history="1">
        <w:r w:rsidRPr="001D6942">
          <w:rPr>
            <w:rStyle w:val="Hyperlink"/>
            <w:rFonts w:ascii="Times New Roman" w:hAnsi="Times New Roman" w:cs="Times New Roman"/>
            <w:bCs/>
            <w:color w:val="373B3E"/>
            <w:u w:val="none"/>
            <w:shd w:val="clear" w:color="auto" w:fill="FFFFFF"/>
          </w:rPr>
          <w:t>NS-9800 Laser Motion Sensor</w:t>
        </w:r>
      </w:hyperlink>
      <w:r w:rsidRPr="001D6942">
        <w:rPr>
          <w:rFonts w:ascii="Times New Roman" w:hAnsi="Times New Roman" w:cs="Times New Roman"/>
        </w:rPr>
        <w:t>”, see Table 1), while delivering digital pulses that can be used to trigger a sCMOS camera for image capture every 50 ms. The overall design of this experiment is shown in Figure 1A. A mouse was positioned on top of a buoyant Styrofoam ball floated by house air as described previously</w:t>
      </w:r>
      <w:r w:rsidR="00474F57">
        <w:rPr>
          <w:rFonts w:ascii="Times New Roman" w:hAnsi="Times New Roman" w:cs="Times New Roman"/>
        </w:rPr>
        <w:t xml:space="preserve"> </w:t>
      </w:r>
      <w:r>
        <w:rPr>
          <w:rFonts w:ascii="Times New Roman" w:hAnsi="Times New Roman" w:cs="Times New Roman"/>
        </w:rPr>
        <w:fldChar w:fldCharType="begin">
          <w:fldData xml:space="preserve">PEVuZE5vdGU+PENpdGU+PEF1dGhvcj5Eb21iZWNrPC9BdXRob3I+PFllYXI+MjAwNzwvWWVhcj48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PEVuZE5vdGU+PENpdGU+PEF1dGhvcj5Eb21iZWNrPC9BdXRob3I+PFllYXI+MjAwNzwvWWVhcj48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(Dombeck et al., 2007)</w:t>
      </w:r>
      <w:r>
        <w:rPr>
          <w:rFonts w:ascii="Times New Roman" w:hAnsi="Times New Roman" w:cs="Times New Roman"/>
        </w:rPr>
        <w:fldChar w:fldCharType="end"/>
      </w:r>
      <w:r w:rsidRPr="001D6942">
        <w:rPr>
          <w:rFonts w:ascii="Times New Roman" w:hAnsi="Times New Roman" w:cs="Times New Roman"/>
        </w:rPr>
        <w:t xml:space="preserve">. Two ADNS-9800 gaming sensors were positioned at the equator of the Styrofoam ball, at an angle of approximately 75 degrees from one another. </w:t>
      </w:r>
      <w:r w:rsidR="00084D89" w:rsidRPr="001D6942">
        <w:rPr>
          <w:rFonts w:ascii="Times New Roman" w:hAnsi="Times New Roman" w:cs="Times New Roman"/>
        </w:rPr>
        <w:t>ADNS-9800 sensor boards are low cost, and can measure up to 8200 counts per inch, allowing for sensitive measurement of mouse movement</w:t>
      </w:r>
      <w:r w:rsidR="00084D89">
        <w:rPr>
          <w:rFonts w:ascii="Times New Roman" w:hAnsi="Times New Roman" w:cs="Times New Roman"/>
        </w:rPr>
        <w:t xml:space="preserve"> relative to other tracking devices</w:t>
      </w:r>
      <w:r w:rsidR="00084D89" w:rsidRPr="001D6942">
        <w:rPr>
          <w:rFonts w:ascii="Times New Roman" w:hAnsi="Times New Roman" w:cs="Times New Roman"/>
        </w:rPr>
        <w:t>. For example, standard computer m</w:t>
      </w:r>
      <w:r w:rsidR="00084D89">
        <w:rPr>
          <w:rFonts w:ascii="Times New Roman" w:hAnsi="Times New Roman" w:cs="Times New Roman"/>
        </w:rPr>
        <w:t>ice</w:t>
      </w:r>
      <w:r w:rsidR="00084D89" w:rsidRPr="001D6942">
        <w:rPr>
          <w:rFonts w:ascii="Times New Roman" w:hAnsi="Times New Roman" w:cs="Times New Roman"/>
        </w:rPr>
        <w:t>,</w:t>
      </w:r>
      <w:r w:rsidR="00084D89">
        <w:rPr>
          <w:rFonts w:ascii="Times New Roman" w:hAnsi="Times New Roman" w:cs="Times New Roman"/>
        </w:rPr>
        <w:t xml:space="preserve"> such as</w:t>
      </w:r>
      <w:r w:rsidR="00084D89" w:rsidRPr="001D6942">
        <w:rPr>
          <w:rFonts w:ascii="Times New Roman" w:hAnsi="Times New Roman" w:cs="Times New Roman"/>
        </w:rPr>
        <w:t xml:space="preserve"> the Logitech M100 (Logitech, PN: 910-001601), measure up to 1000 counts per inch, making the ADNS-9800 sensor</w:t>
      </w:r>
      <w:r w:rsidR="00E271FB">
        <w:rPr>
          <w:rFonts w:ascii="Times New Roman" w:hAnsi="Times New Roman" w:cs="Times New Roman"/>
        </w:rPr>
        <w:t>, at its highest setting</w:t>
      </w:r>
      <w:r w:rsidR="007960C5">
        <w:rPr>
          <w:rFonts w:ascii="Times New Roman" w:hAnsi="Times New Roman" w:cs="Times New Roman"/>
        </w:rPr>
        <w:t>,</w:t>
      </w:r>
      <w:r w:rsidR="00084D89" w:rsidRPr="001D6942">
        <w:rPr>
          <w:rFonts w:ascii="Times New Roman" w:hAnsi="Times New Roman" w:cs="Times New Roman"/>
        </w:rPr>
        <w:t xml:space="preserve"> over 8 times more precise. </w:t>
      </w:r>
      <w:r w:rsidR="00084D89">
        <w:rPr>
          <w:rFonts w:ascii="Times New Roman" w:hAnsi="Times New Roman" w:cs="Times New Roman"/>
        </w:rPr>
        <w:t xml:space="preserve">For these experiments we affixed </w:t>
      </w:r>
      <w:r w:rsidR="00084D89" w:rsidRPr="001D6942">
        <w:rPr>
          <w:rFonts w:ascii="Times New Roman" w:hAnsi="Times New Roman" w:cs="Times New Roman"/>
        </w:rPr>
        <w:t xml:space="preserve">ADNS-9800 sensors to </w:t>
      </w:r>
      <w:r w:rsidR="00084D89">
        <w:rPr>
          <w:rFonts w:ascii="Times New Roman" w:hAnsi="Times New Roman" w:cs="Times New Roman"/>
        </w:rPr>
        <w:t xml:space="preserve">the spherical treadmill </w:t>
      </w:r>
      <w:r w:rsidR="00084D89" w:rsidRPr="001D6942">
        <w:rPr>
          <w:rFonts w:ascii="Times New Roman" w:hAnsi="Times New Roman" w:cs="Times New Roman"/>
        </w:rPr>
        <w:t xml:space="preserve">and wired </w:t>
      </w:r>
      <w:r w:rsidR="00084D89">
        <w:rPr>
          <w:rFonts w:ascii="Times New Roman" w:hAnsi="Times New Roman" w:cs="Times New Roman"/>
        </w:rPr>
        <w:t xml:space="preserve">them </w:t>
      </w:r>
      <w:r w:rsidR="00084D89" w:rsidRPr="001D6942">
        <w:rPr>
          <w:rFonts w:ascii="Times New Roman" w:hAnsi="Times New Roman" w:cs="Times New Roman"/>
        </w:rPr>
        <w:t>to the Teensy as demonstrated in Figure 2A.</w:t>
      </w:r>
      <w:r w:rsidR="00084D89">
        <w:rPr>
          <w:rFonts w:ascii="Times New Roman" w:hAnsi="Times New Roman" w:cs="Times New Roman"/>
        </w:rPr>
        <w:t xml:space="preserve"> </w:t>
      </w:r>
      <w:r w:rsidR="00084D89" w:rsidRPr="001D6942">
        <w:rPr>
          <w:rFonts w:ascii="Times New Roman" w:hAnsi="Times New Roman" w:cs="Times New Roman"/>
        </w:rPr>
        <w:t>For the counts per inch setting of the sensor, which determines the sensitivity of the sensors to external movement, we used a value of 3400 counts per inch</w:t>
      </w:r>
      <w:r w:rsidR="00084D89">
        <w:rPr>
          <w:rFonts w:ascii="Times New Roman" w:hAnsi="Times New Roman" w:cs="Times New Roman"/>
        </w:rPr>
        <w:t xml:space="preserve"> in our experiments</w:t>
      </w:r>
      <w:r w:rsidR="00084D89" w:rsidRPr="001D6942">
        <w:rPr>
          <w:rFonts w:ascii="Times New Roman" w:hAnsi="Times New Roman" w:cs="Times New Roman"/>
        </w:rPr>
        <w:t>.</w:t>
      </w:r>
    </w:p>
    <w:p w14:paraId="47E806B4" w14:textId="77777777"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The total distance travelled by the mouse at any time point was computed using the following equation:</w:t>
      </w:r>
    </w:p>
    <w:p w14:paraId="2B55FF82" w14:textId="77777777" w:rsidR="00344BE3" w:rsidRPr="001D6942" w:rsidRDefault="00344BE3" w:rsidP="004970B1">
      <w:pPr>
        <w:ind w:firstLine="720"/>
        <w:rPr>
          <w:rFonts w:ascii="Times New Roman" w:eastAsiaTheme="minorEastAsia" w:hAnsi="Times New Roman" w:cs="Times New Roman"/>
          <w:b/>
        </w:rPr>
      </w:pPr>
      <m:oMathPara>
        <m:oMath>
          <m:r>
            <m:rPr>
              <m:sty m:val="bi"/>
            </m:rPr>
            <w:rPr>
              <w:rFonts w:ascii="Cambria Math" w:hAnsi="Cambria Math" w:cs="Times New Roman"/>
            </w:rPr>
            <m:t xml:space="preserve">distance= </m:t>
          </m:r>
          <m:f>
            <m:fPr>
              <m:type m:val="noBar"/>
              <m:ctrlPr>
                <w:rPr>
                  <w:rFonts w:ascii="Cambria Math" w:hAnsi="Cambria Math" w:cs="Times New Roman"/>
                  <w:b/>
                  <w:i/>
                </w:rPr>
              </m:ctrlPr>
            </m:fPr>
            <m:num>
              <m:rad>
                <m:radPr>
                  <m:degHide m:val="1"/>
                  <m:ctrlPr>
                    <w:rPr>
                      <w:rFonts w:ascii="Cambria Math" w:hAnsi="Cambria Math" w:cs="Times New Roman"/>
                      <w:b/>
                      <w:i/>
                    </w:rPr>
                  </m:ctrlPr>
                </m:radPr>
                <m:deg/>
                <m:e>
                  <m:f>
                    <m:fPr>
                      <m:ctrlPr>
                        <w:rPr>
                          <w:rFonts w:ascii="Cambria Math" w:hAnsi="Cambria Math" w:cs="Times New Roman"/>
                          <w:b/>
                          <w:i/>
                        </w:rPr>
                      </m:ctrlPr>
                    </m:fPr>
                    <m:num>
                      <m:sSup>
                        <m:sSupPr>
                          <m:ctrlPr>
                            <w:rPr>
                              <w:rFonts w:ascii="Cambria Math" w:hAnsi="Cambria Math" w:cs="Times New Roman"/>
                              <w:b/>
                              <w:i/>
                            </w:rPr>
                          </m:ctrlPr>
                        </m:sSupPr>
                        <m:e>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R</m:t>
                              </m:r>
                            </m:sub>
                          </m:sSub>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hAnsi="Cambria Math" w:cs="Times New Roman"/>
                              <w:b/>
                              <w:i/>
                            </w:rPr>
                          </m:ctrlPr>
                        </m:sSupPr>
                        <m:e>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L</m:t>
                              </m:r>
                            </m:sub>
                          </m:sSub>
                        </m:e>
                        <m:sup>
                          <m:r>
                            <m:rPr>
                              <m:sty m:val="bi"/>
                            </m:rPr>
                            <w:rPr>
                              <w:rFonts w:ascii="Cambria Math" w:hAnsi="Cambria Math" w:cs="Times New Roman"/>
                            </w:rPr>
                            <m:t>2</m:t>
                          </m:r>
                        </m:sup>
                      </m:s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2</m:t>
                          </m:r>
                          <m:r>
                            <m:rPr>
                              <m:sty m:val="bi"/>
                            </m:rPr>
                            <w:rPr>
                              <w:rFonts w:ascii="Cambria Math" w:hAnsi="Cambria Math" w:cs="Times New Roman"/>
                            </w:rPr>
                            <m:t>y</m:t>
                          </m:r>
                        </m:e>
                        <m:sub>
                          <m:r>
                            <m:rPr>
                              <m:sty m:val="bi"/>
                            </m:rPr>
                            <w:rPr>
                              <w:rFonts w:ascii="Cambria Math" w:hAnsi="Cambria Math" w:cs="Times New Roman"/>
                            </w:rPr>
                            <m:t>L</m:t>
                          </m:r>
                        </m:sub>
                      </m:sSub>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R</m:t>
                          </m:r>
                        </m:sub>
                      </m:sSub>
                      <m:func>
                        <m:funcPr>
                          <m:ctrlPr>
                            <w:rPr>
                              <w:rFonts w:ascii="Cambria Math" w:hAnsi="Cambria Math" w:cs="Times New Roman"/>
                              <w:b/>
                              <w:i/>
                            </w:rPr>
                          </m:ctrlPr>
                        </m:funcPr>
                        <m:fName>
                          <m:r>
                            <m:rPr>
                              <m:sty m:val="b"/>
                            </m:rPr>
                            <w:rPr>
                              <w:rFonts w:ascii="Cambria Math" w:hAnsi="Cambria Math" w:cs="Times New Roman"/>
                            </w:rPr>
                            <m:t>cos</m:t>
                          </m:r>
                        </m:fName>
                        <m:e>
                          <m:r>
                            <m:rPr>
                              <m:sty m:val="bi"/>
                            </m:rPr>
                            <w:rPr>
                              <w:rFonts w:ascii="Cambria Math" w:hAnsi="Cambria Math" w:cs="Times New Roman"/>
                            </w:rPr>
                            <m:t>θ</m:t>
                          </m:r>
                        </m:e>
                      </m:func>
                    </m:num>
                    <m:den>
                      <m:sSup>
                        <m:sSupPr>
                          <m:ctrlPr>
                            <w:rPr>
                              <w:rFonts w:ascii="Cambria Math" w:hAnsi="Cambria Math" w:cs="Times New Roman"/>
                              <w:b/>
                              <w:i/>
                            </w:rPr>
                          </m:ctrlPr>
                        </m:sSupPr>
                        <m:e>
                          <m:r>
                            <m:rPr>
                              <m:sty m:val="bi"/>
                            </m:rPr>
                            <w:rPr>
                              <w:rFonts w:ascii="Cambria Math" w:hAnsi="Cambria Math" w:cs="Times New Roman"/>
                            </w:rPr>
                            <m:t>sin</m:t>
                          </m:r>
                        </m:e>
                        <m:sup>
                          <m:r>
                            <m:rPr>
                              <m:sty m:val="bi"/>
                            </m:rPr>
                            <w:rPr>
                              <w:rFonts w:ascii="Cambria Math" w:hAnsi="Cambria Math" w:cs="Times New Roman"/>
                            </w:rPr>
                            <m:t>2</m:t>
                          </m:r>
                        </m:sup>
                      </m:sSup>
                      <m:r>
                        <m:rPr>
                          <m:sty m:val="bi"/>
                        </m:rPr>
                        <w:rPr>
                          <w:rFonts w:ascii="Cambria Math" w:hAnsi="Cambria Math" w:cs="Times New Roman"/>
                        </w:rPr>
                        <m:t>θ</m:t>
                      </m:r>
                    </m:den>
                  </m:f>
                </m:e>
              </m:rad>
            </m:num>
            <m:den>
              <m:r>
                <m:rPr>
                  <m:sty m:val="bi"/>
                </m:rPr>
                <w:rPr>
                  <w:rFonts w:ascii="Cambria Math" w:hAnsi="Cambria Math" w:cs="Times New Roman"/>
                </w:rPr>
                <m:t xml:space="preserve"> </m:t>
              </m:r>
            </m:den>
          </m:f>
        </m:oMath>
      </m:oMathPara>
    </w:p>
    <w:p w14:paraId="1D37E915" w14:textId="77777777" w:rsidR="00344BE3" w:rsidRDefault="00344BE3" w:rsidP="004970B1">
      <w:pPr>
        <w:rPr>
          <w:rFonts w:ascii="Times New Roman" w:hAnsi="Times New Roman" w:cs="Times New Roman"/>
        </w:rPr>
      </w:pPr>
      <w:r w:rsidRPr="001D6942">
        <w:rPr>
          <w:rFonts w:ascii="Times New Roman" w:eastAsiaTheme="minorEastAsia" w:hAnsi="Times New Roman" w:cs="Times New Roman"/>
        </w:rPr>
        <w:t>Where y</w:t>
      </w:r>
      <w:r w:rsidRPr="001D6942">
        <w:rPr>
          <w:rFonts w:ascii="Times New Roman" w:eastAsiaTheme="minorEastAsia" w:hAnsi="Times New Roman" w:cs="Times New Roman"/>
          <w:vertAlign w:val="subscript"/>
        </w:rPr>
        <w:t>R</w:t>
      </w:r>
      <w:r w:rsidRPr="001D6942">
        <w:rPr>
          <w:rFonts w:ascii="Times New Roman" w:eastAsiaTheme="minorEastAsia" w:hAnsi="Times New Roman" w:cs="Times New Roman"/>
        </w:rPr>
        <w:t xml:space="preserve"> and y</w:t>
      </w:r>
      <w:r w:rsidRPr="001D6942">
        <w:rPr>
          <w:rFonts w:ascii="Times New Roman" w:eastAsiaTheme="minorEastAsia" w:hAnsi="Times New Roman" w:cs="Times New Roman"/>
          <w:vertAlign w:val="subscript"/>
        </w:rPr>
        <w:t>L</w:t>
      </w:r>
      <w:r w:rsidRPr="001D6942">
        <w:rPr>
          <w:rFonts w:ascii="Times New Roman" w:eastAsiaTheme="minorEastAsia" w:hAnsi="Times New Roman" w:cs="Times New Roman"/>
        </w:rPr>
        <w:t xml:space="preserve"> are the y readings from the left and right sensors, and </w:t>
      </w:r>
      <m:oMath>
        <m:r>
          <m:rPr>
            <m:sty m:val="bi"/>
          </m:rPr>
          <w:rPr>
            <w:rFonts w:ascii="Cambria Math" w:hAnsi="Cambria Math" w:cs="Times New Roman"/>
          </w:rPr>
          <m:t>θ</m:t>
        </m:r>
      </m:oMath>
      <w:r w:rsidRPr="001D6942">
        <w:rPr>
          <w:rFonts w:ascii="Times New Roman" w:eastAsiaTheme="minorEastAsia" w:hAnsi="Times New Roman" w:cs="Times New Roman"/>
          <w:b/>
        </w:rPr>
        <w:t xml:space="preserve"> </w:t>
      </w:r>
      <w:r w:rsidRPr="001D6942">
        <w:rPr>
          <w:rFonts w:ascii="Times New Roman" w:eastAsiaTheme="minorEastAsia" w:hAnsi="Times New Roman" w:cs="Times New Roman"/>
        </w:rPr>
        <w:t xml:space="preserve">is the angle between the two sensors (75 degrees). We also acquired readings in the “x” direction from both sensors, which can be used to calculate rotation. Velocity was computed as the distance divided by the time between two </w:t>
      </w:r>
      <w:r>
        <w:rPr>
          <w:rFonts w:ascii="Times New Roman" w:eastAsiaTheme="minorEastAsia" w:hAnsi="Times New Roman" w:cs="Times New Roman"/>
        </w:rPr>
        <w:t>adjacent</w:t>
      </w:r>
      <w:r w:rsidRPr="001D6942">
        <w:rPr>
          <w:rFonts w:ascii="Times New Roman" w:eastAsiaTheme="minorEastAsia" w:hAnsi="Times New Roman" w:cs="Times New Roman"/>
        </w:rPr>
        <w:t xml:space="preserve"> readings, as measured by the Teensy. </w:t>
      </w:r>
      <w:r w:rsidRPr="001D6942">
        <w:rPr>
          <w:rFonts w:ascii="Times New Roman" w:hAnsi="Times New Roman" w:cs="Times New Roman"/>
        </w:rPr>
        <w:t xml:space="preserve">These two sensors were connected to </w:t>
      </w:r>
      <w:r>
        <w:rPr>
          <w:rFonts w:ascii="Times New Roman" w:hAnsi="Times New Roman" w:cs="Times New Roman"/>
        </w:rPr>
        <w:t>the</w:t>
      </w:r>
      <w:r w:rsidRPr="001D6942">
        <w:rPr>
          <w:rFonts w:ascii="Times New Roman" w:hAnsi="Times New Roman" w:cs="Times New Roman"/>
        </w:rPr>
        <w:t xml:space="preserve"> Teensy via simple serial peripheral interface (SPI) connections with insulated 22 gauge wires as shown in Figure 2A.</w:t>
      </w:r>
    </w:p>
    <w:p w14:paraId="731ED3EC" w14:textId="64413BF3" w:rsidR="005A37EC" w:rsidRPr="001D6942" w:rsidRDefault="005A37EC" w:rsidP="005A37EC">
      <w:pPr>
        <w:ind w:firstLine="720"/>
        <w:rPr>
          <w:rFonts w:ascii="Times New Roman" w:hAnsi="Times New Roman" w:cs="Times New Roman"/>
        </w:rPr>
      </w:pPr>
      <w:r>
        <w:rPr>
          <w:rFonts w:ascii="Times New Roman" w:hAnsi="Times New Roman" w:cs="Times New Roman"/>
        </w:rPr>
        <w:t xml:space="preserve">In order to control the beginning of each imaging session, we developed a </w:t>
      </w:r>
      <w:r w:rsidR="007960C5">
        <w:rPr>
          <w:rFonts w:ascii="Times New Roman" w:hAnsi="Times New Roman" w:cs="Times New Roman"/>
        </w:rPr>
        <w:t xml:space="preserve">unique </w:t>
      </w:r>
      <w:r>
        <w:rPr>
          <w:rFonts w:ascii="Times New Roman" w:hAnsi="Times New Roman" w:cs="Times New Roman"/>
        </w:rPr>
        <w:t>GUI in MATLAB. This GUI allows a user to specify a filename, the length of each trial, and the sampling rate. The user plugs the Teensy 3.2 into the computer via a USB, and waits a moment for the device to initialize. Then, the user can press “Start” on the GUI in</w:t>
      </w:r>
      <w:r w:rsidR="00676707">
        <w:rPr>
          <w:rFonts w:ascii="Times New Roman" w:hAnsi="Times New Roman" w:cs="Times New Roman"/>
        </w:rPr>
        <w:t xml:space="preserve"> order to start the experiment. </w:t>
      </w:r>
      <w:r w:rsidR="00E271FB">
        <w:rPr>
          <w:rFonts w:ascii="Times New Roman" w:hAnsi="Times New Roman" w:cs="Times New Roman"/>
        </w:rPr>
        <w:t>In addition, we</w:t>
      </w:r>
      <w:r>
        <w:rPr>
          <w:rFonts w:ascii="Times New Roman" w:hAnsi="Times New Roman" w:cs="Times New Roman"/>
        </w:rPr>
        <w:t xml:space="preserve"> developed a</w:t>
      </w:r>
      <w:r w:rsidR="007960C5">
        <w:rPr>
          <w:rFonts w:ascii="Times New Roman" w:hAnsi="Times New Roman" w:cs="Times New Roman"/>
        </w:rPr>
        <w:t>n alternative</w:t>
      </w:r>
      <w:r>
        <w:rPr>
          <w:rFonts w:ascii="Times New Roman" w:hAnsi="Times New Roman" w:cs="Times New Roman"/>
        </w:rPr>
        <w:t xml:space="preserve"> GUI and accompanying Teensy code that includes a “Stop” button, which allows </w:t>
      </w:r>
      <w:r>
        <w:rPr>
          <w:rFonts w:ascii="Times New Roman" w:hAnsi="Times New Roman" w:cs="Times New Roman"/>
        </w:rPr>
        <w:lastRenderedPageBreak/>
        <w:t>a user to stop and restart an experiment from the GUI.</w:t>
      </w:r>
      <w:r w:rsidR="007960C5">
        <w:rPr>
          <w:rFonts w:ascii="Times New Roman" w:hAnsi="Times New Roman" w:cs="Times New Roman"/>
        </w:rPr>
        <w:t xml:space="preserve"> Both</w:t>
      </w:r>
      <w:r w:rsidR="00676707">
        <w:rPr>
          <w:rFonts w:ascii="Times New Roman" w:hAnsi="Times New Roman" w:cs="Times New Roman"/>
        </w:rPr>
        <w:t xml:space="preserve"> MATLAB </w:t>
      </w:r>
      <w:r w:rsidR="00E271FB">
        <w:rPr>
          <w:rFonts w:ascii="Times New Roman" w:hAnsi="Times New Roman" w:cs="Times New Roman"/>
        </w:rPr>
        <w:t>GUI</w:t>
      </w:r>
      <w:r w:rsidR="007960C5">
        <w:rPr>
          <w:rFonts w:ascii="Times New Roman" w:hAnsi="Times New Roman" w:cs="Times New Roman"/>
        </w:rPr>
        <w:t>s store</w:t>
      </w:r>
      <w:r w:rsidR="00E271FB">
        <w:rPr>
          <w:rFonts w:ascii="Times New Roman" w:hAnsi="Times New Roman" w:cs="Times New Roman"/>
        </w:rPr>
        <w:t xml:space="preserve"> in</w:t>
      </w:r>
      <w:r w:rsidR="00676707">
        <w:rPr>
          <w:rFonts w:ascii="Times New Roman" w:hAnsi="Times New Roman" w:cs="Times New Roman"/>
        </w:rPr>
        <w:t xml:space="preserve"> the </w:t>
      </w:r>
      <w:r w:rsidR="007960C5">
        <w:rPr>
          <w:rFonts w:ascii="Times New Roman" w:hAnsi="Times New Roman" w:cs="Times New Roman"/>
        </w:rPr>
        <w:t>respective</w:t>
      </w:r>
      <w:r w:rsidR="00676707">
        <w:rPr>
          <w:rFonts w:ascii="Times New Roman" w:hAnsi="Times New Roman" w:cs="Times New Roman"/>
        </w:rPr>
        <w:t xml:space="preserve"> PC the Teensy-reported time stamp of each frame, the Teensy-reported duration of each frame, and the displacement in the X- and Y- directions for both sensors</w:t>
      </w:r>
      <w:r w:rsidR="007960C5">
        <w:rPr>
          <w:rFonts w:ascii="Times New Roman" w:hAnsi="Times New Roman" w:cs="Times New Roman"/>
        </w:rPr>
        <w:t xml:space="preserve"> for each time frame</w:t>
      </w:r>
      <w:r w:rsidR="00676707">
        <w:rPr>
          <w:rFonts w:ascii="Times New Roman" w:hAnsi="Times New Roman" w:cs="Times New Roman"/>
        </w:rPr>
        <w:t>.</w:t>
      </w:r>
    </w:p>
    <w:p w14:paraId="04F58FB7" w14:textId="5E7C4A0B" w:rsidR="00344BE3" w:rsidRDefault="00344BE3" w:rsidP="004970B1">
      <w:pPr>
        <w:ind w:firstLine="720"/>
        <w:rPr>
          <w:rFonts w:ascii="Times New Roman" w:hAnsi="Times New Roman" w:cs="Times New Roman"/>
        </w:rPr>
      </w:pPr>
      <w:r w:rsidRPr="001D6942">
        <w:rPr>
          <w:rFonts w:ascii="Times New Roman" w:hAnsi="Times New Roman" w:cs="Times New Roman"/>
        </w:rPr>
        <w:t>To control experimental timing, we utilized the “IntervalTimer” function</w:t>
      </w:r>
      <w:r>
        <w:rPr>
          <w:rFonts w:ascii="Times New Roman" w:hAnsi="Times New Roman" w:cs="Times New Roman"/>
        </w:rPr>
        <w:t>,</w:t>
      </w:r>
      <w:r w:rsidRPr="001D6942">
        <w:rPr>
          <w:rFonts w:ascii="Times New Roman" w:hAnsi="Times New Roman" w:cs="Times New Roman"/>
        </w:rPr>
        <w:t xml:space="preserve"> unique to the standard Teensy library, which can repeatedly call a function at specified intervals. We set the </w:t>
      </w:r>
      <w:r>
        <w:rPr>
          <w:rFonts w:ascii="Times New Roman" w:hAnsi="Times New Roman" w:cs="Times New Roman"/>
        </w:rPr>
        <w:t>“I</w:t>
      </w:r>
      <w:r w:rsidRPr="001D6942">
        <w:rPr>
          <w:rFonts w:ascii="Times New Roman" w:hAnsi="Times New Roman" w:cs="Times New Roman"/>
        </w:rPr>
        <w:t>nterval</w:t>
      </w:r>
      <w:r>
        <w:rPr>
          <w:rFonts w:ascii="Times New Roman" w:hAnsi="Times New Roman" w:cs="Times New Roman"/>
        </w:rPr>
        <w:t xml:space="preserve">Timer” to be </w:t>
      </w:r>
      <w:r w:rsidRPr="001D6942">
        <w:rPr>
          <w:rFonts w:ascii="Times New Roman" w:hAnsi="Times New Roman" w:cs="Times New Roman"/>
        </w:rPr>
        <w:t>50,000 microseconds (50 ms) or 20 Hz in our experiment. Using IntervalTimer, we repeatedly called a function that sent the accumulated displacement of the motion sensor readings to the attached PC. We acquired the x and y displacement readings from each sensor with freely available functions on GitHub (</w:t>
      </w:r>
      <w:hyperlink r:id="rId12" w:history="1">
        <w:r w:rsidRPr="001D6942">
          <w:rPr>
            <w:rStyle w:val="Hyperlink"/>
            <w:rFonts w:ascii="Times New Roman" w:hAnsi="Times New Roman" w:cs="Times New Roman"/>
          </w:rPr>
          <w:t>https://github.com/markbucklin/NavigationSensor</w:t>
        </w:r>
      </w:hyperlink>
      <w:r w:rsidRPr="001D6942">
        <w:rPr>
          <w:rFonts w:ascii="Times New Roman" w:hAnsi="Times New Roman" w:cs="Times New Roman"/>
        </w:rPr>
        <w:t>)</w:t>
      </w:r>
      <w:r w:rsidR="007960C5">
        <w:rPr>
          <w:rFonts w:ascii="Times New Roman" w:hAnsi="Times New Roman" w:cs="Times New Roman"/>
        </w:rPr>
        <w:t>,</w:t>
      </w:r>
      <w:r w:rsidRPr="001D6942">
        <w:rPr>
          <w:rFonts w:ascii="Times New Roman" w:hAnsi="Times New Roman" w:cs="Times New Roman"/>
        </w:rPr>
        <w:t xml:space="preserve"> which read accumulated displacement from the “motion burst” register of each sensor. After reading the motion sensor, a digital “on” pulse that lasted for 1 ms was sent out of a digital pin designed to initiate an image frame capture from a sCMOS camera. To characterize the temporal precision of different digital pulses generated by </w:t>
      </w:r>
      <w:r>
        <w:rPr>
          <w:rFonts w:ascii="Times New Roman" w:hAnsi="Times New Roman" w:cs="Times New Roman"/>
        </w:rPr>
        <w:t>the</w:t>
      </w:r>
      <w:r w:rsidRPr="001D6942">
        <w:rPr>
          <w:rFonts w:ascii="Times New Roman" w:hAnsi="Times New Roman" w:cs="Times New Roman"/>
        </w:rPr>
        <w:t xml:space="preserve"> custom script using the “IntervalTimer” function, we recorded the digital outputs with a commercial system (Tucker Davis Technologies RZ5D (TDT RZ5D)) at 3051.76 Hz.</w:t>
      </w:r>
    </w:p>
    <w:p w14:paraId="597D2FDD" w14:textId="77777777" w:rsidR="006A51C3" w:rsidRDefault="006A51C3" w:rsidP="004970B1">
      <w:pPr>
        <w:rPr>
          <w:rFonts w:ascii="Times New Roman" w:hAnsi="Times New Roman" w:cs="Times New Roman"/>
        </w:rPr>
      </w:pPr>
    </w:p>
    <w:p w14:paraId="6102D374" w14:textId="7CA7A3A8"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2.3 </w:t>
      </w:r>
      <w:r w:rsidRPr="001D6942">
        <w:rPr>
          <w:rFonts w:ascii="Times New Roman" w:hAnsi="Times New Roman" w:cs="Times New Roman"/>
          <w:i/>
        </w:rPr>
        <w:t>Trace conditioning</w:t>
      </w:r>
      <w:r w:rsidR="00977028">
        <w:rPr>
          <w:rFonts w:ascii="Times New Roman" w:hAnsi="Times New Roman" w:cs="Times New Roman"/>
          <w:i/>
        </w:rPr>
        <w:t xml:space="preserve"> eye blink</w:t>
      </w:r>
      <w:r w:rsidRPr="001D6942">
        <w:rPr>
          <w:rFonts w:ascii="Times New Roman" w:hAnsi="Times New Roman" w:cs="Times New Roman"/>
          <w:i/>
        </w:rPr>
        <w:t xml:space="preserve"> experiment</w:t>
      </w:r>
    </w:p>
    <w:p w14:paraId="4476F32A" w14:textId="3F85D4C6"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 xml:space="preserve">In this experiment, a Teensy was programmed to deliver outputs capable of eliciting a sound and initiating an eye puff, while delivering digital pulses that can be used to trigger a sCMOS camera for image capture every 50 ms. </w:t>
      </w:r>
      <w:r w:rsidR="00C162D9">
        <w:rPr>
          <w:rFonts w:ascii="Times New Roman" w:hAnsi="Times New Roman" w:cs="Times New Roman"/>
        </w:rPr>
        <w:t>In addition, another pin is programmed to deliver a digital pulse concurrently wi</w:t>
      </w:r>
      <w:r w:rsidR="007960C5">
        <w:rPr>
          <w:rFonts w:ascii="Times New Roman" w:hAnsi="Times New Roman" w:cs="Times New Roman"/>
        </w:rPr>
        <w:t>th sound presentation as</w:t>
      </w:r>
      <w:r w:rsidR="00C162D9">
        <w:rPr>
          <w:rFonts w:ascii="Times New Roman" w:hAnsi="Times New Roman" w:cs="Times New Roman"/>
        </w:rPr>
        <w:t xml:space="preserve"> an optional conditioned stimulus. </w:t>
      </w:r>
      <w:r w:rsidRPr="001D6942">
        <w:rPr>
          <w:rFonts w:ascii="Times New Roman" w:hAnsi="Times New Roman" w:cs="Times New Roman"/>
        </w:rPr>
        <w:t xml:space="preserve">The overall design of this experiment is shown in Figure 1B. To deliver an audible sound through the Teensy, we used a Teensy prop shield module (PJRC.COM, LLC., part #: PROP_SHIELD) to amplify analog output (shown in Figure 2B as pin A14). This add-on component can drive speakers with resistances up to 8 ohms. The prop shield was soldered to the bottom of </w:t>
      </w:r>
      <w:r>
        <w:rPr>
          <w:rFonts w:ascii="Times New Roman" w:hAnsi="Times New Roman" w:cs="Times New Roman"/>
        </w:rPr>
        <w:t>the</w:t>
      </w:r>
      <w:r w:rsidRPr="001D6942">
        <w:rPr>
          <w:rFonts w:ascii="Times New Roman" w:hAnsi="Times New Roman" w:cs="Times New Roman"/>
        </w:rPr>
        <w:t xml:space="preserve"> Teensy with 14x1 double insulator pins (PJRC.COM, LLC., part #: HEADER_14x1_D), and the output was connected to a speaker, as shown in Figure 2B. The Teensy was then mounted onto the female headers separated by the prop shield, as shown in Figure 1B. The camera and air valve for the eye puff were attached to the microcontroller through coaxial cables (Figure</w:t>
      </w:r>
      <w:r>
        <w:rPr>
          <w:rFonts w:ascii="Times New Roman" w:hAnsi="Times New Roman" w:cs="Times New Roman"/>
        </w:rPr>
        <w:t>s</w:t>
      </w:r>
      <w:r w:rsidRPr="001D6942">
        <w:rPr>
          <w:rFonts w:ascii="Times New Roman" w:hAnsi="Times New Roman" w:cs="Times New Roman"/>
        </w:rPr>
        <w:t xml:space="preserve"> 1B</w:t>
      </w:r>
      <w:r>
        <w:rPr>
          <w:rFonts w:ascii="Times New Roman" w:hAnsi="Times New Roman" w:cs="Times New Roman"/>
        </w:rPr>
        <w:t xml:space="preserve"> and 2B</w:t>
      </w:r>
      <w:r w:rsidRPr="001D6942">
        <w:rPr>
          <w:rFonts w:ascii="Times New Roman" w:hAnsi="Times New Roman" w:cs="Times New Roman"/>
        </w:rPr>
        <w:t>), and the speaker was connected with 22 gauge wire to the prop shield.</w:t>
      </w:r>
    </w:p>
    <w:p w14:paraId="225B6CEC" w14:textId="77777777"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We used the Teensy Audio library function “AudioSynthWaveformSine” to generate tones. This function continuously outputs a sine wave with a sampling rate of 44.1 kHz from the analog pin. We first initialized the tone, in this case a 9500 Hz sine wave, at the beginning of each experiment, but set the amplitude to “0”, so that the tone was off. At the desired time, we switched the amplitude to 0.05 (out of a maximum of 1) to generate an audible tone. The value of 0.05 generated a tone of approximately 75 dB with our amplifier and speaker settings.</w:t>
      </w:r>
    </w:p>
    <w:p w14:paraId="286E6B55" w14:textId="35126F0C" w:rsidR="00344BE3" w:rsidRDefault="00344BE3" w:rsidP="004970B1">
      <w:pPr>
        <w:ind w:firstLine="720"/>
        <w:rPr>
          <w:rFonts w:ascii="Times New Roman" w:hAnsi="Times New Roman" w:cs="Times New Roman"/>
        </w:rPr>
      </w:pPr>
      <w:r w:rsidRPr="001D6942">
        <w:rPr>
          <w:rFonts w:ascii="Times New Roman" w:hAnsi="Times New Roman" w:cs="Times New Roman"/>
        </w:rPr>
        <w:t xml:space="preserve">We used the “elapsedMicros” function to control the timing of the experiment. elapsedMicros offers precise timing like “IntervalTimer”, and additionally allows for simultaneous use of the Audio library. This experiment is trial-based, and each trial consisted of an 11.1 second long baseline period, a 700ms long tone, a 250ms long delay period, a 100ms long puff period, and a 7.85 second long post-puff period. Using </w:t>
      </w:r>
      <w:r>
        <w:rPr>
          <w:rFonts w:ascii="Times New Roman" w:hAnsi="Times New Roman" w:cs="Times New Roman"/>
        </w:rPr>
        <w:t xml:space="preserve">an </w:t>
      </w:r>
      <w:r w:rsidRPr="001D6942">
        <w:rPr>
          <w:rFonts w:ascii="Times New Roman" w:hAnsi="Times New Roman" w:cs="Times New Roman"/>
        </w:rPr>
        <w:t>“elapsedMicros” timer, we repeatedly called a function that updated the status of each digital and analog output every 50 ms based on the trial structure of the task, and</w:t>
      </w:r>
      <w:r>
        <w:rPr>
          <w:rFonts w:ascii="Times New Roman" w:hAnsi="Times New Roman" w:cs="Times New Roman"/>
        </w:rPr>
        <w:t xml:space="preserve"> then</w:t>
      </w:r>
      <w:r w:rsidRPr="001D6942">
        <w:rPr>
          <w:rFonts w:ascii="Times New Roman" w:hAnsi="Times New Roman" w:cs="Times New Roman"/>
        </w:rPr>
        <w:t xml:space="preserve"> turned on the digital output directed to the sCMOS camera for 1ms every 50ms. </w:t>
      </w:r>
      <w:r w:rsidR="004A3DCF">
        <w:rPr>
          <w:rFonts w:ascii="Times New Roman" w:hAnsi="Times New Roman" w:cs="Times New Roman"/>
        </w:rPr>
        <w:t>These features were all hardcoded into the Teensy code.</w:t>
      </w:r>
    </w:p>
    <w:p w14:paraId="29DC7D12" w14:textId="24B1090B" w:rsidR="005A37EC" w:rsidRPr="001D6942" w:rsidRDefault="005A37EC" w:rsidP="005A37EC">
      <w:pPr>
        <w:ind w:firstLine="720"/>
        <w:rPr>
          <w:rFonts w:ascii="Times New Roman" w:hAnsi="Times New Roman" w:cs="Times New Roman"/>
        </w:rPr>
      </w:pPr>
      <w:r>
        <w:rPr>
          <w:rFonts w:ascii="Times New Roman" w:hAnsi="Times New Roman" w:cs="Times New Roman"/>
        </w:rPr>
        <w:lastRenderedPageBreak/>
        <w:t>In order to control the beginning of each imaging session, we developed a GUI in MATLAB similar to that used for the motion tracking experiment. This GUI allows a user to specify a filename, the length of each trial, and the total number of trials in the session</w:t>
      </w:r>
      <w:r w:rsidR="00CB193D">
        <w:rPr>
          <w:rFonts w:ascii="Times New Roman" w:hAnsi="Times New Roman" w:cs="Times New Roman"/>
        </w:rPr>
        <w:t>, and saves the Teensy-reported trial times, experimental times, and status of all relevant pins</w:t>
      </w:r>
      <w:r>
        <w:rPr>
          <w:rFonts w:ascii="Times New Roman" w:hAnsi="Times New Roman" w:cs="Times New Roman"/>
        </w:rPr>
        <w:t xml:space="preserve">. </w:t>
      </w:r>
      <w:r w:rsidR="00AF0835">
        <w:rPr>
          <w:rFonts w:ascii="Times New Roman" w:hAnsi="Times New Roman" w:cs="Times New Roman"/>
        </w:rPr>
        <w:t xml:space="preserve">The specific characteristics of the tone and puff were hard-coded into the Teensy script. </w:t>
      </w:r>
      <w:r>
        <w:rPr>
          <w:rFonts w:ascii="Times New Roman" w:hAnsi="Times New Roman" w:cs="Times New Roman"/>
        </w:rPr>
        <w:t>The user plugs the Teensy 3.2 into the computer via a USB, and then waits a moment for the device to initialize. Then, the user can press “Start” on the GUI in order to start the experiment. As with the motion tracking experiment, we developed a</w:t>
      </w:r>
      <w:r w:rsidR="007960C5">
        <w:rPr>
          <w:rFonts w:ascii="Times New Roman" w:hAnsi="Times New Roman" w:cs="Times New Roman"/>
        </w:rPr>
        <w:t xml:space="preserve"> secondary</w:t>
      </w:r>
      <w:r>
        <w:rPr>
          <w:rFonts w:ascii="Times New Roman" w:hAnsi="Times New Roman" w:cs="Times New Roman"/>
        </w:rPr>
        <w:t xml:space="preserve"> GUI and accompanying Teensy code that includes a “Stop” button as well, which allows a user to stop and restart the experiment from the GUI.</w:t>
      </w:r>
      <w:r w:rsidR="00721909">
        <w:rPr>
          <w:rFonts w:ascii="Times New Roman" w:hAnsi="Times New Roman" w:cs="Times New Roman"/>
        </w:rPr>
        <w:t xml:space="preserve"> MATLAB stores in the attached PC the Teensy-reported time stamp of each frame relative to the session and relative to the beginning of the trial, the trial number, and indicator variables (1s or 0s) which correspond to whether or not the sound</w:t>
      </w:r>
      <w:r w:rsidR="004A3DCF">
        <w:rPr>
          <w:rFonts w:ascii="Times New Roman" w:hAnsi="Times New Roman" w:cs="Times New Roman"/>
        </w:rPr>
        <w:t xml:space="preserve">, </w:t>
      </w:r>
      <w:r w:rsidR="007960C5">
        <w:rPr>
          <w:rFonts w:ascii="Times New Roman" w:hAnsi="Times New Roman" w:cs="Times New Roman"/>
        </w:rPr>
        <w:t>optional CS</w:t>
      </w:r>
      <w:r w:rsidR="004A3DCF">
        <w:rPr>
          <w:rFonts w:ascii="Times New Roman" w:hAnsi="Times New Roman" w:cs="Times New Roman"/>
        </w:rPr>
        <w:t>, or</w:t>
      </w:r>
      <w:r w:rsidR="00721909">
        <w:rPr>
          <w:rFonts w:ascii="Times New Roman" w:hAnsi="Times New Roman" w:cs="Times New Roman"/>
        </w:rPr>
        <w:t xml:space="preserve"> puff is on.</w:t>
      </w:r>
    </w:p>
    <w:p w14:paraId="6A874634" w14:textId="77777777" w:rsidR="00407793" w:rsidRDefault="00344BE3" w:rsidP="004970B1">
      <w:pPr>
        <w:ind w:firstLine="720"/>
        <w:rPr>
          <w:rFonts w:ascii="Times New Roman" w:eastAsiaTheme="minorEastAsia" w:hAnsi="Times New Roman" w:cs="Times New Roman"/>
        </w:rPr>
      </w:pPr>
      <w:r w:rsidRPr="001D6942">
        <w:rPr>
          <w:rFonts w:ascii="Times New Roman" w:hAnsi="Times New Roman" w:cs="Times New Roman"/>
        </w:rPr>
        <w:t>To characterize the temporal precision of different digital pulses generated by the custom scripts, we recorded the digital outputs with a commercial system (Tucker Davis Technologies RZ5D (TDT RZ5D)) at 3051.76 Hz, and the analog sine wave output at 24414.0625 Hz without additional amplification.</w:t>
      </w:r>
      <w:r>
        <w:rPr>
          <w:rFonts w:ascii="Times New Roman" w:hAnsi="Times New Roman" w:cs="Times New Roman"/>
        </w:rPr>
        <w:t xml:space="preserve"> </w:t>
      </w:r>
      <w:r w:rsidRPr="001D6942">
        <w:rPr>
          <w:rFonts w:ascii="Times New Roman" w:eastAsiaTheme="minorEastAsia" w:hAnsi="Times New Roman" w:cs="Times New Roman"/>
        </w:rPr>
        <w:t xml:space="preserve">To determine the onset of the </w:t>
      </w:r>
      <w:r>
        <w:rPr>
          <w:rFonts w:ascii="Times New Roman" w:eastAsiaTheme="minorEastAsia" w:hAnsi="Times New Roman" w:cs="Times New Roman"/>
        </w:rPr>
        <w:t xml:space="preserve">analog </w:t>
      </w:r>
      <w:r w:rsidRPr="001D6942">
        <w:rPr>
          <w:rFonts w:ascii="Times New Roman" w:eastAsiaTheme="minorEastAsia" w:hAnsi="Times New Roman" w:cs="Times New Roman"/>
        </w:rPr>
        <w:t xml:space="preserve">audio signal, the </w:t>
      </w:r>
      <w:r>
        <w:rPr>
          <w:rFonts w:ascii="Times New Roman" w:eastAsiaTheme="minorEastAsia" w:hAnsi="Times New Roman" w:cs="Times New Roman"/>
        </w:rPr>
        <w:t xml:space="preserve">unamplified </w:t>
      </w:r>
      <w:r w:rsidRPr="001D6942">
        <w:rPr>
          <w:rFonts w:ascii="Times New Roman" w:eastAsiaTheme="minorEastAsia" w:hAnsi="Times New Roman" w:cs="Times New Roman"/>
        </w:rPr>
        <w:t xml:space="preserve">analog output from </w:t>
      </w:r>
      <w:r>
        <w:rPr>
          <w:rFonts w:ascii="Times New Roman" w:eastAsiaTheme="minorEastAsia" w:hAnsi="Times New Roman" w:cs="Times New Roman"/>
        </w:rPr>
        <w:t xml:space="preserve">the </w:t>
      </w:r>
      <w:r w:rsidRPr="001D6942">
        <w:rPr>
          <w:rFonts w:ascii="Times New Roman" w:eastAsiaTheme="minorEastAsia" w:hAnsi="Times New Roman" w:cs="Times New Roman"/>
        </w:rPr>
        <w:t>Teensy was first high-pass filtered at 1 kHz using a 6</w:t>
      </w:r>
      <w:r w:rsidRPr="001D6942">
        <w:rPr>
          <w:rFonts w:ascii="Times New Roman" w:eastAsiaTheme="minorEastAsia" w:hAnsi="Times New Roman" w:cs="Times New Roman"/>
          <w:vertAlign w:val="superscript"/>
        </w:rPr>
        <w:t>th</w:t>
      </w:r>
      <w:r w:rsidRPr="001D6942">
        <w:rPr>
          <w:rFonts w:ascii="Times New Roman" w:eastAsiaTheme="minorEastAsia" w:hAnsi="Times New Roman" w:cs="Times New Roman"/>
        </w:rPr>
        <w:t xml:space="preserve">-order, zero-phase Butterworth digital filter (MATLAB command “filtfilt”). We then estimated the instantaneous amplitude of the 9500 Hz sine wave at each time point using the Hilbert transform of the filtered signal. The first time point where the amplitude rose above 0.005 was considered the onset of the analog signal, and the subsequent time point where it dropped below 0.005 was considered the offset. </w:t>
      </w:r>
      <w:r>
        <w:rPr>
          <w:rFonts w:ascii="Times New Roman" w:eastAsiaTheme="minorEastAsia" w:hAnsi="Times New Roman" w:cs="Times New Roman"/>
        </w:rPr>
        <w:t>To compare the onset of the analog signal to the timing of digital pulses, we utilized the continuous voltage output from the digital pin for consistency. To acquire the digital pulse onset from the continuous signal, we thresholded this continuous voltage output at a value of 1 V, and took the first time point where the continuous voltage exceeded 1 V to be the digital pulse onset.</w:t>
      </w:r>
    </w:p>
    <w:p w14:paraId="16C39356" w14:textId="6BFE52C3" w:rsidR="00407793" w:rsidRPr="00465129" w:rsidRDefault="00407793" w:rsidP="00407793">
      <w:pPr>
        <w:rPr>
          <w:rFonts w:ascii="Times New Roman" w:hAnsi="Times New Roman" w:cs="Times New Roman"/>
        </w:rPr>
      </w:pPr>
      <w:r w:rsidRPr="001D6942">
        <w:rPr>
          <w:rFonts w:ascii="Times New Roman" w:hAnsi="Times New Roman" w:cs="Times New Roman"/>
        </w:rPr>
        <w:t>2.3</w:t>
      </w:r>
      <w:r>
        <w:rPr>
          <w:rFonts w:ascii="Times New Roman" w:hAnsi="Times New Roman" w:cs="Times New Roman"/>
        </w:rPr>
        <w:t>.2</w:t>
      </w:r>
      <w:r w:rsidRPr="001D6942">
        <w:rPr>
          <w:rFonts w:ascii="Times New Roman" w:hAnsi="Times New Roman" w:cs="Times New Roman"/>
        </w:rPr>
        <w:t xml:space="preserve"> </w:t>
      </w:r>
      <w:r w:rsidRPr="00465129">
        <w:rPr>
          <w:rFonts w:ascii="Times New Roman" w:hAnsi="Times New Roman" w:cs="Times New Roman"/>
          <w:i/>
        </w:rPr>
        <w:t>Imaging</w:t>
      </w:r>
    </w:p>
    <w:p w14:paraId="1EAAF3A7" w14:textId="5F1B172A" w:rsidR="00A2360F" w:rsidRPr="00465129" w:rsidDel="00A2360F" w:rsidRDefault="00A2360F" w:rsidP="004970B1">
      <w:pPr>
        <w:ind w:firstLine="720"/>
        <w:rPr>
          <w:del w:id="91" w:author="Romano, Michael, Francis" w:date="2019-02-20T07:56:00Z"/>
          <w:rFonts w:ascii="Times New Roman" w:eastAsiaTheme="minorEastAsia" w:hAnsi="Times New Roman" w:cs="Times New Roman"/>
        </w:rPr>
      </w:pPr>
      <w:ins w:id="92" w:author="Romano, Michael, Francis" w:date="2019-02-20T07:56:00Z">
        <w:r w:rsidRPr="00465129">
          <w:rPr>
            <w:rFonts w:ascii="Times New Roman" w:hAnsi="Times New Roman" w:cs="Times New Roman"/>
          </w:rPr>
          <w:t xml:space="preserve">Imaging was accomplished using the same custom microscope used by Mohammad et al. </w:t>
        </w:r>
        <w:r w:rsidRPr="00465129">
          <w:rPr>
            <w:rFonts w:ascii="Times New Roman" w:hAnsi="Times New Roman" w:cs="Times New Roman"/>
          </w:rPr>
          <w:fldChar w:fldCharType="begin"/>
        </w:r>
        <w:r w:rsidRPr="00465129">
          <w:rPr>
            <w:rFonts w:ascii="Times New Roman" w:hAnsi="Times New Roman" w:cs="Times New Roman"/>
          </w:rPr>
          <w:instrText xml:space="preserve"> ADDIN EN.CITE &lt;EndNote&gt;&lt;Cite&gt;&lt;Author&gt;Mohammed&lt;/Author&gt;&lt;Year&gt;2016&lt;/Year&gt;&lt;RecNum&gt;78&lt;/RecNum&gt;&lt;DisplayText&gt;(Mohammed et al., 2016)&lt;/DisplayText&gt;&lt;record&gt;&lt;rec-number&gt;78&lt;/rec-number&gt;&lt;foreign-keys&gt;&lt;key app="EN" db-id="90fwxpxdnsdz0oe00fnxt5zmp0st2s9f05ss" timestamp="1546877588"&gt;78&lt;/key&gt;&lt;key app="ENWeb" db-id=""&gt;0&lt;/key&gt;&lt;/foreign-keys&gt;&lt;ref-type name="Journal Article"&gt;17&lt;/ref-type&gt;&lt;contributors&gt;&lt;authors&gt;&lt;author&gt;Mohammed, A. I.&lt;/author&gt;&lt;author&gt;Gritton, H. J.&lt;/author&gt;&lt;author&gt;Tseng, H. A.&lt;/author&gt;&lt;author&gt;Bucklin, M. E.&lt;/author&gt;&lt;author&gt;Yao, Z.&lt;/author&gt;&lt;author&gt;Han, X.&lt;/author&gt;&lt;/authors&gt;&lt;/contributors&gt;&lt;auth-address&gt;Boston University, Department of Biomedical Engineering, Boston, MA 02215.&lt;/auth-address&gt;&lt;titles&gt;&lt;title&gt;An integrative approach for analyzing hundreds of neurons in task performing mice using wide-field calcium imaging&lt;/title&gt;&lt;secondary-title&gt;Sci Rep&lt;/secondary-title&gt;&lt;/titles&gt;&lt;periodical&gt;&lt;full-title&gt;Sci Rep&lt;/full-title&gt;&lt;/periodical&gt;&lt;pages&gt;20986&lt;/pages&gt;&lt;volume&gt;6&lt;/volume&gt;&lt;edition&gt;2016/02/09&lt;/edition&gt;&lt;keywords&gt;&lt;keyword&gt;Animals&lt;/keyword&gt;&lt;keyword&gt;Behavior, Animal&lt;/keyword&gt;&lt;keyword&gt;Calcium/*metabolism&lt;/keyword&gt;&lt;keyword&gt;Evoked Potentials, Motor&lt;/keyword&gt;&lt;keyword&gt;Female&lt;/keyword&gt;&lt;keyword&gt;Image Processing, Computer-Assisted&lt;/keyword&gt;&lt;keyword&gt;Mice&lt;/keyword&gt;&lt;keyword&gt;Microscopy, Fluorescence&lt;/keyword&gt;&lt;keyword&gt;*Molecular Imaging&lt;/keyword&gt;&lt;keyword&gt;*Nerve Net&lt;/keyword&gt;&lt;keyword&gt;Neurons/*physiology&lt;/keyword&gt;&lt;keyword&gt;Pyramidal Cells/physiology&lt;/keyword&gt;&lt;/keywords&gt;&lt;dates&gt;&lt;year&gt;2016&lt;/year&gt;&lt;pub-dates&gt;&lt;date&gt;Feb 8&lt;/date&gt;&lt;/pub-dates&gt;&lt;/dates&gt;&lt;isbn&gt;2045-2322 (Electronic)&amp;#xD;2045-2322 (Linking)&lt;/isbn&gt;&lt;accession-num&gt;26854041&lt;/accession-num&gt;&lt;urls&gt;&lt;related-urls&gt;&lt;url&gt;https://www.ncbi.nlm.nih.gov/pubmed/26854041&lt;/url&gt;&lt;/related-urls&gt;&lt;/urls&gt;&lt;custom2&gt;PMC4745097&lt;/custom2&gt;&lt;electronic-resource-num&gt;10.1038/srep20986&lt;/electronic-resource-num&gt;&lt;/record&gt;&lt;/Cite&gt;&lt;/EndNote&gt;</w:instrText>
        </w:r>
        <w:r w:rsidRPr="00465129">
          <w:rPr>
            <w:rFonts w:ascii="Times New Roman" w:hAnsi="Times New Roman" w:cs="Times New Roman"/>
          </w:rPr>
          <w:fldChar w:fldCharType="separate"/>
        </w:r>
        <w:r w:rsidRPr="00465129">
          <w:rPr>
            <w:rFonts w:ascii="Times New Roman" w:hAnsi="Times New Roman" w:cs="Times New Roman"/>
            <w:noProof/>
          </w:rPr>
          <w:t>(Mohammed et al., 2016)</w:t>
        </w:r>
        <w:r w:rsidRPr="00465129">
          <w:rPr>
            <w:rFonts w:ascii="Times New Roman" w:hAnsi="Times New Roman" w:cs="Times New Roman"/>
          </w:rPr>
          <w:fldChar w:fldCharType="end"/>
        </w:r>
      </w:ins>
      <w:r w:rsidR="00407793" w:rsidRPr="00465129">
        <w:rPr>
          <w:rFonts w:ascii="Times New Roman" w:hAnsi="Times New Roman" w:cs="Times New Roman"/>
        </w:rPr>
        <w:t>.</w:t>
      </w:r>
      <w:r w:rsidR="00465129">
        <w:rPr>
          <w:rFonts w:ascii="Times New Roman" w:hAnsi="Times New Roman" w:cs="Times New Roman"/>
        </w:rPr>
        <w:t xml:space="preserve"> </w:t>
      </w:r>
    </w:p>
    <w:p w14:paraId="55900295" w14:textId="76DCC26F" w:rsidR="007A7546" w:rsidRDefault="00344BE3" w:rsidP="007A7546">
      <w:pPr>
        <w:ind w:firstLine="720"/>
        <w:rPr>
          <w:rFonts w:ascii="Times New Roman" w:hAnsi="Times New Roman" w:cs="Times New Roman"/>
        </w:rPr>
      </w:pPr>
      <w:r w:rsidRPr="00465129">
        <w:rPr>
          <w:rFonts w:ascii="Times New Roman" w:eastAsiaTheme="minorEastAsia" w:hAnsi="Times New Roman" w:cs="Times New Roman"/>
        </w:rPr>
        <w:t>To demonstrate that digital pulses delivered by the Teensy to the sCMOS camera were capable of eliciting frame capture, we recorded a video session of the hippocampus of a mouse</w:t>
      </w:r>
      <w:r w:rsidR="00A71972" w:rsidRPr="00465129">
        <w:rPr>
          <w:rFonts w:ascii="Times New Roman" w:eastAsiaTheme="minorEastAsia" w:hAnsi="Times New Roman" w:cs="Times New Roman"/>
        </w:rPr>
        <w:t xml:space="preserve"> during this trace conditioning</w:t>
      </w:r>
      <w:r w:rsidR="00A71972">
        <w:rPr>
          <w:rFonts w:ascii="Times New Roman" w:eastAsiaTheme="minorEastAsia" w:hAnsi="Times New Roman" w:cs="Times New Roman"/>
        </w:rPr>
        <w:t xml:space="preserve"> eye-blink experiment</w:t>
      </w:r>
      <w:r>
        <w:rPr>
          <w:rFonts w:ascii="Times New Roman" w:eastAsiaTheme="minorEastAsia" w:hAnsi="Times New Roman" w:cs="Times New Roman"/>
        </w:rPr>
        <w:t>. This</w:t>
      </w:r>
      <w:r w:rsidR="00A71972">
        <w:rPr>
          <w:rFonts w:ascii="Times New Roman" w:eastAsiaTheme="minorEastAsia" w:hAnsi="Times New Roman" w:cs="Times New Roman"/>
        </w:rPr>
        <w:t xml:space="preserve"> particular</w:t>
      </w:r>
      <w:r>
        <w:rPr>
          <w:rFonts w:ascii="Times New Roman" w:eastAsiaTheme="minorEastAsia" w:hAnsi="Times New Roman" w:cs="Times New Roman"/>
        </w:rPr>
        <w:t xml:space="preserve"> recording session consisted of 40 trials, each lasting 20 seconds. </w:t>
      </w:r>
      <w:r w:rsidR="007A7546">
        <w:rPr>
          <w:rFonts w:ascii="Times New Roman" w:hAnsi="Times New Roman" w:cs="Times New Roman"/>
        </w:rPr>
        <w:t>Videos were stored as TIFF files, each of a duration of 2047 frames and an approximate size of 4 GB.</w:t>
      </w:r>
    </w:p>
    <w:p w14:paraId="10BFE859" w14:textId="2D548378" w:rsidR="007A7546" w:rsidRDefault="007A7546" w:rsidP="007A7546">
      <w:pPr>
        <w:ind w:firstLine="720"/>
        <w:rPr>
          <w:rFonts w:ascii="Times New Roman" w:hAnsi="Times New Roman" w:cs="Times New Roman"/>
        </w:rPr>
      </w:pPr>
      <w:r>
        <w:rPr>
          <w:rFonts w:ascii="Times New Roman" w:hAnsi="Times New Roman" w:cs="Times New Roman"/>
        </w:rPr>
        <w:t xml:space="preserve">We next processed these videos using a standard processing pipeline, modified very slightly from one implemented previously </w:t>
      </w:r>
      <w:r>
        <w:rPr>
          <w:rFonts w:ascii="Times New Roman" w:hAnsi="Times New Roman" w:cs="Times New Roman"/>
        </w:rPr>
        <w:fldChar w:fldCharType="begin"/>
      </w:r>
      <w:r>
        <w:rPr>
          <w:rFonts w:ascii="Times New Roman" w:hAnsi="Times New Roman" w:cs="Times New Roman"/>
        </w:rPr>
        <w:instrText xml:space="preserve"> ADDIN EN.CITE &lt;EndNote&gt;&lt;Cite&gt;&lt;Author&gt;Mohammed&lt;/Author&gt;&lt;Year&gt;2016&lt;/Year&gt;&lt;RecNum&gt;78&lt;/RecNum&gt;&lt;DisplayText&gt;(Mohammed et al., 2016)&lt;/DisplayText&gt;&lt;record&gt;&lt;rec-number&gt;78&lt;/rec-number&gt;&lt;foreign-keys&gt;&lt;key app="EN" db-id="90fwxpxdnsdz0oe00fnxt5zmp0st2s9f05ss" timestamp="1546877588"&gt;78&lt;/key&gt;&lt;key app="ENWeb" db-id=""&gt;0&lt;/key&gt;&lt;/foreign-keys&gt;&lt;ref-type name="Journal Article"&gt;17&lt;/ref-type&gt;&lt;contributors&gt;&lt;authors&gt;&lt;author&gt;Mohammed, A. I.&lt;/author&gt;&lt;author&gt;Gritton, H. J.&lt;/author&gt;&lt;author&gt;Tseng, H. A.&lt;/author&gt;&lt;author&gt;Bucklin, M. E.&lt;/author&gt;&lt;author&gt;Yao, Z.&lt;/author&gt;&lt;author&gt;Han, X.&lt;/author&gt;&lt;/authors&gt;&lt;/contributors&gt;&lt;auth-address&gt;Boston University, Department of Biomedical Engineering, Boston, MA 02215.&lt;/auth-address&gt;&lt;titles&gt;&lt;title&gt;An integrative approach for analyzing hundreds of neurons in task performing mice using wide-field calcium imaging&lt;/title&gt;&lt;secondary-title&gt;Sci Rep&lt;/secondary-title&gt;&lt;/titles&gt;&lt;periodical&gt;&lt;full-title&gt;Sci Rep&lt;/full-title&gt;&lt;/periodical&gt;&lt;pages&gt;20986&lt;/pages&gt;&lt;volume&gt;6&lt;/volume&gt;&lt;edition&gt;2016/02/09&lt;/edition&gt;&lt;keywords&gt;&lt;keyword&gt;Animals&lt;/keyword&gt;&lt;keyword&gt;Behavior, Animal&lt;/keyword&gt;&lt;keyword&gt;Calcium/*metabolism&lt;/keyword&gt;&lt;keyword&gt;Evoked Potentials, Motor&lt;/keyword&gt;&lt;keyword&gt;Female&lt;/keyword&gt;&lt;keyword&gt;Image Processing, Computer-Assisted&lt;/keyword&gt;&lt;keyword&gt;Mice&lt;/keyword&gt;&lt;keyword&gt;Microscopy, Fluorescence&lt;/keyword&gt;&lt;keyword&gt;*Molecular Imaging&lt;/keyword&gt;&lt;keyword&gt;*Nerve Net&lt;/keyword&gt;&lt;keyword&gt;Neurons/*physiology&lt;/keyword&gt;&lt;keyword&gt;Pyramidal Cells/physiology&lt;/keyword&gt;&lt;/keywords&gt;&lt;dates&gt;&lt;year&gt;2016&lt;/year&gt;&lt;pub-dates&gt;&lt;date&gt;Feb 8&lt;/date&gt;&lt;/pub-dates&gt;&lt;/dates&gt;&lt;isbn&gt;2045-2322 (Electronic)&amp;#xD;2045-2322 (Linking)&lt;/isbn&gt;&lt;accession-num&gt;26854041&lt;/accession-num&gt;&lt;urls&gt;&lt;related-urls&gt;&lt;url&gt;https://www.ncbi.nlm.nih.gov/pubmed/26854041&lt;/url&gt;&lt;/related-urls&gt;&lt;/urls&gt;&lt;custom2&gt;PMC4745097&lt;/custom2&gt;&lt;electronic-resource-num&gt;10.1038/srep20986&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(Mohammed et al., 2016)</w:t>
      </w:r>
      <w:r>
        <w:rPr>
          <w:rFonts w:ascii="Times New Roman" w:hAnsi="Times New Roman" w:cs="Times New Roman"/>
        </w:rPr>
        <w:fldChar w:fldCharType="end"/>
      </w:r>
      <w:r>
        <w:rPr>
          <w:rFonts w:ascii="Times New Roman" w:hAnsi="Times New Roman" w:cs="Times New Roman"/>
        </w:rPr>
        <w:t>. Briefly, videos were first filtered using a homomorphic filter</w:t>
      </w:r>
      <w:r w:rsidR="00465129">
        <w:rPr>
          <w:rFonts w:ascii="Times New Roman" w:hAnsi="Times New Roman" w:cs="Times New Roman"/>
        </w:rPr>
        <w:t>, which functions as a spatial high-pass filter</w:t>
      </w:r>
      <w:r>
        <w:rPr>
          <w:rFonts w:ascii="Times New Roman" w:hAnsi="Times New Roman" w:cs="Times New Roman"/>
        </w:rPr>
        <w:t>, and then motion corrected using a cross-correlation method. Finally, the videos were background-subtracted as follows. First, a minimum projection of the first video in each video sequence was obtained and smoothed. This smoothed image was then subtracted from each video recorded in this session and a constant was added in order to prevent pixel values from reaching values below zero. Next, a projection of the range of every pixel in the minimum-subtracted first video was obtained. This projection was smoothed, and pixels in the smoothed projection that had values less than the mean smoothed range across all pixels in the first video were identified. The values of these pixels were spatially averaged for each frame in the recording session, and the averaged value for each frame was subtracted from all of the raw pixel values in the respective frame to acquire a background-subtracted frame. The median of the averaged background pixel values across all frames in the first video was obtained, and this constant value was added to every frame in every video to prevent values from reaching below 0 before converting the values to uint16.</w:t>
      </w:r>
    </w:p>
    <w:p w14:paraId="2D41461F" w14:textId="774120D1" w:rsidR="007A7546" w:rsidRPr="001D6942" w:rsidRDefault="007A7546" w:rsidP="007A7546">
      <w:pPr>
        <w:ind w:firstLine="720"/>
        <w:rPr>
          <w:rFonts w:ascii="Times New Roman" w:hAnsi="Times New Roman" w:cs="Times New Roman"/>
        </w:rPr>
      </w:pPr>
      <w:r>
        <w:rPr>
          <w:rFonts w:ascii="Times New Roman" w:hAnsi="Times New Roman" w:cs="Times New Roman"/>
        </w:rPr>
        <w:lastRenderedPageBreak/>
        <w:t>Regions of i</w:t>
      </w:r>
      <w:r w:rsidR="00C162D9">
        <w:rPr>
          <w:rFonts w:ascii="Times New Roman" w:hAnsi="Times New Roman" w:cs="Times New Roman"/>
        </w:rPr>
        <w:t>nterest, which are presumptive</w:t>
      </w:r>
      <w:r>
        <w:rPr>
          <w:rFonts w:ascii="Times New Roman" w:hAnsi="Times New Roman" w:cs="Times New Roman"/>
        </w:rPr>
        <w:t xml:space="preserve"> neurons, were identified using the max-minus-mean projection from the first 3 processed videos using a previously established method, ACSAT </w:t>
      </w:r>
      <w:r>
        <w:rPr>
          <w:rFonts w:ascii="Times New Roman" w:hAnsi="Times New Roman" w:cs="Times New Roman"/>
        </w:rPr>
        <w:fldChar w:fldCharType="begin"/>
      </w:r>
      <w:r>
        <w:rPr>
          <w:rFonts w:ascii="Times New Roman" w:hAnsi="Times New Roman" w:cs="Times New Roman"/>
        </w:rPr>
        <w:instrText xml:space="preserve"> ADDIN EN.CITE &lt;EndNote&gt;&lt;Cite&gt;&lt;Author&gt;Shen&lt;/Author&gt;&lt;Year&gt;2018&lt;/Year&gt;&lt;RecNum&gt;224&lt;/RecNum&gt;&lt;DisplayText&gt;(Shen et al., 2018)&lt;/DisplayText&gt;&lt;record&gt;&lt;rec-number&gt;224&lt;/rec-number&gt;&lt;foreign-keys&gt;&lt;key app="EN" db-id="90fwxpxdnsdz0oe00fnxt5zmp0st2s9f05ss" timestamp="1550501392"&gt;224&lt;/key&gt;&lt;/foreign-keys&gt;&lt;ref-type name="Journal Article"&gt;17&lt;/ref-type&gt;&lt;contributors&gt;&lt;authors&gt;&lt;author&gt;Shen, S. P.&lt;/author&gt;&lt;author&gt;Tseng, H. A.&lt;/author&gt;&lt;author&gt;Hansen, K. R.&lt;/author&gt;&lt;author&gt;Wu, R.&lt;/author&gt;&lt;author&gt;Gritton, H. J.&lt;/author&gt;&lt;author&gt;Si, J.&lt;/author&gt;&lt;author&gt;Han, X.&lt;/author&gt;&lt;/authors&gt;&lt;/contributors&gt;&lt;auth-address&gt;Department of Physics, Harvard University, Cambridge, MA 02138.&amp;#xD;Biomedical Engineering Department, Boston University, Boston, MA 02215.&amp;#xD;School of Electrical, Computer and Energy Engineering, Arizona State University, Tempe, AZ 85287.&lt;/auth-address&gt;&lt;titles&gt;&lt;title&gt;Automatic Cell Segmentation by Adaptive Thresholding (ACSAT) for Large-Scale Calcium Imaging Datasets&lt;/title&gt;&lt;secondary-title&gt;eNeuro&lt;/secondary-title&gt;&lt;/titles&gt;&lt;periodical&gt;&lt;full-title&gt;eNeuro&lt;/full-title&gt;&lt;/periodical&gt;&lt;volume&gt;5&lt;/volume&gt;&lt;number&gt;5&lt;/number&gt;&lt;edition&gt;2018/09/18&lt;/edition&gt;&lt;keywords&gt;&lt;keyword&gt;*GCaMP6&lt;/keyword&gt;&lt;keyword&gt;*ROI segmentation&lt;/keyword&gt;&lt;keyword&gt;*adaptive thresholding&lt;/keyword&gt;&lt;keyword&gt;*automated image analysis&lt;/keyword&gt;&lt;keyword&gt;*genetically encoded calcium sensors&lt;/keyword&gt;&lt;keyword&gt;*in vivo imaging&lt;/keyword&gt;&lt;keyword&gt;*neural network&lt;/keyword&gt;&lt;keyword&gt;*two-photon imaging&lt;/keyword&gt;&lt;keyword&gt;*wide-field imaging&lt;/keyword&gt;&lt;/keywords&gt;&lt;dates&gt;&lt;year&gt;2018&lt;/year&gt;&lt;pub-dates&gt;&lt;date&gt;Sep-Oct&lt;/date&gt;&lt;/pub-dates&gt;&lt;/dates&gt;&lt;isbn&gt;2373-2822 (Electronic)&amp;#xD;2373-2822 (Linking)&lt;/isbn&gt;&lt;accession-num&gt;30221189&lt;/accession-num&gt;&lt;urls&gt;&lt;related-urls&gt;&lt;url&gt;https://www.ncbi.nlm.nih.gov/pubmed/30221189&lt;/url&gt;&lt;/related-urls&gt;&lt;/urls&gt;&lt;custom2&gt;PMC6135987&lt;/custom2&gt;&lt;electronic-resource-num&gt;10.1523/ENEURO.0056-18.2018&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(Shen et al., 2018)</w:t>
      </w:r>
      <w:r>
        <w:rPr>
          <w:rFonts w:ascii="Times New Roman" w:hAnsi="Times New Roman" w:cs="Times New Roman"/>
        </w:rPr>
        <w:fldChar w:fldCharType="end"/>
      </w:r>
      <w:r>
        <w:rPr>
          <w:rFonts w:ascii="Times New Roman" w:hAnsi="Times New Roman" w:cs="Times New Roman"/>
        </w:rPr>
        <w:t>. Traces were acquired by averaging together each pixel within each region of interest, and ∆F/F values were computed for each trace by subtracting the trace fluorescence mean and then dividing by the trace fluorescence mean.</w:t>
      </w:r>
    </w:p>
    <w:p w14:paraId="25FEDF2B" w14:textId="77777777" w:rsidR="00344BE3" w:rsidRDefault="00344BE3" w:rsidP="004970B1">
      <w:pPr>
        <w:rPr>
          <w:rFonts w:ascii="Times New Roman" w:hAnsi="Times New Roman" w:cs="Times New Roman"/>
        </w:rPr>
      </w:pPr>
    </w:p>
    <w:p w14:paraId="3DC4441F" w14:textId="7980C9D3" w:rsidR="00344BE3" w:rsidRPr="001D6942" w:rsidRDefault="00407793" w:rsidP="004970B1">
      <w:pPr>
        <w:rPr>
          <w:rFonts w:ascii="Times New Roman" w:hAnsi="Times New Roman" w:cs="Times New Roman"/>
        </w:rPr>
      </w:pPr>
      <w:r>
        <w:rPr>
          <w:rFonts w:ascii="Times New Roman" w:hAnsi="Times New Roman" w:cs="Times New Roman"/>
        </w:rPr>
        <w:t>2.3.3</w:t>
      </w:r>
      <w:r w:rsidR="00344BE3" w:rsidRPr="001D6942">
        <w:rPr>
          <w:rFonts w:ascii="Times New Roman" w:hAnsi="Times New Roman" w:cs="Times New Roman"/>
        </w:rPr>
        <w:t xml:space="preserve"> </w:t>
      </w:r>
      <w:r w:rsidR="00344BE3" w:rsidRPr="001D6942">
        <w:rPr>
          <w:rFonts w:ascii="Times New Roman" w:hAnsi="Times New Roman" w:cs="Times New Roman"/>
          <w:i/>
        </w:rPr>
        <w:t xml:space="preserve">Trace conditioning </w:t>
      </w:r>
      <w:r w:rsidR="00977028">
        <w:rPr>
          <w:rFonts w:ascii="Times New Roman" w:hAnsi="Times New Roman" w:cs="Times New Roman"/>
          <w:i/>
        </w:rPr>
        <w:t xml:space="preserve">eye blink </w:t>
      </w:r>
      <w:r w:rsidR="00344BE3" w:rsidRPr="001D6942">
        <w:rPr>
          <w:rFonts w:ascii="Times New Roman" w:hAnsi="Times New Roman" w:cs="Times New Roman"/>
          <w:i/>
        </w:rPr>
        <w:t>experiment</w:t>
      </w:r>
      <w:r w:rsidR="00344BE3">
        <w:rPr>
          <w:rFonts w:ascii="Times New Roman" w:hAnsi="Times New Roman" w:cs="Times New Roman"/>
          <w:i/>
        </w:rPr>
        <w:t xml:space="preserve"> with two tones</w:t>
      </w:r>
    </w:p>
    <w:p w14:paraId="2D762863" w14:textId="1E446AF0" w:rsidR="00344BE3" w:rsidRDefault="00344BE3" w:rsidP="004970B1">
      <w:pPr>
        <w:ind w:firstLine="720"/>
        <w:rPr>
          <w:rFonts w:ascii="Times New Roman" w:eastAsiaTheme="minorEastAsia" w:hAnsi="Times New Roman" w:cs="Times New Roman"/>
        </w:rPr>
      </w:pPr>
      <w:r>
        <w:rPr>
          <w:rFonts w:ascii="Times New Roman" w:eastAsiaTheme="minorEastAsia" w:hAnsi="Times New Roman" w:cs="Times New Roman"/>
        </w:rPr>
        <w:t xml:space="preserve">We next designed an expanded user interface and </w:t>
      </w:r>
      <w:r w:rsidR="00C162D9">
        <w:rPr>
          <w:rFonts w:ascii="Times New Roman" w:eastAsiaTheme="minorEastAsia" w:hAnsi="Times New Roman" w:cs="Times New Roman"/>
        </w:rPr>
        <w:t xml:space="preserve">accompanying </w:t>
      </w:r>
      <w:r>
        <w:rPr>
          <w:rFonts w:ascii="Times New Roman" w:eastAsiaTheme="minorEastAsia" w:hAnsi="Times New Roman" w:cs="Times New Roman"/>
        </w:rPr>
        <w:t>Teensy code</w:t>
      </w:r>
      <w:r w:rsidR="009F550D">
        <w:rPr>
          <w:rFonts w:ascii="Times New Roman" w:eastAsiaTheme="minorEastAsia" w:hAnsi="Times New Roman" w:cs="Times New Roman"/>
        </w:rPr>
        <w:t xml:space="preserve"> for use with the experimental</w:t>
      </w:r>
      <w:r w:rsidR="00465129">
        <w:rPr>
          <w:rFonts w:ascii="Times New Roman" w:eastAsiaTheme="minorEastAsia" w:hAnsi="Times New Roman" w:cs="Times New Roman"/>
        </w:rPr>
        <w:t xml:space="preserve"> hardware</w:t>
      </w:r>
      <w:r w:rsidR="009F550D">
        <w:rPr>
          <w:rFonts w:ascii="Times New Roman" w:eastAsiaTheme="minorEastAsia" w:hAnsi="Times New Roman" w:cs="Times New Roman"/>
        </w:rPr>
        <w:t xml:space="preserve"> design in Figures 1B and 2B</w:t>
      </w:r>
      <w:r>
        <w:rPr>
          <w:rFonts w:ascii="Times New Roman" w:eastAsiaTheme="minorEastAsia" w:hAnsi="Times New Roman" w:cs="Times New Roman"/>
        </w:rPr>
        <w:t xml:space="preserve"> in order to perform the same trace conditioning experiment with 2 tones. The user interface allows the user to s</w:t>
      </w:r>
      <w:r w:rsidR="00C162D9">
        <w:rPr>
          <w:rFonts w:ascii="Times New Roman" w:eastAsiaTheme="minorEastAsia" w:hAnsi="Times New Roman" w:cs="Times New Roman"/>
        </w:rPr>
        <w:t>pecify the length of each trial, the number of trials,</w:t>
      </w:r>
      <w:r>
        <w:rPr>
          <w:rFonts w:ascii="Times New Roman" w:eastAsiaTheme="minorEastAsia" w:hAnsi="Times New Roman" w:cs="Times New Roman"/>
        </w:rPr>
        <w:t xml:space="preserve"> and the timings of two tones as well as</w:t>
      </w:r>
      <w:r w:rsidR="00AE0BBF">
        <w:rPr>
          <w:rFonts w:ascii="Times New Roman" w:eastAsiaTheme="minorEastAsia" w:hAnsi="Times New Roman" w:cs="Times New Roman"/>
        </w:rPr>
        <w:t xml:space="preserve"> the timing of</w:t>
      </w:r>
      <w:r>
        <w:rPr>
          <w:rFonts w:ascii="Times New Roman" w:eastAsiaTheme="minorEastAsia" w:hAnsi="Times New Roman" w:cs="Times New Roman"/>
        </w:rPr>
        <w:t xml:space="preserve"> a gentle puff</w:t>
      </w:r>
      <w:r w:rsidR="00767FF2">
        <w:rPr>
          <w:rFonts w:ascii="Times New Roman" w:eastAsiaTheme="minorEastAsia" w:hAnsi="Times New Roman" w:cs="Times New Roman"/>
        </w:rPr>
        <w:t xml:space="preserve"> following the second tone</w:t>
      </w:r>
      <w:r>
        <w:rPr>
          <w:rFonts w:ascii="Times New Roman" w:eastAsiaTheme="minorEastAsia" w:hAnsi="Times New Roman" w:cs="Times New Roman"/>
        </w:rPr>
        <w:t>. The user can further specify the amplitudes of each of the two tones, their frequencies and their durations</w:t>
      </w:r>
      <w:r w:rsidR="00AE0BBF">
        <w:rPr>
          <w:rFonts w:ascii="Times New Roman" w:eastAsiaTheme="minorEastAsia" w:hAnsi="Times New Roman" w:cs="Times New Roman"/>
        </w:rPr>
        <w:t>, and the duration of the gentle puff</w:t>
      </w:r>
      <w:r>
        <w:rPr>
          <w:rFonts w:ascii="Times New Roman" w:eastAsiaTheme="minorEastAsia" w:hAnsi="Times New Roman" w:cs="Times New Roman"/>
        </w:rPr>
        <w:t>.</w:t>
      </w:r>
    </w:p>
    <w:p w14:paraId="28F8309D" w14:textId="0B7B47B1" w:rsidR="00344BE3" w:rsidRDefault="00C162D9" w:rsidP="004970B1">
      <w:pPr>
        <w:ind w:firstLine="720"/>
        <w:rPr>
          <w:rFonts w:ascii="Times New Roman" w:eastAsiaTheme="minorEastAsia" w:hAnsi="Times New Roman" w:cs="Times New Roman"/>
        </w:rPr>
      </w:pPr>
      <w:r>
        <w:rPr>
          <w:rFonts w:ascii="Times New Roman" w:eastAsiaTheme="minorEastAsia" w:hAnsi="Times New Roman" w:cs="Times New Roman"/>
        </w:rPr>
        <w:t>In our example recording</w:t>
      </w:r>
      <w:r w:rsidR="00344BE3">
        <w:rPr>
          <w:rFonts w:ascii="Times New Roman" w:eastAsiaTheme="minorEastAsia" w:hAnsi="Times New Roman" w:cs="Times New Roman"/>
        </w:rPr>
        <w:t>, we utilized a 2000 Hz sound followed by an 8000 Hz sound, and recorded both using the aforementioned TDT system. We specified amplitudes of 0.05 and 0.2</w:t>
      </w:r>
      <w:r w:rsidR="00625EDE">
        <w:rPr>
          <w:rFonts w:ascii="Times New Roman" w:eastAsiaTheme="minorEastAsia" w:hAnsi="Times New Roman" w:cs="Times New Roman"/>
        </w:rPr>
        <w:t xml:space="preserve"> (out of a maximum of 1)</w:t>
      </w:r>
      <w:r w:rsidR="00344BE3">
        <w:rPr>
          <w:rFonts w:ascii="Times New Roman" w:eastAsiaTheme="minorEastAsia" w:hAnsi="Times New Roman" w:cs="Times New Roman"/>
        </w:rPr>
        <w:t>, respectively. To identify the beginnings and ends of the tones, we used 6</w:t>
      </w:r>
      <w:r w:rsidR="00344BE3" w:rsidRPr="00153F7F">
        <w:rPr>
          <w:rFonts w:ascii="Times New Roman" w:eastAsiaTheme="minorEastAsia" w:hAnsi="Times New Roman" w:cs="Times New Roman"/>
          <w:vertAlign w:val="superscript"/>
        </w:rPr>
        <w:t>th</w:t>
      </w:r>
      <w:r w:rsidR="00344BE3">
        <w:rPr>
          <w:rFonts w:ascii="Times New Roman" w:eastAsiaTheme="minorEastAsia" w:hAnsi="Times New Roman" w:cs="Times New Roman"/>
        </w:rPr>
        <w:t>-order bandpass Butterworth filters, using lower and upper frequency cutoffs of 1000 and 3000 for the 2000 Hz tone and 7000 and 9000 for the 8000 Hz tone. We identified onsets as the first time point where the amplitude of the Hilbert analytic signal of these filtered signals exceeded 0.025 for the lower amplitude 2000 Hz signal and 0.05 for</w:t>
      </w:r>
      <w:r w:rsidR="00625EDE">
        <w:rPr>
          <w:rFonts w:ascii="Times New Roman" w:eastAsiaTheme="minorEastAsia" w:hAnsi="Times New Roman" w:cs="Times New Roman"/>
        </w:rPr>
        <w:t xml:space="preserve"> the</w:t>
      </w:r>
      <w:r w:rsidR="00344BE3">
        <w:rPr>
          <w:rFonts w:ascii="Times New Roman" w:eastAsiaTheme="minorEastAsia" w:hAnsi="Times New Roman" w:cs="Times New Roman"/>
        </w:rPr>
        <w:t xml:space="preserve"> </w:t>
      </w:r>
      <w:r w:rsidR="00625EDE">
        <w:rPr>
          <w:rFonts w:ascii="Times New Roman" w:eastAsiaTheme="minorEastAsia" w:hAnsi="Times New Roman" w:cs="Times New Roman"/>
        </w:rPr>
        <w:t xml:space="preserve">higher amplitude </w:t>
      </w:r>
      <w:r w:rsidR="00344BE3">
        <w:rPr>
          <w:rFonts w:ascii="Times New Roman" w:eastAsiaTheme="minorEastAsia" w:hAnsi="Times New Roman" w:cs="Times New Roman"/>
        </w:rPr>
        <w:t xml:space="preserve">8000 Hz signal. The signal corresponding to the “puff” output was not recorded </w:t>
      </w:r>
      <w:r w:rsidR="00981FB8">
        <w:rPr>
          <w:rFonts w:ascii="Times New Roman" w:eastAsiaTheme="minorEastAsia" w:hAnsi="Times New Roman" w:cs="Times New Roman"/>
        </w:rPr>
        <w:t xml:space="preserve">or monitored </w:t>
      </w:r>
      <w:r w:rsidR="00344BE3">
        <w:rPr>
          <w:rFonts w:ascii="Times New Roman" w:eastAsiaTheme="minorEastAsia" w:hAnsi="Times New Roman" w:cs="Times New Roman"/>
        </w:rPr>
        <w:t>for this demonstration.</w:t>
      </w:r>
    </w:p>
    <w:p w14:paraId="546DB7EC" w14:textId="42B3D993" w:rsidR="00344BE3" w:rsidRPr="001D6942" w:rsidRDefault="00115A25" w:rsidP="004970B1">
      <w:pPr>
        <w:rPr>
          <w:rFonts w:ascii="Times New Roman" w:eastAsiaTheme="minorEastAsia" w:hAnsi="Times New Roman" w:cs="Times New Roman"/>
        </w:rPr>
      </w:pPr>
      <w:r>
        <w:rPr>
          <w:rFonts w:ascii="Times New Roman" w:eastAsiaTheme="minorEastAsia" w:hAnsi="Times New Roman" w:cs="Times New Roman"/>
        </w:rPr>
        <w:t>2.4</w:t>
      </w:r>
      <w:r w:rsidR="00344BE3" w:rsidRPr="001D6942">
        <w:rPr>
          <w:rFonts w:ascii="Times New Roman" w:eastAsiaTheme="minorEastAsia" w:hAnsi="Times New Roman" w:cs="Times New Roman"/>
        </w:rPr>
        <w:t xml:space="preserve"> </w:t>
      </w:r>
      <w:r w:rsidR="00344BE3" w:rsidRPr="001D6942">
        <w:rPr>
          <w:rFonts w:ascii="Times New Roman" w:eastAsiaTheme="minorEastAsia" w:hAnsi="Times New Roman" w:cs="Times New Roman"/>
          <w:i/>
        </w:rPr>
        <w:t>Statistics</w:t>
      </w:r>
    </w:p>
    <w:p w14:paraId="1035BE1E" w14:textId="5A0CDB1E" w:rsidR="00344BE3" w:rsidRDefault="00344BE3" w:rsidP="004970B1">
      <w:pPr>
        <w:ind w:firstLine="720"/>
        <w:rPr>
          <w:rFonts w:ascii="Times New Roman" w:eastAsiaTheme="minorEastAsia" w:hAnsi="Times New Roman" w:cs="Times New Roman"/>
        </w:rPr>
      </w:pPr>
      <w:r w:rsidRPr="001D6942">
        <w:rPr>
          <w:rFonts w:ascii="Times New Roman" w:eastAsiaTheme="minorEastAsia" w:hAnsi="Times New Roman" w:cs="Times New Roman"/>
        </w:rPr>
        <w:t>Statistics were performed in MATLAB. Linear models were constructed using the “fitlm” function in MATLAB 2017b</w:t>
      </w:r>
      <w:r>
        <w:rPr>
          <w:rFonts w:ascii="Times New Roman" w:eastAsiaTheme="minorEastAsia" w:hAnsi="Times New Roman" w:cs="Times New Roman"/>
        </w:rPr>
        <w:t>.</w:t>
      </w:r>
      <w:r w:rsidR="00DB75FA">
        <w:rPr>
          <w:rFonts w:ascii="Times New Roman" w:eastAsiaTheme="minorEastAsia" w:hAnsi="Times New Roman" w:cs="Times New Roman"/>
        </w:rPr>
        <w:t xml:space="preserve"> Root mean squared error was computed by taking the square root of the mean of the squared residuals.</w:t>
      </w:r>
    </w:p>
    <w:p w14:paraId="78CB2F28" w14:textId="3324A817" w:rsidR="00344BE3" w:rsidRDefault="00115A25" w:rsidP="004970B1">
      <w:pPr>
        <w:rPr>
          <w:rFonts w:ascii="Times New Roman" w:eastAsiaTheme="minorEastAsia" w:hAnsi="Times New Roman" w:cs="Times New Roman"/>
        </w:rPr>
      </w:pPr>
      <w:r>
        <w:rPr>
          <w:rFonts w:ascii="Times New Roman" w:eastAsiaTheme="minorEastAsia" w:hAnsi="Times New Roman" w:cs="Times New Roman"/>
        </w:rPr>
        <w:t>2.5</w:t>
      </w:r>
      <w:r w:rsidR="00344BE3">
        <w:rPr>
          <w:rFonts w:ascii="Times New Roman" w:eastAsiaTheme="minorEastAsia" w:hAnsi="Times New Roman" w:cs="Times New Roman"/>
        </w:rPr>
        <w:t xml:space="preserve"> Code availability</w:t>
      </w:r>
    </w:p>
    <w:p w14:paraId="25DCFC75" w14:textId="77777777" w:rsidR="00344BE3" w:rsidRPr="001D6942" w:rsidRDefault="00344BE3" w:rsidP="004970B1">
      <w:pPr>
        <w:rPr>
          <w:rFonts w:ascii="Times New Roman" w:eastAsiaTheme="minorEastAsia" w:hAnsi="Times New Roman" w:cs="Times New Roman"/>
        </w:rPr>
      </w:pPr>
      <w:r>
        <w:rPr>
          <w:rFonts w:ascii="Times New Roman" w:eastAsiaTheme="minorEastAsia" w:hAnsi="Times New Roman" w:cs="Times New Roman"/>
        </w:rPr>
        <w:tab/>
        <w:t>All code is located at GitHub (</w:t>
      </w:r>
      <w:hyperlink r:id="rId13" w:history="1">
        <w:r w:rsidRPr="00601CF0">
          <w:rPr>
            <w:rStyle w:val="Hyperlink"/>
            <w:rFonts w:ascii="Times New Roman" w:eastAsiaTheme="minorEastAsia" w:hAnsi="Times New Roman" w:cs="Times New Roman"/>
          </w:rPr>
          <w:t>https://github.com/mfromano/micro-control</w:t>
        </w:r>
      </w:hyperlink>
      <w:r>
        <w:rPr>
          <w:rFonts w:ascii="Times New Roman" w:eastAsiaTheme="minorEastAsia" w:hAnsi="Times New Roman" w:cs="Times New Roman"/>
        </w:rPr>
        <w:t>), which will be made public upon publication.</w:t>
      </w:r>
    </w:p>
    <w:p w14:paraId="29CDCFC6" w14:textId="77777777" w:rsidR="00344BE3" w:rsidRPr="001D6942" w:rsidRDefault="00344BE3" w:rsidP="004970B1">
      <w:pPr>
        <w:ind w:firstLine="720"/>
        <w:rPr>
          <w:rFonts w:ascii="Times New Roman" w:hAnsi="Times New Roman" w:cs="Times New Roman"/>
          <w:b/>
        </w:rPr>
      </w:pPr>
    </w:p>
    <w:p w14:paraId="57A8AC68" w14:textId="77777777" w:rsidR="00344BE3" w:rsidRPr="001D6942" w:rsidRDefault="00344BE3" w:rsidP="004970B1">
      <w:pPr>
        <w:rPr>
          <w:rFonts w:ascii="Times New Roman" w:hAnsi="Times New Roman" w:cs="Times New Roman"/>
          <w:b/>
        </w:rPr>
      </w:pPr>
      <w:r w:rsidRPr="001D6942">
        <w:rPr>
          <w:rFonts w:ascii="Times New Roman" w:hAnsi="Times New Roman" w:cs="Times New Roman"/>
          <w:b/>
        </w:rPr>
        <w:t>3. Results</w:t>
      </w:r>
    </w:p>
    <w:p w14:paraId="7CEAE493" w14:textId="14D30708" w:rsidR="00344BE3" w:rsidRPr="001D6942" w:rsidRDefault="00344BE3" w:rsidP="004970B1">
      <w:pPr>
        <w:ind w:firstLine="360"/>
        <w:rPr>
          <w:rFonts w:ascii="Times New Roman" w:hAnsi="Times New Roman" w:cs="Times New Roman"/>
        </w:rPr>
      </w:pPr>
      <w:r w:rsidRPr="001D6942">
        <w:rPr>
          <w:rFonts w:ascii="Times New Roman" w:hAnsi="Times New Roman" w:cs="Times New Roman"/>
        </w:rPr>
        <w:t>Microcontrollers such as Arduino</w:t>
      </w:r>
      <w:r>
        <w:rPr>
          <w:rFonts w:ascii="Times New Roman" w:hAnsi="Times New Roman" w:cs="Times New Roman"/>
        </w:rPr>
        <w:t xml:space="preserve"> microcontrollers </w:t>
      </w:r>
      <w:r w:rsidRPr="001D6942">
        <w:rPr>
          <w:rFonts w:ascii="Times New Roman" w:hAnsi="Times New Roman" w:cs="Times New Roman"/>
        </w:rPr>
        <w:t>have gained popularity in neuroscience research</w:t>
      </w:r>
      <w:r w:rsidR="00EE770F">
        <w:rPr>
          <w:rFonts w:ascii="Times New Roman" w:hAnsi="Times New Roman" w:cs="Times New Roman"/>
        </w:rPr>
        <w:t>,</w:t>
      </w:r>
      <w:r w:rsidRPr="001D6942">
        <w:rPr>
          <w:rFonts w:ascii="Times New Roman" w:hAnsi="Times New Roman" w:cs="Times New Roman"/>
        </w:rPr>
        <w:t xml:space="preserve"> </w:t>
      </w:r>
      <w:r w:rsidR="00EE770F">
        <w:rPr>
          <w:rFonts w:ascii="Times New Roman" w:hAnsi="Times New Roman" w:cs="Times New Roman"/>
        </w:rPr>
        <w:t>and provide a</w:t>
      </w:r>
      <w:r w:rsidRPr="001D6942">
        <w:rPr>
          <w:rFonts w:ascii="Times New Roman" w:hAnsi="Times New Roman" w:cs="Times New Roman"/>
        </w:rPr>
        <w:t xml:space="preserve"> user-friendly interface, open-source software environment, </w:t>
      </w:r>
      <w:r w:rsidR="009E7075">
        <w:rPr>
          <w:rFonts w:ascii="Times New Roman" w:hAnsi="Times New Roman" w:cs="Times New Roman"/>
        </w:rPr>
        <w:t xml:space="preserve">low cost, </w:t>
      </w:r>
      <w:r w:rsidR="00EE770F">
        <w:rPr>
          <w:rFonts w:ascii="Times New Roman" w:hAnsi="Times New Roman" w:cs="Times New Roman"/>
        </w:rPr>
        <w:t>and a highly</w:t>
      </w:r>
      <w:r w:rsidR="001B5C04">
        <w:rPr>
          <w:rFonts w:ascii="Times New Roman" w:hAnsi="Times New Roman" w:cs="Times New Roman"/>
        </w:rPr>
        <w:t xml:space="preserve"> flexibility </w:t>
      </w:r>
      <w:r w:rsidR="00EE770F">
        <w:rPr>
          <w:rFonts w:ascii="Times New Roman" w:hAnsi="Times New Roman" w:cs="Times New Roman"/>
        </w:rPr>
        <w:t>for integration with different devices</w:t>
      </w:r>
      <w:r w:rsidR="00BD6B21">
        <w:rPr>
          <w:rFonts w:ascii="Times New Roman" w:hAnsi="Times New Roman" w:cs="Times New Roman"/>
        </w:rPr>
        <w:t xml:space="preserve"> </w:t>
      </w:r>
      <w:r>
        <w:rPr>
          <w:rFonts w:ascii="Times New Roman" w:hAnsi="Times New Roman" w:cs="Times New Roman"/>
        </w:rPr>
        <w:fldChar w:fldCharType="begin">
          <w:fldData xml:space="preserve">PEVuZE5vdGU+PENpdGU+PEF1dGhvcj5DaGVuPC9BdXRob3I+PFllYXI+MjAxNzwvWWVhcj48UmVj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PEVuZE5vdGU+PENpdGU+PEF1dGhvcj5DaGVuPC9BdXRob3I+PFllYXI+MjAxNzwvWWVhcj48UmVj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(D'Ausilio, 2012; Chen and Li, 2017; Micallef et al., 2017)</w:t>
      </w:r>
      <w:r>
        <w:rPr>
          <w:rFonts w:ascii="Times New Roman" w:hAnsi="Times New Roman" w:cs="Times New Roman"/>
        </w:rPr>
        <w:fldChar w:fldCharType="end"/>
      </w:r>
      <w:r w:rsidRPr="001D6942">
        <w:rPr>
          <w:rFonts w:ascii="Times New Roman" w:hAnsi="Times New Roman" w:cs="Times New Roman"/>
        </w:rPr>
        <w:t>. Recently, the Teensy 3.2 has been developed, which has an analog output, a major improvement over the popular Ard</w:t>
      </w:r>
      <w:r>
        <w:rPr>
          <w:rFonts w:ascii="Times New Roman" w:hAnsi="Times New Roman" w:cs="Times New Roman"/>
        </w:rPr>
        <w:t>uino Uno</w:t>
      </w:r>
      <w:r w:rsidRPr="001D6942">
        <w:rPr>
          <w:rFonts w:ascii="Times New Roman" w:hAnsi="Times New Roman" w:cs="Times New Roman"/>
        </w:rPr>
        <w:t xml:space="preserve">. Teensy devices also have a comprehensive Audio library, as well as the </w:t>
      </w:r>
      <w:r>
        <w:rPr>
          <w:rFonts w:ascii="Times New Roman" w:hAnsi="Times New Roman" w:cs="Times New Roman"/>
        </w:rPr>
        <w:t>“</w:t>
      </w:r>
      <w:r w:rsidRPr="001D6942">
        <w:rPr>
          <w:rFonts w:ascii="Times New Roman" w:hAnsi="Times New Roman" w:cs="Times New Roman"/>
        </w:rPr>
        <w:t>IntervalTimer</w:t>
      </w:r>
      <w:r>
        <w:rPr>
          <w:rFonts w:ascii="Times New Roman" w:hAnsi="Times New Roman" w:cs="Times New Roman"/>
        </w:rPr>
        <w:t xml:space="preserve">” and the </w:t>
      </w:r>
      <w:r w:rsidRPr="001D6942">
        <w:rPr>
          <w:rFonts w:ascii="Times New Roman" w:hAnsi="Times New Roman" w:cs="Times New Roman"/>
        </w:rPr>
        <w:t>“elapsedMicros”</w:t>
      </w:r>
      <w:r>
        <w:rPr>
          <w:rFonts w:ascii="Times New Roman" w:hAnsi="Times New Roman" w:cs="Times New Roman"/>
        </w:rPr>
        <w:t xml:space="preserve"> functions </w:t>
      </w:r>
      <w:r w:rsidRPr="001D6942">
        <w:rPr>
          <w:rFonts w:ascii="Times New Roman" w:hAnsi="Times New Roman" w:cs="Times New Roman"/>
        </w:rPr>
        <w:t>capable of generating precisely timed events repeatedly. Here, we present a Teensy-based interface to integrate frame-by-frame image capture with behavioral experimental control and data acquisition.</w:t>
      </w:r>
    </w:p>
    <w:p w14:paraId="5A4FD097" w14:textId="77777777" w:rsidR="00344BE3" w:rsidRPr="001D6942" w:rsidRDefault="00344BE3" w:rsidP="004970B1">
      <w:pPr>
        <w:tabs>
          <w:tab w:val="left" w:pos="5271"/>
        </w:tabs>
        <w:rPr>
          <w:rFonts w:ascii="Times New Roman" w:hAnsi="Times New Roman" w:cs="Times New Roman"/>
        </w:rPr>
      </w:pPr>
      <w:r w:rsidRPr="001D6942">
        <w:rPr>
          <w:rFonts w:ascii="Times New Roman" w:hAnsi="Times New Roman" w:cs="Times New Roman"/>
        </w:rPr>
        <w:t xml:space="preserve">3.1 </w:t>
      </w:r>
      <w:r w:rsidRPr="001D6942">
        <w:rPr>
          <w:rFonts w:ascii="Times New Roman" w:hAnsi="Times New Roman" w:cs="Times New Roman"/>
          <w:i/>
        </w:rPr>
        <w:t>Motion tracking experiment</w:t>
      </w:r>
    </w:p>
    <w:p w14:paraId="296BE264" w14:textId="136EA76C" w:rsidR="00E0599F" w:rsidRDefault="00344BE3" w:rsidP="00084D89">
      <w:pPr>
        <w:ind w:firstLine="360"/>
        <w:rPr>
          <w:rFonts w:ascii="Times New Roman" w:eastAsiaTheme="minorEastAsia" w:hAnsi="Times New Roman" w:cs="Times New Roman"/>
        </w:rPr>
      </w:pPr>
      <w:r w:rsidRPr="001D6942">
        <w:rPr>
          <w:rFonts w:ascii="Times New Roman" w:hAnsi="Times New Roman" w:cs="Times New Roman"/>
        </w:rPr>
        <w:lastRenderedPageBreak/>
        <w:t xml:space="preserve">In this experiment (Figure 3A), we recorded a mouse running on </w:t>
      </w:r>
      <w:r>
        <w:rPr>
          <w:rFonts w:ascii="Times New Roman" w:hAnsi="Times New Roman" w:cs="Times New Roman"/>
        </w:rPr>
        <w:t>a</w:t>
      </w:r>
      <w:r w:rsidRPr="001D6942">
        <w:rPr>
          <w:rFonts w:ascii="Times New Roman" w:hAnsi="Times New Roman" w:cs="Times New Roman"/>
        </w:rPr>
        <w:t xml:space="preserve"> spherical treadmill for 10 minutes. Motion data was acquired at 20 Hz concomitantly with digital outputs that can be used to trigger individual image frame capture from a</w:t>
      </w:r>
      <w:r w:rsidR="00E0599F">
        <w:rPr>
          <w:rFonts w:ascii="Times New Roman" w:hAnsi="Times New Roman" w:cs="Times New Roman"/>
        </w:rPr>
        <w:t xml:space="preserve"> sCMOS camera.</w:t>
      </w:r>
    </w:p>
    <w:p w14:paraId="40DF9AA5" w14:textId="6090ADE4" w:rsidR="00344BE3" w:rsidRPr="001D6942" w:rsidRDefault="00344BE3" w:rsidP="00084D89">
      <w:pPr>
        <w:ind w:firstLine="360"/>
        <w:rPr>
          <w:rFonts w:ascii="Times New Roman" w:hAnsi="Times New Roman" w:cs="Times New Roman"/>
        </w:rPr>
      </w:pPr>
      <w:r w:rsidRPr="001D6942">
        <w:rPr>
          <w:rFonts w:ascii="Times New Roman" w:hAnsi="Times New Roman" w:cs="Times New Roman"/>
        </w:rPr>
        <w:t xml:space="preserve">To measure locomotion from awake head fixed mice, we used the Teensy interface to record from two ADNS-9800 motion sensors (Figures 1A and 2A). </w:t>
      </w:r>
      <w:r w:rsidR="00084D89">
        <w:rPr>
          <w:rFonts w:ascii="Times New Roman" w:hAnsi="Times New Roman" w:cs="Times New Roman"/>
        </w:rPr>
        <w:t xml:space="preserve"> </w:t>
      </w:r>
      <w:r w:rsidRPr="001D6942">
        <w:rPr>
          <w:rFonts w:ascii="Times New Roman" w:hAnsi="Times New Roman" w:cs="Times New Roman"/>
        </w:rPr>
        <w:t xml:space="preserve">We calculated the velocity of the mouse, which averaged 2.16 </w:t>
      </w:r>
      <w:r w:rsidRPr="001D6942">
        <w:rPr>
          <w:rFonts w:ascii="Times New Roman" w:hAnsi="Times New Roman" w:cs="Times New Roman"/>
          <w:u w:val="single"/>
        </w:rPr>
        <w:t>+</w:t>
      </w:r>
      <w:r w:rsidRPr="001D6942">
        <w:rPr>
          <w:rFonts w:ascii="Times New Roman" w:hAnsi="Times New Roman" w:cs="Times New Roman"/>
        </w:rPr>
        <w:t xml:space="preserve"> 4.46 cm/s over the 10 minute period (mean </w:t>
      </w:r>
      <w:r w:rsidRPr="001D6942">
        <w:rPr>
          <w:rFonts w:ascii="Times New Roman" w:hAnsi="Times New Roman" w:cs="Times New Roman"/>
          <w:u w:val="single"/>
        </w:rPr>
        <w:t>+</w:t>
      </w:r>
      <w:r w:rsidRPr="001D6942">
        <w:rPr>
          <w:rFonts w:ascii="Times New Roman" w:hAnsi="Times New Roman" w:cs="Times New Roman"/>
        </w:rPr>
        <w:t xml:space="preserve"> std</w:t>
      </w:r>
      <w:r>
        <w:rPr>
          <w:rFonts w:ascii="Times New Roman" w:hAnsi="Times New Roman" w:cs="Times New Roman"/>
        </w:rPr>
        <w:t>, n=12000 time points</w:t>
      </w:r>
      <w:r w:rsidRPr="001D6942">
        <w:rPr>
          <w:rFonts w:ascii="Times New Roman" w:hAnsi="Times New Roman" w:cs="Times New Roman"/>
        </w:rPr>
        <w:t>) with a maximum velocity of 35.9 cm/s, in general agreement with velocities reported for head-fixed mice running on a spherical treadmill</w:t>
      </w:r>
      <w:r w:rsidR="00115B08">
        <w:rPr>
          <w:rFonts w:ascii="Times New Roman" w:hAnsi="Times New Roman" w:cs="Times New Roman"/>
        </w:rPr>
        <w:t xml:space="preserve"> </w:t>
      </w:r>
      <w:r>
        <w:rPr>
          <w:rFonts w:ascii="Times New Roman" w:hAnsi="Times New Roman" w:cs="Times New Roman"/>
        </w:rPr>
        <w:fldChar w:fldCharType="begin">
          <w:fldData xml:space="preserve">PEVuZE5vdGU+PENpdGU+PEF1dGhvcj5Eb21iZWNrPC9BdXRob3I+PFllYXI+MjAwNzwvWWVhcj48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PEVuZE5vdGU+PENpdGU+PEF1dGhvcj5Eb21iZWNrPC9BdXRob3I+PFllYXI+MjAwNzwvWWVhcj48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(Dombeck et al., 2007)</w:t>
      </w:r>
      <w:r>
        <w:rPr>
          <w:rFonts w:ascii="Times New Roman" w:hAnsi="Times New Roman" w:cs="Times New Roman"/>
        </w:rPr>
        <w:fldChar w:fldCharType="end"/>
      </w:r>
      <w:r w:rsidRPr="001D6942">
        <w:rPr>
          <w:rFonts w:ascii="Times New Roman" w:hAnsi="Times New Roman" w:cs="Times New Roman"/>
        </w:rPr>
        <w:t xml:space="preserve">). </w:t>
      </w:r>
    </w:p>
    <w:p w14:paraId="5D3C8FD2" w14:textId="04E4DA8B"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To characterize the temporal precision of the Teensy interface, we measured the timing of the Teensy digital output, and compared it to the theoretical 20 Hz signal using a linear model. We found that digital outputs have a near-perfect linear relationship with the theoretical signal (Figure 3B). However, we noted a 28.9 µs per second positive drift, resulting in an actual frequency of 19.999 Hz instead of 20.000 Hz</w:t>
      </w:r>
      <w:r w:rsidR="00EE770F">
        <w:rPr>
          <w:rFonts w:ascii="Times New Roman" w:hAnsi="Times New Roman" w:cs="Times New Roman"/>
        </w:rPr>
        <w:t>, which is shown in detail in Figure 3C</w:t>
      </w:r>
      <w:r w:rsidRPr="001D6942">
        <w:rPr>
          <w:rFonts w:ascii="Times New Roman" w:hAnsi="Times New Roman" w:cs="Times New Roman"/>
        </w:rPr>
        <w:t xml:space="preserve">. </w:t>
      </w:r>
      <w:r w:rsidRPr="001D6942">
        <w:rPr>
          <w:rFonts w:ascii="Times New Roman" w:eastAsiaTheme="minorEastAsia" w:hAnsi="Times New Roman" w:cs="Times New Roman"/>
        </w:rPr>
        <w:t>To further examine whether this small timing drift depends upon the frequency of data acquisition or the timing of the digital outputs, we performed 5 minute long recording sessions without a live mouse at 20, 50, and 100 Hz, and a 0.5ms long digital pulse designed to trigger image capture from the camera. We</w:t>
      </w:r>
      <w:r w:rsidRPr="001D6942">
        <w:rPr>
          <w:rFonts w:ascii="Times New Roman" w:hAnsi="Times New Roman" w:cs="Times New Roman"/>
        </w:rPr>
        <w:t xml:space="preserve"> found that the actual frequencies were 19.999, 49.999, and 99.997 Hz, respectively. These all correspond to an approximately 30 µs delay per second, suggesting that the timing drift is independent of the data acquisition rate</w:t>
      </w:r>
      <w:r>
        <w:rPr>
          <w:rFonts w:ascii="Times New Roman" w:hAnsi="Times New Roman" w:cs="Times New Roman"/>
        </w:rPr>
        <w:t xml:space="preserve"> and may reflect the </w:t>
      </w:r>
      <w:r w:rsidRPr="00281965">
        <w:rPr>
          <w:rFonts w:ascii="Times New Roman" w:hAnsi="Times New Roman" w:cs="Times New Roman"/>
        </w:rPr>
        <w:t>processor timing</w:t>
      </w:r>
      <w:r>
        <w:rPr>
          <w:rFonts w:ascii="Times New Roman" w:hAnsi="Times New Roman" w:cs="Times New Roman"/>
        </w:rPr>
        <w:t xml:space="preserve"> of the Teensy microcontroller</w:t>
      </w:r>
      <w:r w:rsidRPr="001D6942">
        <w:rPr>
          <w:rFonts w:ascii="Times New Roman" w:hAnsi="Times New Roman" w:cs="Times New Roman"/>
        </w:rPr>
        <w:t>.</w:t>
      </w:r>
      <w:r>
        <w:rPr>
          <w:rFonts w:ascii="Times New Roman" w:hAnsi="Times New Roman" w:cs="Times New Roman"/>
        </w:rPr>
        <w:t xml:space="preserve"> However, because motion sensor data are monitored with respect to the Teensy’s timing, the animal’s locomotion data readings remain precisely aligned to the time when image frame capture occurs.</w:t>
      </w:r>
    </w:p>
    <w:p w14:paraId="776649FF" w14:textId="15F1773F"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 xml:space="preserve">Having assessed the timing of </w:t>
      </w:r>
      <w:r>
        <w:rPr>
          <w:rFonts w:ascii="Times New Roman" w:hAnsi="Times New Roman" w:cs="Times New Roman"/>
        </w:rPr>
        <w:t xml:space="preserve">the </w:t>
      </w:r>
      <w:r w:rsidRPr="001D6942">
        <w:rPr>
          <w:rFonts w:ascii="Times New Roman" w:hAnsi="Times New Roman" w:cs="Times New Roman"/>
        </w:rPr>
        <w:t xml:space="preserve">digital output, we next </w:t>
      </w:r>
      <w:r>
        <w:rPr>
          <w:rFonts w:ascii="Times New Roman" w:hAnsi="Times New Roman" w:cs="Times New Roman"/>
        </w:rPr>
        <w:t>quantified</w:t>
      </w:r>
      <w:r w:rsidRPr="001D6942">
        <w:rPr>
          <w:rFonts w:ascii="Times New Roman" w:hAnsi="Times New Roman" w:cs="Times New Roman"/>
        </w:rPr>
        <w:t xml:space="preserve"> </w:t>
      </w:r>
      <w:r>
        <w:rPr>
          <w:rFonts w:ascii="Times New Roman" w:hAnsi="Times New Roman" w:cs="Times New Roman"/>
        </w:rPr>
        <w:t xml:space="preserve">its temporal </w:t>
      </w:r>
      <w:r w:rsidRPr="001D6942">
        <w:rPr>
          <w:rFonts w:ascii="Times New Roman" w:hAnsi="Times New Roman" w:cs="Times New Roman"/>
        </w:rPr>
        <w:t xml:space="preserve">variation. We calculated the root mean squared error (RMSE) of the difference between the recorded timing of each digital </w:t>
      </w:r>
      <w:r>
        <w:rPr>
          <w:rFonts w:ascii="Times New Roman" w:hAnsi="Times New Roman" w:cs="Times New Roman"/>
        </w:rPr>
        <w:t>pulse</w:t>
      </w:r>
      <w:r w:rsidRPr="001D6942">
        <w:rPr>
          <w:rFonts w:ascii="Times New Roman" w:hAnsi="Times New Roman" w:cs="Times New Roman"/>
        </w:rPr>
        <w:t xml:space="preserve"> and the </w:t>
      </w:r>
      <w:r>
        <w:rPr>
          <w:rFonts w:ascii="Times New Roman" w:hAnsi="Times New Roman" w:cs="Times New Roman"/>
        </w:rPr>
        <w:t xml:space="preserve">times predicted from the linear model. </w:t>
      </w:r>
      <w:r w:rsidRPr="001D6942">
        <w:rPr>
          <w:rFonts w:ascii="Times New Roman" w:hAnsi="Times New Roman" w:cs="Times New Roman"/>
        </w:rPr>
        <w:t>The</w:t>
      </w:r>
      <w:r>
        <w:rPr>
          <w:rFonts w:ascii="Times New Roman" w:hAnsi="Times New Roman" w:cs="Times New Roman"/>
        </w:rPr>
        <w:t xml:space="preserve"> RMSE wa</w:t>
      </w:r>
      <w:r w:rsidRPr="001D6942">
        <w:rPr>
          <w:rFonts w:ascii="Times New Roman" w:hAnsi="Times New Roman" w:cs="Times New Roman"/>
        </w:rPr>
        <w:t>s</w:t>
      </w:r>
      <w:r>
        <w:rPr>
          <w:rFonts w:ascii="Times New Roman" w:hAnsi="Times New Roman" w:cs="Times New Roman"/>
        </w:rPr>
        <w:t xml:space="preserve"> 42.7 µs, computed manually.</w:t>
      </w:r>
      <w:r w:rsidRPr="001D6942">
        <w:rPr>
          <w:rFonts w:ascii="Times New Roman" w:hAnsi="Times New Roman" w:cs="Times New Roman"/>
        </w:rPr>
        <w:t xml:space="preserve"> Together, these results demonstrate that the Teensy interface </w:t>
      </w:r>
      <w:r>
        <w:rPr>
          <w:rFonts w:ascii="Times New Roman" w:hAnsi="Times New Roman" w:cs="Times New Roman"/>
        </w:rPr>
        <w:t>timed by the “</w:t>
      </w:r>
      <w:r w:rsidRPr="001D6942">
        <w:rPr>
          <w:rFonts w:ascii="Times New Roman" w:hAnsi="Times New Roman" w:cs="Times New Roman"/>
        </w:rPr>
        <w:t>IntervalTimer</w:t>
      </w:r>
      <w:r>
        <w:rPr>
          <w:rFonts w:ascii="Times New Roman" w:hAnsi="Times New Roman" w:cs="Times New Roman"/>
        </w:rPr>
        <w:t>”</w:t>
      </w:r>
      <w:r w:rsidRPr="001D6942">
        <w:rPr>
          <w:rFonts w:ascii="Times New Roman" w:hAnsi="Times New Roman" w:cs="Times New Roman"/>
        </w:rPr>
        <w:t xml:space="preserve"> function can be used to generate digital pulses for precise image frame capture during behavioral experiments</w:t>
      </w:r>
      <w:r>
        <w:rPr>
          <w:rFonts w:ascii="Times New Roman" w:hAnsi="Times New Roman" w:cs="Times New Roman"/>
        </w:rPr>
        <w:t>,</w:t>
      </w:r>
      <w:r w:rsidRPr="001D6942">
        <w:rPr>
          <w:rFonts w:ascii="Times New Roman" w:hAnsi="Times New Roman" w:cs="Times New Roman"/>
        </w:rPr>
        <w:t xml:space="preserve"> while maintaining alignment of imaging data with behavioral parameters. </w:t>
      </w:r>
    </w:p>
    <w:p w14:paraId="2A31AC41" w14:textId="158B6B9D"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3.2 </w:t>
      </w:r>
      <w:r w:rsidR="00B44517">
        <w:rPr>
          <w:rFonts w:ascii="Times New Roman" w:hAnsi="Times New Roman" w:cs="Times New Roman"/>
          <w:i/>
        </w:rPr>
        <w:t>Trace</w:t>
      </w:r>
      <w:r w:rsidRPr="001D6942">
        <w:rPr>
          <w:rFonts w:ascii="Times New Roman" w:hAnsi="Times New Roman" w:cs="Times New Roman"/>
          <w:i/>
        </w:rPr>
        <w:t xml:space="preserve"> conditioning </w:t>
      </w:r>
      <w:r w:rsidR="00B44517">
        <w:rPr>
          <w:rFonts w:ascii="Times New Roman" w:hAnsi="Times New Roman" w:cs="Times New Roman"/>
          <w:i/>
        </w:rPr>
        <w:t xml:space="preserve">eye blink </w:t>
      </w:r>
      <w:r w:rsidRPr="001D6942">
        <w:rPr>
          <w:rFonts w:ascii="Times New Roman" w:hAnsi="Times New Roman" w:cs="Times New Roman"/>
          <w:i/>
        </w:rPr>
        <w:t>behavioral experiment</w:t>
      </w:r>
    </w:p>
    <w:p w14:paraId="4EAA13C0" w14:textId="5DE71386"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 xml:space="preserve">In </w:t>
      </w:r>
      <w:r>
        <w:rPr>
          <w:rFonts w:ascii="Times New Roman" w:hAnsi="Times New Roman" w:cs="Times New Roman"/>
        </w:rPr>
        <w:t>a second experiment</w:t>
      </w:r>
      <w:r w:rsidRPr="001D6942">
        <w:rPr>
          <w:rFonts w:ascii="Times New Roman" w:hAnsi="Times New Roman" w:cs="Times New Roman"/>
        </w:rPr>
        <w:t xml:space="preserve">, we </w:t>
      </w:r>
      <w:r>
        <w:rPr>
          <w:rFonts w:ascii="Times New Roman" w:hAnsi="Times New Roman" w:cs="Times New Roman"/>
        </w:rPr>
        <w:t>reconfigured</w:t>
      </w:r>
      <w:r w:rsidRPr="001D6942">
        <w:rPr>
          <w:rFonts w:ascii="Times New Roman" w:hAnsi="Times New Roman" w:cs="Times New Roman"/>
        </w:rPr>
        <w:t xml:space="preserve"> the Teensy interface for a</w:t>
      </w:r>
      <w:r>
        <w:rPr>
          <w:rFonts w:ascii="Times New Roman" w:hAnsi="Times New Roman" w:cs="Times New Roman"/>
        </w:rPr>
        <w:t xml:space="preserve"> trace conditioning eye blink</w:t>
      </w:r>
      <w:r w:rsidRPr="001D6942">
        <w:rPr>
          <w:rFonts w:ascii="Times New Roman" w:hAnsi="Times New Roman" w:cs="Times New Roman"/>
        </w:rPr>
        <w:t xml:space="preserve"> learning experiment (Figure 1B and 2B)</w:t>
      </w:r>
      <w:r>
        <w:rPr>
          <w:rFonts w:ascii="Times New Roman" w:hAnsi="Times New Roman" w:cs="Times New Roman"/>
        </w:rPr>
        <w:t xml:space="preserve">, where </w:t>
      </w:r>
      <w:r w:rsidRPr="001D6942">
        <w:rPr>
          <w:rFonts w:ascii="Times New Roman" w:hAnsi="Times New Roman" w:cs="Times New Roman"/>
        </w:rPr>
        <w:t>a mouse can be trained to associate a conditioned stimulus (700ms long tone) with a subsequent unconditioned stimulus (a 100ms long gentle eye puff), separated by a brief memory trace time window (250ms).</w:t>
      </w:r>
      <w:r>
        <w:rPr>
          <w:rFonts w:ascii="Times New Roman" w:hAnsi="Times New Roman" w:cs="Times New Roman"/>
        </w:rPr>
        <w:t xml:space="preserve"> </w:t>
      </w:r>
      <w:r w:rsidRPr="001D6942">
        <w:rPr>
          <w:rFonts w:ascii="Times New Roman" w:hAnsi="Times New Roman" w:cs="Times New Roman"/>
        </w:rPr>
        <w:t xml:space="preserve">This experiment consisted of 50 trials, each lasting 20 seconds. We first characterize the temporal precision of the Teensy interface in a manner similar to that described in the motion tracking experiment. We recorded the timings of the digital pulses generated to trigger each image frame capture (Figure 4A), and </w:t>
      </w:r>
      <w:r>
        <w:rPr>
          <w:rFonts w:ascii="Times New Roman" w:hAnsi="Times New Roman" w:cs="Times New Roman"/>
        </w:rPr>
        <w:t>detected</w:t>
      </w:r>
      <w:r w:rsidRPr="001D6942">
        <w:rPr>
          <w:rFonts w:ascii="Times New Roman" w:hAnsi="Times New Roman" w:cs="Times New Roman"/>
        </w:rPr>
        <w:t xml:space="preserve"> a 33.4 microsecond delay per second. Thus, in this experiment, the Teensy interface has an actual frequency of 19.999 Hz instead of 20.000 Hz</w:t>
      </w:r>
      <w:r>
        <w:rPr>
          <w:rFonts w:ascii="Times New Roman" w:hAnsi="Times New Roman" w:cs="Times New Roman"/>
        </w:rPr>
        <w:t>, identical to that observed in the motion tracking experiment</w:t>
      </w:r>
      <w:r w:rsidRPr="001D6942">
        <w:rPr>
          <w:rFonts w:ascii="Times New Roman" w:hAnsi="Times New Roman" w:cs="Times New Roman"/>
        </w:rPr>
        <w:t xml:space="preserve">. </w:t>
      </w:r>
      <w:r w:rsidR="00EE770F">
        <w:rPr>
          <w:rFonts w:ascii="Times New Roman" w:hAnsi="Times New Roman" w:cs="Times New Roman"/>
        </w:rPr>
        <w:t xml:space="preserve">This delay is demonstrated in Figure 4C. </w:t>
      </w:r>
      <w:r w:rsidRPr="001D6942">
        <w:rPr>
          <w:rFonts w:ascii="Times New Roman" w:hAnsi="Times New Roman" w:cs="Times New Roman"/>
        </w:rPr>
        <w:t>The RMSE</w:t>
      </w:r>
      <w:r w:rsidRPr="001D6942" w:rsidDel="00334ADA">
        <w:rPr>
          <w:rFonts w:ascii="Times New Roman" w:hAnsi="Times New Roman" w:cs="Times New Roman"/>
        </w:rPr>
        <w:t xml:space="preserve"> </w:t>
      </w:r>
      <w:r w:rsidRPr="001D6942">
        <w:rPr>
          <w:rFonts w:ascii="Times New Roman" w:hAnsi="Times New Roman" w:cs="Times New Roman"/>
        </w:rPr>
        <w:t xml:space="preserve">of the Teensy interface is 13.3 </w:t>
      </w:r>
      <w:r>
        <w:rPr>
          <w:rFonts w:ascii="Times New Roman" w:hAnsi="Times New Roman" w:cs="Times New Roman"/>
        </w:rPr>
        <w:t>µ</w:t>
      </w:r>
      <w:r w:rsidRPr="001D6942">
        <w:rPr>
          <w:rFonts w:ascii="Times New Roman" w:hAnsi="Times New Roman" w:cs="Times New Roman"/>
        </w:rPr>
        <w:t>s</w:t>
      </w:r>
      <w:r>
        <w:rPr>
          <w:rFonts w:ascii="Times New Roman" w:hAnsi="Times New Roman" w:cs="Times New Roman"/>
        </w:rPr>
        <w:t xml:space="preserve"> computed manually, also similar </w:t>
      </w:r>
      <w:r w:rsidRPr="001D6942">
        <w:rPr>
          <w:rFonts w:ascii="Times New Roman" w:hAnsi="Times New Roman" w:cs="Times New Roman"/>
        </w:rPr>
        <w:t>to that observed in the motion tracking experiment.</w:t>
      </w:r>
    </w:p>
    <w:p w14:paraId="6DC49A4B" w14:textId="3C37B365"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We then characterized the precis</w:t>
      </w:r>
      <w:r w:rsidR="00117005">
        <w:rPr>
          <w:rFonts w:ascii="Times New Roman" w:hAnsi="Times New Roman" w:cs="Times New Roman"/>
        </w:rPr>
        <w:t>ion of multiple digital outputs</w:t>
      </w:r>
      <w:r w:rsidRPr="001D6942">
        <w:rPr>
          <w:rFonts w:ascii="Times New Roman" w:hAnsi="Times New Roman" w:cs="Times New Roman"/>
        </w:rPr>
        <w:t xml:space="preserve"> by calculating the time difference between the digital pulses generated to drive eye puff </w:t>
      </w:r>
      <w:r>
        <w:rPr>
          <w:rFonts w:ascii="Times New Roman" w:hAnsi="Times New Roman" w:cs="Times New Roman"/>
        </w:rPr>
        <w:t>versus</w:t>
      </w:r>
      <w:r w:rsidRPr="001D6942">
        <w:rPr>
          <w:rFonts w:ascii="Times New Roman" w:hAnsi="Times New Roman" w:cs="Times New Roman"/>
        </w:rPr>
        <w:t xml:space="preserve"> the sCMOS camera (Figure 4Bi</w:t>
      </w:r>
      <w:r w:rsidR="0021165F">
        <w:rPr>
          <w:rFonts w:ascii="Times New Roman" w:hAnsi="Times New Roman" w:cs="Times New Roman"/>
        </w:rPr>
        <w:t>i</w:t>
      </w:r>
      <w:r w:rsidRPr="001D6942">
        <w:rPr>
          <w:rFonts w:ascii="Times New Roman" w:hAnsi="Times New Roman" w:cs="Times New Roman"/>
        </w:rPr>
        <w:t>i). We found that there was nearly no temporal difference between the onset of these two digital outputs (-</w:t>
      </w:r>
      <w:r w:rsidRPr="001D6942">
        <w:rPr>
          <w:rFonts w:ascii="Times New Roman" w:hAnsi="Times New Roman" w:cs="Times New Roman"/>
          <w:color w:val="000000"/>
        </w:rPr>
        <w:t xml:space="preserve">0.004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0.012</w:t>
      </w:r>
      <w:r>
        <w:rPr>
          <w:rFonts w:ascii="Times New Roman" w:hAnsi="Times New Roman" w:cs="Times New Roman"/>
          <w:color w:val="000000"/>
        </w:rPr>
        <w:t xml:space="preserve"> </w:t>
      </w:r>
      <w:r w:rsidRPr="001D6942">
        <w:rPr>
          <w:rFonts w:ascii="Times New Roman" w:hAnsi="Times New Roman" w:cs="Times New Roman"/>
          <w:color w:val="000000"/>
        </w:rPr>
        <w:t>ms</w:t>
      </w:r>
      <w:r>
        <w:rPr>
          <w:rFonts w:ascii="Times New Roman" w:hAnsi="Times New Roman" w:cs="Times New Roman"/>
          <w:color w:val="000000"/>
        </w:rPr>
        <w:t>,</w:t>
      </w:r>
      <w:r w:rsidRPr="001D6942">
        <w:rPr>
          <w:rFonts w:ascii="Times New Roman" w:hAnsi="Times New Roman" w:cs="Times New Roman"/>
          <w:color w:val="000000"/>
        </w:rPr>
        <w:t xml:space="preserve">mean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std, n=50 digital pulses</w:t>
      </w:r>
      <w:r w:rsidRPr="001D6942">
        <w:rPr>
          <w:rFonts w:ascii="Times New Roman" w:hAnsi="Times New Roman" w:cs="Times New Roman"/>
        </w:rPr>
        <w:t xml:space="preserve">). Similarly, the duration of the puff digital pulse was </w:t>
      </w:r>
      <w:r w:rsidRPr="001D6942">
        <w:rPr>
          <w:rFonts w:ascii="Times New Roman" w:hAnsi="Times New Roman" w:cs="Times New Roman"/>
          <w:color w:val="000000"/>
        </w:rPr>
        <w:t>within 0.03</w:t>
      </w:r>
      <w:r>
        <w:rPr>
          <w:rFonts w:ascii="Times New Roman" w:hAnsi="Times New Roman" w:cs="Times New Roman"/>
          <w:color w:val="000000"/>
        </w:rPr>
        <w:t xml:space="preserve"> </w:t>
      </w:r>
      <w:r w:rsidRPr="001D6942">
        <w:rPr>
          <w:rFonts w:ascii="Times New Roman" w:hAnsi="Times New Roman" w:cs="Times New Roman"/>
          <w:color w:val="000000"/>
        </w:rPr>
        <w:lastRenderedPageBreak/>
        <w:t xml:space="preserve">ms of the </w:t>
      </w:r>
      <w:r w:rsidRPr="001D6942">
        <w:rPr>
          <w:rFonts w:ascii="Times New Roman" w:hAnsi="Times New Roman" w:cs="Times New Roman"/>
        </w:rPr>
        <w:t>commanded duration of 100ms</w:t>
      </w:r>
      <w:r>
        <w:rPr>
          <w:rFonts w:ascii="Times New Roman" w:hAnsi="Times New Roman" w:cs="Times New Roman"/>
        </w:rPr>
        <w:t xml:space="preserve"> </w:t>
      </w:r>
      <w:r w:rsidR="0021165F">
        <w:rPr>
          <w:rFonts w:ascii="Times New Roman" w:hAnsi="Times New Roman" w:cs="Times New Roman"/>
        </w:rPr>
        <w:t xml:space="preserve">(Figure 4Biv) </w:t>
      </w:r>
      <w:r>
        <w:rPr>
          <w:rFonts w:ascii="Times New Roman" w:hAnsi="Times New Roman" w:cs="Times New Roman"/>
        </w:rPr>
        <w:t>(</w:t>
      </w:r>
      <w:r w:rsidRPr="001D6942">
        <w:rPr>
          <w:rFonts w:ascii="Times New Roman" w:hAnsi="Times New Roman" w:cs="Times New Roman"/>
          <w:color w:val="000000"/>
        </w:rPr>
        <w:t>100.03</w:t>
      </w:r>
      <w:r w:rsidRPr="001D6942">
        <w:rPr>
          <w:rFonts w:ascii="Times New Roman" w:hAnsi="Times New Roman" w:cs="Times New Roman"/>
          <w:u w:val="single"/>
        </w:rPr>
        <w:t>+</w:t>
      </w:r>
      <w:r w:rsidRPr="001D6942">
        <w:rPr>
          <w:rFonts w:ascii="Times New Roman" w:hAnsi="Times New Roman" w:cs="Times New Roman"/>
          <w:color w:val="000000"/>
        </w:rPr>
        <w:t xml:space="preserve">0.02 ms (mean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std, n=50 digital pulses)</w:t>
      </w:r>
      <w:r w:rsidRPr="001D6942">
        <w:rPr>
          <w:rFonts w:ascii="Times New Roman" w:hAnsi="Times New Roman" w:cs="Times New Roman"/>
        </w:rPr>
        <w:t>.</w:t>
      </w:r>
    </w:p>
    <w:p w14:paraId="2A601E84" w14:textId="31705C45" w:rsidR="00344BE3" w:rsidRPr="001D6942" w:rsidRDefault="00344BE3" w:rsidP="004970B1">
      <w:pPr>
        <w:ind w:firstLine="720"/>
        <w:rPr>
          <w:rFonts w:ascii="Times New Roman" w:hAnsi="Times New Roman" w:cs="Times New Roman"/>
        </w:rPr>
      </w:pPr>
      <w:r w:rsidRPr="001D6942">
        <w:rPr>
          <w:rFonts w:ascii="Times New Roman" w:eastAsiaTheme="minorEastAsia" w:hAnsi="Times New Roman" w:cs="Times New Roman"/>
        </w:rPr>
        <w:t>We next characterized the temporal precision of the analog output generated by the Teensy. We measured the analog output of the Teensy with the commercial TDT RZ5D recording device</w:t>
      </w:r>
      <w:r>
        <w:rPr>
          <w:rFonts w:ascii="Times New Roman" w:eastAsiaTheme="minorEastAsia" w:hAnsi="Times New Roman" w:cs="Times New Roman"/>
        </w:rPr>
        <w:t xml:space="preserve"> sampled at </w:t>
      </w:r>
      <w:r w:rsidRPr="001D6942">
        <w:rPr>
          <w:rFonts w:ascii="Times New Roman" w:hAnsi="Times New Roman" w:cs="Times New Roman"/>
        </w:rPr>
        <w:t>24414.0625 Hz</w:t>
      </w:r>
      <w:r>
        <w:rPr>
          <w:rFonts w:ascii="Times New Roman" w:hAnsi="Times New Roman" w:cs="Times New Roman"/>
        </w:rPr>
        <w:t xml:space="preserve">. </w:t>
      </w:r>
      <w:r w:rsidRPr="001D6942">
        <w:rPr>
          <w:rFonts w:ascii="Times New Roman" w:eastAsiaTheme="minorEastAsia" w:hAnsi="Times New Roman" w:cs="Times New Roman"/>
        </w:rPr>
        <w:t xml:space="preserve">Since analog outputs were generated together with the onset of the digital outputs </w:t>
      </w:r>
      <w:r>
        <w:rPr>
          <w:rFonts w:ascii="Times New Roman" w:eastAsiaTheme="minorEastAsia" w:hAnsi="Times New Roman" w:cs="Times New Roman"/>
        </w:rPr>
        <w:t>designed</w:t>
      </w:r>
      <w:r w:rsidRPr="001D6942">
        <w:rPr>
          <w:rFonts w:ascii="Times New Roman" w:eastAsiaTheme="minorEastAsia" w:hAnsi="Times New Roman" w:cs="Times New Roman"/>
        </w:rPr>
        <w:t xml:space="preserve"> to trigger camera image frame capture, we calculated the time difference between the onset of the analog output and the</w:t>
      </w:r>
      <w:r w:rsidRPr="001D6942">
        <w:rPr>
          <w:rFonts w:ascii="Times New Roman" w:hAnsi="Times New Roman" w:cs="Times New Roman"/>
        </w:rPr>
        <w:t xml:space="preserve"> onset of the digital pulse </w:t>
      </w:r>
      <w:r w:rsidRPr="001D6942">
        <w:rPr>
          <w:rFonts w:ascii="Times New Roman" w:eastAsiaTheme="minorEastAsia" w:hAnsi="Times New Roman" w:cs="Times New Roman"/>
        </w:rPr>
        <w:t xml:space="preserve">(Figure 4Bi, for details see Methods). </w:t>
      </w:r>
      <w:r w:rsidRPr="001D6942">
        <w:rPr>
          <w:rFonts w:ascii="Times New Roman" w:hAnsi="Times New Roman" w:cs="Times New Roman"/>
        </w:rPr>
        <w:t xml:space="preserve">We found that the analog output lagged the digital </w:t>
      </w:r>
      <w:r>
        <w:rPr>
          <w:rFonts w:ascii="Times New Roman" w:hAnsi="Times New Roman" w:cs="Times New Roman"/>
        </w:rPr>
        <w:t>output</w:t>
      </w:r>
      <w:r w:rsidRPr="001D6942">
        <w:rPr>
          <w:rFonts w:ascii="Times New Roman" w:hAnsi="Times New Roman" w:cs="Times New Roman"/>
        </w:rPr>
        <w:t xml:space="preserve"> by 7.6 </w:t>
      </w:r>
      <w:r w:rsidRPr="001D6942">
        <w:rPr>
          <w:rFonts w:ascii="Times New Roman" w:hAnsi="Times New Roman" w:cs="Times New Roman"/>
          <w:u w:val="single"/>
        </w:rPr>
        <w:t>+</w:t>
      </w:r>
      <w:r w:rsidRPr="001D6942">
        <w:rPr>
          <w:rFonts w:ascii="Times New Roman" w:hAnsi="Times New Roman" w:cs="Times New Roman"/>
        </w:rPr>
        <w:t xml:space="preserve"> 0.9 milliseconds (mean </w:t>
      </w:r>
      <w:r w:rsidRPr="00856BA9">
        <w:rPr>
          <w:rFonts w:ascii="Times New Roman" w:hAnsi="Times New Roman" w:cs="Times New Roman"/>
          <w:u w:val="single"/>
        </w:rPr>
        <w:t>+</w:t>
      </w:r>
      <w:r w:rsidRPr="001D6942">
        <w:rPr>
          <w:rFonts w:ascii="Times New Roman" w:hAnsi="Times New Roman" w:cs="Times New Roman"/>
        </w:rPr>
        <w:t xml:space="preserve"> std, n=50 pulses, Figure 4Bi).</w:t>
      </w:r>
      <w:r>
        <w:rPr>
          <w:rFonts w:ascii="Times New Roman" w:hAnsi="Times New Roman" w:cs="Times New Roman"/>
        </w:rPr>
        <w:t xml:space="preserve"> This delay is comparable to that reported using a different configuration of the Teensy to play a sound</w:t>
      </w:r>
      <w:r w:rsidR="005F32F9">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&lt;EndNote&gt;&lt;Cite&gt;&lt;Author&gt;Solari&lt;/Author&gt;&lt;Year&gt;2018&lt;/Year&gt;&lt;RecNum&gt;155&lt;/RecNum&gt;&lt;IDText&gt;Open Source Tools for Temporally Controlled Rodent Behavior Suitable for Electrophysiology and Optogenetic Manipulations&lt;/IDText&gt;&lt;DisplayText&gt;(Solari et al., 2018)&lt;/DisplayText&gt;&lt;record&gt;&lt;rec-number&gt;155&lt;/rec-number&gt;&lt;foreign-keys&gt;&lt;key app="EN" db-id="90fwxpxdnsdz0oe00fnxt5zmp0st2s9f05ss" timestamp="1546886689"&gt;155&lt;/key&gt;&lt;key app="ENWeb" db-id=""&gt;0&lt;/key&gt;&lt;/foreign-keys&gt;&lt;ref-type name="Journal Article"&gt;17&lt;/ref-type&gt;&lt;contributors&gt;&lt;authors&gt;&lt;author&gt;Solari, N.&lt;/author&gt;&lt;author&gt;Sviatko, K.&lt;/author&gt;&lt;author&gt;Laszlovszky, T.&lt;/author&gt;&lt;author&gt;Hegedus, P.&lt;/author&gt;&lt;author&gt;Hangya, B.&lt;/author&gt;&lt;/authors&gt;&lt;/contributors&gt;&lt;auth-address&gt;Lendulet Laboratory of Systems Neuroscience, Department of Cellular and Network Neurobiology, Institute of Experimental Medicine, Hungarian Academy of Sciences, Budapest, Hungary.&amp;#xD;Janos Szentagothai Doctoral School of Neurosciences, Semmelweis University, Budapest, Hungary.&lt;/auth-address&gt;&lt;titles&gt;&lt;title&gt;Open Source Tools for Temporally Controlled Rodent Behavior Suitable for Electrophysiology and Optogenetic Manipulations&lt;/title&gt;&lt;secondary-title&gt;Front Syst Neurosci&lt;/secondary-title&gt;&lt;/titles&gt;&lt;periodical&gt;&lt;full-title&gt;Front Syst Neurosci&lt;/full-title&gt;&lt;/periodical&gt;&lt;pages&gt;18&lt;/pages&gt;&lt;volume&gt;12&lt;/volume&gt;&lt;edition&gt;2018/06/06&lt;/edition&gt;&lt;keywords&gt;&lt;keyword&gt;head-fixed&lt;/keyword&gt;&lt;keyword&gt;measurement noise&lt;/keyword&gt;&lt;keyword&gt;reinforcement&lt;/keyword&gt;&lt;keyword&gt;sensory stimulus&lt;/keyword&gt;&lt;keyword&gt;sound attenuation&lt;/keyword&gt;&lt;keyword&gt;temporal control&lt;/keyword&gt;&lt;/keywords&gt;&lt;dates&gt;&lt;year&gt;2018&lt;/year&gt;&lt;/dates&gt;&lt;isbn&gt;1662-5137 (Print)&amp;#xD;1662-5137 (Linking)&lt;/isbn&gt;&lt;accession-num&gt;29867383&lt;/accession-num&gt;&lt;urls&gt;&lt;related-urls&gt;&lt;url&gt;https://www.ncbi.nlm.nih.gov/pubmed/29867383&lt;/url&gt;&lt;/related-urls&gt;&lt;/urls&gt;&lt;custom2&gt;PMC5962774&lt;/custom2&gt;&lt;electronic-resource-num&gt;10.3389/fnsys.2018.00018&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(Solari et al., 2018)</w:t>
      </w:r>
      <w:r>
        <w:rPr>
          <w:rFonts w:ascii="Times New Roman" w:hAnsi="Times New Roman" w:cs="Times New Roman"/>
        </w:rPr>
        <w:fldChar w:fldCharType="end"/>
      </w:r>
      <w:r>
        <w:rPr>
          <w:rFonts w:ascii="Times New Roman" w:hAnsi="Times New Roman" w:cs="Times New Roman"/>
        </w:rPr>
        <w:t>.</w:t>
      </w:r>
      <w:r w:rsidRPr="001D6942">
        <w:rPr>
          <w:rFonts w:ascii="Times New Roman" w:hAnsi="Times New Roman" w:cs="Times New Roman"/>
        </w:rPr>
        <w:t xml:space="preserve">  </w:t>
      </w:r>
      <w:r>
        <w:rPr>
          <w:rFonts w:ascii="Times New Roman" w:hAnsi="Times New Roman" w:cs="Times New Roman"/>
        </w:rPr>
        <w:t>The</w:t>
      </w:r>
      <w:r w:rsidRPr="001D6942">
        <w:rPr>
          <w:rFonts w:ascii="Times New Roman" w:hAnsi="Times New Roman" w:cs="Times New Roman"/>
        </w:rPr>
        <w:t xml:space="preserve"> duration of the tone </w:t>
      </w:r>
      <w:r>
        <w:rPr>
          <w:rFonts w:ascii="Times New Roman" w:hAnsi="Times New Roman" w:cs="Times New Roman"/>
        </w:rPr>
        <w:t>remained equal to</w:t>
      </w:r>
      <w:r w:rsidRPr="001D6942">
        <w:rPr>
          <w:rFonts w:ascii="Times New Roman" w:hAnsi="Times New Roman" w:cs="Times New Roman"/>
        </w:rPr>
        <w:t xml:space="preserve"> 700 </w:t>
      </w:r>
      <w:r w:rsidRPr="001D6942">
        <w:rPr>
          <w:rFonts w:ascii="Times New Roman" w:hAnsi="Times New Roman" w:cs="Times New Roman"/>
          <w:u w:val="single"/>
        </w:rPr>
        <w:t>+</w:t>
      </w:r>
      <w:r w:rsidRPr="001D6942">
        <w:rPr>
          <w:rFonts w:ascii="Times New Roman" w:hAnsi="Times New Roman" w:cs="Times New Roman"/>
        </w:rPr>
        <w:t xml:space="preserve"> 1 ms, (mean +/- std, n=50 digital/analog pulses Figure 4Bii), equivalent to the commanded duration of 700ms.  Together, these results demonstrate that the Teensy interface, timed by the “elapsedMicros” function, is capable of generating digital and analog output with microsecond temporal precision. </w:t>
      </w:r>
    </w:p>
    <w:p w14:paraId="447F7DC0" w14:textId="77777777" w:rsidR="00344BE3" w:rsidRDefault="00344BE3" w:rsidP="004970B1">
      <w:pPr>
        <w:ind w:firstLine="720"/>
        <w:rPr>
          <w:rFonts w:ascii="Times New Roman" w:hAnsi="Times New Roman" w:cs="Times New Roman"/>
        </w:rPr>
      </w:pPr>
      <w:r>
        <w:rPr>
          <w:rFonts w:ascii="Times New Roman" w:hAnsi="Times New Roman" w:cs="Times New Roman"/>
        </w:rPr>
        <w:t xml:space="preserve">To further examine whether this delay was related to our implementation of the Audio library or from writing to the analog pin itself, we directly generated an analog pulse without the Audio library from the analog pin </w:t>
      </w:r>
      <w:r>
        <w:rPr>
          <w:rFonts w:ascii="Times New Roman" w:eastAsiaTheme="minorEastAsia" w:hAnsi="Times New Roman" w:cs="Times New Roman"/>
        </w:rPr>
        <w:t xml:space="preserve">using the Arduino command “analogWrite(A14, 4050)”. “A14” corresponds to the analog pin, and 4050 is a relative voltage level large enough to be recorded as a pulse by the TDT RZ5D system. We initiated 50 trials consisting of 50 millisecond long pulses through a digital pin and through the analog pin. Pulses to these two pins were programmed to occur near-simultaneously. We found </w:t>
      </w:r>
      <w:r>
        <w:rPr>
          <w:rFonts w:ascii="Times New Roman" w:hAnsi="Times New Roman" w:cs="Times New Roman"/>
        </w:rPr>
        <w:t xml:space="preserve">that the analog output lagged the digital output by 0.8 </w:t>
      </w:r>
      <w:r w:rsidRPr="00A85463">
        <w:rPr>
          <w:rFonts w:ascii="Times New Roman" w:hAnsi="Times New Roman" w:cs="Times New Roman"/>
        </w:rPr>
        <w:t>+</w:t>
      </w:r>
      <w:r>
        <w:rPr>
          <w:rFonts w:ascii="Times New Roman" w:hAnsi="Times New Roman" w:cs="Times New Roman"/>
        </w:rPr>
        <w:t xml:space="preserve"> 5.8 µs (mean </w:t>
      </w:r>
      <w:r w:rsidRPr="00EB4403">
        <w:rPr>
          <w:rFonts w:ascii="Times New Roman" w:hAnsi="Times New Roman" w:cs="Times New Roman"/>
          <w:u w:val="single"/>
        </w:rPr>
        <w:t>+</w:t>
      </w:r>
      <w:r>
        <w:rPr>
          <w:rFonts w:ascii="Times New Roman" w:hAnsi="Times New Roman" w:cs="Times New Roman"/>
        </w:rPr>
        <w:t xml:space="preserve"> std, n=50 trials), suggesting that writing to the analog pin cannot account for the auditory signal delay generated through the Audio library. Thus the delay is due to the specific implementation of the audio library, and future changes to the Audio library could improve the temporal precision.</w:t>
      </w:r>
    </w:p>
    <w:p w14:paraId="6511147E" w14:textId="32F33EB0" w:rsidR="0000636C" w:rsidRDefault="0000636C" w:rsidP="004970B1">
      <w:pPr>
        <w:ind w:firstLine="720"/>
        <w:rPr>
          <w:rFonts w:ascii="Times New Roman" w:hAnsi="Times New Roman" w:cs="Times New Roman"/>
        </w:rPr>
      </w:pPr>
      <w:r>
        <w:rPr>
          <w:rFonts w:ascii="Times New Roman" w:hAnsi="Times New Roman" w:cs="Times New Roman"/>
        </w:rPr>
        <w:t>Finally, we recorded during a trace conditioning eye-blink experiment calcium fluorescence from the hippocampus of a mouse and detected ROIs (putative neurons). A max-minus-mean map demonstrating an over</w:t>
      </w:r>
      <w:r w:rsidR="00C162D9">
        <w:rPr>
          <w:rFonts w:ascii="Times New Roman" w:hAnsi="Times New Roman" w:cs="Times New Roman"/>
        </w:rPr>
        <w:t>lay of the neurons identified is shown in Figure 5A. For each neuron, we then computed the average fluorescence centered around each tone onset, shown in Figure 5B. These neurons were sorted by their mean fluorescence during the inter-stimulus interval. Clearly, we can see that certain neurons are highly responsive to this tone. A slight movement artifact coinciding with the onset of the puff also demonstrates that the alignment of the video recording with the tone puff is precise.</w:t>
      </w:r>
      <w:r w:rsidR="005F32F9">
        <w:rPr>
          <w:rFonts w:ascii="Times New Roman" w:hAnsi="Times New Roman" w:cs="Times New Roman"/>
        </w:rPr>
        <w:t xml:space="preserve"> Thus, we were able to completely recapitulate data previous</w:t>
      </w:r>
      <w:r w:rsidR="00FD2B24">
        <w:rPr>
          <w:rFonts w:ascii="Times New Roman" w:hAnsi="Times New Roman" w:cs="Times New Roman"/>
        </w:rPr>
        <w:t>ly acquired using a</w:t>
      </w:r>
      <w:r w:rsidR="001631AF">
        <w:rPr>
          <w:rFonts w:ascii="Times New Roman" w:hAnsi="Times New Roman" w:cs="Times New Roman"/>
        </w:rPr>
        <w:t xml:space="preserve"> National Instruments Data Acquisition (NI DAQ) board </w:t>
      </w:r>
      <w:r w:rsidR="00FD2B24">
        <w:rPr>
          <w:rFonts w:ascii="Times New Roman" w:hAnsi="Times New Roman" w:cs="Times New Roman"/>
        </w:rPr>
        <w:t xml:space="preserve"> (part # USB6259) </w:t>
      </w:r>
      <w:r w:rsidR="001631AF">
        <w:rPr>
          <w:rFonts w:ascii="Times New Roman" w:hAnsi="Times New Roman" w:cs="Times New Roman"/>
        </w:rPr>
        <w:t xml:space="preserve">by Mohammad et al. </w:t>
      </w:r>
      <w:r w:rsidR="005F32F9">
        <w:rPr>
          <w:rFonts w:ascii="Times New Roman" w:hAnsi="Times New Roman" w:cs="Times New Roman"/>
        </w:rPr>
        <w:fldChar w:fldCharType="begin"/>
      </w:r>
      <w:r w:rsidR="00FD2B24">
        <w:rPr>
          <w:rFonts w:ascii="Times New Roman" w:hAnsi="Times New Roman" w:cs="Times New Roman"/>
        </w:rPr>
        <w:instrText xml:space="preserve"> ADDIN EN.CITE &lt;EndNote&gt;&lt;Cite ExcludeAuth="1"&gt;&lt;Author&gt;Mohammed&lt;/Author&gt;&lt;Year&gt;2016&lt;/Year&gt;&lt;RecNum&gt;78&lt;/RecNum&gt;&lt;DisplayText&gt;(2016)&lt;/DisplayText&gt;&lt;record&gt;&lt;rec-number&gt;78&lt;/rec-number&gt;&lt;foreign-keys&gt;&lt;key app="EN" db-id="90fwxpxdnsdz0oe00fnxt5zmp0st2s9f05ss" timestamp="1546877588"&gt;78&lt;/key&gt;&lt;key app="ENWeb" db-id=""&gt;0&lt;/key&gt;&lt;/foreign-keys&gt;&lt;ref-type name="Journal Article"&gt;17&lt;/ref-type&gt;&lt;contributors&gt;&lt;authors&gt;&lt;author&gt;Mohammed, A. I.&lt;/author&gt;&lt;author&gt;Gritton, H. J.&lt;/author&gt;&lt;author&gt;Tseng, H. A.&lt;/author&gt;&lt;author&gt;Bucklin, M. E.&lt;/author&gt;&lt;author&gt;Yao, Z.&lt;/author&gt;&lt;author&gt;Han, X.&lt;/author&gt;&lt;/authors&gt;&lt;/contributors&gt;&lt;auth-address&gt;Boston University, Department of Biomedical Engineering, Boston, MA 02215.&lt;/auth-address&gt;&lt;titles&gt;&lt;title&gt;An integrative approach for analyzing hundreds of neurons in task performing mice using wide-field calcium imaging&lt;/title&gt;&lt;secondary-title&gt;Sci Rep&lt;/secondary-title&gt;&lt;/titles&gt;&lt;periodical&gt;&lt;full-title&gt;Sci Rep&lt;/full-title&gt;&lt;/periodical&gt;&lt;pages&gt;20986&lt;/pages&gt;&lt;volume&gt;6&lt;/volume&gt;&lt;edition&gt;2016/02/09&lt;/edition&gt;&lt;keywords&gt;&lt;keyword&gt;Animals&lt;/keyword&gt;&lt;keyword&gt;Behavior, Animal&lt;/keyword&gt;&lt;keyword&gt;Calcium/*metabolism&lt;/keyword&gt;&lt;keyword&gt;Evoked Potentials, Motor&lt;/keyword&gt;&lt;keyword&gt;Female&lt;/keyword&gt;&lt;keyword&gt;Image Processing, Computer-Assisted&lt;/keyword&gt;&lt;keyword&gt;Mice&lt;/keyword&gt;&lt;keyword&gt;Microscopy, Fluorescence&lt;/keyword&gt;&lt;keyword&gt;*Molecular Imaging&lt;/keyword&gt;&lt;keyword&gt;*Nerve Net&lt;/keyword&gt;&lt;keyword&gt;Neurons/*physiology&lt;/keyword&gt;&lt;keyword&gt;Pyramidal Cells/physiology&lt;/keyword&gt;&lt;/keywords&gt;&lt;dates&gt;&lt;year&gt;2016&lt;/year&gt;&lt;pub-dates&gt;&lt;date&gt;Feb 8&lt;/date&gt;&lt;/pub-dates&gt;&lt;/dates&gt;&lt;isbn&gt;2045-2322 (Electronic)&amp;#xD;2045-2322 (Linking)&lt;/isbn&gt;&lt;accession-num&gt;26854041&lt;/accession-num&gt;&lt;urls&gt;&lt;related-urls&gt;&lt;url&gt;https://www.ncbi.nlm.nih.gov/pubmed/26854041&lt;/url&gt;&lt;/related-urls&gt;&lt;/urls&gt;&lt;custom2&gt;PMC4745097&lt;/custom2&gt;&lt;electronic-resource-num&gt;10.1038/srep20986&lt;/electronic-resource-num&gt;&lt;/record&gt;&lt;/Cite&gt;&lt;/EndNote&gt;</w:instrText>
      </w:r>
      <w:r w:rsidR="005F32F9">
        <w:rPr>
          <w:rFonts w:ascii="Times New Roman" w:hAnsi="Times New Roman" w:cs="Times New Roman"/>
        </w:rPr>
        <w:fldChar w:fldCharType="separate"/>
      </w:r>
      <w:r w:rsidR="00FD2B24">
        <w:rPr>
          <w:rFonts w:ascii="Times New Roman" w:hAnsi="Times New Roman" w:cs="Times New Roman"/>
          <w:noProof/>
        </w:rPr>
        <w:t>(2016)</w:t>
      </w:r>
      <w:r w:rsidR="005F32F9">
        <w:rPr>
          <w:rFonts w:ascii="Times New Roman" w:hAnsi="Times New Roman" w:cs="Times New Roman"/>
        </w:rPr>
        <w:fldChar w:fldCharType="end"/>
      </w:r>
      <w:r w:rsidR="00FD2B24">
        <w:rPr>
          <w:rFonts w:ascii="Times New Roman" w:hAnsi="Times New Roman" w:cs="Times New Roman"/>
        </w:rPr>
        <w:t>.</w:t>
      </w:r>
    </w:p>
    <w:p w14:paraId="6A0819BF" w14:textId="77777777" w:rsidR="00344BE3" w:rsidRDefault="00344BE3" w:rsidP="004970B1">
      <w:pPr>
        <w:rPr>
          <w:rFonts w:ascii="Times New Roman" w:hAnsi="Times New Roman" w:cs="Times New Roman"/>
        </w:rPr>
      </w:pPr>
    </w:p>
    <w:p w14:paraId="53D09CE9" w14:textId="5426CF7B" w:rsidR="00344BE3" w:rsidRPr="001D6942" w:rsidRDefault="00617D42" w:rsidP="004970B1">
      <w:pPr>
        <w:rPr>
          <w:rFonts w:ascii="Times New Roman" w:hAnsi="Times New Roman" w:cs="Times New Roman"/>
        </w:rPr>
      </w:pPr>
      <w:r>
        <w:rPr>
          <w:rFonts w:ascii="Times New Roman" w:hAnsi="Times New Roman" w:cs="Times New Roman"/>
        </w:rPr>
        <w:t>3.3</w:t>
      </w:r>
      <w:r w:rsidR="00344BE3" w:rsidRPr="001D6942">
        <w:rPr>
          <w:rFonts w:ascii="Times New Roman" w:hAnsi="Times New Roman" w:cs="Times New Roman"/>
        </w:rPr>
        <w:t xml:space="preserve"> </w:t>
      </w:r>
      <w:r w:rsidR="00344BE3" w:rsidRPr="001D6942">
        <w:rPr>
          <w:rFonts w:ascii="Times New Roman" w:hAnsi="Times New Roman" w:cs="Times New Roman"/>
          <w:i/>
        </w:rPr>
        <w:t xml:space="preserve">Trace conditioning </w:t>
      </w:r>
      <w:r w:rsidR="009D5E05">
        <w:rPr>
          <w:rFonts w:ascii="Times New Roman" w:hAnsi="Times New Roman" w:cs="Times New Roman"/>
          <w:i/>
        </w:rPr>
        <w:t xml:space="preserve">eye blink </w:t>
      </w:r>
      <w:r w:rsidR="00344BE3" w:rsidRPr="001D6942">
        <w:rPr>
          <w:rFonts w:ascii="Times New Roman" w:hAnsi="Times New Roman" w:cs="Times New Roman"/>
          <w:i/>
        </w:rPr>
        <w:t>behavioral experiment</w:t>
      </w:r>
      <w:r w:rsidR="00344BE3">
        <w:rPr>
          <w:rFonts w:ascii="Times New Roman" w:hAnsi="Times New Roman" w:cs="Times New Roman"/>
          <w:i/>
        </w:rPr>
        <w:t xml:space="preserve"> with two tones</w:t>
      </w:r>
    </w:p>
    <w:p w14:paraId="05207F66" w14:textId="1ECC9DB4" w:rsidR="00344BE3" w:rsidRPr="00D13FB0" w:rsidRDefault="00344BE3" w:rsidP="004970B1">
      <w:pPr>
        <w:ind w:firstLine="720"/>
      </w:pPr>
      <w:r>
        <w:rPr>
          <w:rFonts w:ascii="Times New Roman" w:hAnsi="Times New Roman" w:cs="Times New Roman"/>
        </w:rPr>
        <w:t>We next tested the experimental paradigm in which we sequentially generated two tones of different amplitudes and frequencies over the course of 10 trials. Their overall time course is shown in Figure 6A, and the amplitude envelopes of two example l</w:t>
      </w:r>
      <w:r w:rsidRPr="00D13FB0">
        <w:rPr>
          <w:rFonts w:ascii="Times New Roman" w:hAnsi="Times New Roman" w:cs="Times New Roman"/>
        </w:rPr>
        <w:t xml:space="preserve">ow and high pitched tones are shown in Figure </w:t>
      </w:r>
      <w:r>
        <w:rPr>
          <w:rFonts w:ascii="Times New Roman" w:hAnsi="Times New Roman" w:cs="Times New Roman"/>
        </w:rPr>
        <w:t>6B, with examples of the actual bandpassed signals shown in Figures 6C and 6D.</w:t>
      </w:r>
      <w:r w:rsidRPr="00D13FB0">
        <w:rPr>
          <w:rFonts w:ascii="Times New Roman" w:hAnsi="Times New Roman" w:cs="Times New Roman"/>
        </w:rPr>
        <w:t xml:space="preserve">  The latency of these two tones was similar to that of the single-tone experiment</w:t>
      </w:r>
      <w:r>
        <w:rPr>
          <w:rFonts w:ascii="Times New Roman" w:hAnsi="Times New Roman" w:cs="Times New Roman"/>
        </w:rPr>
        <w:t xml:space="preserve"> and did not differ from one another</w:t>
      </w:r>
      <w:r w:rsidRPr="00D13FB0">
        <w:rPr>
          <w:rFonts w:ascii="Times New Roman" w:hAnsi="Times New Roman" w:cs="Times New Roman"/>
        </w:rPr>
        <w:t xml:space="preserve">, with the low-frequency sound having a latency of 7.5 </w:t>
      </w:r>
      <w:r w:rsidRPr="00D13FB0">
        <w:rPr>
          <w:rFonts w:ascii="Times New Roman" w:hAnsi="Times New Roman" w:cs="Times New Roman"/>
          <w:u w:val="single"/>
        </w:rPr>
        <w:t>+</w:t>
      </w:r>
      <w:r w:rsidRPr="00D13FB0">
        <w:rPr>
          <w:rFonts w:ascii="Times New Roman" w:hAnsi="Times New Roman" w:cs="Times New Roman"/>
        </w:rPr>
        <w:t xml:space="preserve"> 0.8 ms (+/- std)</w:t>
      </w:r>
      <w:r>
        <w:rPr>
          <w:rFonts w:ascii="Times New Roman" w:hAnsi="Times New Roman" w:cs="Times New Roman"/>
        </w:rPr>
        <w:t xml:space="preserve"> and the high-frequency sound having a latency of 7.1 </w:t>
      </w:r>
      <w:r w:rsidRPr="00D13FB0">
        <w:rPr>
          <w:rFonts w:ascii="Times New Roman" w:hAnsi="Times New Roman" w:cs="Times New Roman"/>
          <w:u w:val="single"/>
        </w:rPr>
        <w:t>+</w:t>
      </w:r>
      <w:r w:rsidRPr="00D13FB0">
        <w:rPr>
          <w:rFonts w:ascii="Times New Roman" w:hAnsi="Times New Roman" w:cs="Times New Roman"/>
        </w:rPr>
        <w:t xml:space="preserve"> 0.9 ms</w:t>
      </w:r>
      <w:r>
        <w:rPr>
          <w:rFonts w:ascii="Times New Roman" w:hAnsi="Times New Roman" w:cs="Times New Roman"/>
        </w:rPr>
        <w:t xml:space="preserve"> (</w:t>
      </w:r>
      <w:r w:rsidR="00AF0328">
        <w:rPr>
          <w:rFonts w:ascii="Times New Roman" w:hAnsi="Times New Roman" w:cs="Times New Roman"/>
        </w:rPr>
        <w:t>Wilcoxon rank-sum test, p=0.385</w:t>
      </w:r>
      <w:r>
        <w:rPr>
          <w:rFonts w:ascii="Times New Roman" w:hAnsi="Times New Roman" w:cs="Times New Roman"/>
        </w:rPr>
        <w:t>, ranksum = 93).</w:t>
      </w:r>
      <w:r w:rsidR="00C4202E">
        <w:rPr>
          <w:rFonts w:ascii="Times New Roman" w:hAnsi="Times New Roman" w:cs="Times New Roman"/>
        </w:rPr>
        <w:t xml:space="preserve"> This demonstrates the flexibility of a </w:t>
      </w:r>
      <w:r w:rsidR="00A07F63">
        <w:rPr>
          <w:rFonts w:ascii="Times New Roman" w:hAnsi="Times New Roman" w:cs="Times New Roman"/>
        </w:rPr>
        <w:t xml:space="preserve">single </w:t>
      </w:r>
      <w:r w:rsidR="00C4202E">
        <w:rPr>
          <w:rFonts w:ascii="Times New Roman" w:hAnsi="Times New Roman" w:cs="Times New Roman"/>
        </w:rPr>
        <w:t xml:space="preserve">Teensy interface </w:t>
      </w:r>
      <w:r w:rsidR="00A07F63">
        <w:rPr>
          <w:rFonts w:ascii="Times New Roman" w:hAnsi="Times New Roman" w:cs="Times New Roman"/>
        </w:rPr>
        <w:t>to command experiments</w:t>
      </w:r>
      <w:r w:rsidR="00C4202E">
        <w:rPr>
          <w:rFonts w:ascii="Times New Roman" w:hAnsi="Times New Roman" w:cs="Times New Roman"/>
        </w:rPr>
        <w:t xml:space="preserve"> with multiple audio stimuli.</w:t>
      </w:r>
    </w:p>
    <w:p w14:paraId="4AC41CFC" w14:textId="77777777" w:rsidR="00344BE3" w:rsidRPr="001D6942" w:rsidRDefault="00344BE3" w:rsidP="004970B1">
      <w:pPr>
        <w:ind w:firstLine="720"/>
        <w:rPr>
          <w:rFonts w:ascii="Times New Roman" w:hAnsi="Times New Roman" w:cs="Times New Roman"/>
        </w:rPr>
      </w:pPr>
    </w:p>
    <w:p w14:paraId="6098BA79" w14:textId="77777777" w:rsidR="00344BE3" w:rsidRPr="001D6942" w:rsidRDefault="00344BE3" w:rsidP="004970B1">
      <w:pPr>
        <w:rPr>
          <w:rFonts w:ascii="Times New Roman" w:hAnsi="Times New Roman" w:cs="Times New Roman"/>
          <w:b/>
        </w:rPr>
      </w:pPr>
      <w:r w:rsidRPr="001D6942">
        <w:rPr>
          <w:rFonts w:ascii="Times New Roman" w:hAnsi="Times New Roman" w:cs="Times New Roman"/>
          <w:b/>
        </w:rPr>
        <w:lastRenderedPageBreak/>
        <w:t>4. Conclusion and Discussion</w:t>
      </w:r>
    </w:p>
    <w:p w14:paraId="49ADFBFD" w14:textId="2809138D" w:rsidR="004B19E9" w:rsidRDefault="00344BE3" w:rsidP="004970B1">
      <w:pPr>
        <w:ind w:firstLine="720"/>
        <w:rPr>
          <w:rFonts w:ascii="Times New Roman" w:hAnsi="Times New Roman" w:cs="Times New Roman"/>
        </w:rPr>
      </w:pPr>
      <w:r w:rsidRPr="001D6942">
        <w:rPr>
          <w:rFonts w:ascii="Times New Roman" w:hAnsi="Times New Roman" w:cs="Times New Roman"/>
        </w:rPr>
        <w:t xml:space="preserve">In both </w:t>
      </w:r>
      <w:r w:rsidR="00E779B4">
        <w:rPr>
          <w:rFonts w:ascii="Times New Roman" w:hAnsi="Times New Roman" w:cs="Times New Roman"/>
        </w:rPr>
        <w:t>the motion tracking and single-tone trace conditioning tone-puff experiments</w:t>
      </w:r>
      <w:r w:rsidRPr="001D6942">
        <w:rPr>
          <w:rFonts w:ascii="Times New Roman" w:hAnsi="Times New Roman" w:cs="Times New Roman"/>
        </w:rPr>
        <w:t xml:space="preserve">, the Teensy interface generated precisely timed digital pulses that can be used to control individual frame capture from a sCMOS camera at 20Hz. We detected a small drift of approximately 30 µs per second, suggesting an actual frequency of 19.999 Hz instead of the commanded 20Hz. This small 0.003% drift of the Teensy processing clock is linear, and can thus be calibrated if desired. This finding underscores the </w:t>
      </w:r>
      <w:r>
        <w:rPr>
          <w:rFonts w:ascii="Times New Roman" w:hAnsi="Times New Roman" w:cs="Times New Roman"/>
        </w:rPr>
        <w:t>importance</w:t>
      </w:r>
      <w:r w:rsidRPr="001D6942">
        <w:rPr>
          <w:rFonts w:ascii="Times New Roman" w:hAnsi="Times New Roman" w:cs="Times New Roman"/>
        </w:rPr>
        <w:t xml:space="preserve"> of having a highly precise ce</w:t>
      </w:r>
      <w:r w:rsidR="004B19E9">
        <w:rPr>
          <w:rFonts w:ascii="Times New Roman" w:hAnsi="Times New Roman" w:cs="Times New Roman"/>
        </w:rPr>
        <w:t>ntral timer in each experiment.</w:t>
      </w:r>
    </w:p>
    <w:p w14:paraId="7A0F4F61" w14:textId="0B688277" w:rsidR="00DE69D7" w:rsidRDefault="00344BE3" w:rsidP="004970B1">
      <w:pPr>
        <w:ind w:firstLine="720"/>
        <w:rPr>
          <w:rFonts w:ascii="Times New Roman" w:hAnsi="Times New Roman" w:cs="Times New Roman"/>
        </w:rPr>
      </w:pPr>
      <w:r w:rsidRPr="001D6942">
        <w:rPr>
          <w:rFonts w:ascii="Times New Roman" w:hAnsi="Times New Roman" w:cs="Times New Roman"/>
        </w:rPr>
        <w:t xml:space="preserve">Synchronizing different devices </w:t>
      </w:r>
      <w:r w:rsidR="00AF0328">
        <w:rPr>
          <w:rFonts w:ascii="Times New Roman" w:hAnsi="Times New Roman" w:cs="Times New Roman"/>
        </w:rPr>
        <w:t xml:space="preserve">such as sCMOS cameras </w:t>
      </w:r>
      <w:r>
        <w:rPr>
          <w:rFonts w:ascii="Times New Roman" w:hAnsi="Times New Roman" w:cs="Times New Roman"/>
        </w:rPr>
        <w:t xml:space="preserve">only </w:t>
      </w:r>
      <w:r w:rsidRPr="001D6942">
        <w:rPr>
          <w:rFonts w:ascii="Times New Roman" w:hAnsi="Times New Roman" w:cs="Times New Roman"/>
        </w:rPr>
        <w:t xml:space="preserve">at the start of an experiment can lead to </w:t>
      </w:r>
      <w:r>
        <w:rPr>
          <w:rFonts w:ascii="Times New Roman" w:hAnsi="Times New Roman" w:cs="Times New Roman"/>
        </w:rPr>
        <w:t xml:space="preserve">undesired </w:t>
      </w:r>
      <w:r w:rsidRPr="001D6942">
        <w:rPr>
          <w:rFonts w:ascii="Times New Roman" w:hAnsi="Times New Roman" w:cs="Times New Roman"/>
        </w:rPr>
        <w:t>temporal drifts, particularly in long experiments</w:t>
      </w:r>
      <w:r>
        <w:rPr>
          <w:rFonts w:ascii="Times New Roman" w:hAnsi="Times New Roman" w:cs="Times New Roman"/>
        </w:rPr>
        <w:t>. W</w:t>
      </w:r>
      <w:r w:rsidRPr="001D6942">
        <w:rPr>
          <w:rFonts w:ascii="Times New Roman" w:hAnsi="Times New Roman" w:cs="Times New Roman"/>
        </w:rPr>
        <w:t xml:space="preserve">hile MATLAB or other PC-based programs </w:t>
      </w:r>
      <w:r w:rsidRPr="001D6942">
        <w:rPr>
          <w:rFonts w:ascii="Times New Roman" w:eastAsiaTheme="minorEastAsia" w:hAnsi="Times New Roman" w:cs="Times New Roman"/>
          <w:color w:val="000000" w:themeColor="text1"/>
          <w:kern w:val="24"/>
        </w:rPr>
        <w:t xml:space="preserve">can be programmed to control experimental timing, they may </w:t>
      </w:r>
      <w:r w:rsidRPr="001D6942">
        <w:rPr>
          <w:rFonts w:ascii="Times New Roman" w:hAnsi="Times New Roman" w:cs="Times New Roman"/>
        </w:rPr>
        <w:t xml:space="preserve">introduce timing </w:t>
      </w:r>
      <w:r w:rsidR="00E779B4">
        <w:rPr>
          <w:rFonts w:ascii="Times New Roman" w:hAnsi="Times New Roman" w:cs="Times New Roman"/>
        </w:rPr>
        <w:t>problems</w:t>
      </w:r>
      <w:r w:rsidRPr="001D6942">
        <w:rPr>
          <w:rFonts w:ascii="Times New Roman" w:hAnsi="Times New Roman" w:cs="Times New Roman"/>
        </w:rPr>
        <w:t xml:space="preserve"> due to the </w:t>
      </w:r>
      <w:r w:rsidRPr="001D6942">
        <w:rPr>
          <w:rFonts w:ascii="Times New Roman" w:eastAsiaTheme="minorEastAsia" w:hAnsi="Times New Roman" w:cs="Times New Roman"/>
          <w:color w:val="000000" w:themeColor="text1"/>
          <w:kern w:val="24"/>
        </w:rPr>
        <w:t>demands of many PC system operations.</w:t>
      </w:r>
      <w:r w:rsidRPr="001D6942">
        <w:rPr>
          <w:rFonts w:ascii="Times New Roman" w:hAnsi="Times New Roman" w:cs="Times New Roman"/>
        </w:rPr>
        <w:t xml:space="preserve"> </w:t>
      </w:r>
      <w:r w:rsidR="004B19E9">
        <w:rPr>
          <w:rFonts w:ascii="Times New Roman" w:hAnsi="Times New Roman" w:cs="Times New Roman"/>
        </w:rPr>
        <w:t xml:space="preserve">Using these high-level interfaces in conjunction with a data acquisition board is one current way in which people try to interface with sCMOS cameras. These interfaces offer convenient syntax, but substantial timing jitter. </w:t>
      </w:r>
      <w:r w:rsidRPr="001D6942">
        <w:rPr>
          <w:rFonts w:ascii="Times New Roman" w:hAnsi="Times New Roman" w:cs="Times New Roman"/>
        </w:rPr>
        <w:t xml:space="preserve">Such timing jitter </w:t>
      </w:r>
      <w:r>
        <w:rPr>
          <w:rFonts w:ascii="Times New Roman" w:hAnsi="Times New Roman" w:cs="Times New Roman"/>
        </w:rPr>
        <w:t>may</w:t>
      </w:r>
      <w:r w:rsidRPr="001D6942">
        <w:rPr>
          <w:rFonts w:ascii="Times New Roman" w:hAnsi="Times New Roman" w:cs="Times New Roman"/>
        </w:rPr>
        <w:t xml:space="preserve"> have a significant impact depending on the study, especially </w:t>
      </w:r>
      <w:r>
        <w:rPr>
          <w:rFonts w:ascii="Times New Roman" w:hAnsi="Times New Roman" w:cs="Times New Roman"/>
        </w:rPr>
        <w:t xml:space="preserve">when </w:t>
      </w:r>
      <w:r w:rsidR="00E779B4">
        <w:rPr>
          <w:rFonts w:ascii="Times New Roman" w:hAnsi="Times New Roman" w:cs="Times New Roman"/>
        </w:rPr>
        <w:t>millisecond</w:t>
      </w:r>
      <w:r>
        <w:rPr>
          <w:rFonts w:ascii="Times New Roman" w:hAnsi="Times New Roman" w:cs="Times New Roman"/>
        </w:rPr>
        <w:t xml:space="preserve"> time scale resolution is desired in systems neuroscience experiments</w:t>
      </w:r>
      <w:r w:rsidRPr="001D6942">
        <w:rPr>
          <w:rFonts w:ascii="Times New Roman" w:hAnsi="Times New Roman" w:cs="Times New Roman"/>
        </w:rPr>
        <w:t xml:space="preserve">. </w:t>
      </w:r>
      <w:r w:rsidR="00AF0328">
        <w:rPr>
          <w:rFonts w:ascii="Times New Roman" w:hAnsi="Times New Roman" w:cs="Times New Roman"/>
        </w:rPr>
        <w:t>This is one of the central challenges with incorporating sCMOS ca</w:t>
      </w:r>
      <w:r w:rsidR="00DE69D7">
        <w:rPr>
          <w:rFonts w:ascii="Times New Roman" w:hAnsi="Times New Roman" w:cs="Times New Roman"/>
        </w:rPr>
        <w:t>meras into experimental design.</w:t>
      </w:r>
    </w:p>
    <w:p w14:paraId="5E36A65F" w14:textId="2F037CDD" w:rsidR="00344BE3" w:rsidRPr="001D6942" w:rsidRDefault="00AF0328" w:rsidP="004970B1">
      <w:pPr>
        <w:ind w:firstLine="720"/>
        <w:rPr>
          <w:rFonts w:ascii="Times New Roman" w:hAnsi="Times New Roman" w:cs="Times New Roman"/>
        </w:rPr>
      </w:pPr>
      <w:r>
        <w:rPr>
          <w:rFonts w:ascii="Times New Roman" w:hAnsi="Times New Roman" w:cs="Times New Roman"/>
        </w:rPr>
        <w:t>A</w:t>
      </w:r>
      <w:r w:rsidR="004B19E9">
        <w:rPr>
          <w:rFonts w:ascii="Times New Roman" w:hAnsi="Times New Roman" w:cs="Times New Roman"/>
        </w:rPr>
        <w:t>lternatively</w:t>
      </w:r>
      <w:r>
        <w:rPr>
          <w:rFonts w:ascii="Times New Roman" w:hAnsi="Times New Roman" w:cs="Times New Roman"/>
        </w:rPr>
        <w:t>, designing an experiment using</w:t>
      </w:r>
      <w:r w:rsidR="00DE69D7">
        <w:rPr>
          <w:rFonts w:ascii="Times New Roman" w:hAnsi="Times New Roman" w:cs="Times New Roman"/>
        </w:rPr>
        <w:t xml:space="preserve"> a low-level</w:t>
      </w:r>
      <w:r>
        <w:rPr>
          <w:rFonts w:ascii="Times New Roman" w:hAnsi="Times New Roman" w:cs="Times New Roman"/>
        </w:rPr>
        <w:t xml:space="preserve"> interface such as LabVIEW</w:t>
      </w:r>
      <w:r w:rsidR="004B19E9">
        <w:rPr>
          <w:rFonts w:ascii="Times New Roman" w:hAnsi="Times New Roman" w:cs="Times New Roman"/>
        </w:rPr>
        <w:t>, though potentially obviating timing jitter,</w:t>
      </w:r>
      <w:r>
        <w:rPr>
          <w:rFonts w:ascii="Times New Roman" w:hAnsi="Times New Roman" w:cs="Times New Roman"/>
        </w:rPr>
        <w:t xml:space="preserve"> has a very steep learning curve</w:t>
      </w:r>
      <w:r w:rsidR="004B19E9">
        <w:rPr>
          <w:rFonts w:ascii="Times New Roman" w:hAnsi="Times New Roman" w:cs="Times New Roman"/>
        </w:rPr>
        <w:t xml:space="preserve"> </w:t>
      </w:r>
      <w:r w:rsidR="00666220">
        <w:rPr>
          <w:rFonts w:ascii="Times New Roman" w:hAnsi="Times New Roman" w:cs="Times New Roman"/>
        </w:rPr>
        <w:t xml:space="preserve">and </w:t>
      </w:r>
      <w:r w:rsidR="00E779B4">
        <w:rPr>
          <w:rFonts w:ascii="Times New Roman" w:hAnsi="Times New Roman" w:cs="Times New Roman"/>
        </w:rPr>
        <w:t>utilizes proprietary software</w:t>
      </w:r>
      <w:r>
        <w:rPr>
          <w:rFonts w:ascii="Times New Roman" w:hAnsi="Times New Roman" w:cs="Times New Roman"/>
        </w:rPr>
        <w:t xml:space="preserve">. In contrast, </w:t>
      </w:r>
      <w:r w:rsidR="004B19E9">
        <w:rPr>
          <w:rFonts w:ascii="Times New Roman" w:hAnsi="Times New Roman" w:cs="Times New Roman"/>
        </w:rPr>
        <w:t xml:space="preserve">with </w:t>
      </w:r>
      <w:r>
        <w:rPr>
          <w:rFonts w:ascii="Times New Roman" w:hAnsi="Times New Roman" w:cs="Times New Roman"/>
        </w:rPr>
        <w:t xml:space="preserve">the Arduino programming environment </w:t>
      </w:r>
      <w:r w:rsidR="004B19E9">
        <w:rPr>
          <w:rFonts w:ascii="Times New Roman" w:hAnsi="Times New Roman" w:cs="Times New Roman"/>
        </w:rPr>
        <w:t xml:space="preserve">it </w:t>
      </w:r>
      <w:r>
        <w:rPr>
          <w:rFonts w:ascii="Times New Roman" w:hAnsi="Times New Roman" w:cs="Times New Roman"/>
        </w:rPr>
        <w:t>is simple to</w:t>
      </w:r>
      <w:r w:rsidR="004B19E9">
        <w:rPr>
          <w:rFonts w:ascii="Times New Roman" w:hAnsi="Times New Roman" w:cs="Times New Roman"/>
        </w:rPr>
        <w:t xml:space="preserve"> program basic experiments and because it is open source, there are many libraries on sites such as GitHub</w:t>
      </w:r>
      <w:r w:rsidR="00DE69D7">
        <w:rPr>
          <w:rFonts w:ascii="Times New Roman" w:hAnsi="Times New Roman" w:cs="Times New Roman"/>
        </w:rPr>
        <w:t xml:space="preserve"> </w:t>
      </w:r>
      <w:r w:rsidR="00DE69D7">
        <w:rPr>
          <w:rFonts w:ascii="Times New Roman" w:hAnsi="Times New Roman" w:cs="Times New Roman"/>
        </w:rPr>
        <w:t>already available for adoption</w:t>
      </w:r>
      <w:r w:rsidR="00E779B4">
        <w:rPr>
          <w:rFonts w:ascii="Times New Roman" w:hAnsi="Times New Roman" w:cs="Times New Roman"/>
        </w:rPr>
        <w:t xml:space="preserve"> and use in experiments</w:t>
      </w:r>
      <w:r w:rsidR="004B19E9">
        <w:rPr>
          <w:rFonts w:ascii="Times New Roman" w:hAnsi="Times New Roman" w:cs="Times New Roman"/>
        </w:rPr>
        <w:t>.  Further, t</w:t>
      </w:r>
      <w:r>
        <w:rPr>
          <w:rFonts w:ascii="Times New Roman" w:hAnsi="Times New Roman" w:cs="Times New Roman"/>
        </w:rPr>
        <w:t xml:space="preserve">he GUIs that we have designed </w:t>
      </w:r>
      <w:r w:rsidR="004B19E9">
        <w:rPr>
          <w:rFonts w:ascii="Times New Roman" w:hAnsi="Times New Roman" w:cs="Times New Roman"/>
        </w:rPr>
        <w:t xml:space="preserve">allow a user to design a basic tone-puff experiment or motion control experiment without </w:t>
      </w:r>
      <w:r w:rsidR="00DE69D7">
        <w:rPr>
          <w:rFonts w:ascii="Times New Roman" w:hAnsi="Times New Roman" w:cs="Times New Roman"/>
        </w:rPr>
        <w:t>having to implement</w:t>
      </w:r>
      <w:r w:rsidR="004B19E9">
        <w:rPr>
          <w:rFonts w:ascii="Times New Roman" w:hAnsi="Times New Roman" w:cs="Times New Roman"/>
        </w:rPr>
        <w:t xml:space="preserve"> any Arduino programming at all.</w:t>
      </w:r>
      <w:r w:rsidR="00DE69D7">
        <w:rPr>
          <w:rFonts w:ascii="Times New Roman" w:hAnsi="Times New Roman" w:cs="Times New Roman"/>
        </w:rPr>
        <w:t xml:space="preserve"> </w:t>
      </w:r>
    </w:p>
    <w:p w14:paraId="7199725C" w14:textId="5A2EEDA5"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 xml:space="preserve">Temporal accuracy is often </w:t>
      </w:r>
      <w:r>
        <w:rPr>
          <w:rFonts w:ascii="Times New Roman" w:hAnsi="Times New Roman" w:cs="Times New Roman"/>
        </w:rPr>
        <w:t xml:space="preserve">important for animal </w:t>
      </w:r>
      <w:r w:rsidRPr="001D6942">
        <w:rPr>
          <w:rFonts w:ascii="Times New Roman" w:hAnsi="Times New Roman" w:cs="Times New Roman"/>
        </w:rPr>
        <w:t xml:space="preserve">behavioral training. For example, a precisely timed conditioned stimulus (tone) and unconditioned stimulus (puff) are important for animals to build association in </w:t>
      </w:r>
      <w:r>
        <w:rPr>
          <w:rFonts w:ascii="Times New Roman" w:hAnsi="Times New Roman" w:cs="Times New Roman"/>
        </w:rPr>
        <w:t>trace conditioning eye blink</w:t>
      </w:r>
      <w:r w:rsidRPr="001D6942">
        <w:rPr>
          <w:rFonts w:ascii="Times New Roman" w:hAnsi="Times New Roman" w:cs="Times New Roman"/>
        </w:rPr>
        <w:t xml:space="preserve"> experiment</w:t>
      </w:r>
      <w:r>
        <w:rPr>
          <w:rFonts w:ascii="Times New Roman" w:hAnsi="Times New Roman" w:cs="Times New Roman"/>
        </w:rPr>
        <w:t>s</w:t>
      </w:r>
      <w:r w:rsidRPr="001D6942">
        <w:rPr>
          <w:rFonts w:ascii="Times New Roman" w:hAnsi="Times New Roman" w:cs="Times New Roman"/>
        </w:rPr>
        <w:t>. We demonstrate that the Teensy interface can accurately generate multiple digital pulses to drive different devices, including the</w:t>
      </w:r>
      <w:r>
        <w:rPr>
          <w:rFonts w:ascii="Times New Roman" w:hAnsi="Times New Roman" w:cs="Times New Roman"/>
        </w:rPr>
        <w:t xml:space="preserve"> tone, the puff and the</w:t>
      </w:r>
      <w:r w:rsidRPr="001D6942">
        <w:rPr>
          <w:rFonts w:ascii="Times New Roman" w:hAnsi="Times New Roman" w:cs="Times New Roman"/>
        </w:rPr>
        <w:t xml:space="preserve"> sCMOS camera. Additionally, we demonstrate that the Teensy interface precisely deliver</w:t>
      </w:r>
      <w:r>
        <w:rPr>
          <w:rFonts w:ascii="Times New Roman" w:hAnsi="Times New Roman" w:cs="Times New Roman"/>
        </w:rPr>
        <w:t>ed</w:t>
      </w:r>
      <w:r w:rsidRPr="001D6942">
        <w:rPr>
          <w:rFonts w:ascii="Times New Roman" w:hAnsi="Times New Roman" w:cs="Times New Roman"/>
        </w:rPr>
        <w:t xml:space="preserve"> longer duration digital and analog pulses, such as th</w:t>
      </w:r>
      <w:r>
        <w:rPr>
          <w:rFonts w:ascii="Times New Roman" w:hAnsi="Times New Roman" w:cs="Times New Roman"/>
        </w:rPr>
        <w:t>e tone th</w:t>
      </w:r>
      <w:r w:rsidRPr="001D6942">
        <w:rPr>
          <w:rFonts w:ascii="Times New Roman" w:hAnsi="Times New Roman" w:cs="Times New Roman"/>
        </w:rPr>
        <w:t>at last</w:t>
      </w:r>
      <w:r>
        <w:rPr>
          <w:rFonts w:ascii="Times New Roman" w:hAnsi="Times New Roman" w:cs="Times New Roman"/>
        </w:rPr>
        <w:t>ed</w:t>
      </w:r>
      <w:r w:rsidRPr="001D6942">
        <w:rPr>
          <w:rFonts w:ascii="Times New Roman" w:hAnsi="Times New Roman" w:cs="Times New Roman"/>
        </w:rPr>
        <w:t xml:space="preserve"> for 700ms </w:t>
      </w:r>
      <w:r>
        <w:rPr>
          <w:rFonts w:ascii="Times New Roman" w:hAnsi="Times New Roman" w:cs="Times New Roman"/>
        </w:rPr>
        <w:t>in</w:t>
      </w:r>
      <w:r w:rsidRPr="001D6942">
        <w:rPr>
          <w:rFonts w:ascii="Times New Roman" w:hAnsi="Times New Roman" w:cs="Times New Roman"/>
        </w:rPr>
        <w:t xml:space="preserve"> the </w:t>
      </w:r>
      <w:r w:rsidR="00E779B4">
        <w:rPr>
          <w:rFonts w:ascii="Times New Roman" w:hAnsi="Times New Roman" w:cs="Times New Roman"/>
        </w:rPr>
        <w:t xml:space="preserve">single tone </w:t>
      </w:r>
      <w:r>
        <w:rPr>
          <w:rFonts w:ascii="Times New Roman" w:hAnsi="Times New Roman" w:cs="Times New Roman"/>
        </w:rPr>
        <w:t>trace conditioning eye blink</w:t>
      </w:r>
      <w:r w:rsidRPr="001D6942">
        <w:rPr>
          <w:rFonts w:ascii="Times New Roman" w:hAnsi="Times New Roman" w:cs="Times New Roman"/>
        </w:rPr>
        <w:t xml:space="preserve"> experiment. These results demonstrate that</w:t>
      </w:r>
      <w:r w:rsidR="00E779B4">
        <w:rPr>
          <w:rFonts w:ascii="Times New Roman" w:hAnsi="Times New Roman" w:cs="Times New Roman"/>
        </w:rPr>
        <w:t xml:space="preserve"> the</w:t>
      </w:r>
      <w:r w:rsidRPr="001D6942">
        <w:rPr>
          <w:rFonts w:ascii="Times New Roman" w:hAnsi="Times New Roman" w:cs="Times New Roman"/>
        </w:rPr>
        <w:t xml:space="preserve"> Teensy interface is a viable, inexpensive alternative that is also able to simultaneously capture imaging data using our simple software </w:t>
      </w:r>
      <w:r>
        <w:rPr>
          <w:rFonts w:ascii="Times New Roman" w:hAnsi="Times New Roman" w:cs="Times New Roman"/>
        </w:rPr>
        <w:t>functions</w:t>
      </w:r>
      <w:r w:rsidRPr="001D6942">
        <w:rPr>
          <w:rFonts w:ascii="Times New Roman" w:hAnsi="Times New Roman" w:cs="Times New Roman"/>
        </w:rPr>
        <w:t>.</w:t>
      </w:r>
    </w:p>
    <w:p w14:paraId="26C52A2F" w14:textId="12A745FC"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 xml:space="preserve">A major advantage of the Teensy over </w:t>
      </w:r>
      <w:r>
        <w:rPr>
          <w:rFonts w:ascii="Times New Roman" w:hAnsi="Times New Roman" w:cs="Times New Roman"/>
        </w:rPr>
        <w:t xml:space="preserve">Arduino Uno </w:t>
      </w:r>
      <w:r w:rsidRPr="001D6942">
        <w:rPr>
          <w:rFonts w:ascii="Times New Roman" w:hAnsi="Times New Roman" w:cs="Times New Roman"/>
        </w:rPr>
        <w:t xml:space="preserve">microcontrollers is its ability to generate a true, 12 bit analog signal. While Arduino </w:t>
      </w:r>
      <w:r>
        <w:rPr>
          <w:rFonts w:ascii="Times New Roman" w:hAnsi="Times New Roman" w:cs="Times New Roman"/>
        </w:rPr>
        <w:t>Uno</w:t>
      </w:r>
      <w:r w:rsidRPr="001D6942">
        <w:rPr>
          <w:rFonts w:ascii="Times New Roman" w:hAnsi="Times New Roman" w:cs="Times New Roman"/>
        </w:rPr>
        <w:t xml:space="preserve"> microcontrollers can generate an analog-like</w:t>
      </w:r>
      <w:r>
        <w:rPr>
          <w:rFonts w:ascii="Times New Roman" w:hAnsi="Times New Roman" w:cs="Times New Roman"/>
        </w:rPr>
        <w:t xml:space="preserve"> signal via pulse-width modulation</w:t>
      </w:r>
      <w:r w:rsidRPr="001D6942">
        <w:rPr>
          <w:rFonts w:ascii="Times New Roman" w:hAnsi="Times New Roman" w:cs="Times New Roman"/>
        </w:rPr>
        <w:t xml:space="preserve">, </w:t>
      </w:r>
      <w:r>
        <w:rPr>
          <w:rFonts w:ascii="Times New Roman" w:hAnsi="Times New Roman" w:cs="Times New Roman"/>
        </w:rPr>
        <w:t>this output is a square wave</w:t>
      </w:r>
      <w:r w:rsidRPr="001D6942">
        <w:rPr>
          <w:rFonts w:ascii="Times New Roman" w:hAnsi="Times New Roman" w:cs="Times New Roman"/>
        </w:rPr>
        <w:t>. We used the Teensy interface to deliver an auditory stimulus through the built-in Audio library, and our analog output showed a 7.6</w:t>
      </w:r>
      <w:r w:rsidR="006C7D6A">
        <w:rPr>
          <w:rFonts w:ascii="Times New Roman" w:hAnsi="Times New Roman" w:cs="Times New Roman"/>
        </w:rPr>
        <w:t xml:space="preserve"> </w:t>
      </w:r>
      <w:r w:rsidRPr="001D6942">
        <w:rPr>
          <w:rFonts w:ascii="Times New Roman" w:hAnsi="Times New Roman" w:cs="Times New Roman"/>
        </w:rPr>
        <w:t>ms delay</w:t>
      </w:r>
      <w:r w:rsidR="00D97D53">
        <w:rPr>
          <w:rFonts w:ascii="Times New Roman" w:hAnsi="Times New Roman" w:cs="Times New Roman"/>
        </w:rPr>
        <w:t xml:space="preserve"> during delivery of the single tone</w:t>
      </w:r>
      <w:r>
        <w:rPr>
          <w:rFonts w:ascii="Times New Roman" w:hAnsi="Times New Roman" w:cs="Times New Roman"/>
        </w:rPr>
        <w:t>. This small delay is due in large part to the implementation of the Audio library</w:t>
      </w:r>
      <w:r w:rsidRPr="001D6942">
        <w:rPr>
          <w:rFonts w:ascii="Times New Roman" w:hAnsi="Times New Roman" w:cs="Times New Roman"/>
        </w:rPr>
        <w:t>. It is</w:t>
      </w:r>
      <w:r>
        <w:rPr>
          <w:rFonts w:ascii="Times New Roman" w:hAnsi="Times New Roman" w:cs="Times New Roman"/>
        </w:rPr>
        <w:t xml:space="preserve"> </w:t>
      </w:r>
      <w:r w:rsidRPr="001D6942">
        <w:rPr>
          <w:rFonts w:ascii="Times New Roman" w:hAnsi="Times New Roman" w:cs="Times New Roman"/>
        </w:rPr>
        <w:t>possible</w:t>
      </w:r>
      <w:r>
        <w:rPr>
          <w:rFonts w:ascii="Times New Roman" w:hAnsi="Times New Roman" w:cs="Times New Roman"/>
        </w:rPr>
        <w:t xml:space="preserve"> that</w:t>
      </w:r>
      <w:r w:rsidRPr="001D6942">
        <w:rPr>
          <w:rFonts w:ascii="Times New Roman" w:hAnsi="Times New Roman" w:cs="Times New Roman"/>
        </w:rPr>
        <w:t xml:space="preserve"> </w:t>
      </w:r>
      <w:r>
        <w:rPr>
          <w:rFonts w:ascii="Times New Roman" w:hAnsi="Times New Roman" w:cs="Times New Roman"/>
        </w:rPr>
        <w:t xml:space="preserve">other ways of utilizing the analog output would allow the generation of more temporally precise audio signals. </w:t>
      </w:r>
      <w:r w:rsidRPr="001D6942">
        <w:rPr>
          <w:rFonts w:ascii="Times New Roman" w:hAnsi="Times New Roman" w:cs="Times New Roman"/>
        </w:rPr>
        <w:t xml:space="preserve">However, altering the amplitude of a single sine wave </w:t>
      </w:r>
      <w:r>
        <w:rPr>
          <w:rFonts w:ascii="Times New Roman" w:hAnsi="Times New Roman" w:cs="Times New Roman"/>
        </w:rPr>
        <w:t xml:space="preserve">via the Audio library </w:t>
      </w:r>
      <w:r w:rsidRPr="001D6942">
        <w:rPr>
          <w:rFonts w:ascii="Times New Roman" w:hAnsi="Times New Roman" w:cs="Times New Roman"/>
        </w:rPr>
        <w:t>is easy to implement, utilizing only a few lines of code within a single script</w:t>
      </w:r>
      <w:r>
        <w:rPr>
          <w:rFonts w:ascii="Times New Roman" w:hAnsi="Times New Roman" w:cs="Times New Roman"/>
        </w:rPr>
        <w:t>.</w:t>
      </w:r>
    </w:p>
    <w:p w14:paraId="74F0232A"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4.1 </w:t>
      </w:r>
      <w:r w:rsidRPr="001D6942">
        <w:rPr>
          <w:rFonts w:ascii="Times New Roman" w:hAnsi="Times New Roman" w:cs="Times New Roman"/>
          <w:i/>
        </w:rPr>
        <w:t>Conclusion</w:t>
      </w:r>
    </w:p>
    <w:p w14:paraId="3B81F726" w14:textId="33D9E3C2"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 xml:space="preserve">We demonstrate a Teensy 3.2 interface </w:t>
      </w:r>
      <w:r>
        <w:rPr>
          <w:rFonts w:ascii="Times New Roman" w:hAnsi="Times New Roman" w:cs="Times New Roman"/>
        </w:rPr>
        <w:t xml:space="preserve">capable of </w:t>
      </w:r>
      <w:r w:rsidRPr="001D6942">
        <w:rPr>
          <w:rFonts w:ascii="Times New Roman" w:hAnsi="Times New Roman" w:cs="Times New Roman"/>
        </w:rPr>
        <w:t xml:space="preserve">integrating a sCMOS camera into two behavioral experimental settings.  In one setting, the Teensy interface simultaneously generates digital pulses that can be directed for individual frame capture from a sCMOS camera, while simultaneously </w:t>
      </w:r>
      <w:r w:rsidRPr="001D6942">
        <w:rPr>
          <w:rFonts w:ascii="Times New Roman" w:hAnsi="Times New Roman" w:cs="Times New Roman"/>
        </w:rPr>
        <w:lastRenderedPageBreak/>
        <w:t>tracking an animal’s locomotion using recently developed high precision ADNS-9800 gaming sensors. The easy integration of the sCMOS camera and the ADNS-9800 sensors illustrates the flexibility of the Teensy interface in designing experiments that require novel instrumentation. In the second experiment</w:t>
      </w:r>
      <w:r w:rsidR="00666220">
        <w:rPr>
          <w:rFonts w:ascii="Times New Roman" w:hAnsi="Times New Roman" w:cs="Times New Roman"/>
        </w:rPr>
        <w:t>al setting</w:t>
      </w:r>
      <w:r w:rsidRPr="001D6942">
        <w:rPr>
          <w:rFonts w:ascii="Times New Roman" w:hAnsi="Times New Roman" w:cs="Times New Roman"/>
        </w:rPr>
        <w:t>, we demonstrate that the Teensy interface, in conjunction with a prop shield, is capable of generating both analog and digital outputs with precise timing during a</w:t>
      </w:r>
      <w:r>
        <w:rPr>
          <w:rFonts w:ascii="Times New Roman" w:hAnsi="Times New Roman" w:cs="Times New Roman"/>
        </w:rPr>
        <w:t>n eye blink</w:t>
      </w:r>
      <w:r w:rsidRPr="001D6942">
        <w:rPr>
          <w:rFonts w:ascii="Times New Roman" w:hAnsi="Times New Roman" w:cs="Times New Roman"/>
        </w:rPr>
        <w:t xml:space="preserve"> trace conditioning experiment. We characterized two timer functions, “IntervalTimer” and “elapsedMicros”, both of which offered equivalent microsecond temporal precision, and “elapsedMicros” additionally allows access to the Audio library. Thus the Teensy interface, a Teensy 3.2 and custom </w:t>
      </w:r>
      <w:r>
        <w:rPr>
          <w:rFonts w:ascii="Times New Roman" w:hAnsi="Times New Roman" w:cs="Times New Roman"/>
        </w:rPr>
        <w:t xml:space="preserve">software </w:t>
      </w:r>
      <w:r w:rsidRPr="001D6942">
        <w:rPr>
          <w:rFonts w:ascii="Times New Roman" w:hAnsi="Times New Roman" w:cs="Times New Roman"/>
        </w:rPr>
        <w:t xml:space="preserve">functions, provides a user-friendly, easily adaptable, and temporally precise </w:t>
      </w:r>
      <w:r>
        <w:rPr>
          <w:rFonts w:ascii="Times New Roman" w:hAnsi="Times New Roman" w:cs="Times New Roman"/>
        </w:rPr>
        <w:t>platform</w:t>
      </w:r>
      <w:r w:rsidRPr="001D6942">
        <w:rPr>
          <w:rFonts w:ascii="Times New Roman" w:hAnsi="Times New Roman" w:cs="Times New Roman"/>
        </w:rPr>
        <w:t xml:space="preserve"> for integrating sCMOS cameras into behavioral experimental designs. This Teensy interface can be immediately adopted for the motion tracking and </w:t>
      </w:r>
      <w:r>
        <w:rPr>
          <w:rFonts w:ascii="Times New Roman" w:hAnsi="Times New Roman" w:cs="Times New Roman"/>
        </w:rPr>
        <w:t>the trace conditioning eye blink</w:t>
      </w:r>
      <w:r w:rsidRPr="001D6942">
        <w:rPr>
          <w:rFonts w:ascii="Times New Roman" w:hAnsi="Times New Roman" w:cs="Times New Roman"/>
        </w:rPr>
        <w:t xml:space="preserve"> behavioral experiments demonstrated here, or</w:t>
      </w:r>
      <w:r>
        <w:rPr>
          <w:rFonts w:ascii="Times New Roman" w:hAnsi="Times New Roman" w:cs="Times New Roman"/>
        </w:rPr>
        <w:t xml:space="preserve"> can be</w:t>
      </w:r>
      <w:r w:rsidRPr="001D6942">
        <w:rPr>
          <w:rFonts w:ascii="Times New Roman" w:hAnsi="Times New Roman" w:cs="Times New Roman"/>
        </w:rPr>
        <w:t xml:space="preserve"> customized for other types of behavioral experiments where sCMOS camera-based imaging is desired.</w:t>
      </w:r>
    </w:p>
    <w:p w14:paraId="03F32E12" w14:textId="77777777" w:rsidR="00344BE3" w:rsidRPr="001D6942" w:rsidRDefault="00344BE3" w:rsidP="004970B1">
      <w:pPr>
        <w:ind w:firstLine="720"/>
        <w:rPr>
          <w:rFonts w:ascii="Times New Roman" w:hAnsi="Times New Roman" w:cs="Times New Roman"/>
        </w:rPr>
      </w:pPr>
    </w:p>
    <w:p w14:paraId="233B2409" w14:textId="77777777" w:rsidR="00344BE3" w:rsidRPr="001D6942" w:rsidRDefault="00344BE3" w:rsidP="004970B1">
      <w:pPr>
        <w:rPr>
          <w:rFonts w:ascii="Times New Roman" w:hAnsi="Times New Roman" w:cs="Times New Roman"/>
        </w:rPr>
      </w:pPr>
      <w:r w:rsidRPr="001D6942">
        <w:rPr>
          <w:rFonts w:ascii="Times New Roman" w:hAnsi="Times New Roman" w:cs="Times New Roman"/>
          <w:b/>
        </w:rPr>
        <w:t>5. Figures</w:t>
      </w:r>
    </w:p>
    <w:p w14:paraId="2EE2294A" w14:textId="377ED7E9" w:rsidR="00344BE3" w:rsidRPr="001D6942" w:rsidRDefault="00344BE3" w:rsidP="004970B1">
      <w:pPr>
        <w:rPr>
          <w:rFonts w:ascii="Times New Roman" w:hAnsi="Times New Roman" w:cs="Times New Roman"/>
        </w:rPr>
      </w:pPr>
      <w:r w:rsidRPr="001D6942">
        <w:rPr>
          <w:rFonts w:ascii="Times New Roman" w:hAnsi="Times New Roman" w:cs="Times New Roman"/>
          <w:b/>
        </w:rPr>
        <w:t>Figure 1.</w:t>
      </w:r>
      <w:r w:rsidRPr="001D6942">
        <w:rPr>
          <w:rFonts w:ascii="Times New Roman" w:hAnsi="Times New Roman" w:cs="Times New Roman"/>
        </w:rPr>
        <w:t xml:space="preserve"> Diagrams of the two experimental device </w:t>
      </w:r>
      <w:r>
        <w:rPr>
          <w:rFonts w:ascii="Times New Roman" w:hAnsi="Times New Roman" w:cs="Times New Roman"/>
        </w:rPr>
        <w:t xml:space="preserve">arrangements </w:t>
      </w:r>
      <w:r w:rsidRPr="001D6942">
        <w:rPr>
          <w:rFonts w:ascii="Times New Roman" w:hAnsi="Times New Roman" w:cs="Times New Roman"/>
        </w:rPr>
        <w:t xml:space="preserve">using a Teensy interface. </w:t>
      </w:r>
      <w:r w:rsidRPr="001D6942">
        <w:rPr>
          <w:rFonts w:ascii="Times New Roman" w:hAnsi="Times New Roman" w:cs="Times New Roman"/>
          <w:b/>
        </w:rPr>
        <w:t>A</w:t>
      </w:r>
      <w:r w:rsidRPr="001D6942">
        <w:rPr>
          <w:rFonts w:ascii="Times New Roman" w:hAnsi="Times New Roman" w:cs="Times New Roman"/>
        </w:rPr>
        <w:t xml:space="preserve">  </w:t>
      </w:r>
      <w:r>
        <w:rPr>
          <w:rFonts w:ascii="Times New Roman" w:hAnsi="Times New Roman" w:cs="Times New Roman"/>
        </w:rPr>
        <w:t xml:space="preserve">Motion tracking experiment design. </w:t>
      </w:r>
      <w:r w:rsidRPr="001D6942">
        <w:rPr>
          <w:rFonts w:ascii="Times New Roman" w:hAnsi="Times New Roman" w:cs="Times New Roman"/>
        </w:rPr>
        <w:t xml:space="preserve">This design consists of a Teensy 3.2 connected to two ADNS-9800 sensors via serial-peripheral interfaces, and a sCMOS camera through a coaxial cable. Every 50 milliseconds, a digital pulse was </w:t>
      </w:r>
      <w:r>
        <w:rPr>
          <w:rFonts w:ascii="Times New Roman" w:hAnsi="Times New Roman" w:cs="Times New Roman"/>
        </w:rPr>
        <w:t>sent</w:t>
      </w:r>
      <w:r w:rsidRPr="001D6942">
        <w:rPr>
          <w:rFonts w:ascii="Times New Roman" w:hAnsi="Times New Roman" w:cs="Times New Roman"/>
        </w:rPr>
        <w:t xml:space="preserve"> to initiate an image frame capture from </w:t>
      </w:r>
      <w:r>
        <w:rPr>
          <w:rFonts w:ascii="Times New Roman" w:hAnsi="Times New Roman" w:cs="Times New Roman"/>
        </w:rPr>
        <w:t>a</w:t>
      </w:r>
      <w:r w:rsidRPr="001D6942">
        <w:rPr>
          <w:rFonts w:ascii="Times New Roman" w:hAnsi="Times New Roman" w:cs="Times New Roman"/>
        </w:rPr>
        <w:t xml:space="preserve"> sCMOS camera. Simultaneously, the Teensy interface acquired motion data from both ADNS sensors and sent them to a PC via a USB. </w:t>
      </w:r>
      <w:r w:rsidRPr="001D6942">
        <w:rPr>
          <w:rFonts w:ascii="Times New Roman" w:hAnsi="Times New Roman" w:cs="Times New Roman"/>
          <w:b/>
        </w:rPr>
        <w:t>B</w:t>
      </w:r>
      <w:r w:rsidRPr="001D6942">
        <w:rPr>
          <w:rFonts w:ascii="Times New Roman" w:hAnsi="Times New Roman" w:cs="Times New Roman"/>
        </w:rPr>
        <w:t xml:space="preserve"> </w:t>
      </w:r>
      <w:r>
        <w:rPr>
          <w:rFonts w:ascii="Times New Roman" w:hAnsi="Times New Roman" w:cs="Times New Roman"/>
        </w:rPr>
        <w:t>T</w:t>
      </w:r>
      <w:r w:rsidRPr="001D6942">
        <w:rPr>
          <w:rFonts w:ascii="Times New Roman" w:hAnsi="Times New Roman" w:cs="Times New Roman"/>
        </w:rPr>
        <w:t xml:space="preserve">race </w:t>
      </w:r>
      <w:r w:rsidR="009D5E05">
        <w:rPr>
          <w:rFonts w:ascii="Times New Roman" w:hAnsi="Times New Roman" w:cs="Times New Roman"/>
        </w:rPr>
        <w:t>conditioning eye</w:t>
      </w:r>
      <w:r w:rsidRPr="001D6942">
        <w:rPr>
          <w:rFonts w:ascii="Times New Roman" w:hAnsi="Times New Roman" w:cs="Times New Roman"/>
        </w:rPr>
        <w:t xml:space="preserve"> blink </w:t>
      </w:r>
      <w:r>
        <w:rPr>
          <w:rFonts w:ascii="Times New Roman" w:hAnsi="Times New Roman" w:cs="Times New Roman"/>
        </w:rPr>
        <w:t>experiment design</w:t>
      </w:r>
      <w:r w:rsidRPr="001D6942">
        <w:rPr>
          <w:rFonts w:ascii="Times New Roman" w:hAnsi="Times New Roman" w:cs="Times New Roman"/>
        </w:rPr>
        <w:t>.</w:t>
      </w:r>
      <w:r>
        <w:rPr>
          <w:rFonts w:ascii="Times New Roman" w:hAnsi="Times New Roman" w:cs="Times New Roman"/>
        </w:rPr>
        <w:t xml:space="preserve"> This design consists of </w:t>
      </w:r>
      <w:r w:rsidRPr="001D6942">
        <w:rPr>
          <w:rFonts w:ascii="Times New Roman" w:hAnsi="Times New Roman" w:cs="Times New Roman"/>
        </w:rPr>
        <w:t xml:space="preserve">consists of a Teensy 3.2 </w:t>
      </w:r>
      <w:r>
        <w:rPr>
          <w:rFonts w:ascii="Times New Roman" w:hAnsi="Times New Roman" w:cs="Times New Roman"/>
        </w:rPr>
        <w:t xml:space="preserve">connected to a speaker through </w:t>
      </w:r>
      <w:r w:rsidRPr="001D6942">
        <w:rPr>
          <w:rFonts w:ascii="Times New Roman" w:hAnsi="Times New Roman" w:cs="Times New Roman"/>
        </w:rPr>
        <w:t>a prop-shield</w:t>
      </w:r>
      <w:r>
        <w:rPr>
          <w:rFonts w:ascii="Times New Roman" w:hAnsi="Times New Roman" w:cs="Times New Roman"/>
        </w:rPr>
        <w:t xml:space="preserve"> that</w:t>
      </w:r>
      <w:r w:rsidRPr="001D6942">
        <w:rPr>
          <w:rFonts w:ascii="Times New Roman" w:hAnsi="Times New Roman" w:cs="Times New Roman"/>
        </w:rPr>
        <w:t xml:space="preserve"> contains an amplifier. </w:t>
      </w:r>
      <w:r>
        <w:rPr>
          <w:rFonts w:ascii="Times New Roman" w:hAnsi="Times New Roman" w:cs="Times New Roman"/>
        </w:rPr>
        <w:t xml:space="preserve">Every 50 milliseconds, a digital pulse was sent to initiate an image frame capture from a sCMOS camera. Simultaneously, the Teensy interface generated digital pulses to generate air puff and updated the status of the analog output to generate audio signals, and sent the timing of these signals to a PC via a USB. </w:t>
      </w:r>
    </w:p>
    <w:p w14:paraId="3556C251" w14:textId="0677251A" w:rsidR="00344BE3" w:rsidRPr="001D6942" w:rsidRDefault="00344BE3" w:rsidP="004970B1">
      <w:pPr>
        <w:rPr>
          <w:rFonts w:ascii="Times New Roman" w:hAnsi="Times New Roman" w:cs="Times New Roman"/>
        </w:rPr>
      </w:pPr>
      <w:r w:rsidRPr="001D6942">
        <w:rPr>
          <w:rFonts w:ascii="Times New Roman" w:hAnsi="Times New Roman" w:cs="Times New Roman"/>
          <w:b/>
        </w:rPr>
        <w:t xml:space="preserve">Figure 2. </w:t>
      </w:r>
      <w:r w:rsidRPr="001D6942">
        <w:rPr>
          <w:rFonts w:ascii="Times New Roman" w:hAnsi="Times New Roman" w:cs="Times New Roman"/>
        </w:rPr>
        <w:t>Electrical wiring schematics for the motion tracking</w:t>
      </w:r>
      <w:r>
        <w:rPr>
          <w:rFonts w:ascii="Times New Roman" w:hAnsi="Times New Roman" w:cs="Times New Roman"/>
        </w:rPr>
        <w:t xml:space="preserve"> experiment</w:t>
      </w:r>
      <w:r w:rsidRPr="001D6942">
        <w:rPr>
          <w:rFonts w:ascii="Times New Roman" w:hAnsi="Times New Roman" w:cs="Times New Roman"/>
        </w:rPr>
        <w:t xml:space="preserve"> and </w:t>
      </w:r>
      <w:r>
        <w:rPr>
          <w:rFonts w:ascii="Times New Roman" w:hAnsi="Times New Roman" w:cs="Times New Roman"/>
        </w:rPr>
        <w:t>the trace conditioning eye blink</w:t>
      </w:r>
      <w:r w:rsidRPr="001D6942">
        <w:rPr>
          <w:rFonts w:ascii="Times New Roman" w:hAnsi="Times New Roman" w:cs="Times New Roman"/>
        </w:rPr>
        <w:t xml:space="preserve"> experiment</w:t>
      </w:r>
      <w:r w:rsidRPr="001D6942">
        <w:rPr>
          <w:rFonts w:ascii="Times New Roman" w:hAnsi="Times New Roman" w:cs="Times New Roman"/>
          <w:b/>
        </w:rPr>
        <w:t xml:space="preserve"> A.</w:t>
      </w:r>
      <w:r w:rsidRPr="001D6942">
        <w:rPr>
          <w:rFonts w:ascii="Times New Roman" w:hAnsi="Times New Roman" w:cs="Times New Roman"/>
        </w:rPr>
        <w:t xml:space="preserve"> </w:t>
      </w:r>
      <w:r>
        <w:rPr>
          <w:rFonts w:ascii="Times New Roman" w:hAnsi="Times New Roman" w:cs="Times New Roman"/>
        </w:rPr>
        <w:t>The</w:t>
      </w:r>
      <w:r w:rsidRPr="001D6942">
        <w:rPr>
          <w:rFonts w:ascii="Times New Roman" w:hAnsi="Times New Roman" w:cs="Times New Roman"/>
        </w:rPr>
        <w:t xml:space="preserve"> schematic of the wiring of a Teensy 3.2 to two ADNS-9800 sensors via serial peripheral interface connections (SPIs). Solid dots at intersections between </w:t>
      </w:r>
      <w:r>
        <w:rPr>
          <w:rFonts w:ascii="Times New Roman" w:hAnsi="Times New Roman" w:cs="Times New Roman"/>
        </w:rPr>
        <w:t xml:space="preserve">dotted </w:t>
      </w:r>
      <w:r w:rsidRPr="001D6942">
        <w:rPr>
          <w:rFonts w:ascii="Times New Roman" w:hAnsi="Times New Roman" w:cs="Times New Roman"/>
        </w:rPr>
        <w:t xml:space="preserve">lines indicate </w:t>
      </w:r>
      <w:r>
        <w:rPr>
          <w:rFonts w:ascii="Times New Roman" w:hAnsi="Times New Roman" w:cs="Times New Roman"/>
        </w:rPr>
        <w:t xml:space="preserve">electrical </w:t>
      </w:r>
      <w:r w:rsidRPr="001D6942">
        <w:rPr>
          <w:rFonts w:ascii="Times New Roman" w:hAnsi="Times New Roman" w:cs="Times New Roman"/>
        </w:rPr>
        <w:t xml:space="preserve">connections. </w:t>
      </w:r>
      <w:r>
        <w:rPr>
          <w:rFonts w:ascii="Times New Roman" w:hAnsi="Times New Roman" w:cs="Times New Roman"/>
        </w:rPr>
        <w:t>U</w:t>
      </w:r>
      <w:r w:rsidRPr="001D6942">
        <w:rPr>
          <w:rFonts w:ascii="Times New Roman" w:hAnsi="Times New Roman" w:cs="Times New Roman"/>
        </w:rPr>
        <w:t xml:space="preserve">nused pins on the Teensy were not included in this schematic. </w:t>
      </w:r>
      <w:r>
        <w:rPr>
          <w:rFonts w:ascii="Times New Roman" w:hAnsi="Times New Roman" w:cs="Times New Roman"/>
        </w:rPr>
        <w:t xml:space="preserve">The Teensy’s ground pin was connected to both AGround and DGround pins (analog and digital ground) on both ADNS-9800 sensors. The D11 pin (D = digital) was connected to both MOSI (“Master-Out, Slave-In”) pins, the D12 pin was connected to both MISO pins (“Master-In, Slave-Out”), the D13 pin was connected to both SCK pins (SPI Clock), and the 3.3V pin was connected to both Vin (voltage in) pins on the ADNS-9800 sensors. Finally, pins D20 and D21 were connected individually to each SS pin (Slave Select) on the ADNS-9800 sensors. The DAC pin (digital to analog converter or the analog output pin) is also shown. </w:t>
      </w:r>
      <w:r w:rsidRPr="002E7061">
        <w:rPr>
          <w:rFonts w:ascii="Times New Roman" w:hAnsi="Times New Roman" w:cs="Times New Roman"/>
          <w:b/>
        </w:rPr>
        <w:t xml:space="preserve">B </w:t>
      </w:r>
      <w:r w:rsidRPr="002E7061">
        <w:rPr>
          <w:rFonts w:ascii="Times New Roman" w:hAnsi="Times New Roman" w:cs="Times New Roman"/>
        </w:rPr>
        <w:t xml:space="preserve">The schematic of the wiring of a Teensy 3.2, a prop shield, and an external speaker. Dotted lines indicate connections. Connections between the Teensy and prop shield were made using 14x1 double insulated pins according to the manufacturer’s instruction (https://www.pjrc.com/store/prop_shield.html), and the prop shield audio output was connected to the speaker using 22 gauge wire. </w:t>
      </w:r>
      <w:r>
        <w:rPr>
          <w:rFonts w:ascii="Times New Roman" w:hAnsi="Times New Roman" w:cs="Times New Roman"/>
        </w:rPr>
        <w:t>We highlight that that t</w:t>
      </w:r>
      <w:r w:rsidRPr="002E7061">
        <w:rPr>
          <w:rFonts w:ascii="Times New Roman" w:hAnsi="Times New Roman" w:cs="Times New Roman"/>
        </w:rPr>
        <w:t xml:space="preserve">he Teensy DAC pin is connected to the “Audio In” pin on the prop shield, both of which are labeled. </w:t>
      </w:r>
      <w:r>
        <w:rPr>
          <w:rFonts w:ascii="Times New Roman" w:hAnsi="Times New Roman" w:cs="Times New Roman"/>
        </w:rPr>
        <w:t>Additional pins utilized by the prop shield for amplification</w:t>
      </w:r>
      <w:r w:rsidR="00275C42">
        <w:rPr>
          <w:rFonts w:ascii="Times New Roman" w:hAnsi="Times New Roman" w:cs="Times New Roman"/>
        </w:rPr>
        <w:t xml:space="preserve"> were also labeled</w:t>
      </w:r>
      <w:r>
        <w:rPr>
          <w:rFonts w:ascii="Times New Roman" w:hAnsi="Times New Roman" w:cs="Times New Roman"/>
        </w:rPr>
        <w:t>.</w:t>
      </w:r>
    </w:p>
    <w:p w14:paraId="5C696D5F" w14:textId="2381F95A" w:rsidR="00344BE3" w:rsidRPr="009C6FBD" w:rsidRDefault="00344BE3" w:rsidP="004970B1">
      <w:pPr>
        <w:rPr>
          <w:rFonts w:ascii="Times New Roman" w:hAnsi="Times New Roman" w:cs="Times New Roman"/>
        </w:rPr>
      </w:pPr>
      <w:r w:rsidRPr="001D6942">
        <w:rPr>
          <w:rFonts w:ascii="Times New Roman" w:hAnsi="Times New Roman" w:cs="Times New Roman"/>
          <w:b/>
        </w:rPr>
        <w:t>Figure 3.</w:t>
      </w:r>
      <w:r w:rsidRPr="001D6942">
        <w:rPr>
          <w:rFonts w:ascii="Times New Roman" w:hAnsi="Times New Roman" w:cs="Times New Roman"/>
        </w:rPr>
        <w:t xml:space="preserve"> </w:t>
      </w:r>
      <w:r>
        <w:rPr>
          <w:rFonts w:ascii="Times New Roman" w:hAnsi="Times New Roman" w:cs="Times New Roman"/>
        </w:rPr>
        <w:t>Temporal precision of the digital outputs in the motion tracking experiment</w:t>
      </w:r>
      <w:r w:rsidRPr="001D6942">
        <w:rPr>
          <w:rFonts w:ascii="Times New Roman" w:hAnsi="Times New Roman" w:cs="Times New Roman"/>
        </w:rPr>
        <w:t>.</w:t>
      </w:r>
      <w:r w:rsidRPr="001D6942">
        <w:rPr>
          <w:rFonts w:ascii="Times New Roman" w:hAnsi="Times New Roman" w:cs="Times New Roman"/>
          <w:b/>
        </w:rPr>
        <w:t xml:space="preserve"> A </w:t>
      </w:r>
      <w:r w:rsidRPr="001D6942">
        <w:rPr>
          <w:rFonts w:ascii="Times New Roman" w:hAnsi="Times New Roman" w:cs="Times New Roman"/>
        </w:rPr>
        <w:t xml:space="preserve">Example recording of a head-fixed mouse running on the spherical treadmill. </w:t>
      </w:r>
      <w:r w:rsidRPr="001D6942">
        <w:rPr>
          <w:rFonts w:ascii="Times New Roman" w:hAnsi="Times New Roman" w:cs="Times New Roman"/>
          <w:b/>
        </w:rPr>
        <w:t xml:space="preserve">B </w:t>
      </w:r>
      <w:r w:rsidRPr="001D6942">
        <w:rPr>
          <w:rFonts w:ascii="Times New Roman" w:hAnsi="Times New Roman" w:cs="Times New Roman"/>
        </w:rPr>
        <w:t>Tim</w:t>
      </w:r>
      <w:r>
        <w:rPr>
          <w:rFonts w:ascii="Times New Roman" w:hAnsi="Times New Roman" w:cs="Times New Roman"/>
        </w:rPr>
        <w:t>ing</w:t>
      </w:r>
      <w:r w:rsidRPr="001D6942">
        <w:rPr>
          <w:rFonts w:ascii="Times New Roman" w:hAnsi="Times New Roman" w:cs="Times New Roman"/>
        </w:rPr>
        <w:t xml:space="preserve"> of digital pulses generated by the Teensy</w:t>
      </w:r>
      <w:r>
        <w:rPr>
          <w:rFonts w:ascii="Times New Roman" w:hAnsi="Times New Roman" w:cs="Times New Roman"/>
        </w:rPr>
        <w:t xml:space="preserve"> interface</w:t>
      </w:r>
      <w:r w:rsidRPr="001D6942">
        <w:rPr>
          <w:rFonts w:ascii="Times New Roman" w:hAnsi="Times New Roman" w:cs="Times New Roman"/>
        </w:rPr>
        <w:t xml:space="preserve"> vs theoretical times of the digital pulses at exactly 20 Hz. Red indicates linear model </w:t>
      </w:r>
      <w:r w:rsidR="003C6ACE">
        <w:rPr>
          <w:rFonts w:ascii="Times New Roman" w:hAnsi="Times New Roman" w:cs="Times New Roman"/>
        </w:rPr>
        <w:t>fit of experimental data</w:t>
      </w:r>
      <w:r w:rsidRPr="001D6942">
        <w:rPr>
          <w:rFonts w:ascii="Times New Roman" w:hAnsi="Times New Roman" w:cs="Times New Roman"/>
        </w:rPr>
        <w:t>, and black are experimental data</w:t>
      </w:r>
      <w:r>
        <w:rPr>
          <w:rFonts w:ascii="Times New Roman" w:hAnsi="Times New Roman" w:cs="Times New Roman"/>
        </w:rPr>
        <w:t xml:space="preserve"> downsampled by a factor of 200 for </w:t>
      </w:r>
      <w:r>
        <w:rPr>
          <w:rFonts w:ascii="Times New Roman" w:hAnsi="Times New Roman" w:cs="Times New Roman"/>
        </w:rPr>
        <w:lastRenderedPageBreak/>
        <w:t>visualization.</w:t>
      </w:r>
      <w:r w:rsidRPr="001D6942">
        <w:rPr>
          <w:rFonts w:ascii="Times New Roman" w:hAnsi="Times New Roman" w:cs="Times New Roman"/>
        </w:rPr>
        <w:t xml:space="preserve"> The linear model estimates a slope of 1.000028937 </w:t>
      </w:r>
      <w:r w:rsidRPr="001D6942">
        <w:rPr>
          <w:rFonts w:ascii="Times New Roman" w:hAnsi="Times New Roman" w:cs="Times New Roman"/>
          <w:u w:val="single"/>
        </w:rPr>
        <w:t>+</w:t>
      </w:r>
      <w:r w:rsidRPr="001D6942">
        <w:rPr>
          <w:rFonts w:ascii="Times New Roman" w:hAnsi="Times New Roman" w:cs="Times New Roman"/>
        </w:rPr>
        <w:t xml:space="preserve"> 0.000000002 (t(11998)= </w:t>
      </w:r>
      <w:r>
        <w:rPr>
          <w:rFonts w:ascii="Times New Roman" w:hAnsi="Times New Roman" w:cs="Times New Roman"/>
        </w:rPr>
        <w:t>4.9</w:t>
      </w:r>
      <w:r w:rsidRPr="001D6942">
        <w:rPr>
          <w:rFonts w:ascii="Times New Roman" w:hAnsi="Times New Roman" w:cs="Times New Roman"/>
        </w:rPr>
        <w:t>e+08, p &lt; 0.001, R</w:t>
      </w:r>
      <w:r w:rsidRPr="001D6942">
        <w:rPr>
          <w:rFonts w:ascii="Times New Roman" w:hAnsi="Times New Roman" w:cs="Times New Roman"/>
          <w:vertAlign w:val="superscript"/>
        </w:rPr>
        <w:t>2</w:t>
      </w:r>
      <w:r w:rsidRPr="001D6942">
        <w:rPr>
          <w:rFonts w:ascii="Times New Roman" w:hAnsi="Times New Roman" w:cs="Times New Roman"/>
        </w:rPr>
        <w:t>=1; intercept = 0.000759</w:t>
      </w:r>
      <w:r>
        <w:rPr>
          <w:rFonts w:ascii="Times New Roman" w:hAnsi="Times New Roman" w:cs="Times New Roman"/>
        </w:rPr>
        <w:t>3</w:t>
      </w:r>
      <w:r w:rsidRPr="001D6942">
        <w:rPr>
          <w:rFonts w:ascii="Times New Roman" w:hAnsi="Times New Roman" w:cs="Times New Roman"/>
        </w:rPr>
        <w:t xml:space="preserve"> </w:t>
      </w:r>
      <w:r w:rsidRPr="001D6942">
        <w:rPr>
          <w:rFonts w:ascii="Times New Roman" w:hAnsi="Times New Roman" w:cs="Times New Roman"/>
          <w:u w:val="single"/>
        </w:rPr>
        <w:t>+</w:t>
      </w:r>
      <w:r w:rsidRPr="001D6942">
        <w:rPr>
          <w:rFonts w:ascii="Times New Roman" w:hAnsi="Times New Roman" w:cs="Times New Roman"/>
        </w:rPr>
        <w:t xml:space="preserve"> 0.00000</w:t>
      </w:r>
      <w:r>
        <w:rPr>
          <w:rFonts w:ascii="Times New Roman" w:hAnsi="Times New Roman" w:cs="Times New Roman"/>
        </w:rPr>
        <w:t>0</w:t>
      </w:r>
      <w:r w:rsidRPr="001D6942">
        <w:rPr>
          <w:rFonts w:ascii="Times New Roman" w:hAnsi="Times New Roman" w:cs="Times New Roman"/>
        </w:rPr>
        <w:t xml:space="preserve">7, t(11998) = </w:t>
      </w:r>
      <w:r>
        <w:rPr>
          <w:rFonts w:ascii="Times New Roman" w:hAnsi="Times New Roman" w:cs="Times New Roman"/>
        </w:rPr>
        <w:t>1.1e+03</w:t>
      </w:r>
      <w:r w:rsidRPr="001D6942">
        <w:rPr>
          <w:rFonts w:ascii="Times New Roman" w:hAnsi="Times New Roman" w:cs="Times New Roman"/>
        </w:rPr>
        <w:t xml:space="preserve">, p &lt; 0.001). </w:t>
      </w:r>
      <w:r w:rsidR="009C6FBD">
        <w:rPr>
          <w:rFonts w:ascii="Times New Roman" w:hAnsi="Times New Roman" w:cs="Times New Roman"/>
          <w:b/>
        </w:rPr>
        <w:t>C</w:t>
      </w:r>
      <w:r w:rsidR="00521D7B">
        <w:rPr>
          <w:rFonts w:ascii="Times New Roman" w:hAnsi="Times New Roman" w:cs="Times New Roman"/>
          <w:b/>
        </w:rPr>
        <w:t xml:space="preserve"> </w:t>
      </w:r>
      <w:r w:rsidR="00521D7B" w:rsidRPr="00521D7B">
        <w:rPr>
          <w:rFonts w:ascii="Times New Roman" w:hAnsi="Times New Roman" w:cs="Times New Roman"/>
        </w:rPr>
        <w:t>(</w:t>
      </w:r>
      <w:r w:rsidR="009C6FBD" w:rsidRPr="00521D7B">
        <w:rPr>
          <w:rFonts w:ascii="Times New Roman" w:hAnsi="Times New Roman" w:cs="Times New Roman"/>
        </w:rPr>
        <w:t>i</w:t>
      </w:r>
      <w:r w:rsidR="00521D7B" w:rsidRPr="00521D7B">
        <w:rPr>
          <w:rFonts w:ascii="Times New Roman" w:hAnsi="Times New Roman" w:cs="Times New Roman"/>
        </w:rPr>
        <w:t>)</w:t>
      </w:r>
      <w:r w:rsidR="009C6FBD">
        <w:rPr>
          <w:rFonts w:ascii="Times New Roman" w:hAnsi="Times New Roman" w:cs="Times New Roman"/>
          <w:b/>
        </w:rPr>
        <w:t xml:space="preserve"> </w:t>
      </w:r>
      <w:r w:rsidR="009C6FBD" w:rsidRPr="009C6FBD">
        <w:rPr>
          <w:rFonts w:ascii="Times New Roman" w:hAnsi="Times New Roman" w:cs="Times New Roman"/>
        </w:rPr>
        <w:t>The best fit line from (B)</w:t>
      </w:r>
      <w:r w:rsidR="009C6FBD">
        <w:rPr>
          <w:rFonts w:ascii="Times New Roman" w:hAnsi="Times New Roman" w:cs="Times New Roman"/>
        </w:rPr>
        <w:t xml:space="preserve"> shown in red, plotted against a theoretical line with no temporal drift (blue). (ii) and (iii) are zoomed in windows demonstrating the close fit at the beginning of the session and the gradual drift that becomes very evident toward the end of the session. </w:t>
      </w:r>
    </w:p>
    <w:p w14:paraId="5395CE72" w14:textId="33723F72" w:rsidR="00344BE3" w:rsidRDefault="00344BE3" w:rsidP="004970B1">
      <w:pPr>
        <w:autoSpaceDE w:val="0"/>
        <w:autoSpaceDN w:val="0"/>
        <w:adjustRightInd w:val="0"/>
        <w:spacing w:after="0" w:line="240" w:lineRule="auto"/>
        <w:rPr>
          <w:rFonts w:ascii="Times New Roman" w:hAnsi="Times New Roman" w:cs="Times New Roman"/>
        </w:rPr>
      </w:pPr>
      <w:r w:rsidRPr="001D6942">
        <w:rPr>
          <w:rFonts w:ascii="Times New Roman" w:hAnsi="Times New Roman" w:cs="Times New Roman"/>
          <w:b/>
        </w:rPr>
        <w:t>Figure 4.</w:t>
      </w:r>
      <w:r w:rsidRPr="001D6942">
        <w:rPr>
          <w:rFonts w:ascii="Times New Roman" w:hAnsi="Times New Roman" w:cs="Times New Roman"/>
        </w:rPr>
        <w:t xml:space="preserve"> Temporal precision of the digital </w:t>
      </w:r>
      <w:r>
        <w:rPr>
          <w:rFonts w:ascii="Times New Roman" w:hAnsi="Times New Roman" w:cs="Times New Roman"/>
        </w:rPr>
        <w:t xml:space="preserve">and analog </w:t>
      </w:r>
      <w:r w:rsidRPr="001D6942">
        <w:rPr>
          <w:rFonts w:ascii="Times New Roman" w:hAnsi="Times New Roman" w:cs="Times New Roman"/>
        </w:rPr>
        <w:t>outputs in the</w:t>
      </w:r>
      <w:r>
        <w:rPr>
          <w:rFonts w:ascii="Times New Roman" w:hAnsi="Times New Roman" w:cs="Times New Roman"/>
        </w:rPr>
        <w:t xml:space="preserve"> trace conditioning eye blink</w:t>
      </w:r>
      <w:r w:rsidRPr="001D6942">
        <w:rPr>
          <w:rFonts w:ascii="Times New Roman" w:hAnsi="Times New Roman" w:cs="Times New Roman"/>
        </w:rPr>
        <w:t xml:space="preserve"> </w:t>
      </w:r>
      <w:r>
        <w:rPr>
          <w:rFonts w:ascii="Times New Roman" w:hAnsi="Times New Roman" w:cs="Times New Roman"/>
        </w:rPr>
        <w:t>experiment</w:t>
      </w:r>
      <w:r w:rsidRPr="001D6942">
        <w:rPr>
          <w:rFonts w:ascii="Times New Roman" w:hAnsi="Times New Roman" w:cs="Times New Roman"/>
        </w:rPr>
        <w:t xml:space="preserve">. </w:t>
      </w:r>
      <w:r w:rsidRPr="001D6942">
        <w:rPr>
          <w:rFonts w:ascii="Times New Roman" w:hAnsi="Times New Roman" w:cs="Times New Roman"/>
          <w:b/>
        </w:rPr>
        <w:t>A</w:t>
      </w:r>
      <w:r w:rsidRPr="001D6942">
        <w:rPr>
          <w:rFonts w:ascii="Times New Roman" w:hAnsi="Times New Roman" w:cs="Times New Roman"/>
        </w:rPr>
        <w:t xml:space="preserve"> Tim</w:t>
      </w:r>
      <w:r>
        <w:rPr>
          <w:rFonts w:ascii="Times New Roman" w:hAnsi="Times New Roman" w:cs="Times New Roman"/>
        </w:rPr>
        <w:t>ing</w:t>
      </w:r>
      <w:r w:rsidRPr="001D6942">
        <w:rPr>
          <w:rFonts w:ascii="Times New Roman" w:hAnsi="Times New Roman" w:cs="Times New Roman"/>
        </w:rPr>
        <w:t xml:space="preserve"> of </w:t>
      </w:r>
      <w:r>
        <w:rPr>
          <w:rFonts w:ascii="Times New Roman" w:hAnsi="Times New Roman" w:cs="Times New Roman"/>
        </w:rPr>
        <w:t xml:space="preserve">the </w:t>
      </w:r>
      <w:r w:rsidRPr="001D6942">
        <w:rPr>
          <w:rFonts w:ascii="Times New Roman" w:hAnsi="Times New Roman" w:cs="Times New Roman"/>
        </w:rPr>
        <w:t xml:space="preserve">digital pulses generated by the Teensy </w:t>
      </w:r>
      <w:r>
        <w:rPr>
          <w:rFonts w:ascii="Times New Roman" w:hAnsi="Times New Roman" w:cs="Times New Roman"/>
        </w:rPr>
        <w:t xml:space="preserve">interface </w:t>
      </w:r>
      <w:r w:rsidRPr="001D6942">
        <w:rPr>
          <w:rFonts w:ascii="Times New Roman" w:hAnsi="Times New Roman" w:cs="Times New Roman"/>
        </w:rPr>
        <w:t>vs theoretical times of the digital pulses at exactly 20 Hz. Linear model fit</w:t>
      </w:r>
      <w:r w:rsidR="003C6ACE">
        <w:rPr>
          <w:rFonts w:ascii="Times New Roman" w:hAnsi="Times New Roman" w:cs="Times New Roman"/>
        </w:rPr>
        <w:t xml:space="preserve"> for experimental data</w:t>
      </w:r>
      <w:r w:rsidRPr="001D6942">
        <w:rPr>
          <w:rFonts w:ascii="Times New Roman" w:hAnsi="Times New Roman" w:cs="Times New Roman"/>
        </w:rPr>
        <w:t xml:space="preserve"> is shown in red, and in black are experimental data down-sampled by a factor of 200 for visualization. (R</w:t>
      </w:r>
      <w:r w:rsidRPr="001D6942">
        <w:rPr>
          <w:rFonts w:ascii="Times New Roman" w:hAnsi="Times New Roman" w:cs="Times New Roman"/>
          <w:vertAlign w:val="superscript"/>
        </w:rPr>
        <w:t>2</w:t>
      </w:r>
      <w:r w:rsidRPr="001D6942">
        <w:rPr>
          <w:rFonts w:ascii="Times New Roman" w:hAnsi="Times New Roman" w:cs="Times New Roman"/>
        </w:rPr>
        <w:t xml:space="preserve">=1, slope: 1.0000334 </w:t>
      </w:r>
      <w:r w:rsidRPr="001D6942">
        <w:rPr>
          <w:rFonts w:ascii="Times New Roman" w:hAnsi="Times New Roman" w:cs="Times New Roman"/>
          <w:u w:val="single"/>
        </w:rPr>
        <w:t>+</w:t>
      </w:r>
      <w:r w:rsidRPr="001D6942">
        <w:rPr>
          <w:rFonts w:ascii="Times New Roman" w:hAnsi="Times New Roman" w:cs="Times New Roman"/>
        </w:rPr>
        <w:t xml:space="preserve"> 0 (to machine precision), t(19998)=infinite, p&lt;0.001). </w:t>
      </w:r>
      <w:r w:rsidRPr="001D6942">
        <w:rPr>
          <w:rFonts w:ascii="Times New Roman" w:hAnsi="Times New Roman" w:cs="Times New Roman"/>
          <w:b/>
        </w:rPr>
        <w:t>B.</w:t>
      </w:r>
      <w:r w:rsidRPr="001D6942">
        <w:rPr>
          <w:rFonts w:ascii="Times New Roman" w:hAnsi="Times New Roman" w:cs="Times New Roman"/>
        </w:rPr>
        <w:t xml:space="preserve"> Timing of the analog output directed to the prop shield to generate an amplified auditory stimulus (i-ii) and </w:t>
      </w:r>
      <w:r>
        <w:rPr>
          <w:rFonts w:ascii="Times New Roman" w:hAnsi="Times New Roman" w:cs="Times New Roman"/>
        </w:rPr>
        <w:t xml:space="preserve">the </w:t>
      </w:r>
      <w:r w:rsidRPr="001D6942">
        <w:rPr>
          <w:rFonts w:ascii="Times New Roman" w:hAnsi="Times New Roman" w:cs="Times New Roman"/>
        </w:rPr>
        <w:t xml:space="preserve">digital output directed to device to generate eye puff (iii-iv), both measured over </w:t>
      </w:r>
      <w:r>
        <w:rPr>
          <w:rFonts w:ascii="Times New Roman" w:hAnsi="Times New Roman" w:cs="Times New Roman"/>
        </w:rPr>
        <w:t>50</w:t>
      </w:r>
      <w:r w:rsidRPr="001D6942">
        <w:rPr>
          <w:rFonts w:ascii="Times New Roman" w:hAnsi="Times New Roman" w:cs="Times New Roman"/>
        </w:rPr>
        <w:t xml:space="preserve"> trials. (i) the difference between the onset of the analog output and the onset of the corresponding camera-directed digital pulse (mean=</w:t>
      </w:r>
      <w:r w:rsidRPr="001D6942">
        <w:rPr>
          <w:rFonts w:ascii="Times New Roman" w:hAnsi="Times New Roman" w:cs="Times New Roman"/>
          <w:color w:val="000000"/>
        </w:rPr>
        <w:t xml:space="preserve">7.6 </w:t>
      </w:r>
      <w:r w:rsidRPr="001D6942">
        <w:rPr>
          <w:rFonts w:ascii="Times New Roman" w:hAnsi="Times New Roman" w:cs="Times New Roman"/>
          <w:color w:val="000000"/>
          <w:u w:val="single"/>
        </w:rPr>
        <w:t>+</w:t>
      </w:r>
      <w:r w:rsidRPr="001D6942">
        <w:rPr>
          <w:rFonts w:ascii="Times New Roman" w:hAnsi="Times New Roman" w:cs="Times New Roman"/>
        </w:rPr>
        <w:t xml:space="preserve"> 0.9 ms, range=2.9 ms); (ii) the duration of the</w:t>
      </w:r>
      <w:r>
        <w:rPr>
          <w:rFonts w:ascii="Times New Roman" w:hAnsi="Times New Roman" w:cs="Times New Roman"/>
        </w:rPr>
        <w:t xml:space="preserve"> auditory stimulus</w:t>
      </w:r>
      <w:r w:rsidRPr="001D6942">
        <w:rPr>
          <w:rFonts w:ascii="Times New Roman" w:hAnsi="Times New Roman" w:cs="Times New Roman"/>
        </w:rPr>
        <w:t xml:space="preserve"> across all trials (mean=700 </w:t>
      </w:r>
      <w:r w:rsidRPr="001D6942">
        <w:rPr>
          <w:rFonts w:ascii="Times New Roman" w:hAnsi="Times New Roman" w:cs="Times New Roman"/>
          <w:u w:val="single"/>
        </w:rPr>
        <w:t>+</w:t>
      </w:r>
      <w:r w:rsidRPr="001D6942">
        <w:rPr>
          <w:rFonts w:ascii="Times New Roman" w:hAnsi="Times New Roman" w:cs="Times New Roman"/>
        </w:rPr>
        <w:t xml:space="preserve"> 1 ms, range=2.9 ms, n=50 trials); (iii) the difference between the puff digital  pulse and the camera-directed digital pulse, (mean= </w:t>
      </w:r>
      <w:r w:rsidRPr="001D6942">
        <w:rPr>
          <w:rFonts w:ascii="Times New Roman" w:hAnsi="Times New Roman" w:cs="Times New Roman"/>
          <w:color w:val="000000"/>
        </w:rPr>
        <w:t xml:space="preserve">-0.004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0.012 ms</w:t>
      </w:r>
      <w:r w:rsidRPr="001D6942">
        <w:rPr>
          <w:rFonts w:ascii="Times New Roman" w:hAnsi="Times New Roman" w:cs="Times New Roman"/>
        </w:rPr>
        <w:t>, range=0.04 ms); (iv) the duration of the puff digital pulse (</w:t>
      </w:r>
      <w:r w:rsidRPr="001D6942">
        <w:rPr>
          <w:rFonts w:ascii="Times New Roman" w:hAnsi="Times New Roman" w:cs="Times New Roman"/>
          <w:color w:val="000000"/>
        </w:rPr>
        <w:t>100.03</w:t>
      </w:r>
      <w:r w:rsidRPr="001D6942">
        <w:rPr>
          <w:rFonts w:ascii="Times New Roman" w:hAnsi="Times New Roman" w:cs="Times New Roman"/>
          <w:u w:val="single"/>
        </w:rPr>
        <w:t>+</w:t>
      </w:r>
      <w:r w:rsidRPr="001D6942">
        <w:rPr>
          <w:rFonts w:ascii="Times New Roman" w:hAnsi="Times New Roman" w:cs="Times New Roman"/>
          <w:color w:val="000000"/>
        </w:rPr>
        <w:t>0.02 ms, mean</w:t>
      </w:r>
      <w:r w:rsidRPr="001D6942">
        <w:rPr>
          <w:rFonts w:ascii="Times New Roman" w:hAnsi="Times New Roman" w:cs="Times New Roman"/>
        </w:rPr>
        <w:t xml:space="preserve"> </w:t>
      </w:r>
      <w:r w:rsidRPr="001D6942">
        <w:rPr>
          <w:rFonts w:ascii="Times New Roman" w:hAnsi="Times New Roman" w:cs="Times New Roman"/>
          <w:u w:val="single"/>
        </w:rPr>
        <w:t>+</w:t>
      </w:r>
      <w:r w:rsidRPr="001D6942">
        <w:rPr>
          <w:rFonts w:ascii="Times New Roman" w:hAnsi="Times New Roman" w:cs="Times New Roman"/>
        </w:rPr>
        <w:t xml:space="preserve"> std, n=50 trials).</w:t>
      </w:r>
      <w:r w:rsidR="00D97D53" w:rsidRPr="00D97D53">
        <w:rPr>
          <w:rFonts w:ascii="Times New Roman" w:hAnsi="Times New Roman" w:cs="Times New Roman"/>
          <w:b/>
        </w:rPr>
        <w:t xml:space="preserve"> </w:t>
      </w:r>
      <w:r w:rsidR="00D97D53">
        <w:rPr>
          <w:rFonts w:ascii="Times New Roman" w:hAnsi="Times New Roman" w:cs="Times New Roman"/>
          <w:b/>
        </w:rPr>
        <w:t>C</w:t>
      </w:r>
      <w:r w:rsidR="00521D7B">
        <w:rPr>
          <w:rFonts w:ascii="Times New Roman" w:hAnsi="Times New Roman" w:cs="Times New Roman"/>
          <w:b/>
        </w:rPr>
        <w:t>.</w:t>
      </w:r>
      <w:r w:rsidR="00521D7B" w:rsidRPr="00521D7B">
        <w:rPr>
          <w:rFonts w:ascii="Times New Roman" w:hAnsi="Times New Roman" w:cs="Times New Roman"/>
        </w:rPr>
        <w:t>(</w:t>
      </w:r>
      <w:r w:rsidR="00D97D53" w:rsidRPr="00521D7B">
        <w:rPr>
          <w:rFonts w:ascii="Times New Roman" w:hAnsi="Times New Roman" w:cs="Times New Roman"/>
        </w:rPr>
        <w:t>i</w:t>
      </w:r>
      <w:r w:rsidR="00521D7B" w:rsidRPr="00521D7B">
        <w:rPr>
          <w:rFonts w:ascii="Times New Roman" w:hAnsi="Times New Roman" w:cs="Times New Roman"/>
        </w:rPr>
        <w:t>)</w:t>
      </w:r>
      <w:r w:rsidR="00D97D53">
        <w:rPr>
          <w:rFonts w:ascii="Times New Roman" w:hAnsi="Times New Roman" w:cs="Times New Roman"/>
          <w:b/>
        </w:rPr>
        <w:t xml:space="preserve"> </w:t>
      </w:r>
      <w:r w:rsidR="00D97D53" w:rsidRPr="009C6FBD">
        <w:rPr>
          <w:rFonts w:ascii="Times New Roman" w:hAnsi="Times New Roman" w:cs="Times New Roman"/>
        </w:rPr>
        <w:t>The best fit line from (B)</w:t>
      </w:r>
      <w:r w:rsidR="00D97D53">
        <w:rPr>
          <w:rFonts w:ascii="Times New Roman" w:hAnsi="Times New Roman" w:cs="Times New Roman"/>
        </w:rPr>
        <w:t xml:space="preserve"> shown in red, plotted against a theoretical line with no temporal drift (blue). (ii) and (iii) are zoomed in windows demonstrating the close fit at the beginning of the session and the gradual drift that becomes very evident toward the end of the session.</w:t>
      </w:r>
    </w:p>
    <w:p w14:paraId="682D5FCC" w14:textId="77777777" w:rsidR="006A70D5" w:rsidRDefault="006A70D5" w:rsidP="004970B1">
      <w:pPr>
        <w:autoSpaceDE w:val="0"/>
        <w:autoSpaceDN w:val="0"/>
        <w:adjustRightInd w:val="0"/>
        <w:spacing w:after="0" w:line="240" w:lineRule="auto"/>
        <w:rPr>
          <w:rFonts w:ascii="Times New Roman" w:hAnsi="Times New Roman" w:cs="Times New Roman"/>
        </w:rPr>
      </w:pPr>
    </w:p>
    <w:p w14:paraId="2FC10A60" w14:textId="3A01A5B4" w:rsidR="006A70D5" w:rsidRPr="00520A7A" w:rsidRDefault="00B76B74" w:rsidP="004970B1">
      <w:pPr>
        <w:autoSpaceDE w:val="0"/>
        <w:autoSpaceDN w:val="0"/>
        <w:adjustRightInd w:val="0"/>
        <w:spacing w:after="0" w:line="240" w:lineRule="auto"/>
        <w:rPr>
          <w:rFonts w:ascii="Times New Roman" w:hAnsi="Times New Roman" w:cs="Times New Roman"/>
        </w:rPr>
      </w:pPr>
      <w:r>
        <w:rPr>
          <w:rFonts w:ascii="Times New Roman" w:hAnsi="Times New Roman" w:cs="Times New Roman"/>
          <w:b/>
        </w:rPr>
        <w:t>Figure 5</w:t>
      </w:r>
      <w:r w:rsidR="006A70D5">
        <w:rPr>
          <w:rFonts w:ascii="Times New Roman" w:hAnsi="Times New Roman" w:cs="Times New Roman"/>
          <w:b/>
        </w:rPr>
        <w:t>.</w:t>
      </w:r>
      <w:r w:rsidR="00520A7A">
        <w:rPr>
          <w:rFonts w:ascii="Times New Roman" w:hAnsi="Times New Roman" w:cs="Times New Roman"/>
        </w:rPr>
        <w:t xml:space="preserve"> A demonstration of a hippocampal recording using an sCMOS camera during the trace conditioning eye blink experiment. </w:t>
      </w:r>
      <w:r w:rsidR="00520A7A">
        <w:rPr>
          <w:rFonts w:ascii="Times New Roman" w:hAnsi="Times New Roman" w:cs="Times New Roman"/>
          <w:b/>
        </w:rPr>
        <w:t>A.</w:t>
      </w:r>
      <w:r w:rsidR="00520A7A">
        <w:rPr>
          <w:rFonts w:ascii="Times New Roman" w:hAnsi="Times New Roman" w:cs="Times New Roman"/>
        </w:rPr>
        <w:t xml:space="preserve"> An overlay of the identified ROIs plotted on top of a max-minus-mean image over the course of the first 3 videos in a recording session. </w:t>
      </w:r>
      <w:r w:rsidR="00520A7A">
        <w:rPr>
          <w:rFonts w:ascii="Times New Roman" w:hAnsi="Times New Roman" w:cs="Times New Roman"/>
          <w:b/>
        </w:rPr>
        <w:t>B.</w:t>
      </w:r>
      <w:r w:rsidR="00520A7A">
        <w:rPr>
          <w:rFonts w:ascii="Times New Roman" w:hAnsi="Times New Roman" w:cs="Times New Roman"/>
        </w:rPr>
        <w:t xml:space="preserve"> The mean, trial-averaged response for each of the identified ROIs, centered at tone onset. The three black lines indicate tone start, tone termination, and puff start, from left to right, respectively. ROIs are sorted by their mean, trial-averaged fluorescence between the end of the tone and start of the puff.</w:t>
      </w:r>
    </w:p>
    <w:p w14:paraId="1BB7C29E" w14:textId="77777777" w:rsidR="006A70D5" w:rsidRDefault="006A70D5" w:rsidP="004970B1">
      <w:pPr>
        <w:autoSpaceDE w:val="0"/>
        <w:autoSpaceDN w:val="0"/>
        <w:adjustRightInd w:val="0"/>
        <w:spacing w:after="0" w:line="240" w:lineRule="auto"/>
        <w:rPr>
          <w:rFonts w:ascii="Times New Roman" w:hAnsi="Times New Roman" w:cs="Times New Roman"/>
          <w:b/>
        </w:rPr>
      </w:pPr>
    </w:p>
    <w:p w14:paraId="0D036890" w14:textId="7725F195" w:rsidR="006A70D5" w:rsidRPr="00CE01D2" w:rsidRDefault="00B76B74" w:rsidP="004970B1">
      <w:pPr>
        <w:autoSpaceDE w:val="0"/>
        <w:autoSpaceDN w:val="0"/>
        <w:adjustRightInd w:val="0"/>
        <w:spacing w:after="0" w:line="240" w:lineRule="auto"/>
        <w:rPr>
          <w:rFonts w:ascii="Times New Roman" w:hAnsi="Times New Roman" w:cs="Times New Roman"/>
        </w:rPr>
      </w:pPr>
      <w:r>
        <w:rPr>
          <w:rFonts w:ascii="Times New Roman" w:hAnsi="Times New Roman" w:cs="Times New Roman"/>
          <w:b/>
        </w:rPr>
        <w:t>Figure 6</w:t>
      </w:r>
      <w:r w:rsidR="006A70D5">
        <w:rPr>
          <w:rFonts w:ascii="Times New Roman" w:hAnsi="Times New Roman" w:cs="Times New Roman"/>
          <w:b/>
        </w:rPr>
        <w:t xml:space="preserve">. </w:t>
      </w:r>
      <w:r w:rsidR="006A70D5">
        <w:rPr>
          <w:rFonts w:ascii="Times New Roman" w:hAnsi="Times New Roman" w:cs="Times New Roman"/>
        </w:rPr>
        <w:t>Demonstration of the aud</w:t>
      </w:r>
      <w:r w:rsidR="00973E69">
        <w:rPr>
          <w:rFonts w:ascii="Times New Roman" w:hAnsi="Times New Roman" w:cs="Times New Roman"/>
        </w:rPr>
        <w:t>io signal from the tw-</w:t>
      </w:r>
      <w:r w:rsidR="006A70D5">
        <w:rPr>
          <w:rFonts w:ascii="Times New Roman" w:hAnsi="Times New Roman" w:cs="Times New Roman"/>
        </w:rPr>
        <w:t xml:space="preserve"> tone trace conditioning eye blink experiment. </w:t>
      </w:r>
      <w:r w:rsidR="006A70D5">
        <w:rPr>
          <w:rFonts w:ascii="Times New Roman" w:hAnsi="Times New Roman" w:cs="Times New Roman"/>
          <w:b/>
        </w:rPr>
        <w:t>A.</w:t>
      </w:r>
      <w:r w:rsidR="006A70D5">
        <w:rPr>
          <w:rFonts w:ascii="Times New Roman" w:hAnsi="Times New Roman" w:cs="Times New Roman"/>
        </w:rPr>
        <w:t xml:space="preserve"> An example, zoomed-out recording of two tones, 2000 Hz (lower amplitude) and 8000 Hz (higher amplitude), plotted over </w:t>
      </w:r>
      <w:r w:rsidR="00520A7A">
        <w:rPr>
          <w:rFonts w:ascii="Times New Roman" w:hAnsi="Times New Roman" w:cs="Times New Roman"/>
        </w:rPr>
        <w:t xml:space="preserve">a series of </w:t>
      </w:r>
      <w:r w:rsidR="00973E69">
        <w:rPr>
          <w:rFonts w:ascii="Times New Roman" w:hAnsi="Times New Roman" w:cs="Times New Roman"/>
        </w:rPr>
        <w:t xml:space="preserve">10 </w:t>
      </w:r>
      <w:r w:rsidR="006A70D5">
        <w:rPr>
          <w:rFonts w:ascii="Times New Roman" w:hAnsi="Times New Roman" w:cs="Times New Roman"/>
        </w:rPr>
        <w:t>trials</w:t>
      </w:r>
      <w:r w:rsidR="00973E69">
        <w:rPr>
          <w:rFonts w:ascii="Times New Roman" w:hAnsi="Times New Roman" w:cs="Times New Roman"/>
        </w:rPr>
        <w:t xml:space="preserve"> </w:t>
      </w:r>
      <w:r w:rsidR="00520A7A">
        <w:rPr>
          <w:rFonts w:ascii="Times New Roman" w:hAnsi="Times New Roman" w:cs="Times New Roman"/>
        </w:rPr>
        <w:t>each 20 seconds in length</w:t>
      </w:r>
      <w:r w:rsidR="006A70D5">
        <w:rPr>
          <w:rFonts w:ascii="Times New Roman" w:hAnsi="Times New Roman" w:cs="Times New Roman"/>
        </w:rPr>
        <w:t xml:space="preserve">. </w:t>
      </w:r>
      <w:r w:rsidR="006A70D5">
        <w:rPr>
          <w:rFonts w:ascii="Times New Roman" w:hAnsi="Times New Roman" w:cs="Times New Roman"/>
          <w:b/>
        </w:rPr>
        <w:t>B.</w:t>
      </w:r>
      <w:r w:rsidR="00CE01D2">
        <w:rPr>
          <w:rFonts w:ascii="Times New Roman" w:hAnsi="Times New Roman" w:cs="Times New Roman"/>
        </w:rPr>
        <w:t xml:space="preserve"> Amplitudes of both the 2000 Hz and 8000 Hz signals</w:t>
      </w:r>
      <w:r w:rsidR="00973E69">
        <w:rPr>
          <w:rFonts w:ascii="Times New Roman" w:hAnsi="Times New Roman" w:cs="Times New Roman"/>
        </w:rPr>
        <w:t xml:space="preserve"> over a sample time course</w:t>
      </w:r>
      <w:r w:rsidR="00CE01D2">
        <w:rPr>
          <w:rFonts w:ascii="Times New Roman" w:hAnsi="Times New Roman" w:cs="Times New Roman"/>
        </w:rPr>
        <w:t xml:space="preserve">. </w:t>
      </w:r>
      <w:r w:rsidR="00CE01D2">
        <w:rPr>
          <w:rFonts w:ascii="Times New Roman" w:hAnsi="Times New Roman" w:cs="Times New Roman"/>
          <w:b/>
        </w:rPr>
        <w:t xml:space="preserve">C. </w:t>
      </w:r>
      <w:r w:rsidR="00CE01D2">
        <w:rPr>
          <w:rFonts w:ascii="Times New Roman" w:hAnsi="Times New Roman" w:cs="Times New Roman"/>
        </w:rPr>
        <w:t xml:space="preserve">Example recorded waveform of a 2000 Hz signal over the course of 0.0169 seconds. </w:t>
      </w:r>
      <w:r w:rsidR="00CE01D2">
        <w:rPr>
          <w:rFonts w:ascii="Times New Roman" w:hAnsi="Times New Roman" w:cs="Times New Roman"/>
          <w:b/>
        </w:rPr>
        <w:t>D.</w:t>
      </w:r>
      <w:r w:rsidR="00CE01D2">
        <w:rPr>
          <w:rFonts w:ascii="Times New Roman" w:hAnsi="Times New Roman" w:cs="Times New Roman"/>
        </w:rPr>
        <w:t xml:space="preserve"> Example recorded waveform of an 8</w:t>
      </w:r>
      <w:r w:rsidR="00520A7A">
        <w:rPr>
          <w:rFonts w:ascii="Times New Roman" w:hAnsi="Times New Roman" w:cs="Times New Roman"/>
        </w:rPr>
        <w:t>000 Hz signal over the same amount of</w:t>
      </w:r>
      <w:r w:rsidR="00973E69">
        <w:rPr>
          <w:rFonts w:ascii="Times New Roman" w:hAnsi="Times New Roman" w:cs="Times New Roman"/>
        </w:rPr>
        <w:t xml:space="preserve"> time</w:t>
      </w:r>
      <w:bookmarkStart w:id="93" w:name="_GoBack"/>
      <w:bookmarkEnd w:id="93"/>
      <w:r w:rsidR="00CE01D2">
        <w:rPr>
          <w:rFonts w:ascii="Times New Roman" w:hAnsi="Times New Roman" w:cs="Times New Roman"/>
        </w:rPr>
        <w:t>.</w:t>
      </w:r>
    </w:p>
    <w:p w14:paraId="351DCBB3" w14:textId="77777777" w:rsidR="00344BE3" w:rsidRPr="001D6942" w:rsidRDefault="00344BE3" w:rsidP="004970B1">
      <w:pPr>
        <w:autoSpaceDE w:val="0"/>
        <w:autoSpaceDN w:val="0"/>
        <w:adjustRightInd w:val="0"/>
        <w:spacing w:after="0" w:line="240" w:lineRule="auto"/>
        <w:rPr>
          <w:rFonts w:ascii="Times New Roman" w:hAnsi="Times New Roman" w:cs="Times New Roman"/>
        </w:rPr>
      </w:pPr>
    </w:p>
    <w:p w14:paraId="531C552A" w14:textId="77777777" w:rsidR="00344BE3" w:rsidRPr="001D6942" w:rsidRDefault="00344BE3" w:rsidP="004970B1">
      <w:pPr>
        <w:rPr>
          <w:rFonts w:ascii="Times New Roman" w:hAnsi="Times New Roman" w:cs="Times New Roman"/>
        </w:rPr>
      </w:pPr>
      <w:r w:rsidRPr="001D6942">
        <w:rPr>
          <w:rFonts w:ascii="Times New Roman" w:hAnsi="Times New Roman" w:cs="Times New Roman"/>
          <w:b/>
        </w:rPr>
        <w:t>6. Tables</w:t>
      </w:r>
    </w:p>
    <w:p w14:paraId="00FBFC83" w14:textId="77777777" w:rsidR="00344BE3" w:rsidRPr="001D6942" w:rsidRDefault="00344BE3" w:rsidP="004970B1">
      <w:pPr>
        <w:pStyle w:val="Caption"/>
        <w:keepNext/>
        <w:rPr>
          <w:rFonts w:ascii="Times New Roman" w:hAnsi="Times New Roman" w:cs="Times New Roman"/>
          <w:sz w:val="22"/>
          <w:szCs w:val="22"/>
        </w:rPr>
      </w:pPr>
      <w:r w:rsidRPr="001D6942">
        <w:rPr>
          <w:rFonts w:ascii="Times New Roman" w:hAnsi="Times New Roman" w:cs="Times New Roman"/>
          <w:sz w:val="22"/>
          <w:szCs w:val="22"/>
        </w:rPr>
        <w:t>Table 1</w:t>
      </w:r>
      <w:r w:rsidRPr="001D6942">
        <w:rPr>
          <w:rFonts w:ascii="Times New Roman" w:hAnsi="Times New Roman" w:cs="Times New Roman"/>
          <w:noProof/>
          <w:sz w:val="22"/>
          <w:szCs w:val="22"/>
        </w:rPr>
        <w:t>.</w:t>
      </w:r>
      <w:r w:rsidRPr="001D6942">
        <w:rPr>
          <w:rFonts w:ascii="Times New Roman" w:hAnsi="Times New Roman" w:cs="Times New Roman"/>
          <w:sz w:val="22"/>
          <w:szCs w:val="22"/>
        </w:rPr>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59"/>
        <w:gridCol w:w="5435"/>
        <w:gridCol w:w="1850"/>
        <w:gridCol w:w="900"/>
      </w:tblGrid>
      <w:tr w:rsidR="00344BE3" w:rsidRPr="001D6942" w14:paraId="0E19CB66"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E12CF4E"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A7D981"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4FD399"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757517"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Cost per unit</w:t>
            </w:r>
          </w:p>
        </w:tc>
      </w:tr>
      <w:tr w:rsidR="00344BE3" w:rsidRPr="001D6942" w14:paraId="3E555E9D"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E9CCBF1"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48A5C2"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0BC8B5"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1FC1A9" w14:textId="77777777" w:rsidR="00344BE3" w:rsidRPr="001D6942" w:rsidRDefault="00344BE3" w:rsidP="004970B1">
            <w:pPr>
              <w:jc w:val="right"/>
              <w:rPr>
                <w:rFonts w:ascii="Times New Roman" w:hAnsi="Times New Roman" w:cs="Times New Roman"/>
              </w:rPr>
            </w:pPr>
            <w:r w:rsidRPr="001D6942">
              <w:rPr>
                <w:rFonts w:ascii="Times New Roman" w:hAnsi="Times New Roman" w:cs="Times New Roman"/>
              </w:rPr>
              <w:t>$19.80</w:t>
            </w:r>
          </w:p>
        </w:tc>
      </w:tr>
      <w:tr w:rsidR="00344BE3" w:rsidRPr="001D6942" w14:paraId="408E1EDD"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C1B8E4A"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ADNS-9800 sensors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2EA43E"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5FC600"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ADNS-9800 Laser Motion 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3BC1FE" w14:textId="77777777" w:rsidR="00344BE3" w:rsidRPr="001D6942" w:rsidRDefault="00344BE3" w:rsidP="004970B1">
            <w:pPr>
              <w:jc w:val="right"/>
              <w:rPr>
                <w:rFonts w:ascii="Times New Roman" w:hAnsi="Times New Roman" w:cs="Times New Roman"/>
              </w:rPr>
            </w:pPr>
            <w:r w:rsidRPr="001D6942">
              <w:rPr>
                <w:rFonts w:ascii="Times New Roman" w:hAnsi="Times New Roman" w:cs="Times New Roman"/>
              </w:rPr>
              <w:t>$27.50</w:t>
            </w:r>
          </w:p>
        </w:tc>
      </w:tr>
    </w:tbl>
    <w:p w14:paraId="2742EC36" w14:textId="77777777" w:rsidR="00344BE3" w:rsidRPr="001D6942" w:rsidRDefault="00344BE3" w:rsidP="004970B1">
      <w:pPr>
        <w:rPr>
          <w:rFonts w:ascii="Times New Roman" w:hAnsi="Times New Roman" w:cs="Times New Roman"/>
          <w:b/>
        </w:rPr>
      </w:pPr>
    </w:p>
    <w:p w14:paraId="4D6CAAFC" w14:textId="77777777" w:rsidR="00344BE3" w:rsidRPr="001D6942" w:rsidRDefault="00344BE3" w:rsidP="004970B1">
      <w:pPr>
        <w:pStyle w:val="Caption"/>
        <w:keepNext/>
        <w:rPr>
          <w:rFonts w:ascii="Times New Roman" w:hAnsi="Times New Roman" w:cs="Times New Roman"/>
          <w:sz w:val="22"/>
          <w:szCs w:val="22"/>
        </w:rPr>
      </w:pPr>
      <w:r w:rsidRPr="001D6942">
        <w:rPr>
          <w:rFonts w:ascii="Times New Roman" w:hAnsi="Times New Roman" w:cs="Times New Roman"/>
          <w:sz w:val="22"/>
          <w:szCs w:val="22"/>
        </w:rPr>
        <w:lastRenderedPageBreak/>
        <w:t>Table 2. Specialty components necessary to build a tone-puff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078"/>
        <w:gridCol w:w="4344"/>
        <w:gridCol w:w="1772"/>
        <w:gridCol w:w="1150"/>
      </w:tblGrid>
      <w:tr w:rsidR="00344BE3" w:rsidRPr="001D6942" w14:paraId="1FB1D669"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CE85771"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6F7858"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68B032"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3C3B0B"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Cost per unit</w:t>
            </w:r>
          </w:p>
        </w:tc>
      </w:tr>
      <w:tr w:rsidR="00344BE3" w:rsidRPr="001D6942" w14:paraId="59B6059F"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47B4394"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DC388B"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71F3AE"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9E231D" w14:textId="77777777" w:rsidR="00344BE3" w:rsidRPr="001D6942" w:rsidRDefault="00344BE3" w:rsidP="004970B1">
            <w:pPr>
              <w:jc w:val="right"/>
              <w:rPr>
                <w:rFonts w:ascii="Times New Roman" w:hAnsi="Times New Roman" w:cs="Times New Roman"/>
              </w:rPr>
            </w:pPr>
            <w:r w:rsidRPr="001D6942">
              <w:rPr>
                <w:rFonts w:ascii="Times New Roman" w:hAnsi="Times New Roman" w:cs="Times New Roman"/>
              </w:rPr>
              <w:t>$19.80</w:t>
            </w:r>
          </w:p>
        </w:tc>
      </w:tr>
      <w:tr w:rsidR="00344BE3" w:rsidRPr="001D6942" w14:paraId="2002EA7B"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70288CB"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14x1 Double insulator pins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469A07"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8FE6EA"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9AA043" w14:textId="77777777" w:rsidR="00344BE3" w:rsidRPr="001D6942" w:rsidRDefault="00344BE3" w:rsidP="004970B1">
            <w:pPr>
              <w:jc w:val="right"/>
              <w:rPr>
                <w:rFonts w:ascii="Times New Roman" w:hAnsi="Times New Roman" w:cs="Times New Roman"/>
              </w:rPr>
            </w:pPr>
            <w:r w:rsidRPr="001D6942">
              <w:rPr>
                <w:rFonts w:ascii="Times New Roman" w:hAnsi="Times New Roman" w:cs="Times New Roman"/>
              </w:rPr>
              <w:t>$0.85</w:t>
            </w:r>
          </w:p>
        </w:tc>
      </w:tr>
      <w:tr w:rsidR="00344BE3" w:rsidRPr="001D6942" w14:paraId="3B7BD68E"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AEA36BE"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42EA7E"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2ACAF4"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B8AAC4" w14:textId="77777777" w:rsidR="00344BE3" w:rsidRPr="001D6942" w:rsidRDefault="00344BE3" w:rsidP="004970B1">
            <w:pPr>
              <w:jc w:val="right"/>
              <w:rPr>
                <w:rFonts w:ascii="Times New Roman" w:hAnsi="Times New Roman" w:cs="Times New Roman"/>
              </w:rPr>
            </w:pPr>
            <w:r w:rsidRPr="001D6942">
              <w:rPr>
                <w:rFonts w:ascii="Times New Roman" w:hAnsi="Times New Roman" w:cs="Times New Roman"/>
              </w:rPr>
              <w:t>$19.50</w:t>
            </w:r>
          </w:p>
        </w:tc>
      </w:tr>
    </w:tbl>
    <w:p w14:paraId="18E2D406" w14:textId="77777777" w:rsidR="00344BE3" w:rsidRPr="001D6942" w:rsidRDefault="00344BE3" w:rsidP="004970B1">
      <w:pPr>
        <w:rPr>
          <w:rFonts w:ascii="Times New Roman" w:hAnsi="Times New Roman" w:cs="Times New Roman"/>
        </w:rPr>
      </w:pPr>
    </w:p>
    <w:p w14:paraId="50ECB3FC" w14:textId="77777777" w:rsidR="00344BE3" w:rsidRPr="001D6942" w:rsidRDefault="00344BE3" w:rsidP="004970B1">
      <w:pPr>
        <w:rPr>
          <w:rFonts w:ascii="Times New Roman" w:hAnsi="Times New Roman" w:cs="Times New Roman"/>
          <w:b/>
        </w:rPr>
      </w:pPr>
      <w:r w:rsidRPr="001D6942">
        <w:rPr>
          <w:rFonts w:ascii="Times New Roman" w:hAnsi="Times New Roman" w:cs="Times New Roman"/>
          <w:b/>
        </w:rPr>
        <w:t>Acknowledgements</w:t>
      </w:r>
    </w:p>
    <w:p w14:paraId="23C1A12B" w14:textId="77777777" w:rsidR="00344BE3" w:rsidRDefault="00344BE3" w:rsidP="004970B1">
      <w:pPr>
        <w:rPr>
          <w:rFonts w:ascii="Times New Roman" w:hAnsi="Times New Roman" w:cs="Times New Roman"/>
        </w:rPr>
      </w:pPr>
      <w:r>
        <w:rPr>
          <w:rFonts w:ascii="Times New Roman" w:hAnsi="Times New Roman" w:cs="Times New Roman"/>
        </w:rPr>
        <w:t xml:space="preserve">M.F.R. performed data analysis. M.F.R. and H.J.G. conducted the motion tracking experiment. M.F.R. conducted the trace conditioning eye blink experiment. M.F.R., M.B., and D.R.M. wrote the software. M.F.R., M.B., D.R.M., and R.K. contributed to the Teensy interface conceptualization. M.F.R., H.J.G., and X.H. wrote the manuscript. X.H. supervised the study. </w:t>
      </w:r>
      <w:r w:rsidRPr="001D6942">
        <w:rPr>
          <w:rFonts w:ascii="Times New Roman" w:hAnsi="Times New Roman" w:cs="Times New Roman"/>
        </w:rPr>
        <w:t>The authors would</w:t>
      </w:r>
      <w:r>
        <w:rPr>
          <w:rFonts w:ascii="Times New Roman" w:hAnsi="Times New Roman" w:cs="Times New Roman"/>
        </w:rPr>
        <w:t xml:space="preserve"> also</w:t>
      </w:r>
      <w:r w:rsidRPr="001D6942">
        <w:rPr>
          <w:rFonts w:ascii="Times New Roman" w:hAnsi="Times New Roman" w:cs="Times New Roman"/>
        </w:rPr>
        <w:t xml:space="preserve"> like to acknowledge Thomas Romano for helpful conversations</w:t>
      </w:r>
      <w:r>
        <w:rPr>
          <w:rFonts w:ascii="Times New Roman" w:hAnsi="Times New Roman" w:cs="Times New Roman"/>
        </w:rPr>
        <w:t>, and users “Theremingenieur” and “PaulStoffregen” from the PJRC forums (</w:t>
      </w:r>
      <w:hyperlink r:id="rId14" w:history="1">
        <w:r w:rsidRPr="004D2E29">
          <w:rPr>
            <w:rStyle w:val="Hyperlink"/>
            <w:rFonts w:ascii="Times New Roman" w:hAnsi="Times New Roman" w:cs="Times New Roman"/>
          </w:rPr>
          <w:t>https://forum.pjrc.com/</w:t>
        </w:r>
      </w:hyperlink>
      <w:r>
        <w:rPr>
          <w:rFonts w:ascii="Times New Roman" w:hAnsi="Times New Roman" w:cs="Times New Roman"/>
        </w:rPr>
        <w:t xml:space="preserve">) for responding to questions relating to the </w:t>
      </w:r>
      <w:r w:rsidRPr="00B125DC">
        <w:rPr>
          <w:rFonts w:ascii="Times New Roman" w:hAnsi="Times New Roman" w:cs="Times New Roman"/>
        </w:rPr>
        <w:t>trace eye blink conditioning</w:t>
      </w:r>
      <w:r>
        <w:rPr>
          <w:rFonts w:ascii="Times New Roman" w:hAnsi="Times New Roman" w:cs="Times New Roman"/>
        </w:rPr>
        <w:t xml:space="preserve"> experiment.</w:t>
      </w:r>
    </w:p>
    <w:p w14:paraId="5650A132" w14:textId="77777777" w:rsidR="00344BE3" w:rsidRDefault="00344BE3" w:rsidP="004970B1">
      <w:pPr>
        <w:rPr>
          <w:rFonts w:ascii="Times New Roman" w:hAnsi="Times New Roman" w:cs="Times New Roman"/>
        </w:rPr>
      </w:pPr>
      <w:r w:rsidRPr="001D6942">
        <w:rPr>
          <w:rFonts w:ascii="Times New Roman" w:hAnsi="Times New Roman" w:cs="Times New Roman"/>
          <w:b/>
        </w:rPr>
        <w:t>Funding sources</w:t>
      </w:r>
      <w:r w:rsidRPr="00503C29">
        <w:rPr>
          <w:rFonts w:ascii="Times New Roman" w:hAnsi="Times New Roman" w:cs="Times New Roman"/>
        </w:rPr>
        <w:t xml:space="preserve"> </w:t>
      </w:r>
    </w:p>
    <w:p w14:paraId="6E44EC4E" w14:textId="77777777" w:rsidR="00344BE3" w:rsidRDefault="00344BE3" w:rsidP="004970B1">
      <w:pPr>
        <w:rPr>
          <w:rFonts w:ascii="Times New Roman" w:hAnsi="Times New Roman" w:cs="Times New Roman"/>
          <w:b/>
        </w:rPr>
      </w:pPr>
      <w:r w:rsidRPr="0081769E">
        <w:rPr>
          <w:rFonts w:ascii="Times New Roman" w:hAnsi="Times New Roman" w:cs="Times New Roman"/>
        </w:rPr>
        <w:t>X</w:t>
      </w:r>
      <w:r w:rsidRPr="00360ED1">
        <w:rPr>
          <w:rFonts w:ascii="Times New Roman" w:hAnsi="Times New Roman" w:cs="Times New Roman"/>
        </w:rPr>
        <w:t>.H. acknowledges funding from the National Institutes of Health (NIH) (1DP2NS082126, R01NS109794-01), NSF (CBET-1848029), Defense Advanced Research Projects Agency (DARPA) Young Faculty Award, Boston</w:t>
      </w:r>
      <w:r w:rsidRPr="0081769E">
        <w:rPr>
          <w:rFonts w:ascii="Times New Roman" w:hAnsi="Times New Roman" w:cs="Times New Roman"/>
        </w:rPr>
        <w:t xml:space="preserve"> University Biomedical Engineering Department, and Boston University Photonic Center.</w:t>
      </w:r>
      <w:r>
        <w:rPr>
          <w:rFonts w:ascii="Times New Roman" w:hAnsi="Times New Roman" w:cs="Times New Roman"/>
        </w:rPr>
        <w:t xml:space="preserve"> M.F.R. </w:t>
      </w:r>
    </w:p>
    <w:p w14:paraId="219A0F95" w14:textId="4001BA3F" w:rsidR="00386BD4" w:rsidRDefault="00344BE3">
      <w:pPr>
        <w:rPr>
          <w:rFonts w:ascii="Times New Roman" w:hAnsi="Times New Roman" w:cs="Times New Roman"/>
        </w:rPr>
      </w:pPr>
      <w:r w:rsidRPr="009402C5">
        <w:rPr>
          <w:rFonts w:ascii="Times New Roman" w:hAnsi="Times New Roman" w:cs="Times New Roman"/>
        </w:rPr>
        <w:t xml:space="preserve">The authors have no competing </w:t>
      </w:r>
      <w:r>
        <w:rPr>
          <w:rFonts w:ascii="Times New Roman" w:hAnsi="Times New Roman" w:cs="Times New Roman"/>
        </w:rPr>
        <w:t xml:space="preserve">financial </w:t>
      </w:r>
      <w:r w:rsidRPr="009402C5">
        <w:rPr>
          <w:rFonts w:ascii="Times New Roman" w:hAnsi="Times New Roman" w:cs="Times New Roman"/>
        </w:rPr>
        <w:t>interests.</w:t>
      </w:r>
    </w:p>
    <w:p w14:paraId="1188B011" w14:textId="77777777" w:rsidR="006A70D5" w:rsidRDefault="006A70D5">
      <w:pPr>
        <w:rPr>
          <w:rFonts w:ascii="Times New Roman" w:hAnsi="Times New Roman" w:cs="Times New Roman"/>
          <w:b/>
        </w:rPr>
      </w:pPr>
    </w:p>
    <w:p w14:paraId="6CD8072E" w14:textId="36987336" w:rsidR="006A70D5" w:rsidRPr="006A70D5" w:rsidRDefault="006A70D5">
      <w:pPr>
        <w:rPr>
          <w:rFonts w:ascii="Times New Roman" w:hAnsi="Times New Roman" w:cs="Times New Roman"/>
          <w:b/>
        </w:rPr>
      </w:pPr>
      <w:r>
        <w:rPr>
          <w:rFonts w:ascii="Times New Roman" w:hAnsi="Times New Roman" w:cs="Times New Roman"/>
          <w:b/>
        </w:rPr>
        <w:t>References</w:t>
      </w:r>
    </w:p>
    <w:p w14:paraId="295B2263" w14:textId="77777777" w:rsidR="00A2360F" w:rsidRPr="00A2360F" w:rsidRDefault="00386BD4" w:rsidP="00A2360F">
      <w:pPr>
        <w:pStyle w:val="EndNoteBibliography"/>
        <w:spacing w:after="0"/>
        <w:ind w:left="720" w:hanging="720"/>
      </w:pPr>
      <w:r w:rsidRPr="004B3BF8">
        <w:rPr>
          <w:rFonts w:ascii="Times New Roman" w:hAnsi="Times New Roman" w:cs="Times New Roman"/>
        </w:rPr>
        <w:fldChar w:fldCharType="begin"/>
      </w:r>
      <w:r w:rsidRPr="004B3BF8">
        <w:rPr>
          <w:rFonts w:ascii="Times New Roman" w:hAnsi="Times New Roman" w:cs="Times New Roman"/>
        </w:rPr>
        <w:instrText xml:space="preserve"> ADDIN EN.REFLIST </w:instrText>
      </w:r>
      <w:r w:rsidRPr="004B3BF8">
        <w:rPr>
          <w:rFonts w:ascii="Times New Roman" w:hAnsi="Times New Roman" w:cs="Times New Roman"/>
        </w:rPr>
        <w:fldChar w:fldCharType="separate"/>
      </w:r>
      <w:r w:rsidR="00A2360F" w:rsidRPr="00A2360F">
        <w:t>Chen X, Li H (2017) ArControl: An Arduino-Based Comprehensive Behavioral Platform with Real-Time Performance. Front Behav Neurosci 11:244.</w:t>
      </w:r>
    </w:p>
    <w:p w14:paraId="2C9FEF3F" w14:textId="77777777" w:rsidR="00A2360F" w:rsidRPr="00A2360F" w:rsidRDefault="00A2360F" w:rsidP="00A2360F">
      <w:pPr>
        <w:pStyle w:val="EndNoteBibliography"/>
        <w:spacing w:after="0"/>
        <w:ind w:left="720" w:hanging="720"/>
      </w:pPr>
      <w:r w:rsidRPr="00A2360F">
        <w:t>D'Ausilio A (2012) Arduino: a low-cost multipurpose lab equipment. Behav Res Methods 44:305-313.</w:t>
      </w:r>
    </w:p>
    <w:p w14:paraId="41B9C773" w14:textId="77777777" w:rsidR="00A2360F" w:rsidRPr="00A2360F" w:rsidRDefault="00A2360F" w:rsidP="00A2360F">
      <w:pPr>
        <w:pStyle w:val="EndNoteBibliography"/>
        <w:spacing w:after="0"/>
        <w:ind w:left="720" w:hanging="720"/>
      </w:pPr>
      <w:r w:rsidRPr="00A2360F">
        <w:t>Dombeck DA, Khabbaz AN, Collman F, Adelman TL, Tank DW (2007) Imaging large-scale neural activity with cellular resolution in awake, mobile mice. Neuron 56:43-57.</w:t>
      </w:r>
    </w:p>
    <w:p w14:paraId="6347219B" w14:textId="77777777" w:rsidR="00A2360F" w:rsidRPr="00A2360F" w:rsidRDefault="00A2360F" w:rsidP="00A2360F">
      <w:pPr>
        <w:pStyle w:val="EndNoteBibliography"/>
        <w:spacing w:after="0"/>
        <w:ind w:left="720" w:hanging="720"/>
      </w:pPr>
      <w:r w:rsidRPr="00A2360F">
        <w:t>Husain AR, Hadad Y, Zainal Alam MN (2016) Development of Low-Cost Microcontroller-Based Interface for Data Acquisition and Control of Microbioreactor Operation. J Lab Autom 21:660-670.</w:t>
      </w:r>
    </w:p>
    <w:p w14:paraId="692A7BA7" w14:textId="77777777" w:rsidR="00A2360F" w:rsidRPr="00A2360F" w:rsidRDefault="00A2360F" w:rsidP="00A2360F">
      <w:pPr>
        <w:pStyle w:val="EndNoteBibliography"/>
        <w:spacing w:after="0"/>
        <w:ind w:left="720" w:hanging="720"/>
      </w:pPr>
      <w:r w:rsidRPr="00A2360F">
        <w:t>Micallef AH, Takahashi N, Larkum ME, Palmer LM (2017) A Reward-Based Behavioral Platform to Measure Neural Activity during Head-Fixed Behavior. Front Cell Neurosci 11:156.</w:t>
      </w:r>
    </w:p>
    <w:p w14:paraId="32E10B21" w14:textId="77777777" w:rsidR="00A2360F" w:rsidRPr="00A2360F" w:rsidRDefault="00A2360F" w:rsidP="00A2360F">
      <w:pPr>
        <w:pStyle w:val="EndNoteBibliography"/>
        <w:spacing w:after="0"/>
        <w:ind w:left="720" w:hanging="720"/>
      </w:pPr>
      <w:r w:rsidRPr="00A2360F">
        <w:t>Mohammed AI, Gritton HJ, Tseng HA, Bucklin ME, Yao Z, Han X (2016) An integrative approach for analyzing hundreds of neurons in task performing mice using wide-field calcium imaging. Sci Rep 6:20986.</w:t>
      </w:r>
    </w:p>
    <w:p w14:paraId="008D104C" w14:textId="77777777" w:rsidR="00A2360F" w:rsidRPr="00A2360F" w:rsidRDefault="00A2360F" w:rsidP="00A2360F">
      <w:pPr>
        <w:pStyle w:val="EndNoteBibliography"/>
        <w:spacing w:after="0"/>
        <w:ind w:left="720" w:hanging="720"/>
      </w:pPr>
      <w:r w:rsidRPr="00A2360F">
        <w:t>Nguyen JP, Shipley FB, Linder AN, Plummer GS, Liu M, Setru SU, Shaevitz JW, Leifer AM (2016) Whole-brain calcium imaging with cellular resolution in freely behaving Caenorhabditis elegans. Proc Natl Acad Sci U S A 113:E1074-1081.</w:t>
      </w:r>
    </w:p>
    <w:p w14:paraId="2CAE0B48" w14:textId="77777777" w:rsidR="00A2360F" w:rsidRPr="00A2360F" w:rsidRDefault="00A2360F" w:rsidP="00A2360F">
      <w:pPr>
        <w:pStyle w:val="EndNoteBibliography"/>
        <w:spacing w:after="0"/>
        <w:ind w:left="720" w:hanging="720"/>
      </w:pPr>
      <w:r w:rsidRPr="00A2360F">
        <w:lastRenderedPageBreak/>
        <w:t>Sanders JI, Kepecs A (2014) A low-cost programmable pulse generator for physiology and behavior. Front Neuroeng 7:43.</w:t>
      </w:r>
    </w:p>
    <w:p w14:paraId="3C22C96C" w14:textId="77777777" w:rsidR="00A2360F" w:rsidRPr="00A2360F" w:rsidRDefault="00A2360F" w:rsidP="00A2360F">
      <w:pPr>
        <w:pStyle w:val="EndNoteBibliography"/>
        <w:spacing w:after="0"/>
        <w:ind w:left="720" w:hanging="720"/>
      </w:pPr>
      <w:r w:rsidRPr="00A2360F">
        <w:t>Shen SP, Tseng HA, Hansen KR, Wu R, Gritton HJ, Si J, Han X (2018) Automatic Cell Segmentation by Adaptive Thresholding (ACSAT) for Large-Scale Calcium Imaging Datasets. eNeuro 5.</w:t>
      </w:r>
    </w:p>
    <w:p w14:paraId="63A2B496" w14:textId="77777777" w:rsidR="00A2360F" w:rsidRPr="00A2360F" w:rsidRDefault="00A2360F" w:rsidP="00A2360F">
      <w:pPr>
        <w:pStyle w:val="EndNoteBibliography"/>
        <w:spacing w:after="0"/>
        <w:ind w:left="720" w:hanging="720"/>
      </w:pPr>
      <w:r w:rsidRPr="00A2360F">
        <w:t>Solari N, Sviatko K, Laszlovszky T, Hegedus P, Hangya B (2018) Open Source Tools for Temporally Controlled Rodent Behavior Suitable for Electrophysiology and Optogenetic Manipulations. Front Syst Neurosci 12:18.</w:t>
      </w:r>
    </w:p>
    <w:p w14:paraId="5A5B16B4" w14:textId="77777777" w:rsidR="00A2360F" w:rsidRPr="00A2360F" w:rsidRDefault="00A2360F" w:rsidP="00A2360F">
      <w:pPr>
        <w:pStyle w:val="EndNoteBibliography"/>
        <w:spacing w:after="0"/>
        <w:ind w:left="720" w:hanging="720"/>
      </w:pPr>
      <w:r w:rsidRPr="00A2360F">
        <w:t>Takahashi N, Oertner TG, Hegemann P, Larkum ME (2016) Active cortical dendrites modulate perception. Science 354:1587-1590.</w:t>
      </w:r>
    </w:p>
    <w:p w14:paraId="7C6538D1" w14:textId="77777777" w:rsidR="00A2360F" w:rsidRPr="00A2360F" w:rsidRDefault="00A2360F" w:rsidP="00A2360F">
      <w:pPr>
        <w:pStyle w:val="EndNoteBibliography"/>
        <w:ind w:left="720" w:hanging="720"/>
      </w:pPr>
      <w:r w:rsidRPr="00A2360F">
        <w:t>Wilms CD, Hausser M (2015) Reading out a spatiotemporal population code by imaging neighbouring parallel fibre axons in vivo. Nat Commun 6:6464.</w:t>
      </w:r>
    </w:p>
    <w:p w14:paraId="00EB5B49" w14:textId="7382CFA7" w:rsidR="00344BE3" w:rsidRPr="004B3BF8" w:rsidRDefault="00386BD4">
      <w:pPr>
        <w:rPr>
          <w:rFonts w:ascii="Times New Roman" w:hAnsi="Times New Roman" w:cs="Times New Roman"/>
        </w:rPr>
      </w:pPr>
      <w:r w:rsidRPr="004B3BF8">
        <w:rPr>
          <w:rFonts w:ascii="Times New Roman" w:hAnsi="Times New Roman" w:cs="Times New Roman"/>
        </w:rPr>
        <w:fldChar w:fldCharType="end"/>
      </w:r>
    </w:p>
    <w:sectPr w:rsidR="00344BE3" w:rsidRPr="004B3BF8">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508F13" w14:textId="77777777" w:rsidR="003B0242" w:rsidRDefault="003B0242" w:rsidP="00E85F45">
      <w:pPr>
        <w:spacing w:after="0" w:line="240" w:lineRule="auto"/>
      </w:pPr>
      <w:r>
        <w:separator/>
      </w:r>
    </w:p>
  </w:endnote>
  <w:endnote w:type="continuationSeparator" w:id="0">
    <w:p w14:paraId="6AE0356E" w14:textId="77777777" w:rsidR="003B0242" w:rsidRDefault="003B0242" w:rsidP="00E8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73AC91" w14:textId="77777777" w:rsidR="003B0242" w:rsidRDefault="003B0242" w:rsidP="00E85F45">
      <w:pPr>
        <w:spacing w:after="0" w:line="240" w:lineRule="auto"/>
      </w:pPr>
      <w:r>
        <w:separator/>
      </w:r>
    </w:p>
  </w:footnote>
  <w:footnote w:type="continuationSeparator" w:id="0">
    <w:p w14:paraId="22B5BDC9" w14:textId="77777777" w:rsidR="003B0242" w:rsidRDefault="003B0242" w:rsidP="00E85F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5827343"/>
      <w:docPartObj>
        <w:docPartGallery w:val="Page Numbers (Top of Page)"/>
        <w:docPartUnique/>
      </w:docPartObj>
    </w:sdtPr>
    <w:sdtEndPr>
      <w:rPr>
        <w:noProof/>
      </w:rPr>
    </w:sdtEndPr>
    <w:sdtContent>
      <w:p w14:paraId="4F2ECB9D" w14:textId="0B6A1A19" w:rsidR="004970B1" w:rsidRDefault="004970B1">
        <w:pPr>
          <w:pStyle w:val="Header"/>
        </w:pPr>
        <w:r>
          <w:fldChar w:fldCharType="begin"/>
        </w:r>
        <w:r>
          <w:instrText xml:space="preserve"> PAGE   \* MERGEFORMAT </w:instrText>
        </w:r>
        <w:r>
          <w:fldChar w:fldCharType="separate"/>
        </w:r>
        <w:r w:rsidR="00973E69">
          <w:rPr>
            <w:noProof/>
          </w:rPr>
          <w:t>13</w:t>
        </w:r>
        <w:r>
          <w:rPr>
            <w:noProof/>
          </w:rPr>
          <w:fldChar w:fldCharType="end"/>
        </w:r>
      </w:p>
    </w:sdtContent>
  </w:sdt>
  <w:p w14:paraId="54533FDE" w14:textId="77777777" w:rsidR="004970B1" w:rsidRDefault="004970B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D65CA9"/>
    <w:multiLevelType w:val="hybridMultilevel"/>
    <w:tmpl w:val="D808296C"/>
    <w:lvl w:ilvl="0" w:tplc="06B48E34">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836A7C"/>
    <w:multiLevelType w:val="hybridMultilevel"/>
    <w:tmpl w:val="E500C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300FE6"/>
    <w:multiLevelType w:val="hybridMultilevel"/>
    <w:tmpl w:val="2CA2ABB4"/>
    <w:lvl w:ilvl="0" w:tplc="06B48E34">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5"/>
  </w:num>
  <w:num w:numId="5">
    <w:abstractNumId w:val="3"/>
  </w:num>
  <w:num w:numId="6">
    <w:abstractNumId w:val="1"/>
  </w:num>
  <w:num w:numId="7">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mano, Michael, Francis">
    <w15:presenceInfo w15:providerId="None" w15:userId="Romano, Michael, Franc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J Neuroscienc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0fwxpxdnsdz0oe00fnxt5zmp0st2s9f05ss&quot;&gt;dissertation&lt;record-ids&gt;&lt;item&gt;29&lt;/item&gt;&lt;item&gt;78&lt;/item&gt;&lt;item&gt;142&lt;/item&gt;&lt;item&gt;143&lt;/item&gt;&lt;item&gt;145&lt;/item&gt;&lt;item&gt;148&lt;/item&gt;&lt;item&gt;151&lt;/item&gt;&lt;item&gt;155&lt;/item&gt;&lt;item&gt;157&lt;/item&gt;&lt;item&gt;201&lt;/item&gt;&lt;item&gt;224&lt;/item&gt;&lt;item&gt;225&lt;/item&gt;&lt;/record-ids&gt;&lt;/item&gt;&lt;/Libraries&gt;"/>
  </w:docVars>
  <w:rsids>
    <w:rsidRoot w:val="004B7477"/>
    <w:rsid w:val="000000FD"/>
    <w:rsid w:val="000012B3"/>
    <w:rsid w:val="0000168D"/>
    <w:rsid w:val="00001E11"/>
    <w:rsid w:val="0000280D"/>
    <w:rsid w:val="000031C5"/>
    <w:rsid w:val="00004710"/>
    <w:rsid w:val="00004BA6"/>
    <w:rsid w:val="0000636C"/>
    <w:rsid w:val="000071EA"/>
    <w:rsid w:val="0000779E"/>
    <w:rsid w:val="00007F57"/>
    <w:rsid w:val="00010361"/>
    <w:rsid w:val="000107A8"/>
    <w:rsid w:val="0001112A"/>
    <w:rsid w:val="0001168F"/>
    <w:rsid w:val="00011831"/>
    <w:rsid w:val="00011CCE"/>
    <w:rsid w:val="00011EB6"/>
    <w:rsid w:val="00012A0B"/>
    <w:rsid w:val="00012AF6"/>
    <w:rsid w:val="00020458"/>
    <w:rsid w:val="00021DEF"/>
    <w:rsid w:val="00023DE5"/>
    <w:rsid w:val="000255E9"/>
    <w:rsid w:val="000263F6"/>
    <w:rsid w:val="00035703"/>
    <w:rsid w:val="00035F64"/>
    <w:rsid w:val="000364B2"/>
    <w:rsid w:val="00041ADE"/>
    <w:rsid w:val="00042503"/>
    <w:rsid w:val="00042945"/>
    <w:rsid w:val="00042A6D"/>
    <w:rsid w:val="0004345A"/>
    <w:rsid w:val="000447F8"/>
    <w:rsid w:val="00044DA0"/>
    <w:rsid w:val="000453A8"/>
    <w:rsid w:val="0004562E"/>
    <w:rsid w:val="00046444"/>
    <w:rsid w:val="00052308"/>
    <w:rsid w:val="00052FF1"/>
    <w:rsid w:val="00055128"/>
    <w:rsid w:val="00055825"/>
    <w:rsid w:val="000571C7"/>
    <w:rsid w:val="00060ABF"/>
    <w:rsid w:val="00061989"/>
    <w:rsid w:val="00061A04"/>
    <w:rsid w:val="00061BB6"/>
    <w:rsid w:val="00063E76"/>
    <w:rsid w:val="000645E4"/>
    <w:rsid w:val="00065ABB"/>
    <w:rsid w:val="00066006"/>
    <w:rsid w:val="00066C51"/>
    <w:rsid w:val="000700D9"/>
    <w:rsid w:val="00072023"/>
    <w:rsid w:val="00072163"/>
    <w:rsid w:val="00072742"/>
    <w:rsid w:val="000727A8"/>
    <w:rsid w:val="000736FB"/>
    <w:rsid w:val="00073C0C"/>
    <w:rsid w:val="000750BA"/>
    <w:rsid w:val="000759CA"/>
    <w:rsid w:val="00076608"/>
    <w:rsid w:val="00076A6F"/>
    <w:rsid w:val="00076B3A"/>
    <w:rsid w:val="00076EE1"/>
    <w:rsid w:val="00080E80"/>
    <w:rsid w:val="00084BFD"/>
    <w:rsid w:val="00084D89"/>
    <w:rsid w:val="0008541E"/>
    <w:rsid w:val="00085D35"/>
    <w:rsid w:val="00086B6F"/>
    <w:rsid w:val="00086EC6"/>
    <w:rsid w:val="000873AD"/>
    <w:rsid w:val="00090CDB"/>
    <w:rsid w:val="00092966"/>
    <w:rsid w:val="00095FC2"/>
    <w:rsid w:val="000976F0"/>
    <w:rsid w:val="00097FA1"/>
    <w:rsid w:val="000A03EE"/>
    <w:rsid w:val="000A0573"/>
    <w:rsid w:val="000A2043"/>
    <w:rsid w:val="000A2598"/>
    <w:rsid w:val="000A6180"/>
    <w:rsid w:val="000A7336"/>
    <w:rsid w:val="000B1981"/>
    <w:rsid w:val="000B2A20"/>
    <w:rsid w:val="000B3AF4"/>
    <w:rsid w:val="000B47F2"/>
    <w:rsid w:val="000B5F69"/>
    <w:rsid w:val="000B6A1B"/>
    <w:rsid w:val="000B6BA5"/>
    <w:rsid w:val="000C001E"/>
    <w:rsid w:val="000C07CF"/>
    <w:rsid w:val="000C0C69"/>
    <w:rsid w:val="000C19D8"/>
    <w:rsid w:val="000C1ACB"/>
    <w:rsid w:val="000C1CF2"/>
    <w:rsid w:val="000C2970"/>
    <w:rsid w:val="000C2C11"/>
    <w:rsid w:val="000C3FA2"/>
    <w:rsid w:val="000C4672"/>
    <w:rsid w:val="000C47F5"/>
    <w:rsid w:val="000C544E"/>
    <w:rsid w:val="000C569F"/>
    <w:rsid w:val="000C5973"/>
    <w:rsid w:val="000C6044"/>
    <w:rsid w:val="000D09B2"/>
    <w:rsid w:val="000D1102"/>
    <w:rsid w:val="000D1CEA"/>
    <w:rsid w:val="000D2ABD"/>
    <w:rsid w:val="000D2DE0"/>
    <w:rsid w:val="000D31D6"/>
    <w:rsid w:val="000E0E97"/>
    <w:rsid w:val="000E0EAC"/>
    <w:rsid w:val="000E1CFF"/>
    <w:rsid w:val="000E385D"/>
    <w:rsid w:val="000E46C0"/>
    <w:rsid w:val="000E4EE3"/>
    <w:rsid w:val="000E533E"/>
    <w:rsid w:val="000E62FE"/>
    <w:rsid w:val="000E6853"/>
    <w:rsid w:val="000E6B58"/>
    <w:rsid w:val="000E73E7"/>
    <w:rsid w:val="000F00F1"/>
    <w:rsid w:val="000F026D"/>
    <w:rsid w:val="000F2CD7"/>
    <w:rsid w:val="000F3EDD"/>
    <w:rsid w:val="000F57D7"/>
    <w:rsid w:val="000F5C92"/>
    <w:rsid w:val="000F67C8"/>
    <w:rsid w:val="000F7A2A"/>
    <w:rsid w:val="000F7AA6"/>
    <w:rsid w:val="00100073"/>
    <w:rsid w:val="0010008C"/>
    <w:rsid w:val="00100A1A"/>
    <w:rsid w:val="00100FEF"/>
    <w:rsid w:val="00101A6D"/>
    <w:rsid w:val="0010469A"/>
    <w:rsid w:val="00104FEF"/>
    <w:rsid w:val="00106173"/>
    <w:rsid w:val="00106659"/>
    <w:rsid w:val="00110E62"/>
    <w:rsid w:val="00115A25"/>
    <w:rsid w:val="00115B08"/>
    <w:rsid w:val="001165AB"/>
    <w:rsid w:val="001166DD"/>
    <w:rsid w:val="00117005"/>
    <w:rsid w:val="0012056F"/>
    <w:rsid w:val="0012081C"/>
    <w:rsid w:val="00120B6F"/>
    <w:rsid w:val="00122DC3"/>
    <w:rsid w:val="00122E7A"/>
    <w:rsid w:val="001234A4"/>
    <w:rsid w:val="00123655"/>
    <w:rsid w:val="001255F4"/>
    <w:rsid w:val="00125D0D"/>
    <w:rsid w:val="00126651"/>
    <w:rsid w:val="00126E26"/>
    <w:rsid w:val="00127E3F"/>
    <w:rsid w:val="00130D35"/>
    <w:rsid w:val="0013481D"/>
    <w:rsid w:val="00135805"/>
    <w:rsid w:val="0013663A"/>
    <w:rsid w:val="00136DC5"/>
    <w:rsid w:val="00137645"/>
    <w:rsid w:val="00137A51"/>
    <w:rsid w:val="00137E46"/>
    <w:rsid w:val="0014172C"/>
    <w:rsid w:val="0014383E"/>
    <w:rsid w:val="001454A6"/>
    <w:rsid w:val="00146ED1"/>
    <w:rsid w:val="00147A61"/>
    <w:rsid w:val="0015076C"/>
    <w:rsid w:val="00150D98"/>
    <w:rsid w:val="00151894"/>
    <w:rsid w:val="00151896"/>
    <w:rsid w:val="00152631"/>
    <w:rsid w:val="00153F7F"/>
    <w:rsid w:val="001573E7"/>
    <w:rsid w:val="001617C9"/>
    <w:rsid w:val="00161BA4"/>
    <w:rsid w:val="00161E61"/>
    <w:rsid w:val="0016218A"/>
    <w:rsid w:val="0016248B"/>
    <w:rsid w:val="001631AF"/>
    <w:rsid w:val="00163E37"/>
    <w:rsid w:val="00164D78"/>
    <w:rsid w:val="0016563A"/>
    <w:rsid w:val="00165CBC"/>
    <w:rsid w:val="00167B46"/>
    <w:rsid w:val="001709EC"/>
    <w:rsid w:val="001726AF"/>
    <w:rsid w:val="0017341E"/>
    <w:rsid w:val="00173D46"/>
    <w:rsid w:val="001752C1"/>
    <w:rsid w:val="0017754F"/>
    <w:rsid w:val="00177690"/>
    <w:rsid w:val="00177CBE"/>
    <w:rsid w:val="00182FE6"/>
    <w:rsid w:val="0018370A"/>
    <w:rsid w:val="00183AEF"/>
    <w:rsid w:val="00185A4C"/>
    <w:rsid w:val="00186201"/>
    <w:rsid w:val="00186CD8"/>
    <w:rsid w:val="00187543"/>
    <w:rsid w:val="001904A7"/>
    <w:rsid w:val="00192D15"/>
    <w:rsid w:val="00192F92"/>
    <w:rsid w:val="00193A08"/>
    <w:rsid w:val="00195202"/>
    <w:rsid w:val="00195668"/>
    <w:rsid w:val="00197945"/>
    <w:rsid w:val="00197F51"/>
    <w:rsid w:val="001A063B"/>
    <w:rsid w:val="001A15D4"/>
    <w:rsid w:val="001A46A7"/>
    <w:rsid w:val="001A499E"/>
    <w:rsid w:val="001A4FC4"/>
    <w:rsid w:val="001A5AC2"/>
    <w:rsid w:val="001A7AA7"/>
    <w:rsid w:val="001A7BE4"/>
    <w:rsid w:val="001B0029"/>
    <w:rsid w:val="001B0392"/>
    <w:rsid w:val="001B0AFD"/>
    <w:rsid w:val="001B14AB"/>
    <w:rsid w:val="001B2594"/>
    <w:rsid w:val="001B3153"/>
    <w:rsid w:val="001B32FE"/>
    <w:rsid w:val="001B46B1"/>
    <w:rsid w:val="001B487F"/>
    <w:rsid w:val="001B53D0"/>
    <w:rsid w:val="001B5C04"/>
    <w:rsid w:val="001B6464"/>
    <w:rsid w:val="001B6E79"/>
    <w:rsid w:val="001C05B4"/>
    <w:rsid w:val="001C0B23"/>
    <w:rsid w:val="001C1A06"/>
    <w:rsid w:val="001C1F53"/>
    <w:rsid w:val="001C3538"/>
    <w:rsid w:val="001C382F"/>
    <w:rsid w:val="001C448A"/>
    <w:rsid w:val="001C4DF7"/>
    <w:rsid w:val="001C4FDB"/>
    <w:rsid w:val="001C52AF"/>
    <w:rsid w:val="001C5629"/>
    <w:rsid w:val="001C5900"/>
    <w:rsid w:val="001C6A38"/>
    <w:rsid w:val="001C6CF4"/>
    <w:rsid w:val="001C776C"/>
    <w:rsid w:val="001D15E9"/>
    <w:rsid w:val="001D1A06"/>
    <w:rsid w:val="001D1BD5"/>
    <w:rsid w:val="001D1DDC"/>
    <w:rsid w:val="001D1ED3"/>
    <w:rsid w:val="001D1EDC"/>
    <w:rsid w:val="001D244A"/>
    <w:rsid w:val="001D2BBD"/>
    <w:rsid w:val="001D3F58"/>
    <w:rsid w:val="001D47E8"/>
    <w:rsid w:val="001D4C39"/>
    <w:rsid w:val="001D6942"/>
    <w:rsid w:val="001D6B91"/>
    <w:rsid w:val="001D6E43"/>
    <w:rsid w:val="001D6EFC"/>
    <w:rsid w:val="001D7B2A"/>
    <w:rsid w:val="001D7C15"/>
    <w:rsid w:val="001D7E7E"/>
    <w:rsid w:val="001E1F1C"/>
    <w:rsid w:val="001E2841"/>
    <w:rsid w:val="001E2EC2"/>
    <w:rsid w:val="001E48DB"/>
    <w:rsid w:val="001E4A19"/>
    <w:rsid w:val="001E4FB3"/>
    <w:rsid w:val="001E578E"/>
    <w:rsid w:val="001E6E7C"/>
    <w:rsid w:val="001E73DD"/>
    <w:rsid w:val="001F00C9"/>
    <w:rsid w:val="001F0D9F"/>
    <w:rsid w:val="001F1434"/>
    <w:rsid w:val="001F1746"/>
    <w:rsid w:val="001F2BCE"/>
    <w:rsid w:val="001F2EF1"/>
    <w:rsid w:val="001F3106"/>
    <w:rsid w:val="001F3DC1"/>
    <w:rsid w:val="001F4880"/>
    <w:rsid w:val="001F488F"/>
    <w:rsid w:val="001F590E"/>
    <w:rsid w:val="001F6CDA"/>
    <w:rsid w:val="001F7121"/>
    <w:rsid w:val="001F731B"/>
    <w:rsid w:val="001F75D8"/>
    <w:rsid w:val="001F789D"/>
    <w:rsid w:val="002002D9"/>
    <w:rsid w:val="00200360"/>
    <w:rsid w:val="0020046A"/>
    <w:rsid w:val="00200C99"/>
    <w:rsid w:val="00201650"/>
    <w:rsid w:val="00203C5A"/>
    <w:rsid w:val="00204839"/>
    <w:rsid w:val="0020512C"/>
    <w:rsid w:val="0020774D"/>
    <w:rsid w:val="00211538"/>
    <w:rsid w:val="0021165F"/>
    <w:rsid w:val="0021312A"/>
    <w:rsid w:val="0021364B"/>
    <w:rsid w:val="0021547F"/>
    <w:rsid w:val="002163AE"/>
    <w:rsid w:val="002165BA"/>
    <w:rsid w:val="00216984"/>
    <w:rsid w:val="00216A3A"/>
    <w:rsid w:val="00217294"/>
    <w:rsid w:val="002200E2"/>
    <w:rsid w:val="002215A3"/>
    <w:rsid w:val="00221E0D"/>
    <w:rsid w:val="002234AC"/>
    <w:rsid w:val="0022546E"/>
    <w:rsid w:val="00225879"/>
    <w:rsid w:val="00225A75"/>
    <w:rsid w:val="00230316"/>
    <w:rsid w:val="002309C6"/>
    <w:rsid w:val="00232D78"/>
    <w:rsid w:val="00232EFB"/>
    <w:rsid w:val="00232F81"/>
    <w:rsid w:val="00233996"/>
    <w:rsid w:val="0023485F"/>
    <w:rsid w:val="00234E05"/>
    <w:rsid w:val="002352C8"/>
    <w:rsid w:val="00236D7D"/>
    <w:rsid w:val="00236E43"/>
    <w:rsid w:val="00237253"/>
    <w:rsid w:val="00237AF1"/>
    <w:rsid w:val="00237BE6"/>
    <w:rsid w:val="00237E93"/>
    <w:rsid w:val="00240BE4"/>
    <w:rsid w:val="00242604"/>
    <w:rsid w:val="00245288"/>
    <w:rsid w:val="00245AE4"/>
    <w:rsid w:val="002470DB"/>
    <w:rsid w:val="0025011D"/>
    <w:rsid w:val="00250A90"/>
    <w:rsid w:val="00251C21"/>
    <w:rsid w:val="00252959"/>
    <w:rsid w:val="0025461F"/>
    <w:rsid w:val="0025676D"/>
    <w:rsid w:val="002567C2"/>
    <w:rsid w:val="00257832"/>
    <w:rsid w:val="00257A11"/>
    <w:rsid w:val="00257C59"/>
    <w:rsid w:val="00257CF3"/>
    <w:rsid w:val="00260117"/>
    <w:rsid w:val="00261431"/>
    <w:rsid w:val="00262E26"/>
    <w:rsid w:val="002634DC"/>
    <w:rsid w:val="002634F6"/>
    <w:rsid w:val="00263784"/>
    <w:rsid w:val="002644BD"/>
    <w:rsid w:val="00265551"/>
    <w:rsid w:val="00267AC8"/>
    <w:rsid w:val="002727F8"/>
    <w:rsid w:val="002746C7"/>
    <w:rsid w:val="00275B18"/>
    <w:rsid w:val="00275C42"/>
    <w:rsid w:val="00276E2A"/>
    <w:rsid w:val="002775FC"/>
    <w:rsid w:val="002778A5"/>
    <w:rsid w:val="00277907"/>
    <w:rsid w:val="00277931"/>
    <w:rsid w:val="0027793F"/>
    <w:rsid w:val="0028035F"/>
    <w:rsid w:val="002807C4"/>
    <w:rsid w:val="0028115A"/>
    <w:rsid w:val="00281965"/>
    <w:rsid w:val="00282B50"/>
    <w:rsid w:val="002832DA"/>
    <w:rsid w:val="00285EE3"/>
    <w:rsid w:val="002865C9"/>
    <w:rsid w:val="002871C9"/>
    <w:rsid w:val="00287E93"/>
    <w:rsid w:val="0029004A"/>
    <w:rsid w:val="00292925"/>
    <w:rsid w:val="00293273"/>
    <w:rsid w:val="00293752"/>
    <w:rsid w:val="00294A7D"/>
    <w:rsid w:val="00295140"/>
    <w:rsid w:val="00295AB1"/>
    <w:rsid w:val="00296459"/>
    <w:rsid w:val="00297F4E"/>
    <w:rsid w:val="002A0703"/>
    <w:rsid w:val="002A1825"/>
    <w:rsid w:val="002A1A06"/>
    <w:rsid w:val="002A21C7"/>
    <w:rsid w:val="002A23EE"/>
    <w:rsid w:val="002A33AE"/>
    <w:rsid w:val="002A43B8"/>
    <w:rsid w:val="002A4A68"/>
    <w:rsid w:val="002A5466"/>
    <w:rsid w:val="002A7F86"/>
    <w:rsid w:val="002B02CA"/>
    <w:rsid w:val="002B056C"/>
    <w:rsid w:val="002B12CA"/>
    <w:rsid w:val="002B302D"/>
    <w:rsid w:val="002B39C3"/>
    <w:rsid w:val="002B568E"/>
    <w:rsid w:val="002B57BF"/>
    <w:rsid w:val="002B5A7E"/>
    <w:rsid w:val="002B5FB0"/>
    <w:rsid w:val="002B66E1"/>
    <w:rsid w:val="002B670C"/>
    <w:rsid w:val="002B68B5"/>
    <w:rsid w:val="002B6E7F"/>
    <w:rsid w:val="002B6F32"/>
    <w:rsid w:val="002B70CE"/>
    <w:rsid w:val="002B7473"/>
    <w:rsid w:val="002B7A9C"/>
    <w:rsid w:val="002B7D51"/>
    <w:rsid w:val="002C083C"/>
    <w:rsid w:val="002C09CF"/>
    <w:rsid w:val="002C0E66"/>
    <w:rsid w:val="002C1D53"/>
    <w:rsid w:val="002C38B5"/>
    <w:rsid w:val="002D2486"/>
    <w:rsid w:val="002D3FD9"/>
    <w:rsid w:val="002D44F0"/>
    <w:rsid w:val="002D4B4C"/>
    <w:rsid w:val="002D59AE"/>
    <w:rsid w:val="002D5CEF"/>
    <w:rsid w:val="002D5EDA"/>
    <w:rsid w:val="002D61AB"/>
    <w:rsid w:val="002D65E6"/>
    <w:rsid w:val="002D6AA1"/>
    <w:rsid w:val="002D7ADE"/>
    <w:rsid w:val="002E03A1"/>
    <w:rsid w:val="002E1AD6"/>
    <w:rsid w:val="002E1F56"/>
    <w:rsid w:val="002E310E"/>
    <w:rsid w:val="002E3292"/>
    <w:rsid w:val="002E392E"/>
    <w:rsid w:val="002E4FC3"/>
    <w:rsid w:val="002E606B"/>
    <w:rsid w:val="002E6EA9"/>
    <w:rsid w:val="002E7061"/>
    <w:rsid w:val="002E77BA"/>
    <w:rsid w:val="002E7948"/>
    <w:rsid w:val="002E7DA3"/>
    <w:rsid w:val="002E7DB5"/>
    <w:rsid w:val="002F039A"/>
    <w:rsid w:val="002F0C5D"/>
    <w:rsid w:val="002F0F36"/>
    <w:rsid w:val="002F2538"/>
    <w:rsid w:val="002F3117"/>
    <w:rsid w:val="002F36EF"/>
    <w:rsid w:val="002F3FC8"/>
    <w:rsid w:val="00301CB6"/>
    <w:rsid w:val="003023DA"/>
    <w:rsid w:val="00304BE4"/>
    <w:rsid w:val="00310523"/>
    <w:rsid w:val="00311E0C"/>
    <w:rsid w:val="003130C4"/>
    <w:rsid w:val="003131B7"/>
    <w:rsid w:val="00313AA9"/>
    <w:rsid w:val="00313F9F"/>
    <w:rsid w:val="0031439B"/>
    <w:rsid w:val="003143C9"/>
    <w:rsid w:val="00314C72"/>
    <w:rsid w:val="00314E68"/>
    <w:rsid w:val="00317692"/>
    <w:rsid w:val="003213CF"/>
    <w:rsid w:val="00322DA8"/>
    <w:rsid w:val="003238CA"/>
    <w:rsid w:val="00324827"/>
    <w:rsid w:val="00327B8B"/>
    <w:rsid w:val="00330260"/>
    <w:rsid w:val="00330F18"/>
    <w:rsid w:val="00331C7D"/>
    <w:rsid w:val="00332F3D"/>
    <w:rsid w:val="00334256"/>
    <w:rsid w:val="00334ADA"/>
    <w:rsid w:val="003350F2"/>
    <w:rsid w:val="0033598E"/>
    <w:rsid w:val="0034066B"/>
    <w:rsid w:val="00342839"/>
    <w:rsid w:val="00344BE3"/>
    <w:rsid w:val="00346111"/>
    <w:rsid w:val="00346463"/>
    <w:rsid w:val="00346F41"/>
    <w:rsid w:val="00347854"/>
    <w:rsid w:val="00347A5A"/>
    <w:rsid w:val="00347C55"/>
    <w:rsid w:val="0035001C"/>
    <w:rsid w:val="00351D09"/>
    <w:rsid w:val="00352E6D"/>
    <w:rsid w:val="0035320F"/>
    <w:rsid w:val="003542AD"/>
    <w:rsid w:val="0035460D"/>
    <w:rsid w:val="00354F51"/>
    <w:rsid w:val="00355259"/>
    <w:rsid w:val="003568AC"/>
    <w:rsid w:val="0036064F"/>
    <w:rsid w:val="00360A67"/>
    <w:rsid w:val="00360ED1"/>
    <w:rsid w:val="00361D2E"/>
    <w:rsid w:val="00361ED9"/>
    <w:rsid w:val="00363F0E"/>
    <w:rsid w:val="00364F95"/>
    <w:rsid w:val="003656CA"/>
    <w:rsid w:val="00367DDA"/>
    <w:rsid w:val="003719EE"/>
    <w:rsid w:val="00373E67"/>
    <w:rsid w:val="0037606E"/>
    <w:rsid w:val="00376B02"/>
    <w:rsid w:val="00377671"/>
    <w:rsid w:val="003778ED"/>
    <w:rsid w:val="00382ACF"/>
    <w:rsid w:val="0038419F"/>
    <w:rsid w:val="00384AFC"/>
    <w:rsid w:val="00384D79"/>
    <w:rsid w:val="003856E9"/>
    <w:rsid w:val="00386A21"/>
    <w:rsid w:val="00386A95"/>
    <w:rsid w:val="00386BD4"/>
    <w:rsid w:val="003931E1"/>
    <w:rsid w:val="003948F2"/>
    <w:rsid w:val="00394B36"/>
    <w:rsid w:val="00395467"/>
    <w:rsid w:val="00397C93"/>
    <w:rsid w:val="003A1553"/>
    <w:rsid w:val="003A27CE"/>
    <w:rsid w:val="003A49F3"/>
    <w:rsid w:val="003A6617"/>
    <w:rsid w:val="003A7EAD"/>
    <w:rsid w:val="003B0242"/>
    <w:rsid w:val="003B059D"/>
    <w:rsid w:val="003B07C8"/>
    <w:rsid w:val="003B084E"/>
    <w:rsid w:val="003B08F9"/>
    <w:rsid w:val="003B1817"/>
    <w:rsid w:val="003B1ECE"/>
    <w:rsid w:val="003B2506"/>
    <w:rsid w:val="003B42D2"/>
    <w:rsid w:val="003B6EFD"/>
    <w:rsid w:val="003B71BE"/>
    <w:rsid w:val="003C29EF"/>
    <w:rsid w:val="003C2C2E"/>
    <w:rsid w:val="003C2D4A"/>
    <w:rsid w:val="003C577F"/>
    <w:rsid w:val="003C6ACE"/>
    <w:rsid w:val="003C6C0E"/>
    <w:rsid w:val="003C6D1C"/>
    <w:rsid w:val="003C706C"/>
    <w:rsid w:val="003C7A53"/>
    <w:rsid w:val="003C7BAB"/>
    <w:rsid w:val="003C7DCA"/>
    <w:rsid w:val="003D0213"/>
    <w:rsid w:val="003D03A8"/>
    <w:rsid w:val="003D312D"/>
    <w:rsid w:val="003D4550"/>
    <w:rsid w:val="003D4AD5"/>
    <w:rsid w:val="003D4F26"/>
    <w:rsid w:val="003D593A"/>
    <w:rsid w:val="003D674A"/>
    <w:rsid w:val="003D733C"/>
    <w:rsid w:val="003D73ED"/>
    <w:rsid w:val="003D78CB"/>
    <w:rsid w:val="003E0AE5"/>
    <w:rsid w:val="003E1313"/>
    <w:rsid w:val="003E192D"/>
    <w:rsid w:val="003E26F8"/>
    <w:rsid w:val="003E2CE2"/>
    <w:rsid w:val="003E3B9F"/>
    <w:rsid w:val="003E4998"/>
    <w:rsid w:val="003E5207"/>
    <w:rsid w:val="003E64DD"/>
    <w:rsid w:val="003E6648"/>
    <w:rsid w:val="003E7D50"/>
    <w:rsid w:val="003E7D9A"/>
    <w:rsid w:val="003F0C7A"/>
    <w:rsid w:val="003F1319"/>
    <w:rsid w:val="003F25D0"/>
    <w:rsid w:val="003F29AB"/>
    <w:rsid w:val="003F2AA8"/>
    <w:rsid w:val="003F3083"/>
    <w:rsid w:val="003F3099"/>
    <w:rsid w:val="003F3A5C"/>
    <w:rsid w:val="003F5177"/>
    <w:rsid w:val="003F598B"/>
    <w:rsid w:val="00400592"/>
    <w:rsid w:val="004007A1"/>
    <w:rsid w:val="004011BD"/>
    <w:rsid w:val="004037D4"/>
    <w:rsid w:val="0040384F"/>
    <w:rsid w:val="00403EA9"/>
    <w:rsid w:val="00404103"/>
    <w:rsid w:val="0040419E"/>
    <w:rsid w:val="00404337"/>
    <w:rsid w:val="00405C00"/>
    <w:rsid w:val="0040660C"/>
    <w:rsid w:val="00406B09"/>
    <w:rsid w:val="00407793"/>
    <w:rsid w:val="0041142B"/>
    <w:rsid w:val="00411436"/>
    <w:rsid w:val="004117F0"/>
    <w:rsid w:val="00414AD7"/>
    <w:rsid w:val="00414F70"/>
    <w:rsid w:val="00415308"/>
    <w:rsid w:val="0041652C"/>
    <w:rsid w:val="00416C24"/>
    <w:rsid w:val="0041721B"/>
    <w:rsid w:val="00417391"/>
    <w:rsid w:val="0041782D"/>
    <w:rsid w:val="0042029E"/>
    <w:rsid w:val="0042154A"/>
    <w:rsid w:val="004220CC"/>
    <w:rsid w:val="00423075"/>
    <w:rsid w:val="00423633"/>
    <w:rsid w:val="0042365C"/>
    <w:rsid w:val="00425631"/>
    <w:rsid w:val="00430090"/>
    <w:rsid w:val="00430F3F"/>
    <w:rsid w:val="00431314"/>
    <w:rsid w:val="0043179F"/>
    <w:rsid w:val="004317E3"/>
    <w:rsid w:val="00431C4F"/>
    <w:rsid w:val="004328EB"/>
    <w:rsid w:val="0043294D"/>
    <w:rsid w:val="00432C60"/>
    <w:rsid w:val="00432E66"/>
    <w:rsid w:val="00432F90"/>
    <w:rsid w:val="00435EFD"/>
    <w:rsid w:val="00436CC0"/>
    <w:rsid w:val="0043774B"/>
    <w:rsid w:val="004379FE"/>
    <w:rsid w:val="00437F45"/>
    <w:rsid w:val="00441960"/>
    <w:rsid w:val="00442D06"/>
    <w:rsid w:val="0044308F"/>
    <w:rsid w:val="004439B4"/>
    <w:rsid w:val="0044461C"/>
    <w:rsid w:val="00446069"/>
    <w:rsid w:val="00446253"/>
    <w:rsid w:val="00446A23"/>
    <w:rsid w:val="00451DE5"/>
    <w:rsid w:val="004523FD"/>
    <w:rsid w:val="004528EA"/>
    <w:rsid w:val="00452ABE"/>
    <w:rsid w:val="00453E99"/>
    <w:rsid w:val="00454AFB"/>
    <w:rsid w:val="00461008"/>
    <w:rsid w:val="00462DBD"/>
    <w:rsid w:val="00462EE8"/>
    <w:rsid w:val="00465129"/>
    <w:rsid w:val="00465656"/>
    <w:rsid w:val="00465F08"/>
    <w:rsid w:val="00470C13"/>
    <w:rsid w:val="004714E1"/>
    <w:rsid w:val="00471E09"/>
    <w:rsid w:val="00472702"/>
    <w:rsid w:val="00472E27"/>
    <w:rsid w:val="00473C92"/>
    <w:rsid w:val="00474F57"/>
    <w:rsid w:val="004755B3"/>
    <w:rsid w:val="00477B66"/>
    <w:rsid w:val="004832F0"/>
    <w:rsid w:val="004840ED"/>
    <w:rsid w:val="00485036"/>
    <w:rsid w:val="004852DB"/>
    <w:rsid w:val="00486455"/>
    <w:rsid w:val="0048667B"/>
    <w:rsid w:val="004867EB"/>
    <w:rsid w:val="00490DC7"/>
    <w:rsid w:val="00491129"/>
    <w:rsid w:val="004918EB"/>
    <w:rsid w:val="00491B23"/>
    <w:rsid w:val="00492143"/>
    <w:rsid w:val="00492155"/>
    <w:rsid w:val="004926EA"/>
    <w:rsid w:val="0049322B"/>
    <w:rsid w:val="0049582F"/>
    <w:rsid w:val="00495A39"/>
    <w:rsid w:val="004970B1"/>
    <w:rsid w:val="004A24B7"/>
    <w:rsid w:val="004A292D"/>
    <w:rsid w:val="004A30E5"/>
    <w:rsid w:val="004A3154"/>
    <w:rsid w:val="004A3DCF"/>
    <w:rsid w:val="004A4DC6"/>
    <w:rsid w:val="004A7A01"/>
    <w:rsid w:val="004A7F5F"/>
    <w:rsid w:val="004B17E0"/>
    <w:rsid w:val="004B19E9"/>
    <w:rsid w:val="004B2689"/>
    <w:rsid w:val="004B36CD"/>
    <w:rsid w:val="004B38B6"/>
    <w:rsid w:val="004B3BF8"/>
    <w:rsid w:val="004B4536"/>
    <w:rsid w:val="004B4DF6"/>
    <w:rsid w:val="004B4E6C"/>
    <w:rsid w:val="004B7477"/>
    <w:rsid w:val="004C1A48"/>
    <w:rsid w:val="004C1D8F"/>
    <w:rsid w:val="004C56DC"/>
    <w:rsid w:val="004C6271"/>
    <w:rsid w:val="004C72CC"/>
    <w:rsid w:val="004D0639"/>
    <w:rsid w:val="004D086F"/>
    <w:rsid w:val="004D089A"/>
    <w:rsid w:val="004D090D"/>
    <w:rsid w:val="004D0E98"/>
    <w:rsid w:val="004D1B51"/>
    <w:rsid w:val="004D24B7"/>
    <w:rsid w:val="004D34D8"/>
    <w:rsid w:val="004D35F9"/>
    <w:rsid w:val="004D4770"/>
    <w:rsid w:val="004D5DB6"/>
    <w:rsid w:val="004D6FA3"/>
    <w:rsid w:val="004D7D21"/>
    <w:rsid w:val="004E0472"/>
    <w:rsid w:val="004E21B3"/>
    <w:rsid w:val="004E22A9"/>
    <w:rsid w:val="004E2D8F"/>
    <w:rsid w:val="004E2EE7"/>
    <w:rsid w:val="004E46C9"/>
    <w:rsid w:val="004E4D11"/>
    <w:rsid w:val="004E4D61"/>
    <w:rsid w:val="004E4F03"/>
    <w:rsid w:val="004E560F"/>
    <w:rsid w:val="004E5DD5"/>
    <w:rsid w:val="004E5EFE"/>
    <w:rsid w:val="004E6B99"/>
    <w:rsid w:val="004E7001"/>
    <w:rsid w:val="004F0242"/>
    <w:rsid w:val="004F03D2"/>
    <w:rsid w:val="004F131D"/>
    <w:rsid w:val="004F433A"/>
    <w:rsid w:val="004F48F8"/>
    <w:rsid w:val="004F49EF"/>
    <w:rsid w:val="004F5E26"/>
    <w:rsid w:val="004F6E43"/>
    <w:rsid w:val="00501521"/>
    <w:rsid w:val="0050344A"/>
    <w:rsid w:val="00503940"/>
    <w:rsid w:val="00503C29"/>
    <w:rsid w:val="005079C9"/>
    <w:rsid w:val="00511A3E"/>
    <w:rsid w:val="005123B7"/>
    <w:rsid w:val="0051292A"/>
    <w:rsid w:val="00512949"/>
    <w:rsid w:val="00513081"/>
    <w:rsid w:val="005130B3"/>
    <w:rsid w:val="00513221"/>
    <w:rsid w:val="00516923"/>
    <w:rsid w:val="0051706A"/>
    <w:rsid w:val="005177F9"/>
    <w:rsid w:val="0052014E"/>
    <w:rsid w:val="00520483"/>
    <w:rsid w:val="00520A7A"/>
    <w:rsid w:val="00521D7B"/>
    <w:rsid w:val="0052224C"/>
    <w:rsid w:val="005225FC"/>
    <w:rsid w:val="00522E09"/>
    <w:rsid w:val="00523BEB"/>
    <w:rsid w:val="00524A59"/>
    <w:rsid w:val="005257B7"/>
    <w:rsid w:val="00530D89"/>
    <w:rsid w:val="0053286E"/>
    <w:rsid w:val="00532DCA"/>
    <w:rsid w:val="0053564F"/>
    <w:rsid w:val="00536614"/>
    <w:rsid w:val="0053718A"/>
    <w:rsid w:val="005373E4"/>
    <w:rsid w:val="005375A6"/>
    <w:rsid w:val="0054004D"/>
    <w:rsid w:val="00543505"/>
    <w:rsid w:val="005435B2"/>
    <w:rsid w:val="00543B15"/>
    <w:rsid w:val="0054518A"/>
    <w:rsid w:val="00547A3D"/>
    <w:rsid w:val="00550B53"/>
    <w:rsid w:val="00552949"/>
    <w:rsid w:val="00552E43"/>
    <w:rsid w:val="005530BC"/>
    <w:rsid w:val="00553F52"/>
    <w:rsid w:val="00554F5A"/>
    <w:rsid w:val="0056143E"/>
    <w:rsid w:val="00562226"/>
    <w:rsid w:val="0056264F"/>
    <w:rsid w:val="00562D88"/>
    <w:rsid w:val="0056510D"/>
    <w:rsid w:val="00567A99"/>
    <w:rsid w:val="00567E54"/>
    <w:rsid w:val="00570E27"/>
    <w:rsid w:val="0057139C"/>
    <w:rsid w:val="00571660"/>
    <w:rsid w:val="00571718"/>
    <w:rsid w:val="00571EBC"/>
    <w:rsid w:val="00573DD8"/>
    <w:rsid w:val="00574788"/>
    <w:rsid w:val="00574F13"/>
    <w:rsid w:val="00575B6F"/>
    <w:rsid w:val="00577032"/>
    <w:rsid w:val="005776A8"/>
    <w:rsid w:val="00582945"/>
    <w:rsid w:val="00582C61"/>
    <w:rsid w:val="00584232"/>
    <w:rsid w:val="00584596"/>
    <w:rsid w:val="00584659"/>
    <w:rsid w:val="00585ECF"/>
    <w:rsid w:val="00586A58"/>
    <w:rsid w:val="0059085D"/>
    <w:rsid w:val="00593447"/>
    <w:rsid w:val="005937DD"/>
    <w:rsid w:val="00595F96"/>
    <w:rsid w:val="00596FFF"/>
    <w:rsid w:val="00597A57"/>
    <w:rsid w:val="00597B9D"/>
    <w:rsid w:val="005A092C"/>
    <w:rsid w:val="005A0B76"/>
    <w:rsid w:val="005A0D57"/>
    <w:rsid w:val="005A1025"/>
    <w:rsid w:val="005A2B50"/>
    <w:rsid w:val="005A3277"/>
    <w:rsid w:val="005A37B5"/>
    <w:rsid w:val="005A37EC"/>
    <w:rsid w:val="005A3AA3"/>
    <w:rsid w:val="005A5872"/>
    <w:rsid w:val="005A5BBE"/>
    <w:rsid w:val="005A72D1"/>
    <w:rsid w:val="005A73AA"/>
    <w:rsid w:val="005A7514"/>
    <w:rsid w:val="005A7568"/>
    <w:rsid w:val="005A75C6"/>
    <w:rsid w:val="005B1F40"/>
    <w:rsid w:val="005B232F"/>
    <w:rsid w:val="005B738A"/>
    <w:rsid w:val="005B75B8"/>
    <w:rsid w:val="005B77F9"/>
    <w:rsid w:val="005B7EF3"/>
    <w:rsid w:val="005C0BAB"/>
    <w:rsid w:val="005C1AD4"/>
    <w:rsid w:val="005C21CE"/>
    <w:rsid w:val="005C25D6"/>
    <w:rsid w:val="005C3331"/>
    <w:rsid w:val="005C3535"/>
    <w:rsid w:val="005C35B4"/>
    <w:rsid w:val="005C472C"/>
    <w:rsid w:val="005C4979"/>
    <w:rsid w:val="005C4EDE"/>
    <w:rsid w:val="005C5FA6"/>
    <w:rsid w:val="005C6F69"/>
    <w:rsid w:val="005C73AF"/>
    <w:rsid w:val="005D063D"/>
    <w:rsid w:val="005D31AA"/>
    <w:rsid w:val="005D35C8"/>
    <w:rsid w:val="005D4442"/>
    <w:rsid w:val="005D5992"/>
    <w:rsid w:val="005D5F7F"/>
    <w:rsid w:val="005D6F56"/>
    <w:rsid w:val="005D732C"/>
    <w:rsid w:val="005E0341"/>
    <w:rsid w:val="005E400E"/>
    <w:rsid w:val="005E467A"/>
    <w:rsid w:val="005E46BA"/>
    <w:rsid w:val="005E4BF7"/>
    <w:rsid w:val="005E559E"/>
    <w:rsid w:val="005E6F56"/>
    <w:rsid w:val="005F117A"/>
    <w:rsid w:val="005F1ADD"/>
    <w:rsid w:val="005F209C"/>
    <w:rsid w:val="005F32F9"/>
    <w:rsid w:val="005F36D5"/>
    <w:rsid w:val="005F4473"/>
    <w:rsid w:val="005F5023"/>
    <w:rsid w:val="005F5280"/>
    <w:rsid w:val="005F5B51"/>
    <w:rsid w:val="005F6A7E"/>
    <w:rsid w:val="006008FF"/>
    <w:rsid w:val="00601E30"/>
    <w:rsid w:val="00602044"/>
    <w:rsid w:val="0060266F"/>
    <w:rsid w:val="0060325A"/>
    <w:rsid w:val="00603326"/>
    <w:rsid w:val="00605EF0"/>
    <w:rsid w:val="006079BE"/>
    <w:rsid w:val="00612E3B"/>
    <w:rsid w:val="00615B68"/>
    <w:rsid w:val="00616108"/>
    <w:rsid w:val="0061711E"/>
    <w:rsid w:val="0061760A"/>
    <w:rsid w:val="00617D42"/>
    <w:rsid w:val="00617F0D"/>
    <w:rsid w:val="0062001E"/>
    <w:rsid w:val="00620AC6"/>
    <w:rsid w:val="00625EDE"/>
    <w:rsid w:val="0062674B"/>
    <w:rsid w:val="00627AA4"/>
    <w:rsid w:val="00627AF0"/>
    <w:rsid w:val="00630524"/>
    <w:rsid w:val="00630712"/>
    <w:rsid w:val="006309DC"/>
    <w:rsid w:val="0063230A"/>
    <w:rsid w:val="00632728"/>
    <w:rsid w:val="0063312B"/>
    <w:rsid w:val="006337F0"/>
    <w:rsid w:val="00633AD2"/>
    <w:rsid w:val="00633CD9"/>
    <w:rsid w:val="006342BE"/>
    <w:rsid w:val="006364A9"/>
    <w:rsid w:val="00636FF5"/>
    <w:rsid w:val="00640CFC"/>
    <w:rsid w:val="006410CC"/>
    <w:rsid w:val="00642624"/>
    <w:rsid w:val="006433B7"/>
    <w:rsid w:val="00643443"/>
    <w:rsid w:val="006436D9"/>
    <w:rsid w:val="006444E7"/>
    <w:rsid w:val="00647849"/>
    <w:rsid w:val="0065118B"/>
    <w:rsid w:val="00651F31"/>
    <w:rsid w:val="00652AF5"/>
    <w:rsid w:val="006543EC"/>
    <w:rsid w:val="00654788"/>
    <w:rsid w:val="00655867"/>
    <w:rsid w:val="00656183"/>
    <w:rsid w:val="00656C9B"/>
    <w:rsid w:val="006604E8"/>
    <w:rsid w:val="00662837"/>
    <w:rsid w:val="00662B4F"/>
    <w:rsid w:val="00664462"/>
    <w:rsid w:val="0066454A"/>
    <w:rsid w:val="00664E1A"/>
    <w:rsid w:val="00665B0F"/>
    <w:rsid w:val="00666220"/>
    <w:rsid w:val="00666E1E"/>
    <w:rsid w:val="006674EA"/>
    <w:rsid w:val="00667C0E"/>
    <w:rsid w:val="006705AA"/>
    <w:rsid w:val="006706D7"/>
    <w:rsid w:val="0067095E"/>
    <w:rsid w:val="00671B9A"/>
    <w:rsid w:val="006746F5"/>
    <w:rsid w:val="00676239"/>
    <w:rsid w:val="00676707"/>
    <w:rsid w:val="00676BAA"/>
    <w:rsid w:val="00677FA6"/>
    <w:rsid w:val="0068098A"/>
    <w:rsid w:val="006824AC"/>
    <w:rsid w:val="00684C83"/>
    <w:rsid w:val="00685286"/>
    <w:rsid w:val="00690690"/>
    <w:rsid w:val="006916E3"/>
    <w:rsid w:val="00691D1A"/>
    <w:rsid w:val="00693193"/>
    <w:rsid w:val="006938F7"/>
    <w:rsid w:val="00694B60"/>
    <w:rsid w:val="00694C03"/>
    <w:rsid w:val="00695E42"/>
    <w:rsid w:val="00696D79"/>
    <w:rsid w:val="00696EC2"/>
    <w:rsid w:val="0069743D"/>
    <w:rsid w:val="006A018E"/>
    <w:rsid w:val="006A0270"/>
    <w:rsid w:val="006A0AD1"/>
    <w:rsid w:val="006A13DB"/>
    <w:rsid w:val="006A198B"/>
    <w:rsid w:val="006A2D85"/>
    <w:rsid w:val="006A41C1"/>
    <w:rsid w:val="006A5025"/>
    <w:rsid w:val="006A51C3"/>
    <w:rsid w:val="006A5729"/>
    <w:rsid w:val="006A5C84"/>
    <w:rsid w:val="006A70D5"/>
    <w:rsid w:val="006A77AB"/>
    <w:rsid w:val="006B16B9"/>
    <w:rsid w:val="006B21C2"/>
    <w:rsid w:val="006B2C47"/>
    <w:rsid w:val="006B3652"/>
    <w:rsid w:val="006B525B"/>
    <w:rsid w:val="006B692E"/>
    <w:rsid w:val="006C00BB"/>
    <w:rsid w:val="006C0B37"/>
    <w:rsid w:val="006C29BE"/>
    <w:rsid w:val="006C2B6E"/>
    <w:rsid w:val="006C3013"/>
    <w:rsid w:val="006C36D7"/>
    <w:rsid w:val="006C38C8"/>
    <w:rsid w:val="006C42F5"/>
    <w:rsid w:val="006C6385"/>
    <w:rsid w:val="006C7D33"/>
    <w:rsid w:val="006C7D6A"/>
    <w:rsid w:val="006D0827"/>
    <w:rsid w:val="006D0939"/>
    <w:rsid w:val="006D0B8E"/>
    <w:rsid w:val="006D0D4E"/>
    <w:rsid w:val="006D10A2"/>
    <w:rsid w:val="006D371A"/>
    <w:rsid w:val="006D5BCC"/>
    <w:rsid w:val="006D70FF"/>
    <w:rsid w:val="006D75E6"/>
    <w:rsid w:val="006E0010"/>
    <w:rsid w:val="006E23FB"/>
    <w:rsid w:val="006E4D5E"/>
    <w:rsid w:val="006E5891"/>
    <w:rsid w:val="006E59E3"/>
    <w:rsid w:val="006E668F"/>
    <w:rsid w:val="006E7C94"/>
    <w:rsid w:val="006F0827"/>
    <w:rsid w:val="006F1755"/>
    <w:rsid w:val="006F2821"/>
    <w:rsid w:val="006F292A"/>
    <w:rsid w:val="006F345B"/>
    <w:rsid w:val="006F3950"/>
    <w:rsid w:val="006F3B37"/>
    <w:rsid w:val="006F4036"/>
    <w:rsid w:val="006F5502"/>
    <w:rsid w:val="006F7BBE"/>
    <w:rsid w:val="00700648"/>
    <w:rsid w:val="007014DB"/>
    <w:rsid w:val="00702298"/>
    <w:rsid w:val="0070267E"/>
    <w:rsid w:val="00703438"/>
    <w:rsid w:val="0070428A"/>
    <w:rsid w:val="00706377"/>
    <w:rsid w:val="00706B35"/>
    <w:rsid w:val="00706D1C"/>
    <w:rsid w:val="00707789"/>
    <w:rsid w:val="00710AF9"/>
    <w:rsid w:val="00710BE9"/>
    <w:rsid w:val="00711344"/>
    <w:rsid w:val="007117C3"/>
    <w:rsid w:val="0071259E"/>
    <w:rsid w:val="00712B6B"/>
    <w:rsid w:val="00715388"/>
    <w:rsid w:val="007162B9"/>
    <w:rsid w:val="007169E2"/>
    <w:rsid w:val="0071777F"/>
    <w:rsid w:val="007205A6"/>
    <w:rsid w:val="00720A53"/>
    <w:rsid w:val="00721909"/>
    <w:rsid w:val="00721D82"/>
    <w:rsid w:val="00722316"/>
    <w:rsid w:val="007224E6"/>
    <w:rsid w:val="00724071"/>
    <w:rsid w:val="00724307"/>
    <w:rsid w:val="00725255"/>
    <w:rsid w:val="00726E8D"/>
    <w:rsid w:val="007274D6"/>
    <w:rsid w:val="00727C18"/>
    <w:rsid w:val="00727D53"/>
    <w:rsid w:val="00734733"/>
    <w:rsid w:val="00734BF6"/>
    <w:rsid w:val="007355A5"/>
    <w:rsid w:val="00735EE6"/>
    <w:rsid w:val="00735F2F"/>
    <w:rsid w:val="00736C74"/>
    <w:rsid w:val="0073797A"/>
    <w:rsid w:val="007379D6"/>
    <w:rsid w:val="0074092B"/>
    <w:rsid w:val="0074391C"/>
    <w:rsid w:val="00743E54"/>
    <w:rsid w:val="007441A3"/>
    <w:rsid w:val="007447C8"/>
    <w:rsid w:val="00746386"/>
    <w:rsid w:val="007469B4"/>
    <w:rsid w:val="0074751D"/>
    <w:rsid w:val="00751423"/>
    <w:rsid w:val="00751907"/>
    <w:rsid w:val="00751AE0"/>
    <w:rsid w:val="00752F82"/>
    <w:rsid w:val="00753856"/>
    <w:rsid w:val="00755D64"/>
    <w:rsid w:val="00755E5C"/>
    <w:rsid w:val="00756744"/>
    <w:rsid w:val="0075683E"/>
    <w:rsid w:val="007569CD"/>
    <w:rsid w:val="00761412"/>
    <w:rsid w:val="00761696"/>
    <w:rsid w:val="00762520"/>
    <w:rsid w:val="0076291D"/>
    <w:rsid w:val="00763EA0"/>
    <w:rsid w:val="00767CA8"/>
    <w:rsid w:val="00767FA6"/>
    <w:rsid w:val="00767FF2"/>
    <w:rsid w:val="00770052"/>
    <w:rsid w:val="00770C68"/>
    <w:rsid w:val="00771E3D"/>
    <w:rsid w:val="00772CB5"/>
    <w:rsid w:val="007747C8"/>
    <w:rsid w:val="00775291"/>
    <w:rsid w:val="00775A73"/>
    <w:rsid w:val="00776A54"/>
    <w:rsid w:val="00776DDF"/>
    <w:rsid w:val="00777DD6"/>
    <w:rsid w:val="0078016D"/>
    <w:rsid w:val="00780982"/>
    <w:rsid w:val="007814EA"/>
    <w:rsid w:val="00781C53"/>
    <w:rsid w:val="00781EA9"/>
    <w:rsid w:val="007832CE"/>
    <w:rsid w:val="00783B7F"/>
    <w:rsid w:val="007843E1"/>
    <w:rsid w:val="0078583F"/>
    <w:rsid w:val="00785AD5"/>
    <w:rsid w:val="007866C2"/>
    <w:rsid w:val="00786F9D"/>
    <w:rsid w:val="007870F2"/>
    <w:rsid w:val="00790738"/>
    <w:rsid w:val="0079150C"/>
    <w:rsid w:val="00793180"/>
    <w:rsid w:val="00795A89"/>
    <w:rsid w:val="00795E29"/>
    <w:rsid w:val="00795FD7"/>
    <w:rsid w:val="00796044"/>
    <w:rsid w:val="007960C5"/>
    <w:rsid w:val="00796100"/>
    <w:rsid w:val="0079635D"/>
    <w:rsid w:val="007965ED"/>
    <w:rsid w:val="00796FA0"/>
    <w:rsid w:val="00797B48"/>
    <w:rsid w:val="00797C6B"/>
    <w:rsid w:val="007A1A4C"/>
    <w:rsid w:val="007A21BE"/>
    <w:rsid w:val="007A2855"/>
    <w:rsid w:val="007A28EF"/>
    <w:rsid w:val="007A3BDA"/>
    <w:rsid w:val="007A48EE"/>
    <w:rsid w:val="007A4AF9"/>
    <w:rsid w:val="007A4FE2"/>
    <w:rsid w:val="007A52E0"/>
    <w:rsid w:val="007A7546"/>
    <w:rsid w:val="007A79E8"/>
    <w:rsid w:val="007B148C"/>
    <w:rsid w:val="007B2233"/>
    <w:rsid w:val="007B2476"/>
    <w:rsid w:val="007B4044"/>
    <w:rsid w:val="007B439A"/>
    <w:rsid w:val="007B58DE"/>
    <w:rsid w:val="007B6A9D"/>
    <w:rsid w:val="007B775A"/>
    <w:rsid w:val="007B7E68"/>
    <w:rsid w:val="007C02AE"/>
    <w:rsid w:val="007C163B"/>
    <w:rsid w:val="007C32F6"/>
    <w:rsid w:val="007C3746"/>
    <w:rsid w:val="007C4078"/>
    <w:rsid w:val="007C465C"/>
    <w:rsid w:val="007C4672"/>
    <w:rsid w:val="007C566B"/>
    <w:rsid w:val="007C63DA"/>
    <w:rsid w:val="007D06A3"/>
    <w:rsid w:val="007D1E23"/>
    <w:rsid w:val="007D299A"/>
    <w:rsid w:val="007D2E9C"/>
    <w:rsid w:val="007D43A6"/>
    <w:rsid w:val="007D5C1E"/>
    <w:rsid w:val="007D624C"/>
    <w:rsid w:val="007D7997"/>
    <w:rsid w:val="007E0C8B"/>
    <w:rsid w:val="007E209B"/>
    <w:rsid w:val="007E2238"/>
    <w:rsid w:val="007E25A3"/>
    <w:rsid w:val="007E45ED"/>
    <w:rsid w:val="007E596E"/>
    <w:rsid w:val="007E6701"/>
    <w:rsid w:val="007E7E9C"/>
    <w:rsid w:val="007F04E9"/>
    <w:rsid w:val="007F085D"/>
    <w:rsid w:val="007F0DA0"/>
    <w:rsid w:val="007F1B79"/>
    <w:rsid w:val="007F54DB"/>
    <w:rsid w:val="007F5AC9"/>
    <w:rsid w:val="007F6166"/>
    <w:rsid w:val="007F6B5F"/>
    <w:rsid w:val="007F6DB3"/>
    <w:rsid w:val="007F7BB3"/>
    <w:rsid w:val="0080055C"/>
    <w:rsid w:val="00801879"/>
    <w:rsid w:val="008031B6"/>
    <w:rsid w:val="00803693"/>
    <w:rsid w:val="008037DC"/>
    <w:rsid w:val="0080419D"/>
    <w:rsid w:val="00805D6C"/>
    <w:rsid w:val="0081038E"/>
    <w:rsid w:val="00810EC1"/>
    <w:rsid w:val="00811090"/>
    <w:rsid w:val="00812180"/>
    <w:rsid w:val="00813A98"/>
    <w:rsid w:val="008146A3"/>
    <w:rsid w:val="00814823"/>
    <w:rsid w:val="00816882"/>
    <w:rsid w:val="0081769E"/>
    <w:rsid w:val="00820582"/>
    <w:rsid w:val="00823185"/>
    <w:rsid w:val="00831C79"/>
    <w:rsid w:val="00832B36"/>
    <w:rsid w:val="00834043"/>
    <w:rsid w:val="0083552F"/>
    <w:rsid w:val="00835A0D"/>
    <w:rsid w:val="00835B7E"/>
    <w:rsid w:val="00836FC8"/>
    <w:rsid w:val="00837F69"/>
    <w:rsid w:val="008417F4"/>
    <w:rsid w:val="00841B0C"/>
    <w:rsid w:val="008422CB"/>
    <w:rsid w:val="008438AA"/>
    <w:rsid w:val="0084402B"/>
    <w:rsid w:val="00844155"/>
    <w:rsid w:val="00844984"/>
    <w:rsid w:val="00844BFC"/>
    <w:rsid w:val="00845AEC"/>
    <w:rsid w:val="00845BF9"/>
    <w:rsid w:val="00846031"/>
    <w:rsid w:val="00847866"/>
    <w:rsid w:val="00847DEC"/>
    <w:rsid w:val="00850506"/>
    <w:rsid w:val="0085200C"/>
    <w:rsid w:val="00855D6E"/>
    <w:rsid w:val="00856822"/>
    <w:rsid w:val="00856BA9"/>
    <w:rsid w:val="0085744A"/>
    <w:rsid w:val="00860F97"/>
    <w:rsid w:val="008614FB"/>
    <w:rsid w:val="00862764"/>
    <w:rsid w:val="00863033"/>
    <w:rsid w:val="0086317D"/>
    <w:rsid w:val="008632F2"/>
    <w:rsid w:val="0086500A"/>
    <w:rsid w:val="00865D52"/>
    <w:rsid w:val="008664D6"/>
    <w:rsid w:val="00866B24"/>
    <w:rsid w:val="00867027"/>
    <w:rsid w:val="008672CF"/>
    <w:rsid w:val="00867372"/>
    <w:rsid w:val="00867C58"/>
    <w:rsid w:val="0087186C"/>
    <w:rsid w:val="00871BD8"/>
    <w:rsid w:val="008729BE"/>
    <w:rsid w:val="008729E6"/>
    <w:rsid w:val="00875B8D"/>
    <w:rsid w:val="008843EE"/>
    <w:rsid w:val="008847A7"/>
    <w:rsid w:val="00884ABC"/>
    <w:rsid w:val="00884CF6"/>
    <w:rsid w:val="0088572F"/>
    <w:rsid w:val="00885BE7"/>
    <w:rsid w:val="00886A38"/>
    <w:rsid w:val="00886AB2"/>
    <w:rsid w:val="008877D7"/>
    <w:rsid w:val="00890030"/>
    <w:rsid w:val="008907BC"/>
    <w:rsid w:val="0089082A"/>
    <w:rsid w:val="00890AA6"/>
    <w:rsid w:val="00891465"/>
    <w:rsid w:val="00891D44"/>
    <w:rsid w:val="0089239E"/>
    <w:rsid w:val="00892AAC"/>
    <w:rsid w:val="00892E7D"/>
    <w:rsid w:val="00894E20"/>
    <w:rsid w:val="008954FA"/>
    <w:rsid w:val="008957B9"/>
    <w:rsid w:val="00895FFA"/>
    <w:rsid w:val="00896AB7"/>
    <w:rsid w:val="008A13D2"/>
    <w:rsid w:val="008A3573"/>
    <w:rsid w:val="008A3D42"/>
    <w:rsid w:val="008A47A5"/>
    <w:rsid w:val="008A4A5A"/>
    <w:rsid w:val="008A6958"/>
    <w:rsid w:val="008B2183"/>
    <w:rsid w:val="008B24B3"/>
    <w:rsid w:val="008B44C4"/>
    <w:rsid w:val="008B7A95"/>
    <w:rsid w:val="008C0C8A"/>
    <w:rsid w:val="008C0C97"/>
    <w:rsid w:val="008C169A"/>
    <w:rsid w:val="008C24EE"/>
    <w:rsid w:val="008C25C5"/>
    <w:rsid w:val="008C2BE3"/>
    <w:rsid w:val="008C2FC9"/>
    <w:rsid w:val="008C395C"/>
    <w:rsid w:val="008C3A57"/>
    <w:rsid w:val="008C408F"/>
    <w:rsid w:val="008C4E63"/>
    <w:rsid w:val="008C5BA1"/>
    <w:rsid w:val="008C7FCC"/>
    <w:rsid w:val="008D31A2"/>
    <w:rsid w:val="008D3537"/>
    <w:rsid w:val="008D4799"/>
    <w:rsid w:val="008D47F0"/>
    <w:rsid w:val="008D5346"/>
    <w:rsid w:val="008D5531"/>
    <w:rsid w:val="008D57A4"/>
    <w:rsid w:val="008D5AFE"/>
    <w:rsid w:val="008D5DCE"/>
    <w:rsid w:val="008D67F2"/>
    <w:rsid w:val="008D72F7"/>
    <w:rsid w:val="008D73DF"/>
    <w:rsid w:val="008E1C6E"/>
    <w:rsid w:val="008E44C3"/>
    <w:rsid w:val="008E579E"/>
    <w:rsid w:val="008E67EF"/>
    <w:rsid w:val="008E78F8"/>
    <w:rsid w:val="008E7C0F"/>
    <w:rsid w:val="008F0907"/>
    <w:rsid w:val="008F1F34"/>
    <w:rsid w:val="008F222D"/>
    <w:rsid w:val="008F6EB3"/>
    <w:rsid w:val="008F6F19"/>
    <w:rsid w:val="008F7BC0"/>
    <w:rsid w:val="0090052B"/>
    <w:rsid w:val="009007AA"/>
    <w:rsid w:val="00901550"/>
    <w:rsid w:val="00901893"/>
    <w:rsid w:val="00902D3F"/>
    <w:rsid w:val="009033FE"/>
    <w:rsid w:val="009036F7"/>
    <w:rsid w:val="009047BF"/>
    <w:rsid w:val="00904FDA"/>
    <w:rsid w:val="00906A18"/>
    <w:rsid w:val="00906F2E"/>
    <w:rsid w:val="00910092"/>
    <w:rsid w:val="00910375"/>
    <w:rsid w:val="00910EBA"/>
    <w:rsid w:val="00912317"/>
    <w:rsid w:val="009123F4"/>
    <w:rsid w:val="00912D44"/>
    <w:rsid w:val="0091472D"/>
    <w:rsid w:val="00917422"/>
    <w:rsid w:val="00917B7F"/>
    <w:rsid w:val="009203DB"/>
    <w:rsid w:val="0092175A"/>
    <w:rsid w:val="0092207E"/>
    <w:rsid w:val="0092278A"/>
    <w:rsid w:val="0092284C"/>
    <w:rsid w:val="00923910"/>
    <w:rsid w:val="00925269"/>
    <w:rsid w:val="00925448"/>
    <w:rsid w:val="00925961"/>
    <w:rsid w:val="00926CE8"/>
    <w:rsid w:val="009272F2"/>
    <w:rsid w:val="00927AFB"/>
    <w:rsid w:val="00931C5A"/>
    <w:rsid w:val="009326CE"/>
    <w:rsid w:val="0093343B"/>
    <w:rsid w:val="00934B78"/>
    <w:rsid w:val="009358DD"/>
    <w:rsid w:val="00936F74"/>
    <w:rsid w:val="009376F4"/>
    <w:rsid w:val="009378F7"/>
    <w:rsid w:val="00940082"/>
    <w:rsid w:val="009402C5"/>
    <w:rsid w:val="00940331"/>
    <w:rsid w:val="0094050D"/>
    <w:rsid w:val="00940A43"/>
    <w:rsid w:val="00940B4C"/>
    <w:rsid w:val="0094125F"/>
    <w:rsid w:val="00942C3C"/>
    <w:rsid w:val="00944EAB"/>
    <w:rsid w:val="00947B2A"/>
    <w:rsid w:val="009501B9"/>
    <w:rsid w:val="00952C9A"/>
    <w:rsid w:val="00952D31"/>
    <w:rsid w:val="00954BC0"/>
    <w:rsid w:val="009559CE"/>
    <w:rsid w:val="00960BC3"/>
    <w:rsid w:val="00961426"/>
    <w:rsid w:val="009617E5"/>
    <w:rsid w:val="0096486D"/>
    <w:rsid w:val="009662D4"/>
    <w:rsid w:val="00966782"/>
    <w:rsid w:val="00967707"/>
    <w:rsid w:val="00971398"/>
    <w:rsid w:val="00971D81"/>
    <w:rsid w:val="00972D6E"/>
    <w:rsid w:val="009731BF"/>
    <w:rsid w:val="009732CD"/>
    <w:rsid w:val="009736C9"/>
    <w:rsid w:val="00973E69"/>
    <w:rsid w:val="00974612"/>
    <w:rsid w:val="00974EE3"/>
    <w:rsid w:val="00974EF3"/>
    <w:rsid w:val="00975FCD"/>
    <w:rsid w:val="00976EC3"/>
    <w:rsid w:val="00977028"/>
    <w:rsid w:val="00981072"/>
    <w:rsid w:val="00981E4A"/>
    <w:rsid w:val="00981FB8"/>
    <w:rsid w:val="00982BAB"/>
    <w:rsid w:val="00983636"/>
    <w:rsid w:val="009846FB"/>
    <w:rsid w:val="009852A6"/>
    <w:rsid w:val="0098550B"/>
    <w:rsid w:val="0098576A"/>
    <w:rsid w:val="009865B9"/>
    <w:rsid w:val="00986CAB"/>
    <w:rsid w:val="009900AF"/>
    <w:rsid w:val="00990CB4"/>
    <w:rsid w:val="009924F6"/>
    <w:rsid w:val="00992800"/>
    <w:rsid w:val="00992F98"/>
    <w:rsid w:val="009937B7"/>
    <w:rsid w:val="009940DE"/>
    <w:rsid w:val="009955A5"/>
    <w:rsid w:val="00995776"/>
    <w:rsid w:val="00996B1A"/>
    <w:rsid w:val="00996C0A"/>
    <w:rsid w:val="009A05F4"/>
    <w:rsid w:val="009A074F"/>
    <w:rsid w:val="009A1668"/>
    <w:rsid w:val="009A26AE"/>
    <w:rsid w:val="009A27A4"/>
    <w:rsid w:val="009A3801"/>
    <w:rsid w:val="009A5293"/>
    <w:rsid w:val="009A5440"/>
    <w:rsid w:val="009B1457"/>
    <w:rsid w:val="009B2D7E"/>
    <w:rsid w:val="009B3F82"/>
    <w:rsid w:val="009B49BD"/>
    <w:rsid w:val="009B4C27"/>
    <w:rsid w:val="009B56D5"/>
    <w:rsid w:val="009B5D51"/>
    <w:rsid w:val="009B668E"/>
    <w:rsid w:val="009B669E"/>
    <w:rsid w:val="009B7081"/>
    <w:rsid w:val="009B73B3"/>
    <w:rsid w:val="009C0D39"/>
    <w:rsid w:val="009C0FE9"/>
    <w:rsid w:val="009C14C0"/>
    <w:rsid w:val="009C1D47"/>
    <w:rsid w:val="009C3830"/>
    <w:rsid w:val="009C3AB4"/>
    <w:rsid w:val="009C6479"/>
    <w:rsid w:val="009C66FD"/>
    <w:rsid w:val="009C6FBD"/>
    <w:rsid w:val="009C7571"/>
    <w:rsid w:val="009C7937"/>
    <w:rsid w:val="009D3B56"/>
    <w:rsid w:val="009D5D4F"/>
    <w:rsid w:val="009D5E05"/>
    <w:rsid w:val="009D6A51"/>
    <w:rsid w:val="009D6FB2"/>
    <w:rsid w:val="009D722D"/>
    <w:rsid w:val="009E011A"/>
    <w:rsid w:val="009E05F0"/>
    <w:rsid w:val="009E0775"/>
    <w:rsid w:val="009E09A3"/>
    <w:rsid w:val="009E0AC3"/>
    <w:rsid w:val="009E452B"/>
    <w:rsid w:val="009E4E72"/>
    <w:rsid w:val="009E5166"/>
    <w:rsid w:val="009E5A92"/>
    <w:rsid w:val="009E6639"/>
    <w:rsid w:val="009E6CC2"/>
    <w:rsid w:val="009E7075"/>
    <w:rsid w:val="009F020F"/>
    <w:rsid w:val="009F0A44"/>
    <w:rsid w:val="009F1486"/>
    <w:rsid w:val="009F4C54"/>
    <w:rsid w:val="009F550D"/>
    <w:rsid w:val="009F5B66"/>
    <w:rsid w:val="009F6104"/>
    <w:rsid w:val="009F651D"/>
    <w:rsid w:val="009F6C06"/>
    <w:rsid w:val="009F7EF5"/>
    <w:rsid w:val="009F7F4D"/>
    <w:rsid w:val="00A020AF"/>
    <w:rsid w:val="00A02A06"/>
    <w:rsid w:val="00A033FA"/>
    <w:rsid w:val="00A03A96"/>
    <w:rsid w:val="00A03B8F"/>
    <w:rsid w:val="00A05F1C"/>
    <w:rsid w:val="00A07091"/>
    <w:rsid w:val="00A07DD2"/>
    <w:rsid w:val="00A07F63"/>
    <w:rsid w:val="00A111F7"/>
    <w:rsid w:val="00A116B6"/>
    <w:rsid w:val="00A120CF"/>
    <w:rsid w:val="00A12515"/>
    <w:rsid w:val="00A1305B"/>
    <w:rsid w:val="00A133D1"/>
    <w:rsid w:val="00A139E6"/>
    <w:rsid w:val="00A15861"/>
    <w:rsid w:val="00A16DE7"/>
    <w:rsid w:val="00A2228B"/>
    <w:rsid w:val="00A22EE3"/>
    <w:rsid w:val="00A230A6"/>
    <w:rsid w:val="00A2360F"/>
    <w:rsid w:val="00A23C6F"/>
    <w:rsid w:val="00A24E59"/>
    <w:rsid w:val="00A24F72"/>
    <w:rsid w:val="00A2799D"/>
    <w:rsid w:val="00A3203F"/>
    <w:rsid w:val="00A326BA"/>
    <w:rsid w:val="00A3364B"/>
    <w:rsid w:val="00A35324"/>
    <w:rsid w:val="00A368E4"/>
    <w:rsid w:val="00A36CD9"/>
    <w:rsid w:val="00A376B1"/>
    <w:rsid w:val="00A37EC3"/>
    <w:rsid w:val="00A40278"/>
    <w:rsid w:val="00A42767"/>
    <w:rsid w:val="00A43713"/>
    <w:rsid w:val="00A44E35"/>
    <w:rsid w:val="00A45D0C"/>
    <w:rsid w:val="00A4735F"/>
    <w:rsid w:val="00A47730"/>
    <w:rsid w:val="00A5138B"/>
    <w:rsid w:val="00A51E69"/>
    <w:rsid w:val="00A523A6"/>
    <w:rsid w:val="00A52FF3"/>
    <w:rsid w:val="00A5333F"/>
    <w:rsid w:val="00A540EE"/>
    <w:rsid w:val="00A5515C"/>
    <w:rsid w:val="00A552C5"/>
    <w:rsid w:val="00A55C42"/>
    <w:rsid w:val="00A57CF6"/>
    <w:rsid w:val="00A60433"/>
    <w:rsid w:val="00A60E51"/>
    <w:rsid w:val="00A61422"/>
    <w:rsid w:val="00A61B19"/>
    <w:rsid w:val="00A625A1"/>
    <w:rsid w:val="00A62D0B"/>
    <w:rsid w:val="00A62EC6"/>
    <w:rsid w:val="00A631C5"/>
    <w:rsid w:val="00A63E0B"/>
    <w:rsid w:val="00A658F8"/>
    <w:rsid w:val="00A65C24"/>
    <w:rsid w:val="00A660A6"/>
    <w:rsid w:val="00A665F2"/>
    <w:rsid w:val="00A67065"/>
    <w:rsid w:val="00A671B4"/>
    <w:rsid w:val="00A71466"/>
    <w:rsid w:val="00A71972"/>
    <w:rsid w:val="00A71B51"/>
    <w:rsid w:val="00A72428"/>
    <w:rsid w:val="00A7372C"/>
    <w:rsid w:val="00A73E08"/>
    <w:rsid w:val="00A743CF"/>
    <w:rsid w:val="00A74649"/>
    <w:rsid w:val="00A747E0"/>
    <w:rsid w:val="00A75C3B"/>
    <w:rsid w:val="00A75D58"/>
    <w:rsid w:val="00A810A0"/>
    <w:rsid w:val="00A8193B"/>
    <w:rsid w:val="00A8194A"/>
    <w:rsid w:val="00A84489"/>
    <w:rsid w:val="00A84813"/>
    <w:rsid w:val="00A84B17"/>
    <w:rsid w:val="00A85463"/>
    <w:rsid w:val="00A85A81"/>
    <w:rsid w:val="00A85D3E"/>
    <w:rsid w:val="00A85FD1"/>
    <w:rsid w:val="00A86942"/>
    <w:rsid w:val="00A87203"/>
    <w:rsid w:val="00A8750D"/>
    <w:rsid w:val="00A876B3"/>
    <w:rsid w:val="00A87CAC"/>
    <w:rsid w:val="00A9065D"/>
    <w:rsid w:val="00A914C8"/>
    <w:rsid w:val="00A92174"/>
    <w:rsid w:val="00A9218D"/>
    <w:rsid w:val="00A9389E"/>
    <w:rsid w:val="00A946D8"/>
    <w:rsid w:val="00A95D9E"/>
    <w:rsid w:val="00A95F05"/>
    <w:rsid w:val="00A95F1C"/>
    <w:rsid w:val="00A96C93"/>
    <w:rsid w:val="00A971F7"/>
    <w:rsid w:val="00AA0510"/>
    <w:rsid w:val="00AA0513"/>
    <w:rsid w:val="00AA092B"/>
    <w:rsid w:val="00AA135A"/>
    <w:rsid w:val="00AA307E"/>
    <w:rsid w:val="00AA3BCD"/>
    <w:rsid w:val="00AA3BE6"/>
    <w:rsid w:val="00AA3E30"/>
    <w:rsid w:val="00AA44E7"/>
    <w:rsid w:val="00AA5320"/>
    <w:rsid w:val="00AA5F80"/>
    <w:rsid w:val="00AA62C3"/>
    <w:rsid w:val="00AA64EA"/>
    <w:rsid w:val="00AA7F45"/>
    <w:rsid w:val="00AB00C8"/>
    <w:rsid w:val="00AB0CA2"/>
    <w:rsid w:val="00AB1975"/>
    <w:rsid w:val="00AB25BB"/>
    <w:rsid w:val="00AB498F"/>
    <w:rsid w:val="00AB550D"/>
    <w:rsid w:val="00AB576C"/>
    <w:rsid w:val="00AB600D"/>
    <w:rsid w:val="00AB680F"/>
    <w:rsid w:val="00AB6B79"/>
    <w:rsid w:val="00AB7304"/>
    <w:rsid w:val="00AC058D"/>
    <w:rsid w:val="00AC08DF"/>
    <w:rsid w:val="00AC123B"/>
    <w:rsid w:val="00AC27C5"/>
    <w:rsid w:val="00AC34CE"/>
    <w:rsid w:val="00AC3874"/>
    <w:rsid w:val="00AC4064"/>
    <w:rsid w:val="00AC4201"/>
    <w:rsid w:val="00AC4B20"/>
    <w:rsid w:val="00AC654D"/>
    <w:rsid w:val="00AC6C4F"/>
    <w:rsid w:val="00AC7271"/>
    <w:rsid w:val="00AC79BC"/>
    <w:rsid w:val="00AD1B16"/>
    <w:rsid w:val="00AD23EA"/>
    <w:rsid w:val="00AD364C"/>
    <w:rsid w:val="00AD36D2"/>
    <w:rsid w:val="00AD3A7A"/>
    <w:rsid w:val="00AD3E99"/>
    <w:rsid w:val="00AD3F71"/>
    <w:rsid w:val="00AD3F7B"/>
    <w:rsid w:val="00AD509F"/>
    <w:rsid w:val="00AD60EF"/>
    <w:rsid w:val="00AD62EA"/>
    <w:rsid w:val="00AD6A5D"/>
    <w:rsid w:val="00AD6B3E"/>
    <w:rsid w:val="00AD6F70"/>
    <w:rsid w:val="00AD7A40"/>
    <w:rsid w:val="00AE0B72"/>
    <w:rsid w:val="00AE0BBF"/>
    <w:rsid w:val="00AE0CC3"/>
    <w:rsid w:val="00AE2398"/>
    <w:rsid w:val="00AE24F6"/>
    <w:rsid w:val="00AE4073"/>
    <w:rsid w:val="00AE5C94"/>
    <w:rsid w:val="00AF0328"/>
    <w:rsid w:val="00AF0835"/>
    <w:rsid w:val="00AF24D6"/>
    <w:rsid w:val="00AF372B"/>
    <w:rsid w:val="00AF543F"/>
    <w:rsid w:val="00AF54B4"/>
    <w:rsid w:val="00AF6A8C"/>
    <w:rsid w:val="00AF72F2"/>
    <w:rsid w:val="00B0066D"/>
    <w:rsid w:val="00B01958"/>
    <w:rsid w:val="00B04141"/>
    <w:rsid w:val="00B0437C"/>
    <w:rsid w:val="00B04A44"/>
    <w:rsid w:val="00B04C05"/>
    <w:rsid w:val="00B075DE"/>
    <w:rsid w:val="00B07F39"/>
    <w:rsid w:val="00B1108F"/>
    <w:rsid w:val="00B11CFA"/>
    <w:rsid w:val="00B125DC"/>
    <w:rsid w:val="00B128D5"/>
    <w:rsid w:val="00B1497D"/>
    <w:rsid w:val="00B14A33"/>
    <w:rsid w:val="00B14DB7"/>
    <w:rsid w:val="00B1527A"/>
    <w:rsid w:val="00B16002"/>
    <w:rsid w:val="00B16927"/>
    <w:rsid w:val="00B17E68"/>
    <w:rsid w:val="00B20376"/>
    <w:rsid w:val="00B208AB"/>
    <w:rsid w:val="00B21B84"/>
    <w:rsid w:val="00B220DE"/>
    <w:rsid w:val="00B222B2"/>
    <w:rsid w:val="00B23700"/>
    <w:rsid w:val="00B2381A"/>
    <w:rsid w:val="00B238A5"/>
    <w:rsid w:val="00B24A85"/>
    <w:rsid w:val="00B255BF"/>
    <w:rsid w:val="00B27280"/>
    <w:rsid w:val="00B272FF"/>
    <w:rsid w:val="00B300AD"/>
    <w:rsid w:val="00B31217"/>
    <w:rsid w:val="00B31A35"/>
    <w:rsid w:val="00B32154"/>
    <w:rsid w:val="00B323C0"/>
    <w:rsid w:val="00B330D7"/>
    <w:rsid w:val="00B34B4D"/>
    <w:rsid w:val="00B35434"/>
    <w:rsid w:val="00B35BA9"/>
    <w:rsid w:val="00B36460"/>
    <w:rsid w:val="00B40A0C"/>
    <w:rsid w:val="00B4115C"/>
    <w:rsid w:val="00B43464"/>
    <w:rsid w:val="00B43933"/>
    <w:rsid w:val="00B44517"/>
    <w:rsid w:val="00B451ED"/>
    <w:rsid w:val="00B4587A"/>
    <w:rsid w:val="00B45B51"/>
    <w:rsid w:val="00B45E98"/>
    <w:rsid w:val="00B46E52"/>
    <w:rsid w:val="00B47E22"/>
    <w:rsid w:val="00B47EC6"/>
    <w:rsid w:val="00B51C2C"/>
    <w:rsid w:val="00B51FC8"/>
    <w:rsid w:val="00B52650"/>
    <w:rsid w:val="00B53349"/>
    <w:rsid w:val="00B53984"/>
    <w:rsid w:val="00B5455A"/>
    <w:rsid w:val="00B55172"/>
    <w:rsid w:val="00B55864"/>
    <w:rsid w:val="00B56433"/>
    <w:rsid w:val="00B62AD6"/>
    <w:rsid w:val="00B63C61"/>
    <w:rsid w:val="00B64044"/>
    <w:rsid w:val="00B6480E"/>
    <w:rsid w:val="00B653B8"/>
    <w:rsid w:val="00B6704B"/>
    <w:rsid w:val="00B6739C"/>
    <w:rsid w:val="00B67AE3"/>
    <w:rsid w:val="00B7258F"/>
    <w:rsid w:val="00B7689B"/>
    <w:rsid w:val="00B76B74"/>
    <w:rsid w:val="00B774BE"/>
    <w:rsid w:val="00B77BB5"/>
    <w:rsid w:val="00B8214B"/>
    <w:rsid w:val="00B83465"/>
    <w:rsid w:val="00B86EAD"/>
    <w:rsid w:val="00B90EED"/>
    <w:rsid w:val="00B91581"/>
    <w:rsid w:val="00B936B1"/>
    <w:rsid w:val="00B93733"/>
    <w:rsid w:val="00B93805"/>
    <w:rsid w:val="00B93E93"/>
    <w:rsid w:val="00B94510"/>
    <w:rsid w:val="00B94C97"/>
    <w:rsid w:val="00B96526"/>
    <w:rsid w:val="00B96DCD"/>
    <w:rsid w:val="00BA0D16"/>
    <w:rsid w:val="00BA1223"/>
    <w:rsid w:val="00BA1815"/>
    <w:rsid w:val="00BA39F0"/>
    <w:rsid w:val="00BA496B"/>
    <w:rsid w:val="00BA4B51"/>
    <w:rsid w:val="00BA50BB"/>
    <w:rsid w:val="00BA5753"/>
    <w:rsid w:val="00BA57F6"/>
    <w:rsid w:val="00BA6C33"/>
    <w:rsid w:val="00BB20FF"/>
    <w:rsid w:val="00BB4AFD"/>
    <w:rsid w:val="00BB593C"/>
    <w:rsid w:val="00BB635C"/>
    <w:rsid w:val="00BB6BC5"/>
    <w:rsid w:val="00BC04D4"/>
    <w:rsid w:val="00BC0CB5"/>
    <w:rsid w:val="00BC15DC"/>
    <w:rsid w:val="00BC3009"/>
    <w:rsid w:val="00BC31B9"/>
    <w:rsid w:val="00BC34DA"/>
    <w:rsid w:val="00BC3945"/>
    <w:rsid w:val="00BC5531"/>
    <w:rsid w:val="00BC65A8"/>
    <w:rsid w:val="00BC7D54"/>
    <w:rsid w:val="00BD03E5"/>
    <w:rsid w:val="00BD1809"/>
    <w:rsid w:val="00BD1A92"/>
    <w:rsid w:val="00BD2225"/>
    <w:rsid w:val="00BD4D5E"/>
    <w:rsid w:val="00BD5F26"/>
    <w:rsid w:val="00BD6411"/>
    <w:rsid w:val="00BD6B21"/>
    <w:rsid w:val="00BD7BB7"/>
    <w:rsid w:val="00BE0B89"/>
    <w:rsid w:val="00BE18F0"/>
    <w:rsid w:val="00BE2869"/>
    <w:rsid w:val="00BE29D0"/>
    <w:rsid w:val="00BE3506"/>
    <w:rsid w:val="00BE536F"/>
    <w:rsid w:val="00BE60FD"/>
    <w:rsid w:val="00BE6588"/>
    <w:rsid w:val="00BE67A6"/>
    <w:rsid w:val="00BE68AB"/>
    <w:rsid w:val="00BE77C4"/>
    <w:rsid w:val="00BE7EAA"/>
    <w:rsid w:val="00BE7F4E"/>
    <w:rsid w:val="00BF129A"/>
    <w:rsid w:val="00BF2444"/>
    <w:rsid w:val="00BF2BEE"/>
    <w:rsid w:val="00BF2CEF"/>
    <w:rsid w:val="00BF3519"/>
    <w:rsid w:val="00BF45A7"/>
    <w:rsid w:val="00BF53BB"/>
    <w:rsid w:val="00BF5E56"/>
    <w:rsid w:val="00BF64F5"/>
    <w:rsid w:val="00BF6718"/>
    <w:rsid w:val="00C0110E"/>
    <w:rsid w:val="00C0140E"/>
    <w:rsid w:val="00C035C9"/>
    <w:rsid w:val="00C04F02"/>
    <w:rsid w:val="00C04F05"/>
    <w:rsid w:val="00C06C00"/>
    <w:rsid w:val="00C10EFB"/>
    <w:rsid w:val="00C1136F"/>
    <w:rsid w:val="00C11450"/>
    <w:rsid w:val="00C11F4C"/>
    <w:rsid w:val="00C13B39"/>
    <w:rsid w:val="00C145F0"/>
    <w:rsid w:val="00C15C5A"/>
    <w:rsid w:val="00C162D9"/>
    <w:rsid w:val="00C167F1"/>
    <w:rsid w:val="00C16CFE"/>
    <w:rsid w:val="00C17170"/>
    <w:rsid w:val="00C172C5"/>
    <w:rsid w:val="00C17630"/>
    <w:rsid w:val="00C17723"/>
    <w:rsid w:val="00C17ACB"/>
    <w:rsid w:val="00C17B64"/>
    <w:rsid w:val="00C201E1"/>
    <w:rsid w:val="00C22EC9"/>
    <w:rsid w:val="00C2405D"/>
    <w:rsid w:val="00C248F5"/>
    <w:rsid w:val="00C2601E"/>
    <w:rsid w:val="00C2627B"/>
    <w:rsid w:val="00C2668B"/>
    <w:rsid w:val="00C307D7"/>
    <w:rsid w:val="00C30846"/>
    <w:rsid w:val="00C31DCE"/>
    <w:rsid w:val="00C32A53"/>
    <w:rsid w:val="00C331D8"/>
    <w:rsid w:val="00C33C76"/>
    <w:rsid w:val="00C34D0B"/>
    <w:rsid w:val="00C351EC"/>
    <w:rsid w:val="00C35FDE"/>
    <w:rsid w:val="00C36C39"/>
    <w:rsid w:val="00C37AE3"/>
    <w:rsid w:val="00C4202E"/>
    <w:rsid w:val="00C420B8"/>
    <w:rsid w:val="00C426F7"/>
    <w:rsid w:val="00C44E54"/>
    <w:rsid w:val="00C46F40"/>
    <w:rsid w:val="00C47FFA"/>
    <w:rsid w:val="00C501D5"/>
    <w:rsid w:val="00C503C0"/>
    <w:rsid w:val="00C51ED9"/>
    <w:rsid w:val="00C52A80"/>
    <w:rsid w:val="00C52ADA"/>
    <w:rsid w:val="00C52E1C"/>
    <w:rsid w:val="00C54E12"/>
    <w:rsid w:val="00C560EC"/>
    <w:rsid w:val="00C57026"/>
    <w:rsid w:val="00C575CD"/>
    <w:rsid w:val="00C57C4E"/>
    <w:rsid w:val="00C604FA"/>
    <w:rsid w:val="00C61883"/>
    <w:rsid w:val="00C6258B"/>
    <w:rsid w:val="00C62694"/>
    <w:rsid w:val="00C62778"/>
    <w:rsid w:val="00C63243"/>
    <w:rsid w:val="00C63B53"/>
    <w:rsid w:val="00C63BED"/>
    <w:rsid w:val="00C63E8F"/>
    <w:rsid w:val="00C66094"/>
    <w:rsid w:val="00C706A0"/>
    <w:rsid w:val="00C72597"/>
    <w:rsid w:val="00C74F61"/>
    <w:rsid w:val="00C750D2"/>
    <w:rsid w:val="00C753A4"/>
    <w:rsid w:val="00C76987"/>
    <w:rsid w:val="00C76EF8"/>
    <w:rsid w:val="00C81CAF"/>
    <w:rsid w:val="00C81D49"/>
    <w:rsid w:val="00C81F7D"/>
    <w:rsid w:val="00C82704"/>
    <w:rsid w:val="00C84691"/>
    <w:rsid w:val="00C86817"/>
    <w:rsid w:val="00C91BDA"/>
    <w:rsid w:val="00C91DA4"/>
    <w:rsid w:val="00C92595"/>
    <w:rsid w:val="00C94C3A"/>
    <w:rsid w:val="00C96AB1"/>
    <w:rsid w:val="00C96D90"/>
    <w:rsid w:val="00C97BFA"/>
    <w:rsid w:val="00C97E5E"/>
    <w:rsid w:val="00CA0453"/>
    <w:rsid w:val="00CA1605"/>
    <w:rsid w:val="00CA37B2"/>
    <w:rsid w:val="00CA41F0"/>
    <w:rsid w:val="00CA4DFD"/>
    <w:rsid w:val="00CA4E62"/>
    <w:rsid w:val="00CA50EE"/>
    <w:rsid w:val="00CA572F"/>
    <w:rsid w:val="00CA62A8"/>
    <w:rsid w:val="00CA660C"/>
    <w:rsid w:val="00CA666E"/>
    <w:rsid w:val="00CA7550"/>
    <w:rsid w:val="00CA7F35"/>
    <w:rsid w:val="00CB024A"/>
    <w:rsid w:val="00CB108B"/>
    <w:rsid w:val="00CB13C0"/>
    <w:rsid w:val="00CB193D"/>
    <w:rsid w:val="00CB1BE5"/>
    <w:rsid w:val="00CB2A05"/>
    <w:rsid w:val="00CB4C0F"/>
    <w:rsid w:val="00CB5890"/>
    <w:rsid w:val="00CB65BE"/>
    <w:rsid w:val="00CB7963"/>
    <w:rsid w:val="00CB7AE8"/>
    <w:rsid w:val="00CB7BFD"/>
    <w:rsid w:val="00CB7C3E"/>
    <w:rsid w:val="00CB7DBA"/>
    <w:rsid w:val="00CC13AA"/>
    <w:rsid w:val="00CC3C4C"/>
    <w:rsid w:val="00CC5552"/>
    <w:rsid w:val="00CC67DF"/>
    <w:rsid w:val="00CC6CF5"/>
    <w:rsid w:val="00CC708F"/>
    <w:rsid w:val="00CC7844"/>
    <w:rsid w:val="00CD063D"/>
    <w:rsid w:val="00CD1149"/>
    <w:rsid w:val="00CD2E61"/>
    <w:rsid w:val="00CD3901"/>
    <w:rsid w:val="00CD3D60"/>
    <w:rsid w:val="00CD5081"/>
    <w:rsid w:val="00CD56E2"/>
    <w:rsid w:val="00CD6653"/>
    <w:rsid w:val="00CD6AE9"/>
    <w:rsid w:val="00CD73C8"/>
    <w:rsid w:val="00CD7963"/>
    <w:rsid w:val="00CE01D2"/>
    <w:rsid w:val="00CE07F3"/>
    <w:rsid w:val="00CE1869"/>
    <w:rsid w:val="00CE1AFC"/>
    <w:rsid w:val="00CE3BEE"/>
    <w:rsid w:val="00CE792B"/>
    <w:rsid w:val="00CE7C19"/>
    <w:rsid w:val="00CF040E"/>
    <w:rsid w:val="00CF0AB4"/>
    <w:rsid w:val="00CF13A3"/>
    <w:rsid w:val="00CF2865"/>
    <w:rsid w:val="00CF2BF8"/>
    <w:rsid w:val="00CF2C1C"/>
    <w:rsid w:val="00CF4331"/>
    <w:rsid w:val="00CF4B40"/>
    <w:rsid w:val="00CF6B1E"/>
    <w:rsid w:val="00CF6C16"/>
    <w:rsid w:val="00CF758B"/>
    <w:rsid w:val="00D007D4"/>
    <w:rsid w:val="00D054B2"/>
    <w:rsid w:val="00D07FE2"/>
    <w:rsid w:val="00D1201F"/>
    <w:rsid w:val="00D13E19"/>
    <w:rsid w:val="00D13FB0"/>
    <w:rsid w:val="00D14742"/>
    <w:rsid w:val="00D178C1"/>
    <w:rsid w:val="00D20DB3"/>
    <w:rsid w:val="00D20DCE"/>
    <w:rsid w:val="00D21D13"/>
    <w:rsid w:val="00D22A9E"/>
    <w:rsid w:val="00D22C57"/>
    <w:rsid w:val="00D2315E"/>
    <w:rsid w:val="00D2390D"/>
    <w:rsid w:val="00D246B4"/>
    <w:rsid w:val="00D258C2"/>
    <w:rsid w:val="00D25E72"/>
    <w:rsid w:val="00D25FD7"/>
    <w:rsid w:val="00D269FB"/>
    <w:rsid w:val="00D328C0"/>
    <w:rsid w:val="00D33176"/>
    <w:rsid w:val="00D33660"/>
    <w:rsid w:val="00D349FC"/>
    <w:rsid w:val="00D34E90"/>
    <w:rsid w:val="00D356F4"/>
    <w:rsid w:val="00D36A29"/>
    <w:rsid w:val="00D372FB"/>
    <w:rsid w:val="00D41605"/>
    <w:rsid w:val="00D41665"/>
    <w:rsid w:val="00D4192F"/>
    <w:rsid w:val="00D43CF1"/>
    <w:rsid w:val="00D44622"/>
    <w:rsid w:val="00D45D7D"/>
    <w:rsid w:val="00D463BF"/>
    <w:rsid w:val="00D47D2A"/>
    <w:rsid w:val="00D5017B"/>
    <w:rsid w:val="00D52CA6"/>
    <w:rsid w:val="00D531F4"/>
    <w:rsid w:val="00D535FD"/>
    <w:rsid w:val="00D54C1F"/>
    <w:rsid w:val="00D557FA"/>
    <w:rsid w:val="00D55A6C"/>
    <w:rsid w:val="00D574C9"/>
    <w:rsid w:val="00D601B5"/>
    <w:rsid w:val="00D60BE4"/>
    <w:rsid w:val="00D612AB"/>
    <w:rsid w:val="00D615B4"/>
    <w:rsid w:val="00D61A70"/>
    <w:rsid w:val="00D62413"/>
    <w:rsid w:val="00D63281"/>
    <w:rsid w:val="00D63B17"/>
    <w:rsid w:val="00D64BCE"/>
    <w:rsid w:val="00D65198"/>
    <w:rsid w:val="00D65906"/>
    <w:rsid w:val="00D668B1"/>
    <w:rsid w:val="00D6702D"/>
    <w:rsid w:val="00D70271"/>
    <w:rsid w:val="00D70814"/>
    <w:rsid w:val="00D70D6F"/>
    <w:rsid w:val="00D73041"/>
    <w:rsid w:val="00D7330A"/>
    <w:rsid w:val="00D7347B"/>
    <w:rsid w:val="00D735EB"/>
    <w:rsid w:val="00D73A17"/>
    <w:rsid w:val="00D73C96"/>
    <w:rsid w:val="00D742C8"/>
    <w:rsid w:val="00D747F9"/>
    <w:rsid w:val="00D74F63"/>
    <w:rsid w:val="00D76A34"/>
    <w:rsid w:val="00D77C96"/>
    <w:rsid w:val="00D806D0"/>
    <w:rsid w:val="00D83A51"/>
    <w:rsid w:val="00D8470E"/>
    <w:rsid w:val="00D84A9B"/>
    <w:rsid w:val="00D863F6"/>
    <w:rsid w:val="00D866E3"/>
    <w:rsid w:val="00D868F3"/>
    <w:rsid w:val="00D9051D"/>
    <w:rsid w:val="00D90C2C"/>
    <w:rsid w:val="00D90C5E"/>
    <w:rsid w:val="00D91E60"/>
    <w:rsid w:val="00D92067"/>
    <w:rsid w:val="00D9232B"/>
    <w:rsid w:val="00D9313D"/>
    <w:rsid w:val="00D94960"/>
    <w:rsid w:val="00D94CF3"/>
    <w:rsid w:val="00D953D8"/>
    <w:rsid w:val="00D96CCE"/>
    <w:rsid w:val="00D96D6E"/>
    <w:rsid w:val="00D97CD6"/>
    <w:rsid w:val="00D97D53"/>
    <w:rsid w:val="00DA1068"/>
    <w:rsid w:val="00DA350B"/>
    <w:rsid w:val="00DA38A1"/>
    <w:rsid w:val="00DA41AD"/>
    <w:rsid w:val="00DA4838"/>
    <w:rsid w:val="00DA4F71"/>
    <w:rsid w:val="00DA5F44"/>
    <w:rsid w:val="00DA6FCD"/>
    <w:rsid w:val="00DA7741"/>
    <w:rsid w:val="00DB0F81"/>
    <w:rsid w:val="00DB180E"/>
    <w:rsid w:val="00DB1E98"/>
    <w:rsid w:val="00DB25D4"/>
    <w:rsid w:val="00DB2AA9"/>
    <w:rsid w:val="00DB57D6"/>
    <w:rsid w:val="00DB58F7"/>
    <w:rsid w:val="00DB6B1B"/>
    <w:rsid w:val="00DB6E84"/>
    <w:rsid w:val="00DB7580"/>
    <w:rsid w:val="00DB75FA"/>
    <w:rsid w:val="00DB7CF9"/>
    <w:rsid w:val="00DC0B63"/>
    <w:rsid w:val="00DC2844"/>
    <w:rsid w:val="00DC38F5"/>
    <w:rsid w:val="00DC3D57"/>
    <w:rsid w:val="00DC4107"/>
    <w:rsid w:val="00DC592F"/>
    <w:rsid w:val="00DC6CBB"/>
    <w:rsid w:val="00DD1721"/>
    <w:rsid w:val="00DD174E"/>
    <w:rsid w:val="00DD19FA"/>
    <w:rsid w:val="00DD31F1"/>
    <w:rsid w:val="00DD3FCF"/>
    <w:rsid w:val="00DD4792"/>
    <w:rsid w:val="00DD49F5"/>
    <w:rsid w:val="00DD4B53"/>
    <w:rsid w:val="00DD5A46"/>
    <w:rsid w:val="00DE27E7"/>
    <w:rsid w:val="00DE3707"/>
    <w:rsid w:val="00DE4081"/>
    <w:rsid w:val="00DE66CB"/>
    <w:rsid w:val="00DE69D7"/>
    <w:rsid w:val="00DE75D6"/>
    <w:rsid w:val="00DF020B"/>
    <w:rsid w:val="00DF1799"/>
    <w:rsid w:val="00DF1DB9"/>
    <w:rsid w:val="00DF2E00"/>
    <w:rsid w:val="00DF4338"/>
    <w:rsid w:val="00DF4567"/>
    <w:rsid w:val="00DF522D"/>
    <w:rsid w:val="00DF5BB3"/>
    <w:rsid w:val="00DF61A4"/>
    <w:rsid w:val="00DF6614"/>
    <w:rsid w:val="00DF67BD"/>
    <w:rsid w:val="00DF711A"/>
    <w:rsid w:val="00DF7CEF"/>
    <w:rsid w:val="00E00679"/>
    <w:rsid w:val="00E0090A"/>
    <w:rsid w:val="00E01A47"/>
    <w:rsid w:val="00E02350"/>
    <w:rsid w:val="00E028F2"/>
    <w:rsid w:val="00E03306"/>
    <w:rsid w:val="00E0353B"/>
    <w:rsid w:val="00E0464A"/>
    <w:rsid w:val="00E0599F"/>
    <w:rsid w:val="00E0604F"/>
    <w:rsid w:val="00E0625A"/>
    <w:rsid w:val="00E069D0"/>
    <w:rsid w:val="00E0762B"/>
    <w:rsid w:val="00E07D29"/>
    <w:rsid w:val="00E105E6"/>
    <w:rsid w:val="00E1097B"/>
    <w:rsid w:val="00E1194C"/>
    <w:rsid w:val="00E1261A"/>
    <w:rsid w:val="00E12811"/>
    <w:rsid w:val="00E129D8"/>
    <w:rsid w:val="00E14040"/>
    <w:rsid w:val="00E141F8"/>
    <w:rsid w:val="00E145A8"/>
    <w:rsid w:val="00E14E1D"/>
    <w:rsid w:val="00E15674"/>
    <w:rsid w:val="00E15B75"/>
    <w:rsid w:val="00E176A4"/>
    <w:rsid w:val="00E17854"/>
    <w:rsid w:val="00E20054"/>
    <w:rsid w:val="00E210D3"/>
    <w:rsid w:val="00E21523"/>
    <w:rsid w:val="00E22239"/>
    <w:rsid w:val="00E222CD"/>
    <w:rsid w:val="00E22ADD"/>
    <w:rsid w:val="00E2508A"/>
    <w:rsid w:val="00E271FB"/>
    <w:rsid w:val="00E2734E"/>
    <w:rsid w:val="00E2738B"/>
    <w:rsid w:val="00E27C93"/>
    <w:rsid w:val="00E30C56"/>
    <w:rsid w:val="00E31501"/>
    <w:rsid w:val="00E31EB2"/>
    <w:rsid w:val="00E31EC4"/>
    <w:rsid w:val="00E32526"/>
    <w:rsid w:val="00E3479E"/>
    <w:rsid w:val="00E34F2A"/>
    <w:rsid w:val="00E35332"/>
    <w:rsid w:val="00E35FC4"/>
    <w:rsid w:val="00E41B7C"/>
    <w:rsid w:val="00E4341B"/>
    <w:rsid w:val="00E43909"/>
    <w:rsid w:val="00E440DC"/>
    <w:rsid w:val="00E4721B"/>
    <w:rsid w:val="00E4763E"/>
    <w:rsid w:val="00E50187"/>
    <w:rsid w:val="00E50BC0"/>
    <w:rsid w:val="00E5249F"/>
    <w:rsid w:val="00E528B6"/>
    <w:rsid w:val="00E53C30"/>
    <w:rsid w:val="00E542A5"/>
    <w:rsid w:val="00E5654A"/>
    <w:rsid w:val="00E5682B"/>
    <w:rsid w:val="00E569E9"/>
    <w:rsid w:val="00E56F15"/>
    <w:rsid w:val="00E56F56"/>
    <w:rsid w:val="00E57284"/>
    <w:rsid w:val="00E6089C"/>
    <w:rsid w:val="00E60C80"/>
    <w:rsid w:val="00E60D57"/>
    <w:rsid w:val="00E6177E"/>
    <w:rsid w:val="00E6239E"/>
    <w:rsid w:val="00E64417"/>
    <w:rsid w:val="00E64A0E"/>
    <w:rsid w:val="00E64FC2"/>
    <w:rsid w:val="00E65229"/>
    <w:rsid w:val="00E66479"/>
    <w:rsid w:val="00E66901"/>
    <w:rsid w:val="00E66E72"/>
    <w:rsid w:val="00E67191"/>
    <w:rsid w:val="00E677A4"/>
    <w:rsid w:val="00E713C4"/>
    <w:rsid w:val="00E7169B"/>
    <w:rsid w:val="00E71F37"/>
    <w:rsid w:val="00E723AB"/>
    <w:rsid w:val="00E732B9"/>
    <w:rsid w:val="00E7445F"/>
    <w:rsid w:val="00E7455A"/>
    <w:rsid w:val="00E75067"/>
    <w:rsid w:val="00E75691"/>
    <w:rsid w:val="00E759AC"/>
    <w:rsid w:val="00E761E8"/>
    <w:rsid w:val="00E762AB"/>
    <w:rsid w:val="00E76857"/>
    <w:rsid w:val="00E77148"/>
    <w:rsid w:val="00E7740B"/>
    <w:rsid w:val="00E7772F"/>
    <w:rsid w:val="00E77743"/>
    <w:rsid w:val="00E779B4"/>
    <w:rsid w:val="00E80720"/>
    <w:rsid w:val="00E80F4A"/>
    <w:rsid w:val="00E820EC"/>
    <w:rsid w:val="00E82DCA"/>
    <w:rsid w:val="00E83E5B"/>
    <w:rsid w:val="00E85BA4"/>
    <w:rsid w:val="00E85F45"/>
    <w:rsid w:val="00E861DF"/>
    <w:rsid w:val="00E86B2E"/>
    <w:rsid w:val="00E90638"/>
    <w:rsid w:val="00E92CF4"/>
    <w:rsid w:val="00E975FA"/>
    <w:rsid w:val="00EA3566"/>
    <w:rsid w:val="00EA3B24"/>
    <w:rsid w:val="00EA44C0"/>
    <w:rsid w:val="00EA48CE"/>
    <w:rsid w:val="00EA4A2D"/>
    <w:rsid w:val="00EA54D4"/>
    <w:rsid w:val="00EA578C"/>
    <w:rsid w:val="00EA5D1F"/>
    <w:rsid w:val="00EA756C"/>
    <w:rsid w:val="00EB0384"/>
    <w:rsid w:val="00EB038D"/>
    <w:rsid w:val="00EB12CB"/>
    <w:rsid w:val="00EB2F58"/>
    <w:rsid w:val="00EB40DF"/>
    <w:rsid w:val="00EB4403"/>
    <w:rsid w:val="00EB469F"/>
    <w:rsid w:val="00EB56C0"/>
    <w:rsid w:val="00EB5709"/>
    <w:rsid w:val="00EB6EB0"/>
    <w:rsid w:val="00EB7CDA"/>
    <w:rsid w:val="00EB7EB1"/>
    <w:rsid w:val="00EC118D"/>
    <w:rsid w:val="00EC16BB"/>
    <w:rsid w:val="00EC1A25"/>
    <w:rsid w:val="00EC1EF0"/>
    <w:rsid w:val="00EC1EF4"/>
    <w:rsid w:val="00EC3E80"/>
    <w:rsid w:val="00EC5601"/>
    <w:rsid w:val="00EC66B1"/>
    <w:rsid w:val="00EC7054"/>
    <w:rsid w:val="00EC7065"/>
    <w:rsid w:val="00EC7256"/>
    <w:rsid w:val="00EC7257"/>
    <w:rsid w:val="00EC7963"/>
    <w:rsid w:val="00ED01D5"/>
    <w:rsid w:val="00ED1CBF"/>
    <w:rsid w:val="00ED2099"/>
    <w:rsid w:val="00ED2A48"/>
    <w:rsid w:val="00ED4884"/>
    <w:rsid w:val="00ED552D"/>
    <w:rsid w:val="00ED61BE"/>
    <w:rsid w:val="00ED7458"/>
    <w:rsid w:val="00EE01FF"/>
    <w:rsid w:val="00EE08F5"/>
    <w:rsid w:val="00EE18E6"/>
    <w:rsid w:val="00EE1D4E"/>
    <w:rsid w:val="00EE2D42"/>
    <w:rsid w:val="00EE39D4"/>
    <w:rsid w:val="00EE4055"/>
    <w:rsid w:val="00EE770F"/>
    <w:rsid w:val="00EF0407"/>
    <w:rsid w:val="00EF1FC3"/>
    <w:rsid w:val="00EF2B15"/>
    <w:rsid w:val="00EF3611"/>
    <w:rsid w:val="00EF40F3"/>
    <w:rsid w:val="00EF47A8"/>
    <w:rsid w:val="00EF47FA"/>
    <w:rsid w:val="00EF5686"/>
    <w:rsid w:val="00EF579E"/>
    <w:rsid w:val="00EF6FEF"/>
    <w:rsid w:val="00EF7CE4"/>
    <w:rsid w:val="00F0071B"/>
    <w:rsid w:val="00F00EE4"/>
    <w:rsid w:val="00F01DF8"/>
    <w:rsid w:val="00F0216A"/>
    <w:rsid w:val="00F02480"/>
    <w:rsid w:val="00F04D95"/>
    <w:rsid w:val="00F066D8"/>
    <w:rsid w:val="00F071BD"/>
    <w:rsid w:val="00F0766C"/>
    <w:rsid w:val="00F076BA"/>
    <w:rsid w:val="00F10917"/>
    <w:rsid w:val="00F10B0C"/>
    <w:rsid w:val="00F11788"/>
    <w:rsid w:val="00F118CE"/>
    <w:rsid w:val="00F11E72"/>
    <w:rsid w:val="00F149B3"/>
    <w:rsid w:val="00F1591D"/>
    <w:rsid w:val="00F15A80"/>
    <w:rsid w:val="00F1625C"/>
    <w:rsid w:val="00F16851"/>
    <w:rsid w:val="00F16A59"/>
    <w:rsid w:val="00F21D12"/>
    <w:rsid w:val="00F21FEB"/>
    <w:rsid w:val="00F23651"/>
    <w:rsid w:val="00F236E5"/>
    <w:rsid w:val="00F25404"/>
    <w:rsid w:val="00F25F3E"/>
    <w:rsid w:val="00F25F9D"/>
    <w:rsid w:val="00F30F45"/>
    <w:rsid w:val="00F316FF"/>
    <w:rsid w:val="00F31A8D"/>
    <w:rsid w:val="00F31E3E"/>
    <w:rsid w:val="00F3299C"/>
    <w:rsid w:val="00F32DFD"/>
    <w:rsid w:val="00F36035"/>
    <w:rsid w:val="00F36A8D"/>
    <w:rsid w:val="00F37207"/>
    <w:rsid w:val="00F374BD"/>
    <w:rsid w:val="00F403BD"/>
    <w:rsid w:val="00F404BD"/>
    <w:rsid w:val="00F416D0"/>
    <w:rsid w:val="00F43D50"/>
    <w:rsid w:val="00F44388"/>
    <w:rsid w:val="00F44663"/>
    <w:rsid w:val="00F45053"/>
    <w:rsid w:val="00F45257"/>
    <w:rsid w:val="00F4653B"/>
    <w:rsid w:val="00F46E6F"/>
    <w:rsid w:val="00F529A8"/>
    <w:rsid w:val="00F52F45"/>
    <w:rsid w:val="00F5331F"/>
    <w:rsid w:val="00F53803"/>
    <w:rsid w:val="00F546F3"/>
    <w:rsid w:val="00F54EC5"/>
    <w:rsid w:val="00F60C27"/>
    <w:rsid w:val="00F61624"/>
    <w:rsid w:val="00F61743"/>
    <w:rsid w:val="00F61ACF"/>
    <w:rsid w:val="00F62FDA"/>
    <w:rsid w:val="00F62FE8"/>
    <w:rsid w:val="00F63285"/>
    <w:rsid w:val="00F6400F"/>
    <w:rsid w:val="00F65D77"/>
    <w:rsid w:val="00F65DA2"/>
    <w:rsid w:val="00F65DFA"/>
    <w:rsid w:val="00F65FBA"/>
    <w:rsid w:val="00F67074"/>
    <w:rsid w:val="00F673BA"/>
    <w:rsid w:val="00F678D9"/>
    <w:rsid w:val="00F70515"/>
    <w:rsid w:val="00F72071"/>
    <w:rsid w:val="00F73979"/>
    <w:rsid w:val="00F7570A"/>
    <w:rsid w:val="00F7640B"/>
    <w:rsid w:val="00F76B7A"/>
    <w:rsid w:val="00F81C7E"/>
    <w:rsid w:val="00F8249D"/>
    <w:rsid w:val="00F824A0"/>
    <w:rsid w:val="00F857F8"/>
    <w:rsid w:val="00F85B32"/>
    <w:rsid w:val="00F87F8F"/>
    <w:rsid w:val="00F90C2F"/>
    <w:rsid w:val="00F92296"/>
    <w:rsid w:val="00F92C06"/>
    <w:rsid w:val="00F938A2"/>
    <w:rsid w:val="00F94B6D"/>
    <w:rsid w:val="00F94E4B"/>
    <w:rsid w:val="00F94F48"/>
    <w:rsid w:val="00F9571D"/>
    <w:rsid w:val="00F9590D"/>
    <w:rsid w:val="00F9602E"/>
    <w:rsid w:val="00F96664"/>
    <w:rsid w:val="00F96A4A"/>
    <w:rsid w:val="00F97157"/>
    <w:rsid w:val="00FA011A"/>
    <w:rsid w:val="00FA02E0"/>
    <w:rsid w:val="00FA2709"/>
    <w:rsid w:val="00FA513A"/>
    <w:rsid w:val="00FA5267"/>
    <w:rsid w:val="00FA6963"/>
    <w:rsid w:val="00FA6AAE"/>
    <w:rsid w:val="00FA739B"/>
    <w:rsid w:val="00FB0EAA"/>
    <w:rsid w:val="00FB0F38"/>
    <w:rsid w:val="00FB1F96"/>
    <w:rsid w:val="00FB2D31"/>
    <w:rsid w:val="00FB48B0"/>
    <w:rsid w:val="00FB48DB"/>
    <w:rsid w:val="00FB621A"/>
    <w:rsid w:val="00FB7CBF"/>
    <w:rsid w:val="00FC07E4"/>
    <w:rsid w:val="00FC0BFC"/>
    <w:rsid w:val="00FC3648"/>
    <w:rsid w:val="00FC4BC1"/>
    <w:rsid w:val="00FC512B"/>
    <w:rsid w:val="00FC5389"/>
    <w:rsid w:val="00FC55BA"/>
    <w:rsid w:val="00FD0BD0"/>
    <w:rsid w:val="00FD1266"/>
    <w:rsid w:val="00FD1712"/>
    <w:rsid w:val="00FD25B8"/>
    <w:rsid w:val="00FD2B24"/>
    <w:rsid w:val="00FD2E33"/>
    <w:rsid w:val="00FD4213"/>
    <w:rsid w:val="00FD43BF"/>
    <w:rsid w:val="00FD4DCF"/>
    <w:rsid w:val="00FD5543"/>
    <w:rsid w:val="00FD56E6"/>
    <w:rsid w:val="00FD6034"/>
    <w:rsid w:val="00FD7124"/>
    <w:rsid w:val="00FD7391"/>
    <w:rsid w:val="00FD7886"/>
    <w:rsid w:val="00FD7AB2"/>
    <w:rsid w:val="00FE06CF"/>
    <w:rsid w:val="00FE3CF0"/>
    <w:rsid w:val="00FE48A4"/>
    <w:rsid w:val="00FE48EB"/>
    <w:rsid w:val="00FE6749"/>
    <w:rsid w:val="00FE682F"/>
    <w:rsid w:val="00FE6AFB"/>
    <w:rsid w:val="00FE7CA4"/>
    <w:rsid w:val="00FF0E6A"/>
    <w:rsid w:val="00FF1BF5"/>
    <w:rsid w:val="00FF1F77"/>
    <w:rsid w:val="00FF2475"/>
    <w:rsid w:val="00FF3487"/>
    <w:rsid w:val="00FF7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1BD333"/>
  <w15:docId w15:val="{B5E8C91E-C198-4D47-870A-AE64C3437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569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176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B125D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 w:type="paragraph" w:styleId="Revision">
    <w:name w:val="Revision"/>
    <w:hidden/>
    <w:uiPriority w:val="99"/>
    <w:semiHidden/>
    <w:rsid w:val="00A540EE"/>
    <w:pPr>
      <w:spacing w:after="0" w:line="240" w:lineRule="auto"/>
    </w:pPr>
  </w:style>
  <w:style w:type="character" w:customStyle="1" w:styleId="Heading3Char">
    <w:name w:val="Heading 3 Char"/>
    <w:basedOn w:val="DefaultParagraphFont"/>
    <w:link w:val="Heading3"/>
    <w:uiPriority w:val="9"/>
    <w:semiHidden/>
    <w:rsid w:val="00C17630"/>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136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63A"/>
  </w:style>
  <w:style w:type="paragraph" w:styleId="Footer">
    <w:name w:val="footer"/>
    <w:basedOn w:val="Normal"/>
    <w:link w:val="FooterChar"/>
    <w:uiPriority w:val="99"/>
    <w:unhideWhenUsed/>
    <w:rsid w:val="00136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63A"/>
  </w:style>
  <w:style w:type="character" w:customStyle="1" w:styleId="Heading2Char">
    <w:name w:val="Heading 2 Char"/>
    <w:basedOn w:val="DefaultParagraphFont"/>
    <w:link w:val="Heading2"/>
    <w:uiPriority w:val="9"/>
    <w:semiHidden/>
    <w:rsid w:val="007569CD"/>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semiHidden/>
    <w:rsid w:val="00B125DC"/>
    <w:rPr>
      <w:rFonts w:asciiTheme="majorHAnsi" w:eastAsiaTheme="majorEastAsia" w:hAnsiTheme="majorHAnsi" w:cstheme="majorBidi"/>
      <w:color w:val="2E74B5" w:themeColor="accent1" w:themeShade="BF"/>
    </w:rPr>
  </w:style>
  <w:style w:type="paragraph" w:customStyle="1" w:styleId="EndNoteBibliographyTitle">
    <w:name w:val="EndNote Bibliography Title"/>
    <w:basedOn w:val="Normal"/>
    <w:link w:val="EndNoteBibliographyTitleChar"/>
    <w:rsid w:val="00386BD4"/>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386BD4"/>
    <w:rPr>
      <w:rFonts w:ascii="Calibri" w:hAnsi="Calibri" w:cs="Calibri"/>
      <w:noProof/>
    </w:rPr>
  </w:style>
  <w:style w:type="paragraph" w:customStyle="1" w:styleId="EndNoteBibliography">
    <w:name w:val="EndNote Bibliography"/>
    <w:basedOn w:val="Normal"/>
    <w:link w:val="EndNoteBibliographyChar"/>
    <w:rsid w:val="00386BD4"/>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386BD4"/>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5195">
      <w:bodyDiv w:val="1"/>
      <w:marLeft w:val="0"/>
      <w:marRight w:val="0"/>
      <w:marTop w:val="0"/>
      <w:marBottom w:val="0"/>
      <w:divBdr>
        <w:top w:val="none" w:sz="0" w:space="0" w:color="auto"/>
        <w:left w:val="none" w:sz="0" w:space="0" w:color="auto"/>
        <w:bottom w:val="none" w:sz="0" w:space="0" w:color="auto"/>
        <w:right w:val="none" w:sz="0" w:space="0" w:color="auto"/>
      </w:divBdr>
    </w:div>
    <w:div w:id="4327656">
      <w:bodyDiv w:val="1"/>
      <w:marLeft w:val="0"/>
      <w:marRight w:val="0"/>
      <w:marTop w:val="0"/>
      <w:marBottom w:val="0"/>
      <w:divBdr>
        <w:top w:val="none" w:sz="0" w:space="0" w:color="auto"/>
        <w:left w:val="none" w:sz="0" w:space="0" w:color="auto"/>
        <w:bottom w:val="none" w:sz="0" w:space="0" w:color="auto"/>
        <w:right w:val="none" w:sz="0" w:space="0" w:color="auto"/>
      </w:divBdr>
    </w:div>
    <w:div w:id="5864939">
      <w:bodyDiv w:val="1"/>
      <w:marLeft w:val="0"/>
      <w:marRight w:val="0"/>
      <w:marTop w:val="0"/>
      <w:marBottom w:val="0"/>
      <w:divBdr>
        <w:top w:val="none" w:sz="0" w:space="0" w:color="auto"/>
        <w:left w:val="none" w:sz="0" w:space="0" w:color="auto"/>
        <w:bottom w:val="none" w:sz="0" w:space="0" w:color="auto"/>
        <w:right w:val="none" w:sz="0" w:space="0" w:color="auto"/>
      </w:divBdr>
    </w:div>
    <w:div w:id="8871963">
      <w:bodyDiv w:val="1"/>
      <w:marLeft w:val="0"/>
      <w:marRight w:val="0"/>
      <w:marTop w:val="0"/>
      <w:marBottom w:val="0"/>
      <w:divBdr>
        <w:top w:val="none" w:sz="0" w:space="0" w:color="auto"/>
        <w:left w:val="none" w:sz="0" w:space="0" w:color="auto"/>
        <w:bottom w:val="none" w:sz="0" w:space="0" w:color="auto"/>
        <w:right w:val="none" w:sz="0" w:space="0" w:color="auto"/>
      </w:divBdr>
    </w:div>
    <w:div w:id="13464318">
      <w:bodyDiv w:val="1"/>
      <w:marLeft w:val="0"/>
      <w:marRight w:val="0"/>
      <w:marTop w:val="0"/>
      <w:marBottom w:val="0"/>
      <w:divBdr>
        <w:top w:val="none" w:sz="0" w:space="0" w:color="auto"/>
        <w:left w:val="none" w:sz="0" w:space="0" w:color="auto"/>
        <w:bottom w:val="none" w:sz="0" w:space="0" w:color="auto"/>
        <w:right w:val="none" w:sz="0" w:space="0" w:color="auto"/>
      </w:divBdr>
    </w:div>
    <w:div w:id="13918879">
      <w:bodyDiv w:val="1"/>
      <w:marLeft w:val="0"/>
      <w:marRight w:val="0"/>
      <w:marTop w:val="0"/>
      <w:marBottom w:val="0"/>
      <w:divBdr>
        <w:top w:val="none" w:sz="0" w:space="0" w:color="auto"/>
        <w:left w:val="none" w:sz="0" w:space="0" w:color="auto"/>
        <w:bottom w:val="none" w:sz="0" w:space="0" w:color="auto"/>
        <w:right w:val="none" w:sz="0" w:space="0" w:color="auto"/>
      </w:divBdr>
    </w:div>
    <w:div w:id="15236621">
      <w:bodyDiv w:val="1"/>
      <w:marLeft w:val="0"/>
      <w:marRight w:val="0"/>
      <w:marTop w:val="0"/>
      <w:marBottom w:val="0"/>
      <w:divBdr>
        <w:top w:val="none" w:sz="0" w:space="0" w:color="auto"/>
        <w:left w:val="none" w:sz="0" w:space="0" w:color="auto"/>
        <w:bottom w:val="none" w:sz="0" w:space="0" w:color="auto"/>
        <w:right w:val="none" w:sz="0" w:space="0" w:color="auto"/>
      </w:divBdr>
    </w:div>
    <w:div w:id="19093332">
      <w:bodyDiv w:val="1"/>
      <w:marLeft w:val="0"/>
      <w:marRight w:val="0"/>
      <w:marTop w:val="0"/>
      <w:marBottom w:val="0"/>
      <w:divBdr>
        <w:top w:val="none" w:sz="0" w:space="0" w:color="auto"/>
        <w:left w:val="none" w:sz="0" w:space="0" w:color="auto"/>
        <w:bottom w:val="none" w:sz="0" w:space="0" w:color="auto"/>
        <w:right w:val="none" w:sz="0" w:space="0" w:color="auto"/>
      </w:divBdr>
    </w:div>
    <w:div w:id="19745132">
      <w:bodyDiv w:val="1"/>
      <w:marLeft w:val="0"/>
      <w:marRight w:val="0"/>
      <w:marTop w:val="0"/>
      <w:marBottom w:val="0"/>
      <w:divBdr>
        <w:top w:val="none" w:sz="0" w:space="0" w:color="auto"/>
        <w:left w:val="none" w:sz="0" w:space="0" w:color="auto"/>
        <w:bottom w:val="none" w:sz="0" w:space="0" w:color="auto"/>
        <w:right w:val="none" w:sz="0" w:space="0" w:color="auto"/>
      </w:divBdr>
    </w:div>
    <w:div w:id="22949715">
      <w:bodyDiv w:val="1"/>
      <w:marLeft w:val="0"/>
      <w:marRight w:val="0"/>
      <w:marTop w:val="0"/>
      <w:marBottom w:val="0"/>
      <w:divBdr>
        <w:top w:val="none" w:sz="0" w:space="0" w:color="auto"/>
        <w:left w:val="none" w:sz="0" w:space="0" w:color="auto"/>
        <w:bottom w:val="none" w:sz="0" w:space="0" w:color="auto"/>
        <w:right w:val="none" w:sz="0" w:space="0" w:color="auto"/>
      </w:divBdr>
    </w:div>
    <w:div w:id="27344072">
      <w:bodyDiv w:val="1"/>
      <w:marLeft w:val="0"/>
      <w:marRight w:val="0"/>
      <w:marTop w:val="0"/>
      <w:marBottom w:val="0"/>
      <w:divBdr>
        <w:top w:val="none" w:sz="0" w:space="0" w:color="auto"/>
        <w:left w:val="none" w:sz="0" w:space="0" w:color="auto"/>
        <w:bottom w:val="none" w:sz="0" w:space="0" w:color="auto"/>
        <w:right w:val="none" w:sz="0" w:space="0" w:color="auto"/>
      </w:divBdr>
    </w:div>
    <w:div w:id="28725372">
      <w:bodyDiv w:val="1"/>
      <w:marLeft w:val="0"/>
      <w:marRight w:val="0"/>
      <w:marTop w:val="0"/>
      <w:marBottom w:val="0"/>
      <w:divBdr>
        <w:top w:val="none" w:sz="0" w:space="0" w:color="auto"/>
        <w:left w:val="none" w:sz="0" w:space="0" w:color="auto"/>
        <w:bottom w:val="none" w:sz="0" w:space="0" w:color="auto"/>
        <w:right w:val="none" w:sz="0" w:space="0" w:color="auto"/>
      </w:divBdr>
    </w:div>
    <w:div w:id="37239474">
      <w:bodyDiv w:val="1"/>
      <w:marLeft w:val="0"/>
      <w:marRight w:val="0"/>
      <w:marTop w:val="0"/>
      <w:marBottom w:val="0"/>
      <w:divBdr>
        <w:top w:val="none" w:sz="0" w:space="0" w:color="auto"/>
        <w:left w:val="none" w:sz="0" w:space="0" w:color="auto"/>
        <w:bottom w:val="none" w:sz="0" w:space="0" w:color="auto"/>
        <w:right w:val="none" w:sz="0" w:space="0" w:color="auto"/>
      </w:divBdr>
    </w:div>
    <w:div w:id="37626892">
      <w:bodyDiv w:val="1"/>
      <w:marLeft w:val="0"/>
      <w:marRight w:val="0"/>
      <w:marTop w:val="0"/>
      <w:marBottom w:val="0"/>
      <w:divBdr>
        <w:top w:val="none" w:sz="0" w:space="0" w:color="auto"/>
        <w:left w:val="none" w:sz="0" w:space="0" w:color="auto"/>
        <w:bottom w:val="none" w:sz="0" w:space="0" w:color="auto"/>
        <w:right w:val="none" w:sz="0" w:space="0" w:color="auto"/>
      </w:divBdr>
    </w:div>
    <w:div w:id="43070454">
      <w:bodyDiv w:val="1"/>
      <w:marLeft w:val="0"/>
      <w:marRight w:val="0"/>
      <w:marTop w:val="0"/>
      <w:marBottom w:val="0"/>
      <w:divBdr>
        <w:top w:val="none" w:sz="0" w:space="0" w:color="auto"/>
        <w:left w:val="none" w:sz="0" w:space="0" w:color="auto"/>
        <w:bottom w:val="none" w:sz="0" w:space="0" w:color="auto"/>
        <w:right w:val="none" w:sz="0" w:space="0" w:color="auto"/>
      </w:divBdr>
    </w:div>
    <w:div w:id="44257237">
      <w:bodyDiv w:val="1"/>
      <w:marLeft w:val="0"/>
      <w:marRight w:val="0"/>
      <w:marTop w:val="0"/>
      <w:marBottom w:val="0"/>
      <w:divBdr>
        <w:top w:val="none" w:sz="0" w:space="0" w:color="auto"/>
        <w:left w:val="none" w:sz="0" w:space="0" w:color="auto"/>
        <w:bottom w:val="none" w:sz="0" w:space="0" w:color="auto"/>
        <w:right w:val="none" w:sz="0" w:space="0" w:color="auto"/>
      </w:divBdr>
    </w:div>
    <w:div w:id="50156771">
      <w:bodyDiv w:val="1"/>
      <w:marLeft w:val="0"/>
      <w:marRight w:val="0"/>
      <w:marTop w:val="0"/>
      <w:marBottom w:val="0"/>
      <w:divBdr>
        <w:top w:val="none" w:sz="0" w:space="0" w:color="auto"/>
        <w:left w:val="none" w:sz="0" w:space="0" w:color="auto"/>
        <w:bottom w:val="none" w:sz="0" w:space="0" w:color="auto"/>
        <w:right w:val="none" w:sz="0" w:space="0" w:color="auto"/>
      </w:divBdr>
    </w:div>
    <w:div w:id="56899435">
      <w:bodyDiv w:val="1"/>
      <w:marLeft w:val="0"/>
      <w:marRight w:val="0"/>
      <w:marTop w:val="0"/>
      <w:marBottom w:val="0"/>
      <w:divBdr>
        <w:top w:val="none" w:sz="0" w:space="0" w:color="auto"/>
        <w:left w:val="none" w:sz="0" w:space="0" w:color="auto"/>
        <w:bottom w:val="none" w:sz="0" w:space="0" w:color="auto"/>
        <w:right w:val="none" w:sz="0" w:space="0" w:color="auto"/>
      </w:divBdr>
    </w:div>
    <w:div w:id="63843268">
      <w:bodyDiv w:val="1"/>
      <w:marLeft w:val="0"/>
      <w:marRight w:val="0"/>
      <w:marTop w:val="0"/>
      <w:marBottom w:val="0"/>
      <w:divBdr>
        <w:top w:val="none" w:sz="0" w:space="0" w:color="auto"/>
        <w:left w:val="none" w:sz="0" w:space="0" w:color="auto"/>
        <w:bottom w:val="none" w:sz="0" w:space="0" w:color="auto"/>
        <w:right w:val="none" w:sz="0" w:space="0" w:color="auto"/>
      </w:divBdr>
    </w:div>
    <w:div w:id="66346983">
      <w:bodyDiv w:val="1"/>
      <w:marLeft w:val="0"/>
      <w:marRight w:val="0"/>
      <w:marTop w:val="0"/>
      <w:marBottom w:val="0"/>
      <w:divBdr>
        <w:top w:val="none" w:sz="0" w:space="0" w:color="auto"/>
        <w:left w:val="none" w:sz="0" w:space="0" w:color="auto"/>
        <w:bottom w:val="none" w:sz="0" w:space="0" w:color="auto"/>
        <w:right w:val="none" w:sz="0" w:space="0" w:color="auto"/>
      </w:divBdr>
    </w:div>
    <w:div w:id="74280909">
      <w:bodyDiv w:val="1"/>
      <w:marLeft w:val="0"/>
      <w:marRight w:val="0"/>
      <w:marTop w:val="0"/>
      <w:marBottom w:val="0"/>
      <w:divBdr>
        <w:top w:val="none" w:sz="0" w:space="0" w:color="auto"/>
        <w:left w:val="none" w:sz="0" w:space="0" w:color="auto"/>
        <w:bottom w:val="none" w:sz="0" w:space="0" w:color="auto"/>
        <w:right w:val="none" w:sz="0" w:space="0" w:color="auto"/>
      </w:divBdr>
    </w:div>
    <w:div w:id="75713430">
      <w:bodyDiv w:val="1"/>
      <w:marLeft w:val="0"/>
      <w:marRight w:val="0"/>
      <w:marTop w:val="0"/>
      <w:marBottom w:val="0"/>
      <w:divBdr>
        <w:top w:val="none" w:sz="0" w:space="0" w:color="auto"/>
        <w:left w:val="none" w:sz="0" w:space="0" w:color="auto"/>
        <w:bottom w:val="none" w:sz="0" w:space="0" w:color="auto"/>
        <w:right w:val="none" w:sz="0" w:space="0" w:color="auto"/>
      </w:divBdr>
    </w:div>
    <w:div w:id="83651074">
      <w:bodyDiv w:val="1"/>
      <w:marLeft w:val="0"/>
      <w:marRight w:val="0"/>
      <w:marTop w:val="0"/>
      <w:marBottom w:val="0"/>
      <w:divBdr>
        <w:top w:val="none" w:sz="0" w:space="0" w:color="auto"/>
        <w:left w:val="none" w:sz="0" w:space="0" w:color="auto"/>
        <w:bottom w:val="none" w:sz="0" w:space="0" w:color="auto"/>
        <w:right w:val="none" w:sz="0" w:space="0" w:color="auto"/>
      </w:divBdr>
    </w:div>
    <w:div w:id="87966103">
      <w:bodyDiv w:val="1"/>
      <w:marLeft w:val="0"/>
      <w:marRight w:val="0"/>
      <w:marTop w:val="0"/>
      <w:marBottom w:val="0"/>
      <w:divBdr>
        <w:top w:val="none" w:sz="0" w:space="0" w:color="auto"/>
        <w:left w:val="none" w:sz="0" w:space="0" w:color="auto"/>
        <w:bottom w:val="none" w:sz="0" w:space="0" w:color="auto"/>
        <w:right w:val="none" w:sz="0" w:space="0" w:color="auto"/>
      </w:divBdr>
    </w:div>
    <w:div w:id="90592070">
      <w:bodyDiv w:val="1"/>
      <w:marLeft w:val="0"/>
      <w:marRight w:val="0"/>
      <w:marTop w:val="0"/>
      <w:marBottom w:val="0"/>
      <w:divBdr>
        <w:top w:val="none" w:sz="0" w:space="0" w:color="auto"/>
        <w:left w:val="none" w:sz="0" w:space="0" w:color="auto"/>
        <w:bottom w:val="none" w:sz="0" w:space="0" w:color="auto"/>
        <w:right w:val="none" w:sz="0" w:space="0" w:color="auto"/>
      </w:divBdr>
    </w:div>
    <w:div w:id="96292990">
      <w:bodyDiv w:val="1"/>
      <w:marLeft w:val="0"/>
      <w:marRight w:val="0"/>
      <w:marTop w:val="0"/>
      <w:marBottom w:val="0"/>
      <w:divBdr>
        <w:top w:val="none" w:sz="0" w:space="0" w:color="auto"/>
        <w:left w:val="none" w:sz="0" w:space="0" w:color="auto"/>
        <w:bottom w:val="none" w:sz="0" w:space="0" w:color="auto"/>
        <w:right w:val="none" w:sz="0" w:space="0" w:color="auto"/>
      </w:divBdr>
    </w:div>
    <w:div w:id="97600876">
      <w:bodyDiv w:val="1"/>
      <w:marLeft w:val="0"/>
      <w:marRight w:val="0"/>
      <w:marTop w:val="0"/>
      <w:marBottom w:val="0"/>
      <w:divBdr>
        <w:top w:val="none" w:sz="0" w:space="0" w:color="auto"/>
        <w:left w:val="none" w:sz="0" w:space="0" w:color="auto"/>
        <w:bottom w:val="none" w:sz="0" w:space="0" w:color="auto"/>
        <w:right w:val="none" w:sz="0" w:space="0" w:color="auto"/>
      </w:divBdr>
    </w:div>
    <w:div w:id="102262073">
      <w:bodyDiv w:val="1"/>
      <w:marLeft w:val="0"/>
      <w:marRight w:val="0"/>
      <w:marTop w:val="0"/>
      <w:marBottom w:val="0"/>
      <w:divBdr>
        <w:top w:val="none" w:sz="0" w:space="0" w:color="auto"/>
        <w:left w:val="none" w:sz="0" w:space="0" w:color="auto"/>
        <w:bottom w:val="none" w:sz="0" w:space="0" w:color="auto"/>
        <w:right w:val="none" w:sz="0" w:space="0" w:color="auto"/>
      </w:divBdr>
    </w:div>
    <w:div w:id="104926499">
      <w:bodyDiv w:val="1"/>
      <w:marLeft w:val="0"/>
      <w:marRight w:val="0"/>
      <w:marTop w:val="0"/>
      <w:marBottom w:val="0"/>
      <w:divBdr>
        <w:top w:val="none" w:sz="0" w:space="0" w:color="auto"/>
        <w:left w:val="none" w:sz="0" w:space="0" w:color="auto"/>
        <w:bottom w:val="none" w:sz="0" w:space="0" w:color="auto"/>
        <w:right w:val="none" w:sz="0" w:space="0" w:color="auto"/>
      </w:divBdr>
    </w:div>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16072949">
      <w:bodyDiv w:val="1"/>
      <w:marLeft w:val="0"/>
      <w:marRight w:val="0"/>
      <w:marTop w:val="0"/>
      <w:marBottom w:val="0"/>
      <w:divBdr>
        <w:top w:val="none" w:sz="0" w:space="0" w:color="auto"/>
        <w:left w:val="none" w:sz="0" w:space="0" w:color="auto"/>
        <w:bottom w:val="none" w:sz="0" w:space="0" w:color="auto"/>
        <w:right w:val="none" w:sz="0" w:space="0" w:color="auto"/>
      </w:divBdr>
    </w:div>
    <w:div w:id="119959952">
      <w:bodyDiv w:val="1"/>
      <w:marLeft w:val="0"/>
      <w:marRight w:val="0"/>
      <w:marTop w:val="0"/>
      <w:marBottom w:val="0"/>
      <w:divBdr>
        <w:top w:val="none" w:sz="0" w:space="0" w:color="auto"/>
        <w:left w:val="none" w:sz="0" w:space="0" w:color="auto"/>
        <w:bottom w:val="none" w:sz="0" w:space="0" w:color="auto"/>
        <w:right w:val="none" w:sz="0" w:space="0" w:color="auto"/>
      </w:divBdr>
    </w:div>
    <w:div w:id="122504710">
      <w:bodyDiv w:val="1"/>
      <w:marLeft w:val="0"/>
      <w:marRight w:val="0"/>
      <w:marTop w:val="0"/>
      <w:marBottom w:val="0"/>
      <w:divBdr>
        <w:top w:val="none" w:sz="0" w:space="0" w:color="auto"/>
        <w:left w:val="none" w:sz="0" w:space="0" w:color="auto"/>
        <w:bottom w:val="none" w:sz="0" w:space="0" w:color="auto"/>
        <w:right w:val="none" w:sz="0" w:space="0" w:color="auto"/>
      </w:divBdr>
    </w:div>
    <w:div w:id="122583539">
      <w:bodyDiv w:val="1"/>
      <w:marLeft w:val="0"/>
      <w:marRight w:val="0"/>
      <w:marTop w:val="0"/>
      <w:marBottom w:val="0"/>
      <w:divBdr>
        <w:top w:val="none" w:sz="0" w:space="0" w:color="auto"/>
        <w:left w:val="none" w:sz="0" w:space="0" w:color="auto"/>
        <w:bottom w:val="none" w:sz="0" w:space="0" w:color="auto"/>
        <w:right w:val="none" w:sz="0" w:space="0" w:color="auto"/>
      </w:divBdr>
    </w:div>
    <w:div w:id="122770362">
      <w:bodyDiv w:val="1"/>
      <w:marLeft w:val="0"/>
      <w:marRight w:val="0"/>
      <w:marTop w:val="0"/>
      <w:marBottom w:val="0"/>
      <w:divBdr>
        <w:top w:val="none" w:sz="0" w:space="0" w:color="auto"/>
        <w:left w:val="none" w:sz="0" w:space="0" w:color="auto"/>
        <w:bottom w:val="none" w:sz="0" w:space="0" w:color="auto"/>
        <w:right w:val="none" w:sz="0" w:space="0" w:color="auto"/>
      </w:divBdr>
    </w:div>
    <w:div w:id="127751209">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139737515">
      <w:bodyDiv w:val="1"/>
      <w:marLeft w:val="0"/>
      <w:marRight w:val="0"/>
      <w:marTop w:val="0"/>
      <w:marBottom w:val="0"/>
      <w:divBdr>
        <w:top w:val="none" w:sz="0" w:space="0" w:color="auto"/>
        <w:left w:val="none" w:sz="0" w:space="0" w:color="auto"/>
        <w:bottom w:val="none" w:sz="0" w:space="0" w:color="auto"/>
        <w:right w:val="none" w:sz="0" w:space="0" w:color="auto"/>
      </w:divBdr>
    </w:div>
    <w:div w:id="140661581">
      <w:bodyDiv w:val="1"/>
      <w:marLeft w:val="0"/>
      <w:marRight w:val="0"/>
      <w:marTop w:val="0"/>
      <w:marBottom w:val="0"/>
      <w:divBdr>
        <w:top w:val="none" w:sz="0" w:space="0" w:color="auto"/>
        <w:left w:val="none" w:sz="0" w:space="0" w:color="auto"/>
        <w:bottom w:val="none" w:sz="0" w:space="0" w:color="auto"/>
        <w:right w:val="none" w:sz="0" w:space="0" w:color="auto"/>
      </w:divBdr>
    </w:div>
    <w:div w:id="147593346">
      <w:bodyDiv w:val="1"/>
      <w:marLeft w:val="0"/>
      <w:marRight w:val="0"/>
      <w:marTop w:val="0"/>
      <w:marBottom w:val="0"/>
      <w:divBdr>
        <w:top w:val="none" w:sz="0" w:space="0" w:color="auto"/>
        <w:left w:val="none" w:sz="0" w:space="0" w:color="auto"/>
        <w:bottom w:val="none" w:sz="0" w:space="0" w:color="auto"/>
        <w:right w:val="none" w:sz="0" w:space="0" w:color="auto"/>
      </w:divBdr>
    </w:div>
    <w:div w:id="149948194">
      <w:bodyDiv w:val="1"/>
      <w:marLeft w:val="0"/>
      <w:marRight w:val="0"/>
      <w:marTop w:val="0"/>
      <w:marBottom w:val="0"/>
      <w:divBdr>
        <w:top w:val="none" w:sz="0" w:space="0" w:color="auto"/>
        <w:left w:val="none" w:sz="0" w:space="0" w:color="auto"/>
        <w:bottom w:val="none" w:sz="0" w:space="0" w:color="auto"/>
        <w:right w:val="none" w:sz="0" w:space="0" w:color="auto"/>
      </w:divBdr>
    </w:div>
    <w:div w:id="151798259">
      <w:bodyDiv w:val="1"/>
      <w:marLeft w:val="0"/>
      <w:marRight w:val="0"/>
      <w:marTop w:val="0"/>
      <w:marBottom w:val="0"/>
      <w:divBdr>
        <w:top w:val="none" w:sz="0" w:space="0" w:color="auto"/>
        <w:left w:val="none" w:sz="0" w:space="0" w:color="auto"/>
        <w:bottom w:val="none" w:sz="0" w:space="0" w:color="auto"/>
        <w:right w:val="none" w:sz="0" w:space="0" w:color="auto"/>
      </w:divBdr>
    </w:div>
    <w:div w:id="154154938">
      <w:bodyDiv w:val="1"/>
      <w:marLeft w:val="0"/>
      <w:marRight w:val="0"/>
      <w:marTop w:val="0"/>
      <w:marBottom w:val="0"/>
      <w:divBdr>
        <w:top w:val="none" w:sz="0" w:space="0" w:color="auto"/>
        <w:left w:val="none" w:sz="0" w:space="0" w:color="auto"/>
        <w:bottom w:val="none" w:sz="0" w:space="0" w:color="auto"/>
        <w:right w:val="none" w:sz="0" w:space="0" w:color="auto"/>
      </w:divBdr>
    </w:div>
    <w:div w:id="154302027">
      <w:bodyDiv w:val="1"/>
      <w:marLeft w:val="0"/>
      <w:marRight w:val="0"/>
      <w:marTop w:val="0"/>
      <w:marBottom w:val="0"/>
      <w:divBdr>
        <w:top w:val="none" w:sz="0" w:space="0" w:color="auto"/>
        <w:left w:val="none" w:sz="0" w:space="0" w:color="auto"/>
        <w:bottom w:val="none" w:sz="0" w:space="0" w:color="auto"/>
        <w:right w:val="none" w:sz="0" w:space="0" w:color="auto"/>
      </w:divBdr>
    </w:div>
    <w:div w:id="155465585">
      <w:bodyDiv w:val="1"/>
      <w:marLeft w:val="0"/>
      <w:marRight w:val="0"/>
      <w:marTop w:val="0"/>
      <w:marBottom w:val="0"/>
      <w:divBdr>
        <w:top w:val="none" w:sz="0" w:space="0" w:color="auto"/>
        <w:left w:val="none" w:sz="0" w:space="0" w:color="auto"/>
        <w:bottom w:val="none" w:sz="0" w:space="0" w:color="auto"/>
        <w:right w:val="none" w:sz="0" w:space="0" w:color="auto"/>
      </w:divBdr>
    </w:div>
    <w:div w:id="158353060">
      <w:bodyDiv w:val="1"/>
      <w:marLeft w:val="0"/>
      <w:marRight w:val="0"/>
      <w:marTop w:val="0"/>
      <w:marBottom w:val="0"/>
      <w:divBdr>
        <w:top w:val="none" w:sz="0" w:space="0" w:color="auto"/>
        <w:left w:val="none" w:sz="0" w:space="0" w:color="auto"/>
        <w:bottom w:val="none" w:sz="0" w:space="0" w:color="auto"/>
        <w:right w:val="none" w:sz="0" w:space="0" w:color="auto"/>
      </w:divBdr>
    </w:div>
    <w:div w:id="162473400">
      <w:bodyDiv w:val="1"/>
      <w:marLeft w:val="0"/>
      <w:marRight w:val="0"/>
      <w:marTop w:val="0"/>
      <w:marBottom w:val="0"/>
      <w:divBdr>
        <w:top w:val="none" w:sz="0" w:space="0" w:color="auto"/>
        <w:left w:val="none" w:sz="0" w:space="0" w:color="auto"/>
        <w:bottom w:val="none" w:sz="0" w:space="0" w:color="auto"/>
        <w:right w:val="none" w:sz="0" w:space="0" w:color="auto"/>
      </w:divBdr>
    </w:div>
    <w:div w:id="168638312">
      <w:bodyDiv w:val="1"/>
      <w:marLeft w:val="0"/>
      <w:marRight w:val="0"/>
      <w:marTop w:val="0"/>
      <w:marBottom w:val="0"/>
      <w:divBdr>
        <w:top w:val="none" w:sz="0" w:space="0" w:color="auto"/>
        <w:left w:val="none" w:sz="0" w:space="0" w:color="auto"/>
        <w:bottom w:val="none" w:sz="0" w:space="0" w:color="auto"/>
        <w:right w:val="none" w:sz="0" w:space="0" w:color="auto"/>
      </w:divBdr>
    </w:div>
    <w:div w:id="169567332">
      <w:bodyDiv w:val="1"/>
      <w:marLeft w:val="0"/>
      <w:marRight w:val="0"/>
      <w:marTop w:val="0"/>
      <w:marBottom w:val="0"/>
      <w:divBdr>
        <w:top w:val="none" w:sz="0" w:space="0" w:color="auto"/>
        <w:left w:val="none" w:sz="0" w:space="0" w:color="auto"/>
        <w:bottom w:val="none" w:sz="0" w:space="0" w:color="auto"/>
        <w:right w:val="none" w:sz="0" w:space="0" w:color="auto"/>
      </w:divBdr>
    </w:div>
    <w:div w:id="172111640">
      <w:bodyDiv w:val="1"/>
      <w:marLeft w:val="0"/>
      <w:marRight w:val="0"/>
      <w:marTop w:val="0"/>
      <w:marBottom w:val="0"/>
      <w:divBdr>
        <w:top w:val="none" w:sz="0" w:space="0" w:color="auto"/>
        <w:left w:val="none" w:sz="0" w:space="0" w:color="auto"/>
        <w:bottom w:val="none" w:sz="0" w:space="0" w:color="auto"/>
        <w:right w:val="none" w:sz="0" w:space="0" w:color="auto"/>
      </w:divBdr>
    </w:div>
    <w:div w:id="188417270">
      <w:bodyDiv w:val="1"/>
      <w:marLeft w:val="0"/>
      <w:marRight w:val="0"/>
      <w:marTop w:val="0"/>
      <w:marBottom w:val="0"/>
      <w:divBdr>
        <w:top w:val="none" w:sz="0" w:space="0" w:color="auto"/>
        <w:left w:val="none" w:sz="0" w:space="0" w:color="auto"/>
        <w:bottom w:val="none" w:sz="0" w:space="0" w:color="auto"/>
        <w:right w:val="none" w:sz="0" w:space="0" w:color="auto"/>
      </w:divBdr>
    </w:div>
    <w:div w:id="193883670">
      <w:bodyDiv w:val="1"/>
      <w:marLeft w:val="0"/>
      <w:marRight w:val="0"/>
      <w:marTop w:val="0"/>
      <w:marBottom w:val="0"/>
      <w:divBdr>
        <w:top w:val="none" w:sz="0" w:space="0" w:color="auto"/>
        <w:left w:val="none" w:sz="0" w:space="0" w:color="auto"/>
        <w:bottom w:val="none" w:sz="0" w:space="0" w:color="auto"/>
        <w:right w:val="none" w:sz="0" w:space="0" w:color="auto"/>
      </w:divBdr>
    </w:div>
    <w:div w:id="197548656">
      <w:bodyDiv w:val="1"/>
      <w:marLeft w:val="0"/>
      <w:marRight w:val="0"/>
      <w:marTop w:val="0"/>
      <w:marBottom w:val="0"/>
      <w:divBdr>
        <w:top w:val="none" w:sz="0" w:space="0" w:color="auto"/>
        <w:left w:val="none" w:sz="0" w:space="0" w:color="auto"/>
        <w:bottom w:val="none" w:sz="0" w:space="0" w:color="auto"/>
        <w:right w:val="none" w:sz="0" w:space="0" w:color="auto"/>
      </w:divBdr>
    </w:div>
    <w:div w:id="198323138">
      <w:bodyDiv w:val="1"/>
      <w:marLeft w:val="0"/>
      <w:marRight w:val="0"/>
      <w:marTop w:val="0"/>
      <w:marBottom w:val="0"/>
      <w:divBdr>
        <w:top w:val="none" w:sz="0" w:space="0" w:color="auto"/>
        <w:left w:val="none" w:sz="0" w:space="0" w:color="auto"/>
        <w:bottom w:val="none" w:sz="0" w:space="0" w:color="auto"/>
        <w:right w:val="none" w:sz="0" w:space="0" w:color="auto"/>
      </w:divBdr>
    </w:div>
    <w:div w:id="205526901">
      <w:bodyDiv w:val="1"/>
      <w:marLeft w:val="0"/>
      <w:marRight w:val="0"/>
      <w:marTop w:val="0"/>
      <w:marBottom w:val="0"/>
      <w:divBdr>
        <w:top w:val="none" w:sz="0" w:space="0" w:color="auto"/>
        <w:left w:val="none" w:sz="0" w:space="0" w:color="auto"/>
        <w:bottom w:val="none" w:sz="0" w:space="0" w:color="auto"/>
        <w:right w:val="none" w:sz="0" w:space="0" w:color="auto"/>
      </w:divBdr>
    </w:div>
    <w:div w:id="210119212">
      <w:bodyDiv w:val="1"/>
      <w:marLeft w:val="0"/>
      <w:marRight w:val="0"/>
      <w:marTop w:val="0"/>
      <w:marBottom w:val="0"/>
      <w:divBdr>
        <w:top w:val="none" w:sz="0" w:space="0" w:color="auto"/>
        <w:left w:val="none" w:sz="0" w:space="0" w:color="auto"/>
        <w:bottom w:val="none" w:sz="0" w:space="0" w:color="auto"/>
        <w:right w:val="none" w:sz="0" w:space="0" w:color="auto"/>
      </w:divBdr>
    </w:div>
    <w:div w:id="211307312">
      <w:bodyDiv w:val="1"/>
      <w:marLeft w:val="0"/>
      <w:marRight w:val="0"/>
      <w:marTop w:val="0"/>
      <w:marBottom w:val="0"/>
      <w:divBdr>
        <w:top w:val="none" w:sz="0" w:space="0" w:color="auto"/>
        <w:left w:val="none" w:sz="0" w:space="0" w:color="auto"/>
        <w:bottom w:val="none" w:sz="0" w:space="0" w:color="auto"/>
        <w:right w:val="none" w:sz="0" w:space="0" w:color="auto"/>
      </w:divBdr>
    </w:div>
    <w:div w:id="224874240">
      <w:bodyDiv w:val="1"/>
      <w:marLeft w:val="0"/>
      <w:marRight w:val="0"/>
      <w:marTop w:val="0"/>
      <w:marBottom w:val="0"/>
      <w:divBdr>
        <w:top w:val="none" w:sz="0" w:space="0" w:color="auto"/>
        <w:left w:val="none" w:sz="0" w:space="0" w:color="auto"/>
        <w:bottom w:val="none" w:sz="0" w:space="0" w:color="auto"/>
        <w:right w:val="none" w:sz="0" w:space="0" w:color="auto"/>
      </w:divBdr>
    </w:div>
    <w:div w:id="231696498">
      <w:bodyDiv w:val="1"/>
      <w:marLeft w:val="0"/>
      <w:marRight w:val="0"/>
      <w:marTop w:val="0"/>
      <w:marBottom w:val="0"/>
      <w:divBdr>
        <w:top w:val="none" w:sz="0" w:space="0" w:color="auto"/>
        <w:left w:val="none" w:sz="0" w:space="0" w:color="auto"/>
        <w:bottom w:val="none" w:sz="0" w:space="0" w:color="auto"/>
        <w:right w:val="none" w:sz="0" w:space="0" w:color="auto"/>
      </w:divBdr>
    </w:div>
    <w:div w:id="232784067">
      <w:bodyDiv w:val="1"/>
      <w:marLeft w:val="0"/>
      <w:marRight w:val="0"/>
      <w:marTop w:val="0"/>
      <w:marBottom w:val="0"/>
      <w:divBdr>
        <w:top w:val="none" w:sz="0" w:space="0" w:color="auto"/>
        <w:left w:val="none" w:sz="0" w:space="0" w:color="auto"/>
        <w:bottom w:val="none" w:sz="0" w:space="0" w:color="auto"/>
        <w:right w:val="none" w:sz="0" w:space="0" w:color="auto"/>
      </w:divBdr>
    </w:div>
    <w:div w:id="238562600">
      <w:bodyDiv w:val="1"/>
      <w:marLeft w:val="0"/>
      <w:marRight w:val="0"/>
      <w:marTop w:val="0"/>
      <w:marBottom w:val="0"/>
      <w:divBdr>
        <w:top w:val="none" w:sz="0" w:space="0" w:color="auto"/>
        <w:left w:val="none" w:sz="0" w:space="0" w:color="auto"/>
        <w:bottom w:val="none" w:sz="0" w:space="0" w:color="auto"/>
        <w:right w:val="none" w:sz="0" w:space="0" w:color="auto"/>
      </w:divBdr>
    </w:div>
    <w:div w:id="239027211">
      <w:bodyDiv w:val="1"/>
      <w:marLeft w:val="0"/>
      <w:marRight w:val="0"/>
      <w:marTop w:val="0"/>
      <w:marBottom w:val="0"/>
      <w:divBdr>
        <w:top w:val="none" w:sz="0" w:space="0" w:color="auto"/>
        <w:left w:val="none" w:sz="0" w:space="0" w:color="auto"/>
        <w:bottom w:val="none" w:sz="0" w:space="0" w:color="auto"/>
        <w:right w:val="none" w:sz="0" w:space="0" w:color="auto"/>
      </w:divBdr>
    </w:div>
    <w:div w:id="242642298">
      <w:bodyDiv w:val="1"/>
      <w:marLeft w:val="0"/>
      <w:marRight w:val="0"/>
      <w:marTop w:val="0"/>
      <w:marBottom w:val="0"/>
      <w:divBdr>
        <w:top w:val="none" w:sz="0" w:space="0" w:color="auto"/>
        <w:left w:val="none" w:sz="0" w:space="0" w:color="auto"/>
        <w:bottom w:val="none" w:sz="0" w:space="0" w:color="auto"/>
        <w:right w:val="none" w:sz="0" w:space="0" w:color="auto"/>
      </w:divBdr>
    </w:div>
    <w:div w:id="242839471">
      <w:bodyDiv w:val="1"/>
      <w:marLeft w:val="0"/>
      <w:marRight w:val="0"/>
      <w:marTop w:val="0"/>
      <w:marBottom w:val="0"/>
      <w:divBdr>
        <w:top w:val="none" w:sz="0" w:space="0" w:color="auto"/>
        <w:left w:val="none" w:sz="0" w:space="0" w:color="auto"/>
        <w:bottom w:val="none" w:sz="0" w:space="0" w:color="auto"/>
        <w:right w:val="none" w:sz="0" w:space="0" w:color="auto"/>
      </w:divBdr>
    </w:div>
    <w:div w:id="244800216">
      <w:bodyDiv w:val="1"/>
      <w:marLeft w:val="0"/>
      <w:marRight w:val="0"/>
      <w:marTop w:val="0"/>
      <w:marBottom w:val="0"/>
      <w:divBdr>
        <w:top w:val="none" w:sz="0" w:space="0" w:color="auto"/>
        <w:left w:val="none" w:sz="0" w:space="0" w:color="auto"/>
        <w:bottom w:val="none" w:sz="0" w:space="0" w:color="auto"/>
        <w:right w:val="none" w:sz="0" w:space="0" w:color="auto"/>
      </w:divBdr>
    </w:div>
    <w:div w:id="249824437">
      <w:bodyDiv w:val="1"/>
      <w:marLeft w:val="0"/>
      <w:marRight w:val="0"/>
      <w:marTop w:val="0"/>
      <w:marBottom w:val="0"/>
      <w:divBdr>
        <w:top w:val="none" w:sz="0" w:space="0" w:color="auto"/>
        <w:left w:val="none" w:sz="0" w:space="0" w:color="auto"/>
        <w:bottom w:val="none" w:sz="0" w:space="0" w:color="auto"/>
        <w:right w:val="none" w:sz="0" w:space="0" w:color="auto"/>
      </w:divBdr>
    </w:div>
    <w:div w:id="253511202">
      <w:bodyDiv w:val="1"/>
      <w:marLeft w:val="0"/>
      <w:marRight w:val="0"/>
      <w:marTop w:val="0"/>
      <w:marBottom w:val="0"/>
      <w:divBdr>
        <w:top w:val="none" w:sz="0" w:space="0" w:color="auto"/>
        <w:left w:val="none" w:sz="0" w:space="0" w:color="auto"/>
        <w:bottom w:val="none" w:sz="0" w:space="0" w:color="auto"/>
        <w:right w:val="none" w:sz="0" w:space="0" w:color="auto"/>
      </w:divBdr>
    </w:div>
    <w:div w:id="258217405">
      <w:bodyDiv w:val="1"/>
      <w:marLeft w:val="0"/>
      <w:marRight w:val="0"/>
      <w:marTop w:val="0"/>
      <w:marBottom w:val="0"/>
      <w:divBdr>
        <w:top w:val="none" w:sz="0" w:space="0" w:color="auto"/>
        <w:left w:val="none" w:sz="0" w:space="0" w:color="auto"/>
        <w:bottom w:val="none" w:sz="0" w:space="0" w:color="auto"/>
        <w:right w:val="none" w:sz="0" w:space="0" w:color="auto"/>
      </w:divBdr>
    </w:div>
    <w:div w:id="259918735">
      <w:bodyDiv w:val="1"/>
      <w:marLeft w:val="0"/>
      <w:marRight w:val="0"/>
      <w:marTop w:val="0"/>
      <w:marBottom w:val="0"/>
      <w:divBdr>
        <w:top w:val="none" w:sz="0" w:space="0" w:color="auto"/>
        <w:left w:val="none" w:sz="0" w:space="0" w:color="auto"/>
        <w:bottom w:val="none" w:sz="0" w:space="0" w:color="auto"/>
        <w:right w:val="none" w:sz="0" w:space="0" w:color="auto"/>
      </w:divBdr>
    </w:div>
    <w:div w:id="261762032">
      <w:bodyDiv w:val="1"/>
      <w:marLeft w:val="0"/>
      <w:marRight w:val="0"/>
      <w:marTop w:val="0"/>
      <w:marBottom w:val="0"/>
      <w:divBdr>
        <w:top w:val="none" w:sz="0" w:space="0" w:color="auto"/>
        <w:left w:val="none" w:sz="0" w:space="0" w:color="auto"/>
        <w:bottom w:val="none" w:sz="0" w:space="0" w:color="auto"/>
        <w:right w:val="none" w:sz="0" w:space="0" w:color="auto"/>
      </w:divBdr>
    </w:div>
    <w:div w:id="274486871">
      <w:bodyDiv w:val="1"/>
      <w:marLeft w:val="0"/>
      <w:marRight w:val="0"/>
      <w:marTop w:val="0"/>
      <w:marBottom w:val="0"/>
      <w:divBdr>
        <w:top w:val="none" w:sz="0" w:space="0" w:color="auto"/>
        <w:left w:val="none" w:sz="0" w:space="0" w:color="auto"/>
        <w:bottom w:val="none" w:sz="0" w:space="0" w:color="auto"/>
        <w:right w:val="none" w:sz="0" w:space="0" w:color="auto"/>
      </w:divBdr>
    </w:div>
    <w:div w:id="275797536">
      <w:bodyDiv w:val="1"/>
      <w:marLeft w:val="0"/>
      <w:marRight w:val="0"/>
      <w:marTop w:val="0"/>
      <w:marBottom w:val="0"/>
      <w:divBdr>
        <w:top w:val="none" w:sz="0" w:space="0" w:color="auto"/>
        <w:left w:val="none" w:sz="0" w:space="0" w:color="auto"/>
        <w:bottom w:val="none" w:sz="0" w:space="0" w:color="auto"/>
        <w:right w:val="none" w:sz="0" w:space="0" w:color="auto"/>
      </w:divBdr>
    </w:div>
    <w:div w:id="277954267">
      <w:bodyDiv w:val="1"/>
      <w:marLeft w:val="0"/>
      <w:marRight w:val="0"/>
      <w:marTop w:val="0"/>
      <w:marBottom w:val="0"/>
      <w:divBdr>
        <w:top w:val="none" w:sz="0" w:space="0" w:color="auto"/>
        <w:left w:val="none" w:sz="0" w:space="0" w:color="auto"/>
        <w:bottom w:val="none" w:sz="0" w:space="0" w:color="auto"/>
        <w:right w:val="none" w:sz="0" w:space="0" w:color="auto"/>
      </w:divBdr>
    </w:div>
    <w:div w:id="278491316">
      <w:bodyDiv w:val="1"/>
      <w:marLeft w:val="0"/>
      <w:marRight w:val="0"/>
      <w:marTop w:val="0"/>
      <w:marBottom w:val="0"/>
      <w:divBdr>
        <w:top w:val="none" w:sz="0" w:space="0" w:color="auto"/>
        <w:left w:val="none" w:sz="0" w:space="0" w:color="auto"/>
        <w:bottom w:val="none" w:sz="0" w:space="0" w:color="auto"/>
        <w:right w:val="none" w:sz="0" w:space="0" w:color="auto"/>
      </w:divBdr>
    </w:div>
    <w:div w:id="281420151">
      <w:bodyDiv w:val="1"/>
      <w:marLeft w:val="0"/>
      <w:marRight w:val="0"/>
      <w:marTop w:val="0"/>
      <w:marBottom w:val="0"/>
      <w:divBdr>
        <w:top w:val="none" w:sz="0" w:space="0" w:color="auto"/>
        <w:left w:val="none" w:sz="0" w:space="0" w:color="auto"/>
        <w:bottom w:val="none" w:sz="0" w:space="0" w:color="auto"/>
        <w:right w:val="none" w:sz="0" w:space="0" w:color="auto"/>
      </w:divBdr>
    </w:div>
    <w:div w:id="290284377">
      <w:bodyDiv w:val="1"/>
      <w:marLeft w:val="0"/>
      <w:marRight w:val="0"/>
      <w:marTop w:val="0"/>
      <w:marBottom w:val="0"/>
      <w:divBdr>
        <w:top w:val="none" w:sz="0" w:space="0" w:color="auto"/>
        <w:left w:val="none" w:sz="0" w:space="0" w:color="auto"/>
        <w:bottom w:val="none" w:sz="0" w:space="0" w:color="auto"/>
        <w:right w:val="none" w:sz="0" w:space="0" w:color="auto"/>
      </w:divBdr>
    </w:div>
    <w:div w:id="291179055">
      <w:bodyDiv w:val="1"/>
      <w:marLeft w:val="0"/>
      <w:marRight w:val="0"/>
      <w:marTop w:val="0"/>
      <w:marBottom w:val="0"/>
      <w:divBdr>
        <w:top w:val="none" w:sz="0" w:space="0" w:color="auto"/>
        <w:left w:val="none" w:sz="0" w:space="0" w:color="auto"/>
        <w:bottom w:val="none" w:sz="0" w:space="0" w:color="auto"/>
        <w:right w:val="none" w:sz="0" w:space="0" w:color="auto"/>
      </w:divBdr>
    </w:div>
    <w:div w:id="291981707">
      <w:bodyDiv w:val="1"/>
      <w:marLeft w:val="0"/>
      <w:marRight w:val="0"/>
      <w:marTop w:val="0"/>
      <w:marBottom w:val="0"/>
      <w:divBdr>
        <w:top w:val="none" w:sz="0" w:space="0" w:color="auto"/>
        <w:left w:val="none" w:sz="0" w:space="0" w:color="auto"/>
        <w:bottom w:val="none" w:sz="0" w:space="0" w:color="auto"/>
        <w:right w:val="none" w:sz="0" w:space="0" w:color="auto"/>
      </w:divBdr>
    </w:div>
    <w:div w:id="292492636">
      <w:bodyDiv w:val="1"/>
      <w:marLeft w:val="0"/>
      <w:marRight w:val="0"/>
      <w:marTop w:val="0"/>
      <w:marBottom w:val="0"/>
      <w:divBdr>
        <w:top w:val="none" w:sz="0" w:space="0" w:color="auto"/>
        <w:left w:val="none" w:sz="0" w:space="0" w:color="auto"/>
        <w:bottom w:val="none" w:sz="0" w:space="0" w:color="auto"/>
        <w:right w:val="none" w:sz="0" w:space="0" w:color="auto"/>
      </w:divBdr>
    </w:div>
    <w:div w:id="295646656">
      <w:bodyDiv w:val="1"/>
      <w:marLeft w:val="0"/>
      <w:marRight w:val="0"/>
      <w:marTop w:val="0"/>
      <w:marBottom w:val="0"/>
      <w:divBdr>
        <w:top w:val="none" w:sz="0" w:space="0" w:color="auto"/>
        <w:left w:val="none" w:sz="0" w:space="0" w:color="auto"/>
        <w:bottom w:val="none" w:sz="0" w:space="0" w:color="auto"/>
        <w:right w:val="none" w:sz="0" w:space="0" w:color="auto"/>
      </w:divBdr>
    </w:div>
    <w:div w:id="298190448">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06857061">
      <w:bodyDiv w:val="1"/>
      <w:marLeft w:val="0"/>
      <w:marRight w:val="0"/>
      <w:marTop w:val="0"/>
      <w:marBottom w:val="0"/>
      <w:divBdr>
        <w:top w:val="none" w:sz="0" w:space="0" w:color="auto"/>
        <w:left w:val="none" w:sz="0" w:space="0" w:color="auto"/>
        <w:bottom w:val="none" w:sz="0" w:space="0" w:color="auto"/>
        <w:right w:val="none" w:sz="0" w:space="0" w:color="auto"/>
      </w:divBdr>
    </w:div>
    <w:div w:id="311567489">
      <w:bodyDiv w:val="1"/>
      <w:marLeft w:val="0"/>
      <w:marRight w:val="0"/>
      <w:marTop w:val="0"/>
      <w:marBottom w:val="0"/>
      <w:divBdr>
        <w:top w:val="none" w:sz="0" w:space="0" w:color="auto"/>
        <w:left w:val="none" w:sz="0" w:space="0" w:color="auto"/>
        <w:bottom w:val="none" w:sz="0" w:space="0" w:color="auto"/>
        <w:right w:val="none" w:sz="0" w:space="0" w:color="auto"/>
      </w:divBdr>
    </w:div>
    <w:div w:id="314261647">
      <w:bodyDiv w:val="1"/>
      <w:marLeft w:val="0"/>
      <w:marRight w:val="0"/>
      <w:marTop w:val="0"/>
      <w:marBottom w:val="0"/>
      <w:divBdr>
        <w:top w:val="none" w:sz="0" w:space="0" w:color="auto"/>
        <w:left w:val="none" w:sz="0" w:space="0" w:color="auto"/>
        <w:bottom w:val="none" w:sz="0" w:space="0" w:color="auto"/>
        <w:right w:val="none" w:sz="0" w:space="0" w:color="auto"/>
      </w:divBdr>
    </w:div>
    <w:div w:id="315646436">
      <w:bodyDiv w:val="1"/>
      <w:marLeft w:val="0"/>
      <w:marRight w:val="0"/>
      <w:marTop w:val="0"/>
      <w:marBottom w:val="0"/>
      <w:divBdr>
        <w:top w:val="none" w:sz="0" w:space="0" w:color="auto"/>
        <w:left w:val="none" w:sz="0" w:space="0" w:color="auto"/>
        <w:bottom w:val="none" w:sz="0" w:space="0" w:color="auto"/>
        <w:right w:val="none" w:sz="0" w:space="0" w:color="auto"/>
      </w:divBdr>
    </w:div>
    <w:div w:id="315960073">
      <w:bodyDiv w:val="1"/>
      <w:marLeft w:val="0"/>
      <w:marRight w:val="0"/>
      <w:marTop w:val="0"/>
      <w:marBottom w:val="0"/>
      <w:divBdr>
        <w:top w:val="none" w:sz="0" w:space="0" w:color="auto"/>
        <w:left w:val="none" w:sz="0" w:space="0" w:color="auto"/>
        <w:bottom w:val="none" w:sz="0" w:space="0" w:color="auto"/>
        <w:right w:val="none" w:sz="0" w:space="0" w:color="auto"/>
      </w:divBdr>
    </w:div>
    <w:div w:id="319040952">
      <w:bodyDiv w:val="1"/>
      <w:marLeft w:val="0"/>
      <w:marRight w:val="0"/>
      <w:marTop w:val="0"/>
      <w:marBottom w:val="0"/>
      <w:divBdr>
        <w:top w:val="none" w:sz="0" w:space="0" w:color="auto"/>
        <w:left w:val="none" w:sz="0" w:space="0" w:color="auto"/>
        <w:bottom w:val="none" w:sz="0" w:space="0" w:color="auto"/>
        <w:right w:val="none" w:sz="0" w:space="0" w:color="auto"/>
      </w:divBdr>
    </w:div>
    <w:div w:id="327833773">
      <w:bodyDiv w:val="1"/>
      <w:marLeft w:val="0"/>
      <w:marRight w:val="0"/>
      <w:marTop w:val="0"/>
      <w:marBottom w:val="0"/>
      <w:divBdr>
        <w:top w:val="none" w:sz="0" w:space="0" w:color="auto"/>
        <w:left w:val="none" w:sz="0" w:space="0" w:color="auto"/>
        <w:bottom w:val="none" w:sz="0" w:space="0" w:color="auto"/>
        <w:right w:val="none" w:sz="0" w:space="0" w:color="auto"/>
      </w:divBdr>
    </w:div>
    <w:div w:id="328564104">
      <w:bodyDiv w:val="1"/>
      <w:marLeft w:val="0"/>
      <w:marRight w:val="0"/>
      <w:marTop w:val="0"/>
      <w:marBottom w:val="0"/>
      <w:divBdr>
        <w:top w:val="none" w:sz="0" w:space="0" w:color="auto"/>
        <w:left w:val="none" w:sz="0" w:space="0" w:color="auto"/>
        <w:bottom w:val="none" w:sz="0" w:space="0" w:color="auto"/>
        <w:right w:val="none" w:sz="0" w:space="0" w:color="auto"/>
      </w:divBdr>
    </w:div>
    <w:div w:id="328870767">
      <w:bodyDiv w:val="1"/>
      <w:marLeft w:val="0"/>
      <w:marRight w:val="0"/>
      <w:marTop w:val="0"/>
      <w:marBottom w:val="0"/>
      <w:divBdr>
        <w:top w:val="none" w:sz="0" w:space="0" w:color="auto"/>
        <w:left w:val="none" w:sz="0" w:space="0" w:color="auto"/>
        <w:bottom w:val="none" w:sz="0" w:space="0" w:color="auto"/>
        <w:right w:val="none" w:sz="0" w:space="0" w:color="auto"/>
      </w:divBdr>
    </w:div>
    <w:div w:id="331178360">
      <w:bodyDiv w:val="1"/>
      <w:marLeft w:val="0"/>
      <w:marRight w:val="0"/>
      <w:marTop w:val="0"/>
      <w:marBottom w:val="0"/>
      <w:divBdr>
        <w:top w:val="none" w:sz="0" w:space="0" w:color="auto"/>
        <w:left w:val="none" w:sz="0" w:space="0" w:color="auto"/>
        <w:bottom w:val="none" w:sz="0" w:space="0" w:color="auto"/>
        <w:right w:val="none" w:sz="0" w:space="0" w:color="auto"/>
      </w:divBdr>
    </w:div>
    <w:div w:id="333722567">
      <w:bodyDiv w:val="1"/>
      <w:marLeft w:val="0"/>
      <w:marRight w:val="0"/>
      <w:marTop w:val="0"/>
      <w:marBottom w:val="0"/>
      <w:divBdr>
        <w:top w:val="none" w:sz="0" w:space="0" w:color="auto"/>
        <w:left w:val="none" w:sz="0" w:space="0" w:color="auto"/>
        <w:bottom w:val="none" w:sz="0" w:space="0" w:color="auto"/>
        <w:right w:val="none" w:sz="0" w:space="0" w:color="auto"/>
      </w:divBdr>
    </w:div>
    <w:div w:id="335570812">
      <w:bodyDiv w:val="1"/>
      <w:marLeft w:val="0"/>
      <w:marRight w:val="0"/>
      <w:marTop w:val="0"/>
      <w:marBottom w:val="0"/>
      <w:divBdr>
        <w:top w:val="none" w:sz="0" w:space="0" w:color="auto"/>
        <w:left w:val="none" w:sz="0" w:space="0" w:color="auto"/>
        <w:bottom w:val="none" w:sz="0" w:space="0" w:color="auto"/>
        <w:right w:val="none" w:sz="0" w:space="0" w:color="auto"/>
      </w:divBdr>
    </w:div>
    <w:div w:id="336078728">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342821170">
      <w:bodyDiv w:val="1"/>
      <w:marLeft w:val="0"/>
      <w:marRight w:val="0"/>
      <w:marTop w:val="0"/>
      <w:marBottom w:val="0"/>
      <w:divBdr>
        <w:top w:val="none" w:sz="0" w:space="0" w:color="auto"/>
        <w:left w:val="none" w:sz="0" w:space="0" w:color="auto"/>
        <w:bottom w:val="none" w:sz="0" w:space="0" w:color="auto"/>
        <w:right w:val="none" w:sz="0" w:space="0" w:color="auto"/>
      </w:divBdr>
    </w:div>
    <w:div w:id="343170382">
      <w:bodyDiv w:val="1"/>
      <w:marLeft w:val="0"/>
      <w:marRight w:val="0"/>
      <w:marTop w:val="0"/>
      <w:marBottom w:val="0"/>
      <w:divBdr>
        <w:top w:val="none" w:sz="0" w:space="0" w:color="auto"/>
        <w:left w:val="none" w:sz="0" w:space="0" w:color="auto"/>
        <w:bottom w:val="none" w:sz="0" w:space="0" w:color="auto"/>
        <w:right w:val="none" w:sz="0" w:space="0" w:color="auto"/>
      </w:divBdr>
    </w:div>
    <w:div w:id="346951248">
      <w:bodyDiv w:val="1"/>
      <w:marLeft w:val="0"/>
      <w:marRight w:val="0"/>
      <w:marTop w:val="0"/>
      <w:marBottom w:val="0"/>
      <w:divBdr>
        <w:top w:val="none" w:sz="0" w:space="0" w:color="auto"/>
        <w:left w:val="none" w:sz="0" w:space="0" w:color="auto"/>
        <w:bottom w:val="none" w:sz="0" w:space="0" w:color="auto"/>
        <w:right w:val="none" w:sz="0" w:space="0" w:color="auto"/>
      </w:divBdr>
    </w:div>
    <w:div w:id="350911665">
      <w:bodyDiv w:val="1"/>
      <w:marLeft w:val="0"/>
      <w:marRight w:val="0"/>
      <w:marTop w:val="0"/>
      <w:marBottom w:val="0"/>
      <w:divBdr>
        <w:top w:val="none" w:sz="0" w:space="0" w:color="auto"/>
        <w:left w:val="none" w:sz="0" w:space="0" w:color="auto"/>
        <w:bottom w:val="none" w:sz="0" w:space="0" w:color="auto"/>
        <w:right w:val="none" w:sz="0" w:space="0" w:color="auto"/>
      </w:divBdr>
    </w:div>
    <w:div w:id="351615101">
      <w:bodyDiv w:val="1"/>
      <w:marLeft w:val="0"/>
      <w:marRight w:val="0"/>
      <w:marTop w:val="0"/>
      <w:marBottom w:val="0"/>
      <w:divBdr>
        <w:top w:val="none" w:sz="0" w:space="0" w:color="auto"/>
        <w:left w:val="none" w:sz="0" w:space="0" w:color="auto"/>
        <w:bottom w:val="none" w:sz="0" w:space="0" w:color="auto"/>
        <w:right w:val="none" w:sz="0" w:space="0" w:color="auto"/>
      </w:divBdr>
    </w:div>
    <w:div w:id="353698875">
      <w:bodyDiv w:val="1"/>
      <w:marLeft w:val="0"/>
      <w:marRight w:val="0"/>
      <w:marTop w:val="0"/>
      <w:marBottom w:val="0"/>
      <w:divBdr>
        <w:top w:val="none" w:sz="0" w:space="0" w:color="auto"/>
        <w:left w:val="none" w:sz="0" w:space="0" w:color="auto"/>
        <w:bottom w:val="none" w:sz="0" w:space="0" w:color="auto"/>
        <w:right w:val="none" w:sz="0" w:space="0" w:color="auto"/>
      </w:divBdr>
    </w:div>
    <w:div w:id="358511522">
      <w:bodyDiv w:val="1"/>
      <w:marLeft w:val="0"/>
      <w:marRight w:val="0"/>
      <w:marTop w:val="0"/>
      <w:marBottom w:val="0"/>
      <w:divBdr>
        <w:top w:val="none" w:sz="0" w:space="0" w:color="auto"/>
        <w:left w:val="none" w:sz="0" w:space="0" w:color="auto"/>
        <w:bottom w:val="none" w:sz="0" w:space="0" w:color="auto"/>
        <w:right w:val="none" w:sz="0" w:space="0" w:color="auto"/>
      </w:divBdr>
    </w:div>
    <w:div w:id="358895156">
      <w:bodyDiv w:val="1"/>
      <w:marLeft w:val="0"/>
      <w:marRight w:val="0"/>
      <w:marTop w:val="0"/>
      <w:marBottom w:val="0"/>
      <w:divBdr>
        <w:top w:val="none" w:sz="0" w:space="0" w:color="auto"/>
        <w:left w:val="none" w:sz="0" w:space="0" w:color="auto"/>
        <w:bottom w:val="none" w:sz="0" w:space="0" w:color="auto"/>
        <w:right w:val="none" w:sz="0" w:space="0" w:color="auto"/>
      </w:divBdr>
    </w:div>
    <w:div w:id="358972794">
      <w:bodyDiv w:val="1"/>
      <w:marLeft w:val="0"/>
      <w:marRight w:val="0"/>
      <w:marTop w:val="0"/>
      <w:marBottom w:val="0"/>
      <w:divBdr>
        <w:top w:val="none" w:sz="0" w:space="0" w:color="auto"/>
        <w:left w:val="none" w:sz="0" w:space="0" w:color="auto"/>
        <w:bottom w:val="none" w:sz="0" w:space="0" w:color="auto"/>
        <w:right w:val="none" w:sz="0" w:space="0" w:color="auto"/>
      </w:divBdr>
    </w:div>
    <w:div w:id="364215697">
      <w:bodyDiv w:val="1"/>
      <w:marLeft w:val="0"/>
      <w:marRight w:val="0"/>
      <w:marTop w:val="0"/>
      <w:marBottom w:val="0"/>
      <w:divBdr>
        <w:top w:val="none" w:sz="0" w:space="0" w:color="auto"/>
        <w:left w:val="none" w:sz="0" w:space="0" w:color="auto"/>
        <w:bottom w:val="none" w:sz="0" w:space="0" w:color="auto"/>
        <w:right w:val="none" w:sz="0" w:space="0" w:color="auto"/>
      </w:divBdr>
    </w:div>
    <w:div w:id="366681318">
      <w:bodyDiv w:val="1"/>
      <w:marLeft w:val="0"/>
      <w:marRight w:val="0"/>
      <w:marTop w:val="0"/>
      <w:marBottom w:val="0"/>
      <w:divBdr>
        <w:top w:val="none" w:sz="0" w:space="0" w:color="auto"/>
        <w:left w:val="none" w:sz="0" w:space="0" w:color="auto"/>
        <w:bottom w:val="none" w:sz="0" w:space="0" w:color="auto"/>
        <w:right w:val="none" w:sz="0" w:space="0" w:color="auto"/>
      </w:divBdr>
    </w:div>
    <w:div w:id="371535887">
      <w:bodyDiv w:val="1"/>
      <w:marLeft w:val="0"/>
      <w:marRight w:val="0"/>
      <w:marTop w:val="0"/>
      <w:marBottom w:val="0"/>
      <w:divBdr>
        <w:top w:val="none" w:sz="0" w:space="0" w:color="auto"/>
        <w:left w:val="none" w:sz="0" w:space="0" w:color="auto"/>
        <w:bottom w:val="none" w:sz="0" w:space="0" w:color="auto"/>
        <w:right w:val="none" w:sz="0" w:space="0" w:color="auto"/>
      </w:divBdr>
    </w:div>
    <w:div w:id="378893771">
      <w:bodyDiv w:val="1"/>
      <w:marLeft w:val="0"/>
      <w:marRight w:val="0"/>
      <w:marTop w:val="0"/>
      <w:marBottom w:val="0"/>
      <w:divBdr>
        <w:top w:val="none" w:sz="0" w:space="0" w:color="auto"/>
        <w:left w:val="none" w:sz="0" w:space="0" w:color="auto"/>
        <w:bottom w:val="none" w:sz="0" w:space="0" w:color="auto"/>
        <w:right w:val="none" w:sz="0" w:space="0" w:color="auto"/>
      </w:divBdr>
    </w:div>
    <w:div w:id="379329844">
      <w:bodyDiv w:val="1"/>
      <w:marLeft w:val="0"/>
      <w:marRight w:val="0"/>
      <w:marTop w:val="0"/>
      <w:marBottom w:val="0"/>
      <w:divBdr>
        <w:top w:val="none" w:sz="0" w:space="0" w:color="auto"/>
        <w:left w:val="none" w:sz="0" w:space="0" w:color="auto"/>
        <w:bottom w:val="none" w:sz="0" w:space="0" w:color="auto"/>
        <w:right w:val="none" w:sz="0" w:space="0" w:color="auto"/>
      </w:divBdr>
    </w:div>
    <w:div w:id="380716872">
      <w:bodyDiv w:val="1"/>
      <w:marLeft w:val="0"/>
      <w:marRight w:val="0"/>
      <w:marTop w:val="0"/>
      <w:marBottom w:val="0"/>
      <w:divBdr>
        <w:top w:val="none" w:sz="0" w:space="0" w:color="auto"/>
        <w:left w:val="none" w:sz="0" w:space="0" w:color="auto"/>
        <w:bottom w:val="none" w:sz="0" w:space="0" w:color="auto"/>
        <w:right w:val="none" w:sz="0" w:space="0" w:color="auto"/>
      </w:divBdr>
    </w:div>
    <w:div w:id="380792845">
      <w:bodyDiv w:val="1"/>
      <w:marLeft w:val="0"/>
      <w:marRight w:val="0"/>
      <w:marTop w:val="0"/>
      <w:marBottom w:val="0"/>
      <w:divBdr>
        <w:top w:val="none" w:sz="0" w:space="0" w:color="auto"/>
        <w:left w:val="none" w:sz="0" w:space="0" w:color="auto"/>
        <w:bottom w:val="none" w:sz="0" w:space="0" w:color="auto"/>
        <w:right w:val="none" w:sz="0" w:space="0" w:color="auto"/>
      </w:divBdr>
    </w:div>
    <w:div w:id="382603362">
      <w:bodyDiv w:val="1"/>
      <w:marLeft w:val="0"/>
      <w:marRight w:val="0"/>
      <w:marTop w:val="0"/>
      <w:marBottom w:val="0"/>
      <w:divBdr>
        <w:top w:val="none" w:sz="0" w:space="0" w:color="auto"/>
        <w:left w:val="none" w:sz="0" w:space="0" w:color="auto"/>
        <w:bottom w:val="none" w:sz="0" w:space="0" w:color="auto"/>
        <w:right w:val="none" w:sz="0" w:space="0" w:color="auto"/>
      </w:divBdr>
    </w:div>
    <w:div w:id="383025098">
      <w:bodyDiv w:val="1"/>
      <w:marLeft w:val="0"/>
      <w:marRight w:val="0"/>
      <w:marTop w:val="0"/>
      <w:marBottom w:val="0"/>
      <w:divBdr>
        <w:top w:val="none" w:sz="0" w:space="0" w:color="auto"/>
        <w:left w:val="none" w:sz="0" w:space="0" w:color="auto"/>
        <w:bottom w:val="none" w:sz="0" w:space="0" w:color="auto"/>
        <w:right w:val="none" w:sz="0" w:space="0" w:color="auto"/>
      </w:divBdr>
    </w:div>
    <w:div w:id="389352570">
      <w:bodyDiv w:val="1"/>
      <w:marLeft w:val="0"/>
      <w:marRight w:val="0"/>
      <w:marTop w:val="0"/>
      <w:marBottom w:val="0"/>
      <w:divBdr>
        <w:top w:val="none" w:sz="0" w:space="0" w:color="auto"/>
        <w:left w:val="none" w:sz="0" w:space="0" w:color="auto"/>
        <w:bottom w:val="none" w:sz="0" w:space="0" w:color="auto"/>
        <w:right w:val="none" w:sz="0" w:space="0" w:color="auto"/>
      </w:divBdr>
    </w:div>
    <w:div w:id="397630998">
      <w:bodyDiv w:val="1"/>
      <w:marLeft w:val="0"/>
      <w:marRight w:val="0"/>
      <w:marTop w:val="0"/>
      <w:marBottom w:val="0"/>
      <w:divBdr>
        <w:top w:val="none" w:sz="0" w:space="0" w:color="auto"/>
        <w:left w:val="none" w:sz="0" w:space="0" w:color="auto"/>
        <w:bottom w:val="none" w:sz="0" w:space="0" w:color="auto"/>
        <w:right w:val="none" w:sz="0" w:space="0" w:color="auto"/>
      </w:divBdr>
    </w:div>
    <w:div w:id="401416505">
      <w:bodyDiv w:val="1"/>
      <w:marLeft w:val="0"/>
      <w:marRight w:val="0"/>
      <w:marTop w:val="0"/>
      <w:marBottom w:val="0"/>
      <w:divBdr>
        <w:top w:val="none" w:sz="0" w:space="0" w:color="auto"/>
        <w:left w:val="none" w:sz="0" w:space="0" w:color="auto"/>
        <w:bottom w:val="none" w:sz="0" w:space="0" w:color="auto"/>
        <w:right w:val="none" w:sz="0" w:space="0" w:color="auto"/>
      </w:divBdr>
    </w:div>
    <w:div w:id="406457221">
      <w:bodyDiv w:val="1"/>
      <w:marLeft w:val="0"/>
      <w:marRight w:val="0"/>
      <w:marTop w:val="0"/>
      <w:marBottom w:val="0"/>
      <w:divBdr>
        <w:top w:val="none" w:sz="0" w:space="0" w:color="auto"/>
        <w:left w:val="none" w:sz="0" w:space="0" w:color="auto"/>
        <w:bottom w:val="none" w:sz="0" w:space="0" w:color="auto"/>
        <w:right w:val="none" w:sz="0" w:space="0" w:color="auto"/>
      </w:divBdr>
    </w:div>
    <w:div w:id="40962226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411700356">
      <w:bodyDiv w:val="1"/>
      <w:marLeft w:val="0"/>
      <w:marRight w:val="0"/>
      <w:marTop w:val="0"/>
      <w:marBottom w:val="0"/>
      <w:divBdr>
        <w:top w:val="none" w:sz="0" w:space="0" w:color="auto"/>
        <w:left w:val="none" w:sz="0" w:space="0" w:color="auto"/>
        <w:bottom w:val="none" w:sz="0" w:space="0" w:color="auto"/>
        <w:right w:val="none" w:sz="0" w:space="0" w:color="auto"/>
      </w:divBdr>
    </w:div>
    <w:div w:id="412092756">
      <w:bodyDiv w:val="1"/>
      <w:marLeft w:val="0"/>
      <w:marRight w:val="0"/>
      <w:marTop w:val="0"/>
      <w:marBottom w:val="0"/>
      <w:divBdr>
        <w:top w:val="none" w:sz="0" w:space="0" w:color="auto"/>
        <w:left w:val="none" w:sz="0" w:space="0" w:color="auto"/>
        <w:bottom w:val="none" w:sz="0" w:space="0" w:color="auto"/>
        <w:right w:val="none" w:sz="0" w:space="0" w:color="auto"/>
      </w:divBdr>
    </w:div>
    <w:div w:id="413937298">
      <w:bodyDiv w:val="1"/>
      <w:marLeft w:val="0"/>
      <w:marRight w:val="0"/>
      <w:marTop w:val="0"/>
      <w:marBottom w:val="0"/>
      <w:divBdr>
        <w:top w:val="none" w:sz="0" w:space="0" w:color="auto"/>
        <w:left w:val="none" w:sz="0" w:space="0" w:color="auto"/>
        <w:bottom w:val="none" w:sz="0" w:space="0" w:color="auto"/>
        <w:right w:val="none" w:sz="0" w:space="0" w:color="auto"/>
      </w:divBdr>
    </w:div>
    <w:div w:id="415789918">
      <w:bodyDiv w:val="1"/>
      <w:marLeft w:val="0"/>
      <w:marRight w:val="0"/>
      <w:marTop w:val="0"/>
      <w:marBottom w:val="0"/>
      <w:divBdr>
        <w:top w:val="none" w:sz="0" w:space="0" w:color="auto"/>
        <w:left w:val="none" w:sz="0" w:space="0" w:color="auto"/>
        <w:bottom w:val="none" w:sz="0" w:space="0" w:color="auto"/>
        <w:right w:val="none" w:sz="0" w:space="0" w:color="auto"/>
      </w:divBdr>
    </w:div>
    <w:div w:id="416219835">
      <w:bodyDiv w:val="1"/>
      <w:marLeft w:val="0"/>
      <w:marRight w:val="0"/>
      <w:marTop w:val="0"/>
      <w:marBottom w:val="0"/>
      <w:divBdr>
        <w:top w:val="none" w:sz="0" w:space="0" w:color="auto"/>
        <w:left w:val="none" w:sz="0" w:space="0" w:color="auto"/>
        <w:bottom w:val="none" w:sz="0" w:space="0" w:color="auto"/>
        <w:right w:val="none" w:sz="0" w:space="0" w:color="auto"/>
      </w:divBdr>
    </w:div>
    <w:div w:id="417752193">
      <w:bodyDiv w:val="1"/>
      <w:marLeft w:val="0"/>
      <w:marRight w:val="0"/>
      <w:marTop w:val="0"/>
      <w:marBottom w:val="0"/>
      <w:divBdr>
        <w:top w:val="none" w:sz="0" w:space="0" w:color="auto"/>
        <w:left w:val="none" w:sz="0" w:space="0" w:color="auto"/>
        <w:bottom w:val="none" w:sz="0" w:space="0" w:color="auto"/>
        <w:right w:val="none" w:sz="0" w:space="0" w:color="auto"/>
      </w:divBdr>
    </w:div>
    <w:div w:id="424040077">
      <w:bodyDiv w:val="1"/>
      <w:marLeft w:val="0"/>
      <w:marRight w:val="0"/>
      <w:marTop w:val="0"/>
      <w:marBottom w:val="0"/>
      <w:divBdr>
        <w:top w:val="none" w:sz="0" w:space="0" w:color="auto"/>
        <w:left w:val="none" w:sz="0" w:space="0" w:color="auto"/>
        <w:bottom w:val="none" w:sz="0" w:space="0" w:color="auto"/>
        <w:right w:val="none" w:sz="0" w:space="0" w:color="auto"/>
      </w:divBdr>
    </w:div>
    <w:div w:id="425348366">
      <w:bodyDiv w:val="1"/>
      <w:marLeft w:val="0"/>
      <w:marRight w:val="0"/>
      <w:marTop w:val="0"/>
      <w:marBottom w:val="0"/>
      <w:divBdr>
        <w:top w:val="none" w:sz="0" w:space="0" w:color="auto"/>
        <w:left w:val="none" w:sz="0" w:space="0" w:color="auto"/>
        <w:bottom w:val="none" w:sz="0" w:space="0" w:color="auto"/>
        <w:right w:val="none" w:sz="0" w:space="0" w:color="auto"/>
      </w:divBdr>
    </w:div>
    <w:div w:id="426118267">
      <w:bodyDiv w:val="1"/>
      <w:marLeft w:val="0"/>
      <w:marRight w:val="0"/>
      <w:marTop w:val="0"/>
      <w:marBottom w:val="0"/>
      <w:divBdr>
        <w:top w:val="none" w:sz="0" w:space="0" w:color="auto"/>
        <w:left w:val="none" w:sz="0" w:space="0" w:color="auto"/>
        <w:bottom w:val="none" w:sz="0" w:space="0" w:color="auto"/>
        <w:right w:val="none" w:sz="0" w:space="0" w:color="auto"/>
      </w:divBdr>
    </w:div>
    <w:div w:id="432094635">
      <w:bodyDiv w:val="1"/>
      <w:marLeft w:val="0"/>
      <w:marRight w:val="0"/>
      <w:marTop w:val="0"/>
      <w:marBottom w:val="0"/>
      <w:divBdr>
        <w:top w:val="none" w:sz="0" w:space="0" w:color="auto"/>
        <w:left w:val="none" w:sz="0" w:space="0" w:color="auto"/>
        <w:bottom w:val="none" w:sz="0" w:space="0" w:color="auto"/>
        <w:right w:val="none" w:sz="0" w:space="0" w:color="auto"/>
      </w:divBdr>
    </w:div>
    <w:div w:id="433400753">
      <w:bodyDiv w:val="1"/>
      <w:marLeft w:val="0"/>
      <w:marRight w:val="0"/>
      <w:marTop w:val="0"/>
      <w:marBottom w:val="0"/>
      <w:divBdr>
        <w:top w:val="none" w:sz="0" w:space="0" w:color="auto"/>
        <w:left w:val="none" w:sz="0" w:space="0" w:color="auto"/>
        <w:bottom w:val="none" w:sz="0" w:space="0" w:color="auto"/>
        <w:right w:val="none" w:sz="0" w:space="0" w:color="auto"/>
      </w:divBdr>
    </w:div>
    <w:div w:id="434518529">
      <w:bodyDiv w:val="1"/>
      <w:marLeft w:val="0"/>
      <w:marRight w:val="0"/>
      <w:marTop w:val="0"/>
      <w:marBottom w:val="0"/>
      <w:divBdr>
        <w:top w:val="none" w:sz="0" w:space="0" w:color="auto"/>
        <w:left w:val="none" w:sz="0" w:space="0" w:color="auto"/>
        <w:bottom w:val="none" w:sz="0" w:space="0" w:color="auto"/>
        <w:right w:val="none" w:sz="0" w:space="0" w:color="auto"/>
      </w:divBdr>
    </w:div>
    <w:div w:id="439112211">
      <w:bodyDiv w:val="1"/>
      <w:marLeft w:val="0"/>
      <w:marRight w:val="0"/>
      <w:marTop w:val="0"/>
      <w:marBottom w:val="0"/>
      <w:divBdr>
        <w:top w:val="none" w:sz="0" w:space="0" w:color="auto"/>
        <w:left w:val="none" w:sz="0" w:space="0" w:color="auto"/>
        <w:bottom w:val="none" w:sz="0" w:space="0" w:color="auto"/>
        <w:right w:val="none" w:sz="0" w:space="0" w:color="auto"/>
      </w:divBdr>
    </w:div>
    <w:div w:id="440338246">
      <w:bodyDiv w:val="1"/>
      <w:marLeft w:val="0"/>
      <w:marRight w:val="0"/>
      <w:marTop w:val="0"/>
      <w:marBottom w:val="0"/>
      <w:divBdr>
        <w:top w:val="none" w:sz="0" w:space="0" w:color="auto"/>
        <w:left w:val="none" w:sz="0" w:space="0" w:color="auto"/>
        <w:bottom w:val="none" w:sz="0" w:space="0" w:color="auto"/>
        <w:right w:val="none" w:sz="0" w:space="0" w:color="auto"/>
      </w:divBdr>
    </w:div>
    <w:div w:id="440880690">
      <w:bodyDiv w:val="1"/>
      <w:marLeft w:val="0"/>
      <w:marRight w:val="0"/>
      <w:marTop w:val="0"/>
      <w:marBottom w:val="0"/>
      <w:divBdr>
        <w:top w:val="none" w:sz="0" w:space="0" w:color="auto"/>
        <w:left w:val="none" w:sz="0" w:space="0" w:color="auto"/>
        <w:bottom w:val="none" w:sz="0" w:space="0" w:color="auto"/>
        <w:right w:val="none" w:sz="0" w:space="0" w:color="auto"/>
      </w:divBdr>
    </w:div>
    <w:div w:id="444081346">
      <w:bodyDiv w:val="1"/>
      <w:marLeft w:val="0"/>
      <w:marRight w:val="0"/>
      <w:marTop w:val="0"/>
      <w:marBottom w:val="0"/>
      <w:divBdr>
        <w:top w:val="none" w:sz="0" w:space="0" w:color="auto"/>
        <w:left w:val="none" w:sz="0" w:space="0" w:color="auto"/>
        <w:bottom w:val="none" w:sz="0" w:space="0" w:color="auto"/>
        <w:right w:val="none" w:sz="0" w:space="0" w:color="auto"/>
      </w:divBdr>
    </w:div>
    <w:div w:id="444929343">
      <w:bodyDiv w:val="1"/>
      <w:marLeft w:val="0"/>
      <w:marRight w:val="0"/>
      <w:marTop w:val="0"/>
      <w:marBottom w:val="0"/>
      <w:divBdr>
        <w:top w:val="none" w:sz="0" w:space="0" w:color="auto"/>
        <w:left w:val="none" w:sz="0" w:space="0" w:color="auto"/>
        <w:bottom w:val="none" w:sz="0" w:space="0" w:color="auto"/>
        <w:right w:val="none" w:sz="0" w:space="0" w:color="auto"/>
      </w:divBdr>
    </w:div>
    <w:div w:id="445003987">
      <w:bodyDiv w:val="1"/>
      <w:marLeft w:val="0"/>
      <w:marRight w:val="0"/>
      <w:marTop w:val="0"/>
      <w:marBottom w:val="0"/>
      <w:divBdr>
        <w:top w:val="none" w:sz="0" w:space="0" w:color="auto"/>
        <w:left w:val="none" w:sz="0" w:space="0" w:color="auto"/>
        <w:bottom w:val="none" w:sz="0" w:space="0" w:color="auto"/>
        <w:right w:val="none" w:sz="0" w:space="0" w:color="auto"/>
      </w:divBdr>
    </w:div>
    <w:div w:id="449208350">
      <w:bodyDiv w:val="1"/>
      <w:marLeft w:val="0"/>
      <w:marRight w:val="0"/>
      <w:marTop w:val="0"/>
      <w:marBottom w:val="0"/>
      <w:divBdr>
        <w:top w:val="none" w:sz="0" w:space="0" w:color="auto"/>
        <w:left w:val="none" w:sz="0" w:space="0" w:color="auto"/>
        <w:bottom w:val="none" w:sz="0" w:space="0" w:color="auto"/>
        <w:right w:val="none" w:sz="0" w:space="0" w:color="auto"/>
      </w:divBdr>
    </w:div>
    <w:div w:id="457341893">
      <w:bodyDiv w:val="1"/>
      <w:marLeft w:val="0"/>
      <w:marRight w:val="0"/>
      <w:marTop w:val="0"/>
      <w:marBottom w:val="0"/>
      <w:divBdr>
        <w:top w:val="none" w:sz="0" w:space="0" w:color="auto"/>
        <w:left w:val="none" w:sz="0" w:space="0" w:color="auto"/>
        <w:bottom w:val="none" w:sz="0" w:space="0" w:color="auto"/>
        <w:right w:val="none" w:sz="0" w:space="0" w:color="auto"/>
      </w:divBdr>
    </w:div>
    <w:div w:id="465126315">
      <w:bodyDiv w:val="1"/>
      <w:marLeft w:val="0"/>
      <w:marRight w:val="0"/>
      <w:marTop w:val="0"/>
      <w:marBottom w:val="0"/>
      <w:divBdr>
        <w:top w:val="none" w:sz="0" w:space="0" w:color="auto"/>
        <w:left w:val="none" w:sz="0" w:space="0" w:color="auto"/>
        <w:bottom w:val="none" w:sz="0" w:space="0" w:color="auto"/>
        <w:right w:val="none" w:sz="0" w:space="0" w:color="auto"/>
      </w:divBdr>
    </w:div>
    <w:div w:id="467671479">
      <w:bodyDiv w:val="1"/>
      <w:marLeft w:val="0"/>
      <w:marRight w:val="0"/>
      <w:marTop w:val="0"/>
      <w:marBottom w:val="0"/>
      <w:divBdr>
        <w:top w:val="none" w:sz="0" w:space="0" w:color="auto"/>
        <w:left w:val="none" w:sz="0" w:space="0" w:color="auto"/>
        <w:bottom w:val="none" w:sz="0" w:space="0" w:color="auto"/>
        <w:right w:val="none" w:sz="0" w:space="0" w:color="auto"/>
      </w:divBdr>
    </w:div>
    <w:div w:id="471292634">
      <w:bodyDiv w:val="1"/>
      <w:marLeft w:val="0"/>
      <w:marRight w:val="0"/>
      <w:marTop w:val="0"/>
      <w:marBottom w:val="0"/>
      <w:divBdr>
        <w:top w:val="none" w:sz="0" w:space="0" w:color="auto"/>
        <w:left w:val="none" w:sz="0" w:space="0" w:color="auto"/>
        <w:bottom w:val="none" w:sz="0" w:space="0" w:color="auto"/>
        <w:right w:val="none" w:sz="0" w:space="0" w:color="auto"/>
      </w:divBdr>
    </w:div>
    <w:div w:id="472142185">
      <w:bodyDiv w:val="1"/>
      <w:marLeft w:val="0"/>
      <w:marRight w:val="0"/>
      <w:marTop w:val="0"/>
      <w:marBottom w:val="0"/>
      <w:divBdr>
        <w:top w:val="none" w:sz="0" w:space="0" w:color="auto"/>
        <w:left w:val="none" w:sz="0" w:space="0" w:color="auto"/>
        <w:bottom w:val="none" w:sz="0" w:space="0" w:color="auto"/>
        <w:right w:val="none" w:sz="0" w:space="0" w:color="auto"/>
      </w:divBdr>
    </w:div>
    <w:div w:id="474373640">
      <w:bodyDiv w:val="1"/>
      <w:marLeft w:val="0"/>
      <w:marRight w:val="0"/>
      <w:marTop w:val="0"/>
      <w:marBottom w:val="0"/>
      <w:divBdr>
        <w:top w:val="none" w:sz="0" w:space="0" w:color="auto"/>
        <w:left w:val="none" w:sz="0" w:space="0" w:color="auto"/>
        <w:bottom w:val="none" w:sz="0" w:space="0" w:color="auto"/>
        <w:right w:val="none" w:sz="0" w:space="0" w:color="auto"/>
      </w:divBdr>
    </w:div>
    <w:div w:id="477649506">
      <w:bodyDiv w:val="1"/>
      <w:marLeft w:val="0"/>
      <w:marRight w:val="0"/>
      <w:marTop w:val="0"/>
      <w:marBottom w:val="0"/>
      <w:divBdr>
        <w:top w:val="none" w:sz="0" w:space="0" w:color="auto"/>
        <w:left w:val="none" w:sz="0" w:space="0" w:color="auto"/>
        <w:bottom w:val="none" w:sz="0" w:space="0" w:color="auto"/>
        <w:right w:val="none" w:sz="0" w:space="0" w:color="auto"/>
      </w:divBdr>
    </w:div>
    <w:div w:id="478379473">
      <w:bodyDiv w:val="1"/>
      <w:marLeft w:val="0"/>
      <w:marRight w:val="0"/>
      <w:marTop w:val="0"/>
      <w:marBottom w:val="0"/>
      <w:divBdr>
        <w:top w:val="none" w:sz="0" w:space="0" w:color="auto"/>
        <w:left w:val="none" w:sz="0" w:space="0" w:color="auto"/>
        <w:bottom w:val="none" w:sz="0" w:space="0" w:color="auto"/>
        <w:right w:val="none" w:sz="0" w:space="0" w:color="auto"/>
      </w:divBdr>
    </w:div>
    <w:div w:id="479230878">
      <w:bodyDiv w:val="1"/>
      <w:marLeft w:val="0"/>
      <w:marRight w:val="0"/>
      <w:marTop w:val="0"/>
      <w:marBottom w:val="0"/>
      <w:divBdr>
        <w:top w:val="none" w:sz="0" w:space="0" w:color="auto"/>
        <w:left w:val="none" w:sz="0" w:space="0" w:color="auto"/>
        <w:bottom w:val="none" w:sz="0" w:space="0" w:color="auto"/>
        <w:right w:val="none" w:sz="0" w:space="0" w:color="auto"/>
      </w:divBdr>
    </w:div>
    <w:div w:id="480584489">
      <w:bodyDiv w:val="1"/>
      <w:marLeft w:val="0"/>
      <w:marRight w:val="0"/>
      <w:marTop w:val="0"/>
      <w:marBottom w:val="0"/>
      <w:divBdr>
        <w:top w:val="none" w:sz="0" w:space="0" w:color="auto"/>
        <w:left w:val="none" w:sz="0" w:space="0" w:color="auto"/>
        <w:bottom w:val="none" w:sz="0" w:space="0" w:color="auto"/>
        <w:right w:val="none" w:sz="0" w:space="0" w:color="auto"/>
      </w:divBdr>
    </w:div>
    <w:div w:id="491415181">
      <w:bodyDiv w:val="1"/>
      <w:marLeft w:val="0"/>
      <w:marRight w:val="0"/>
      <w:marTop w:val="0"/>
      <w:marBottom w:val="0"/>
      <w:divBdr>
        <w:top w:val="none" w:sz="0" w:space="0" w:color="auto"/>
        <w:left w:val="none" w:sz="0" w:space="0" w:color="auto"/>
        <w:bottom w:val="none" w:sz="0" w:space="0" w:color="auto"/>
        <w:right w:val="none" w:sz="0" w:space="0" w:color="auto"/>
      </w:divBdr>
    </w:div>
    <w:div w:id="493179208">
      <w:bodyDiv w:val="1"/>
      <w:marLeft w:val="0"/>
      <w:marRight w:val="0"/>
      <w:marTop w:val="0"/>
      <w:marBottom w:val="0"/>
      <w:divBdr>
        <w:top w:val="none" w:sz="0" w:space="0" w:color="auto"/>
        <w:left w:val="none" w:sz="0" w:space="0" w:color="auto"/>
        <w:bottom w:val="none" w:sz="0" w:space="0" w:color="auto"/>
        <w:right w:val="none" w:sz="0" w:space="0" w:color="auto"/>
      </w:divBdr>
    </w:div>
    <w:div w:id="494960306">
      <w:bodyDiv w:val="1"/>
      <w:marLeft w:val="0"/>
      <w:marRight w:val="0"/>
      <w:marTop w:val="0"/>
      <w:marBottom w:val="0"/>
      <w:divBdr>
        <w:top w:val="none" w:sz="0" w:space="0" w:color="auto"/>
        <w:left w:val="none" w:sz="0" w:space="0" w:color="auto"/>
        <w:bottom w:val="none" w:sz="0" w:space="0" w:color="auto"/>
        <w:right w:val="none" w:sz="0" w:space="0" w:color="auto"/>
      </w:divBdr>
    </w:div>
    <w:div w:id="499851237">
      <w:bodyDiv w:val="1"/>
      <w:marLeft w:val="0"/>
      <w:marRight w:val="0"/>
      <w:marTop w:val="0"/>
      <w:marBottom w:val="0"/>
      <w:divBdr>
        <w:top w:val="none" w:sz="0" w:space="0" w:color="auto"/>
        <w:left w:val="none" w:sz="0" w:space="0" w:color="auto"/>
        <w:bottom w:val="none" w:sz="0" w:space="0" w:color="auto"/>
        <w:right w:val="none" w:sz="0" w:space="0" w:color="auto"/>
      </w:divBdr>
    </w:div>
    <w:div w:id="503252717">
      <w:bodyDiv w:val="1"/>
      <w:marLeft w:val="0"/>
      <w:marRight w:val="0"/>
      <w:marTop w:val="0"/>
      <w:marBottom w:val="0"/>
      <w:divBdr>
        <w:top w:val="none" w:sz="0" w:space="0" w:color="auto"/>
        <w:left w:val="none" w:sz="0" w:space="0" w:color="auto"/>
        <w:bottom w:val="none" w:sz="0" w:space="0" w:color="auto"/>
        <w:right w:val="none" w:sz="0" w:space="0" w:color="auto"/>
      </w:divBdr>
    </w:div>
    <w:div w:id="510032203">
      <w:bodyDiv w:val="1"/>
      <w:marLeft w:val="0"/>
      <w:marRight w:val="0"/>
      <w:marTop w:val="0"/>
      <w:marBottom w:val="0"/>
      <w:divBdr>
        <w:top w:val="none" w:sz="0" w:space="0" w:color="auto"/>
        <w:left w:val="none" w:sz="0" w:space="0" w:color="auto"/>
        <w:bottom w:val="none" w:sz="0" w:space="0" w:color="auto"/>
        <w:right w:val="none" w:sz="0" w:space="0" w:color="auto"/>
      </w:divBdr>
    </w:div>
    <w:div w:id="511259734">
      <w:bodyDiv w:val="1"/>
      <w:marLeft w:val="0"/>
      <w:marRight w:val="0"/>
      <w:marTop w:val="0"/>
      <w:marBottom w:val="0"/>
      <w:divBdr>
        <w:top w:val="none" w:sz="0" w:space="0" w:color="auto"/>
        <w:left w:val="none" w:sz="0" w:space="0" w:color="auto"/>
        <w:bottom w:val="none" w:sz="0" w:space="0" w:color="auto"/>
        <w:right w:val="none" w:sz="0" w:space="0" w:color="auto"/>
      </w:divBdr>
    </w:div>
    <w:div w:id="511646451">
      <w:bodyDiv w:val="1"/>
      <w:marLeft w:val="0"/>
      <w:marRight w:val="0"/>
      <w:marTop w:val="0"/>
      <w:marBottom w:val="0"/>
      <w:divBdr>
        <w:top w:val="none" w:sz="0" w:space="0" w:color="auto"/>
        <w:left w:val="none" w:sz="0" w:space="0" w:color="auto"/>
        <w:bottom w:val="none" w:sz="0" w:space="0" w:color="auto"/>
        <w:right w:val="none" w:sz="0" w:space="0" w:color="auto"/>
      </w:divBdr>
    </w:div>
    <w:div w:id="512914398">
      <w:bodyDiv w:val="1"/>
      <w:marLeft w:val="0"/>
      <w:marRight w:val="0"/>
      <w:marTop w:val="0"/>
      <w:marBottom w:val="0"/>
      <w:divBdr>
        <w:top w:val="none" w:sz="0" w:space="0" w:color="auto"/>
        <w:left w:val="none" w:sz="0" w:space="0" w:color="auto"/>
        <w:bottom w:val="none" w:sz="0" w:space="0" w:color="auto"/>
        <w:right w:val="none" w:sz="0" w:space="0" w:color="auto"/>
      </w:divBdr>
    </w:div>
    <w:div w:id="516697005">
      <w:bodyDiv w:val="1"/>
      <w:marLeft w:val="0"/>
      <w:marRight w:val="0"/>
      <w:marTop w:val="0"/>
      <w:marBottom w:val="0"/>
      <w:divBdr>
        <w:top w:val="none" w:sz="0" w:space="0" w:color="auto"/>
        <w:left w:val="none" w:sz="0" w:space="0" w:color="auto"/>
        <w:bottom w:val="none" w:sz="0" w:space="0" w:color="auto"/>
        <w:right w:val="none" w:sz="0" w:space="0" w:color="auto"/>
      </w:divBdr>
    </w:div>
    <w:div w:id="518740836">
      <w:bodyDiv w:val="1"/>
      <w:marLeft w:val="0"/>
      <w:marRight w:val="0"/>
      <w:marTop w:val="0"/>
      <w:marBottom w:val="0"/>
      <w:divBdr>
        <w:top w:val="none" w:sz="0" w:space="0" w:color="auto"/>
        <w:left w:val="none" w:sz="0" w:space="0" w:color="auto"/>
        <w:bottom w:val="none" w:sz="0" w:space="0" w:color="auto"/>
        <w:right w:val="none" w:sz="0" w:space="0" w:color="auto"/>
      </w:divBdr>
    </w:div>
    <w:div w:id="519785496">
      <w:bodyDiv w:val="1"/>
      <w:marLeft w:val="0"/>
      <w:marRight w:val="0"/>
      <w:marTop w:val="0"/>
      <w:marBottom w:val="0"/>
      <w:divBdr>
        <w:top w:val="none" w:sz="0" w:space="0" w:color="auto"/>
        <w:left w:val="none" w:sz="0" w:space="0" w:color="auto"/>
        <w:bottom w:val="none" w:sz="0" w:space="0" w:color="auto"/>
        <w:right w:val="none" w:sz="0" w:space="0" w:color="auto"/>
      </w:divBdr>
    </w:div>
    <w:div w:id="533077201">
      <w:bodyDiv w:val="1"/>
      <w:marLeft w:val="0"/>
      <w:marRight w:val="0"/>
      <w:marTop w:val="0"/>
      <w:marBottom w:val="0"/>
      <w:divBdr>
        <w:top w:val="none" w:sz="0" w:space="0" w:color="auto"/>
        <w:left w:val="none" w:sz="0" w:space="0" w:color="auto"/>
        <w:bottom w:val="none" w:sz="0" w:space="0" w:color="auto"/>
        <w:right w:val="none" w:sz="0" w:space="0" w:color="auto"/>
      </w:divBdr>
    </w:div>
    <w:div w:id="534007630">
      <w:bodyDiv w:val="1"/>
      <w:marLeft w:val="0"/>
      <w:marRight w:val="0"/>
      <w:marTop w:val="0"/>
      <w:marBottom w:val="0"/>
      <w:divBdr>
        <w:top w:val="none" w:sz="0" w:space="0" w:color="auto"/>
        <w:left w:val="none" w:sz="0" w:space="0" w:color="auto"/>
        <w:bottom w:val="none" w:sz="0" w:space="0" w:color="auto"/>
        <w:right w:val="none" w:sz="0" w:space="0" w:color="auto"/>
      </w:divBdr>
    </w:div>
    <w:div w:id="534192874">
      <w:bodyDiv w:val="1"/>
      <w:marLeft w:val="0"/>
      <w:marRight w:val="0"/>
      <w:marTop w:val="0"/>
      <w:marBottom w:val="0"/>
      <w:divBdr>
        <w:top w:val="none" w:sz="0" w:space="0" w:color="auto"/>
        <w:left w:val="none" w:sz="0" w:space="0" w:color="auto"/>
        <w:bottom w:val="none" w:sz="0" w:space="0" w:color="auto"/>
        <w:right w:val="none" w:sz="0" w:space="0" w:color="auto"/>
      </w:divBdr>
    </w:div>
    <w:div w:id="535044195">
      <w:bodyDiv w:val="1"/>
      <w:marLeft w:val="0"/>
      <w:marRight w:val="0"/>
      <w:marTop w:val="0"/>
      <w:marBottom w:val="0"/>
      <w:divBdr>
        <w:top w:val="none" w:sz="0" w:space="0" w:color="auto"/>
        <w:left w:val="none" w:sz="0" w:space="0" w:color="auto"/>
        <w:bottom w:val="none" w:sz="0" w:space="0" w:color="auto"/>
        <w:right w:val="none" w:sz="0" w:space="0" w:color="auto"/>
      </w:divBdr>
    </w:div>
    <w:div w:id="535192164">
      <w:bodyDiv w:val="1"/>
      <w:marLeft w:val="0"/>
      <w:marRight w:val="0"/>
      <w:marTop w:val="0"/>
      <w:marBottom w:val="0"/>
      <w:divBdr>
        <w:top w:val="none" w:sz="0" w:space="0" w:color="auto"/>
        <w:left w:val="none" w:sz="0" w:space="0" w:color="auto"/>
        <w:bottom w:val="none" w:sz="0" w:space="0" w:color="auto"/>
        <w:right w:val="none" w:sz="0" w:space="0" w:color="auto"/>
      </w:divBdr>
    </w:div>
    <w:div w:id="538131868">
      <w:bodyDiv w:val="1"/>
      <w:marLeft w:val="0"/>
      <w:marRight w:val="0"/>
      <w:marTop w:val="0"/>
      <w:marBottom w:val="0"/>
      <w:divBdr>
        <w:top w:val="none" w:sz="0" w:space="0" w:color="auto"/>
        <w:left w:val="none" w:sz="0" w:space="0" w:color="auto"/>
        <w:bottom w:val="none" w:sz="0" w:space="0" w:color="auto"/>
        <w:right w:val="none" w:sz="0" w:space="0" w:color="auto"/>
      </w:divBdr>
    </w:div>
    <w:div w:id="539170499">
      <w:bodyDiv w:val="1"/>
      <w:marLeft w:val="0"/>
      <w:marRight w:val="0"/>
      <w:marTop w:val="0"/>
      <w:marBottom w:val="0"/>
      <w:divBdr>
        <w:top w:val="none" w:sz="0" w:space="0" w:color="auto"/>
        <w:left w:val="none" w:sz="0" w:space="0" w:color="auto"/>
        <w:bottom w:val="none" w:sz="0" w:space="0" w:color="auto"/>
        <w:right w:val="none" w:sz="0" w:space="0" w:color="auto"/>
      </w:divBdr>
    </w:div>
    <w:div w:id="543491619">
      <w:bodyDiv w:val="1"/>
      <w:marLeft w:val="0"/>
      <w:marRight w:val="0"/>
      <w:marTop w:val="0"/>
      <w:marBottom w:val="0"/>
      <w:divBdr>
        <w:top w:val="none" w:sz="0" w:space="0" w:color="auto"/>
        <w:left w:val="none" w:sz="0" w:space="0" w:color="auto"/>
        <w:bottom w:val="none" w:sz="0" w:space="0" w:color="auto"/>
        <w:right w:val="none" w:sz="0" w:space="0" w:color="auto"/>
      </w:divBdr>
    </w:div>
    <w:div w:id="544028467">
      <w:bodyDiv w:val="1"/>
      <w:marLeft w:val="0"/>
      <w:marRight w:val="0"/>
      <w:marTop w:val="0"/>
      <w:marBottom w:val="0"/>
      <w:divBdr>
        <w:top w:val="none" w:sz="0" w:space="0" w:color="auto"/>
        <w:left w:val="none" w:sz="0" w:space="0" w:color="auto"/>
        <w:bottom w:val="none" w:sz="0" w:space="0" w:color="auto"/>
        <w:right w:val="none" w:sz="0" w:space="0" w:color="auto"/>
      </w:divBdr>
    </w:div>
    <w:div w:id="545797620">
      <w:bodyDiv w:val="1"/>
      <w:marLeft w:val="0"/>
      <w:marRight w:val="0"/>
      <w:marTop w:val="0"/>
      <w:marBottom w:val="0"/>
      <w:divBdr>
        <w:top w:val="none" w:sz="0" w:space="0" w:color="auto"/>
        <w:left w:val="none" w:sz="0" w:space="0" w:color="auto"/>
        <w:bottom w:val="none" w:sz="0" w:space="0" w:color="auto"/>
        <w:right w:val="none" w:sz="0" w:space="0" w:color="auto"/>
      </w:divBdr>
    </w:div>
    <w:div w:id="549346912">
      <w:bodyDiv w:val="1"/>
      <w:marLeft w:val="0"/>
      <w:marRight w:val="0"/>
      <w:marTop w:val="0"/>
      <w:marBottom w:val="0"/>
      <w:divBdr>
        <w:top w:val="none" w:sz="0" w:space="0" w:color="auto"/>
        <w:left w:val="none" w:sz="0" w:space="0" w:color="auto"/>
        <w:bottom w:val="none" w:sz="0" w:space="0" w:color="auto"/>
        <w:right w:val="none" w:sz="0" w:space="0" w:color="auto"/>
      </w:divBdr>
    </w:div>
    <w:div w:id="550772508">
      <w:bodyDiv w:val="1"/>
      <w:marLeft w:val="0"/>
      <w:marRight w:val="0"/>
      <w:marTop w:val="0"/>
      <w:marBottom w:val="0"/>
      <w:divBdr>
        <w:top w:val="none" w:sz="0" w:space="0" w:color="auto"/>
        <w:left w:val="none" w:sz="0" w:space="0" w:color="auto"/>
        <w:bottom w:val="none" w:sz="0" w:space="0" w:color="auto"/>
        <w:right w:val="none" w:sz="0" w:space="0" w:color="auto"/>
      </w:divBdr>
    </w:div>
    <w:div w:id="553204620">
      <w:bodyDiv w:val="1"/>
      <w:marLeft w:val="0"/>
      <w:marRight w:val="0"/>
      <w:marTop w:val="0"/>
      <w:marBottom w:val="0"/>
      <w:divBdr>
        <w:top w:val="none" w:sz="0" w:space="0" w:color="auto"/>
        <w:left w:val="none" w:sz="0" w:space="0" w:color="auto"/>
        <w:bottom w:val="none" w:sz="0" w:space="0" w:color="auto"/>
        <w:right w:val="none" w:sz="0" w:space="0" w:color="auto"/>
      </w:divBdr>
    </w:div>
    <w:div w:id="554467307">
      <w:bodyDiv w:val="1"/>
      <w:marLeft w:val="0"/>
      <w:marRight w:val="0"/>
      <w:marTop w:val="0"/>
      <w:marBottom w:val="0"/>
      <w:divBdr>
        <w:top w:val="none" w:sz="0" w:space="0" w:color="auto"/>
        <w:left w:val="none" w:sz="0" w:space="0" w:color="auto"/>
        <w:bottom w:val="none" w:sz="0" w:space="0" w:color="auto"/>
        <w:right w:val="none" w:sz="0" w:space="0" w:color="auto"/>
      </w:divBdr>
    </w:div>
    <w:div w:id="554858729">
      <w:bodyDiv w:val="1"/>
      <w:marLeft w:val="0"/>
      <w:marRight w:val="0"/>
      <w:marTop w:val="0"/>
      <w:marBottom w:val="0"/>
      <w:divBdr>
        <w:top w:val="none" w:sz="0" w:space="0" w:color="auto"/>
        <w:left w:val="none" w:sz="0" w:space="0" w:color="auto"/>
        <w:bottom w:val="none" w:sz="0" w:space="0" w:color="auto"/>
        <w:right w:val="none" w:sz="0" w:space="0" w:color="auto"/>
      </w:divBdr>
    </w:div>
    <w:div w:id="557014622">
      <w:bodyDiv w:val="1"/>
      <w:marLeft w:val="0"/>
      <w:marRight w:val="0"/>
      <w:marTop w:val="0"/>
      <w:marBottom w:val="0"/>
      <w:divBdr>
        <w:top w:val="none" w:sz="0" w:space="0" w:color="auto"/>
        <w:left w:val="none" w:sz="0" w:space="0" w:color="auto"/>
        <w:bottom w:val="none" w:sz="0" w:space="0" w:color="auto"/>
        <w:right w:val="none" w:sz="0" w:space="0" w:color="auto"/>
      </w:divBdr>
    </w:div>
    <w:div w:id="558438404">
      <w:bodyDiv w:val="1"/>
      <w:marLeft w:val="0"/>
      <w:marRight w:val="0"/>
      <w:marTop w:val="0"/>
      <w:marBottom w:val="0"/>
      <w:divBdr>
        <w:top w:val="none" w:sz="0" w:space="0" w:color="auto"/>
        <w:left w:val="none" w:sz="0" w:space="0" w:color="auto"/>
        <w:bottom w:val="none" w:sz="0" w:space="0" w:color="auto"/>
        <w:right w:val="none" w:sz="0" w:space="0" w:color="auto"/>
      </w:divBdr>
    </w:div>
    <w:div w:id="563370396">
      <w:bodyDiv w:val="1"/>
      <w:marLeft w:val="0"/>
      <w:marRight w:val="0"/>
      <w:marTop w:val="0"/>
      <w:marBottom w:val="0"/>
      <w:divBdr>
        <w:top w:val="none" w:sz="0" w:space="0" w:color="auto"/>
        <w:left w:val="none" w:sz="0" w:space="0" w:color="auto"/>
        <w:bottom w:val="none" w:sz="0" w:space="0" w:color="auto"/>
        <w:right w:val="none" w:sz="0" w:space="0" w:color="auto"/>
      </w:divBdr>
    </w:div>
    <w:div w:id="563570398">
      <w:bodyDiv w:val="1"/>
      <w:marLeft w:val="0"/>
      <w:marRight w:val="0"/>
      <w:marTop w:val="0"/>
      <w:marBottom w:val="0"/>
      <w:divBdr>
        <w:top w:val="none" w:sz="0" w:space="0" w:color="auto"/>
        <w:left w:val="none" w:sz="0" w:space="0" w:color="auto"/>
        <w:bottom w:val="none" w:sz="0" w:space="0" w:color="auto"/>
        <w:right w:val="none" w:sz="0" w:space="0" w:color="auto"/>
      </w:divBdr>
    </w:div>
    <w:div w:id="566305454">
      <w:bodyDiv w:val="1"/>
      <w:marLeft w:val="0"/>
      <w:marRight w:val="0"/>
      <w:marTop w:val="0"/>
      <w:marBottom w:val="0"/>
      <w:divBdr>
        <w:top w:val="none" w:sz="0" w:space="0" w:color="auto"/>
        <w:left w:val="none" w:sz="0" w:space="0" w:color="auto"/>
        <w:bottom w:val="none" w:sz="0" w:space="0" w:color="auto"/>
        <w:right w:val="none" w:sz="0" w:space="0" w:color="auto"/>
      </w:divBdr>
    </w:div>
    <w:div w:id="568273566">
      <w:bodyDiv w:val="1"/>
      <w:marLeft w:val="0"/>
      <w:marRight w:val="0"/>
      <w:marTop w:val="0"/>
      <w:marBottom w:val="0"/>
      <w:divBdr>
        <w:top w:val="none" w:sz="0" w:space="0" w:color="auto"/>
        <w:left w:val="none" w:sz="0" w:space="0" w:color="auto"/>
        <w:bottom w:val="none" w:sz="0" w:space="0" w:color="auto"/>
        <w:right w:val="none" w:sz="0" w:space="0" w:color="auto"/>
      </w:divBdr>
    </w:div>
    <w:div w:id="572008694">
      <w:bodyDiv w:val="1"/>
      <w:marLeft w:val="0"/>
      <w:marRight w:val="0"/>
      <w:marTop w:val="0"/>
      <w:marBottom w:val="0"/>
      <w:divBdr>
        <w:top w:val="none" w:sz="0" w:space="0" w:color="auto"/>
        <w:left w:val="none" w:sz="0" w:space="0" w:color="auto"/>
        <w:bottom w:val="none" w:sz="0" w:space="0" w:color="auto"/>
        <w:right w:val="none" w:sz="0" w:space="0" w:color="auto"/>
      </w:divBdr>
    </w:div>
    <w:div w:id="576136124">
      <w:bodyDiv w:val="1"/>
      <w:marLeft w:val="0"/>
      <w:marRight w:val="0"/>
      <w:marTop w:val="0"/>
      <w:marBottom w:val="0"/>
      <w:divBdr>
        <w:top w:val="none" w:sz="0" w:space="0" w:color="auto"/>
        <w:left w:val="none" w:sz="0" w:space="0" w:color="auto"/>
        <w:bottom w:val="none" w:sz="0" w:space="0" w:color="auto"/>
        <w:right w:val="none" w:sz="0" w:space="0" w:color="auto"/>
      </w:divBdr>
    </w:div>
    <w:div w:id="579565353">
      <w:bodyDiv w:val="1"/>
      <w:marLeft w:val="0"/>
      <w:marRight w:val="0"/>
      <w:marTop w:val="0"/>
      <w:marBottom w:val="0"/>
      <w:divBdr>
        <w:top w:val="none" w:sz="0" w:space="0" w:color="auto"/>
        <w:left w:val="none" w:sz="0" w:space="0" w:color="auto"/>
        <w:bottom w:val="none" w:sz="0" w:space="0" w:color="auto"/>
        <w:right w:val="none" w:sz="0" w:space="0" w:color="auto"/>
      </w:divBdr>
    </w:div>
    <w:div w:id="581570398">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03223553">
      <w:bodyDiv w:val="1"/>
      <w:marLeft w:val="0"/>
      <w:marRight w:val="0"/>
      <w:marTop w:val="0"/>
      <w:marBottom w:val="0"/>
      <w:divBdr>
        <w:top w:val="none" w:sz="0" w:space="0" w:color="auto"/>
        <w:left w:val="none" w:sz="0" w:space="0" w:color="auto"/>
        <w:bottom w:val="none" w:sz="0" w:space="0" w:color="auto"/>
        <w:right w:val="none" w:sz="0" w:space="0" w:color="auto"/>
      </w:divBdr>
    </w:div>
    <w:div w:id="606235300">
      <w:bodyDiv w:val="1"/>
      <w:marLeft w:val="0"/>
      <w:marRight w:val="0"/>
      <w:marTop w:val="0"/>
      <w:marBottom w:val="0"/>
      <w:divBdr>
        <w:top w:val="none" w:sz="0" w:space="0" w:color="auto"/>
        <w:left w:val="none" w:sz="0" w:space="0" w:color="auto"/>
        <w:bottom w:val="none" w:sz="0" w:space="0" w:color="auto"/>
        <w:right w:val="none" w:sz="0" w:space="0" w:color="auto"/>
      </w:divBdr>
    </w:div>
    <w:div w:id="611089858">
      <w:bodyDiv w:val="1"/>
      <w:marLeft w:val="0"/>
      <w:marRight w:val="0"/>
      <w:marTop w:val="0"/>
      <w:marBottom w:val="0"/>
      <w:divBdr>
        <w:top w:val="none" w:sz="0" w:space="0" w:color="auto"/>
        <w:left w:val="none" w:sz="0" w:space="0" w:color="auto"/>
        <w:bottom w:val="none" w:sz="0" w:space="0" w:color="auto"/>
        <w:right w:val="none" w:sz="0" w:space="0" w:color="auto"/>
      </w:divBdr>
    </w:div>
    <w:div w:id="614949523">
      <w:bodyDiv w:val="1"/>
      <w:marLeft w:val="0"/>
      <w:marRight w:val="0"/>
      <w:marTop w:val="0"/>
      <w:marBottom w:val="0"/>
      <w:divBdr>
        <w:top w:val="none" w:sz="0" w:space="0" w:color="auto"/>
        <w:left w:val="none" w:sz="0" w:space="0" w:color="auto"/>
        <w:bottom w:val="none" w:sz="0" w:space="0" w:color="auto"/>
        <w:right w:val="none" w:sz="0" w:space="0" w:color="auto"/>
      </w:divBdr>
    </w:div>
    <w:div w:id="615257870">
      <w:bodyDiv w:val="1"/>
      <w:marLeft w:val="0"/>
      <w:marRight w:val="0"/>
      <w:marTop w:val="0"/>
      <w:marBottom w:val="0"/>
      <w:divBdr>
        <w:top w:val="none" w:sz="0" w:space="0" w:color="auto"/>
        <w:left w:val="none" w:sz="0" w:space="0" w:color="auto"/>
        <w:bottom w:val="none" w:sz="0" w:space="0" w:color="auto"/>
        <w:right w:val="none" w:sz="0" w:space="0" w:color="auto"/>
      </w:divBdr>
    </w:div>
    <w:div w:id="620107736">
      <w:bodyDiv w:val="1"/>
      <w:marLeft w:val="0"/>
      <w:marRight w:val="0"/>
      <w:marTop w:val="0"/>
      <w:marBottom w:val="0"/>
      <w:divBdr>
        <w:top w:val="none" w:sz="0" w:space="0" w:color="auto"/>
        <w:left w:val="none" w:sz="0" w:space="0" w:color="auto"/>
        <w:bottom w:val="none" w:sz="0" w:space="0" w:color="auto"/>
        <w:right w:val="none" w:sz="0" w:space="0" w:color="auto"/>
      </w:divBdr>
    </w:div>
    <w:div w:id="620842485">
      <w:bodyDiv w:val="1"/>
      <w:marLeft w:val="0"/>
      <w:marRight w:val="0"/>
      <w:marTop w:val="0"/>
      <w:marBottom w:val="0"/>
      <w:divBdr>
        <w:top w:val="none" w:sz="0" w:space="0" w:color="auto"/>
        <w:left w:val="none" w:sz="0" w:space="0" w:color="auto"/>
        <w:bottom w:val="none" w:sz="0" w:space="0" w:color="auto"/>
        <w:right w:val="none" w:sz="0" w:space="0" w:color="auto"/>
      </w:divBdr>
    </w:div>
    <w:div w:id="621766621">
      <w:bodyDiv w:val="1"/>
      <w:marLeft w:val="0"/>
      <w:marRight w:val="0"/>
      <w:marTop w:val="0"/>
      <w:marBottom w:val="0"/>
      <w:divBdr>
        <w:top w:val="none" w:sz="0" w:space="0" w:color="auto"/>
        <w:left w:val="none" w:sz="0" w:space="0" w:color="auto"/>
        <w:bottom w:val="none" w:sz="0" w:space="0" w:color="auto"/>
        <w:right w:val="none" w:sz="0" w:space="0" w:color="auto"/>
      </w:divBdr>
    </w:div>
    <w:div w:id="621963397">
      <w:bodyDiv w:val="1"/>
      <w:marLeft w:val="0"/>
      <w:marRight w:val="0"/>
      <w:marTop w:val="0"/>
      <w:marBottom w:val="0"/>
      <w:divBdr>
        <w:top w:val="none" w:sz="0" w:space="0" w:color="auto"/>
        <w:left w:val="none" w:sz="0" w:space="0" w:color="auto"/>
        <w:bottom w:val="none" w:sz="0" w:space="0" w:color="auto"/>
        <w:right w:val="none" w:sz="0" w:space="0" w:color="auto"/>
      </w:divBdr>
    </w:div>
    <w:div w:id="627509431">
      <w:bodyDiv w:val="1"/>
      <w:marLeft w:val="0"/>
      <w:marRight w:val="0"/>
      <w:marTop w:val="0"/>
      <w:marBottom w:val="0"/>
      <w:divBdr>
        <w:top w:val="none" w:sz="0" w:space="0" w:color="auto"/>
        <w:left w:val="none" w:sz="0" w:space="0" w:color="auto"/>
        <w:bottom w:val="none" w:sz="0" w:space="0" w:color="auto"/>
        <w:right w:val="none" w:sz="0" w:space="0" w:color="auto"/>
      </w:divBdr>
    </w:div>
    <w:div w:id="628970248">
      <w:bodyDiv w:val="1"/>
      <w:marLeft w:val="0"/>
      <w:marRight w:val="0"/>
      <w:marTop w:val="0"/>
      <w:marBottom w:val="0"/>
      <w:divBdr>
        <w:top w:val="none" w:sz="0" w:space="0" w:color="auto"/>
        <w:left w:val="none" w:sz="0" w:space="0" w:color="auto"/>
        <w:bottom w:val="none" w:sz="0" w:space="0" w:color="auto"/>
        <w:right w:val="none" w:sz="0" w:space="0" w:color="auto"/>
      </w:divBdr>
    </w:div>
    <w:div w:id="629483386">
      <w:bodyDiv w:val="1"/>
      <w:marLeft w:val="0"/>
      <w:marRight w:val="0"/>
      <w:marTop w:val="0"/>
      <w:marBottom w:val="0"/>
      <w:divBdr>
        <w:top w:val="none" w:sz="0" w:space="0" w:color="auto"/>
        <w:left w:val="none" w:sz="0" w:space="0" w:color="auto"/>
        <w:bottom w:val="none" w:sz="0" w:space="0" w:color="auto"/>
        <w:right w:val="none" w:sz="0" w:space="0" w:color="auto"/>
      </w:divBdr>
    </w:div>
    <w:div w:id="631206003">
      <w:bodyDiv w:val="1"/>
      <w:marLeft w:val="0"/>
      <w:marRight w:val="0"/>
      <w:marTop w:val="0"/>
      <w:marBottom w:val="0"/>
      <w:divBdr>
        <w:top w:val="none" w:sz="0" w:space="0" w:color="auto"/>
        <w:left w:val="none" w:sz="0" w:space="0" w:color="auto"/>
        <w:bottom w:val="none" w:sz="0" w:space="0" w:color="auto"/>
        <w:right w:val="none" w:sz="0" w:space="0" w:color="auto"/>
      </w:divBdr>
    </w:div>
    <w:div w:id="633297505">
      <w:bodyDiv w:val="1"/>
      <w:marLeft w:val="0"/>
      <w:marRight w:val="0"/>
      <w:marTop w:val="0"/>
      <w:marBottom w:val="0"/>
      <w:divBdr>
        <w:top w:val="none" w:sz="0" w:space="0" w:color="auto"/>
        <w:left w:val="none" w:sz="0" w:space="0" w:color="auto"/>
        <w:bottom w:val="none" w:sz="0" w:space="0" w:color="auto"/>
        <w:right w:val="none" w:sz="0" w:space="0" w:color="auto"/>
      </w:divBdr>
    </w:div>
    <w:div w:id="634026641">
      <w:bodyDiv w:val="1"/>
      <w:marLeft w:val="0"/>
      <w:marRight w:val="0"/>
      <w:marTop w:val="0"/>
      <w:marBottom w:val="0"/>
      <w:divBdr>
        <w:top w:val="none" w:sz="0" w:space="0" w:color="auto"/>
        <w:left w:val="none" w:sz="0" w:space="0" w:color="auto"/>
        <w:bottom w:val="none" w:sz="0" w:space="0" w:color="auto"/>
        <w:right w:val="none" w:sz="0" w:space="0" w:color="auto"/>
      </w:divBdr>
    </w:div>
    <w:div w:id="641927035">
      <w:bodyDiv w:val="1"/>
      <w:marLeft w:val="0"/>
      <w:marRight w:val="0"/>
      <w:marTop w:val="0"/>
      <w:marBottom w:val="0"/>
      <w:divBdr>
        <w:top w:val="none" w:sz="0" w:space="0" w:color="auto"/>
        <w:left w:val="none" w:sz="0" w:space="0" w:color="auto"/>
        <w:bottom w:val="none" w:sz="0" w:space="0" w:color="auto"/>
        <w:right w:val="none" w:sz="0" w:space="0" w:color="auto"/>
      </w:divBdr>
    </w:div>
    <w:div w:id="643197520">
      <w:bodyDiv w:val="1"/>
      <w:marLeft w:val="0"/>
      <w:marRight w:val="0"/>
      <w:marTop w:val="0"/>
      <w:marBottom w:val="0"/>
      <w:divBdr>
        <w:top w:val="none" w:sz="0" w:space="0" w:color="auto"/>
        <w:left w:val="none" w:sz="0" w:space="0" w:color="auto"/>
        <w:bottom w:val="none" w:sz="0" w:space="0" w:color="auto"/>
        <w:right w:val="none" w:sz="0" w:space="0" w:color="auto"/>
      </w:divBdr>
    </w:div>
    <w:div w:id="649209335">
      <w:bodyDiv w:val="1"/>
      <w:marLeft w:val="0"/>
      <w:marRight w:val="0"/>
      <w:marTop w:val="0"/>
      <w:marBottom w:val="0"/>
      <w:divBdr>
        <w:top w:val="none" w:sz="0" w:space="0" w:color="auto"/>
        <w:left w:val="none" w:sz="0" w:space="0" w:color="auto"/>
        <w:bottom w:val="none" w:sz="0" w:space="0" w:color="auto"/>
        <w:right w:val="none" w:sz="0" w:space="0" w:color="auto"/>
      </w:divBdr>
    </w:div>
    <w:div w:id="657614900">
      <w:bodyDiv w:val="1"/>
      <w:marLeft w:val="0"/>
      <w:marRight w:val="0"/>
      <w:marTop w:val="0"/>
      <w:marBottom w:val="0"/>
      <w:divBdr>
        <w:top w:val="none" w:sz="0" w:space="0" w:color="auto"/>
        <w:left w:val="none" w:sz="0" w:space="0" w:color="auto"/>
        <w:bottom w:val="none" w:sz="0" w:space="0" w:color="auto"/>
        <w:right w:val="none" w:sz="0" w:space="0" w:color="auto"/>
      </w:divBdr>
    </w:div>
    <w:div w:id="674848520">
      <w:bodyDiv w:val="1"/>
      <w:marLeft w:val="0"/>
      <w:marRight w:val="0"/>
      <w:marTop w:val="0"/>
      <w:marBottom w:val="0"/>
      <w:divBdr>
        <w:top w:val="none" w:sz="0" w:space="0" w:color="auto"/>
        <w:left w:val="none" w:sz="0" w:space="0" w:color="auto"/>
        <w:bottom w:val="none" w:sz="0" w:space="0" w:color="auto"/>
        <w:right w:val="none" w:sz="0" w:space="0" w:color="auto"/>
      </w:divBdr>
    </w:div>
    <w:div w:id="681585083">
      <w:bodyDiv w:val="1"/>
      <w:marLeft w:val="0"/>
      <w:marRight w:val="0"/>
      <w:marTop w:val="0"/>
      <w:marBottom w:val="0"/>
      <w:divBdr>
        <w:top w:val="none" w:sz="0" w:space="0" w:color="auto"/>
        <w:left w:val="none" w:sz="0" w:space="0" w:color="auto"/>
        <w:bottom w:val="none" w:sz="0" w:space="0" w:color="auto"/>
        <w:right w:val="none" w:sz="0" w:space="0" w:color="auto"/>
      </w:divBdr>
    </w:div>
    <w:div w:id="686055762">
      <w:bodyDiv w:val="1"/>
      <w:marLeft w:val="0"/>
      <w:marRight w:val="0"/>
      <w:marTop w:val="0"/>
      <w:marBottom w:val="0"/>
      <w:divBdr>
        <w:top w:val="none" w:sz="0" w:space="0" w:color="auto"/>
        <w:left w:val="none" w:sz="0" w:space="0" w:color="auto"/>
        <w:bottom w:val="none" w:sz="0" w:space="0" w:color="auto"/>
        <w:right w:val="none" w:sz="0" w:space="0" w:color="auto"/>
      </w:divBdr>
    </w:div>
    <w:div w:id="686640718">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689641647">
      <w:bodyDiv w:val="1"/>
      <w:marLeft w:val="0"/>
      <w:marRight w:val="0"/>
      <w:marTop w:val="0"/>
      <w:marBottom w:val="0"/>
      <w:divBdr>
        <w:top w:val="none" w:sz="0" w:space="0" w:color="auto"/>
        <w:left w:val="none" w:sz="0" w:space="0" w:color="auto"/>
        <w:bottom w:val="none" w:sz="0" w:space="0" w:color="auto"/>
        <w:right w:val="none" w:sz="0" w:space="0" w:color="auto"/>
      </w:divBdr>
    </w:div>
    <w:div w:id="689842320">
      <w:bodyDiv w:val="1"/>
      <w:marLeft w:val="0"/>
      <w:marRight w:val="0"/>
      <w:marTop w:val="0"/>
      <w:marBottom w:val="0"/>
      <w:divBdr>
        <w:top w:val="none" w:sz="0" w:space="0" w:color="auto"/>
        <w:left w:val="none" w:sz="0" w:space="0" w:color="auto"/>
        <w:bottom w:val="none" w:sz="0" w:space="0" w:color="auto"/>
        <w:right w:val="none" w:sz="0" w:space="0" w:color="auto"/>
      </w:divBdr>
    </w:div>
    <w:div w:id="690103519">
      <w:bodyDiv w:val="1"/>
      <w:marLeft w:val="0"/>
      <w:marRight w:val="0"/>
      <w:marTop w:val="0"/>
      <w:marBottom w:val="0"/>
      <w:divBdr>
        <w:top w:val="none" w:sz="0" w:space="0" w:color="auto"/>
        <w:left w:val="none" w:sz="0" w:space="0" w:color="auto"/>
        <w:bottom w:val="none" w:sz="0" w:space="0" w:color="auto"/>
        <w:right w:val="none" w:sz="0" w:space="0" w:color="auto"/>
      </w:divBdr>
    </w:div>
    <w:div w:id="690650150">
      <w:bodyDiv w:val="1"/>
      <w:marLeft w:val="0"/>
      <w:marRight w:val="0"/>
      <w:marTop w:val="0"/>
      <w:marBottom w:val="0"/>
      <w:divBdr>
        <w:top w:val="none" w:sz="0" w:space="0" w:color="auto"/>
        <w:left w:val="none" w:sz="0" w:space="0" w:color="auto"/>
        <w:bottom w:val="none" w:sz="0" w:space="0" w:color="auto"/>
        <w:right w:val="none" w:sz="0" w:space="0" w:color="auto"/>
      </w:divBdr>
    </w:div>
    <w:div w:id="693772836">
      <w:bodyDiv w:val="1"/>
      <w:marLeft w:val="0"/>
      <w:marRight w:val="0"/>
      <w:marTop w:val="0"/>
      <w:marBottom w:val="0"/>
      <w:divBdr>
        <w:top w:val="none" w:sz="0" w:space="0" w:color="auto"/>
        <w:left w:val="none" w:sz="0" w:space="0" w:color="auto"/>
        <w:bottom w:val="none" w:sz="0" w:space="0" w:color="auto"/>
        <w:right w:val="none" w:sz="0" w:space="0" w:color="auto"/>
      </w:divBdr>
    </w:div>
    <w:div w:id="697970810">
      <w:bodyDiv w:val="1"/>
      <w:marLeft w:val="0"/>
      <w:marRight w:val="0"/>
      <w:marTop w:val="0"/>
      <w:marBottom w:val="0"/>
      <w:divBdr>
        <w:top w:val="none" w:sz="0" w:space="0" w:color="auto"/>
        <w:left w:val="none" w:sz="0" w:space="0" w:color="auto"/>
        <w:bottom w:val="none" w:sz="0" w:space="0" w:color="auto"/>
        <w:right w:val="none" w:sz="0" w:space="0" w:color="auto"/>
      </w:divBdr>
    </w:div>
    <w:div w:id="710619012">
      <w:bodyDiv w:val="1"/>
      <w:marLeft w:val="0"/>
      <w:marRight w:val="0"/>
      <w:marTop w:val="0"/>
      <w:marBottom w:val="0"/>
      <w:divBdr>
        <w:top w:val="none" w:sz="0" w:space="0" w:color="auto"/>
        <w:left w:val="none" w:sz="0" w:space="0" w:color="auto"/>
        <w:bottom w:val="none" w:sz="0" w:space="0" w:color="auto"/>
        <w:right w:val="none" w:sz="0" w:space="0" w:color="auto"/>
      </w:divBdr>
    </w:div>
    <w:div w:id="712075917">
      <w:bodyDiv w:val="1"/>
      <w:marLeft w:val="0"/>
      <w:marRight w:val="0"/>
      <w:marTop w:val="0"/>
      <w:marBottom w:val="0"/>
      <w:divBdr>
        <w:top w:val="none" w:sz="0" w:space="0" w:color="auto"/>
        <w:left w:val="none" w:sz="0" w:space="0" w:color="auto"/>
        <w:bottom w:val="none" w:sz="0" w:space="0" w:color="auto"/>
        <w:right w:val="none" w:sz="0" w:space="0" w:color="auto"/>
      </w:divBdr>
    </w:div>
    <w:div w:id="713234049">
      <w:bodyDiv w:val="1"/>
      <w:marLeft w:val="0"/>
      <w:marRight w:val="0"/>
      <w:marTop w:val="0"/>
      <w:marBottom w:val="0"/>
      <w:divBdr>
        <w:top w:val="none" w:sz="0" w:space="0" w:color="auto"/>
        <w:left w:val="none" w:sz="0" w:space="0" w:color="auto"/>
        <w:bottom w:val="none" w:sz="0" w:space="0" w:color="auto"/>
        <w:right w:val="none" w:sz="0" w:space="0" w:color="auto"/>
      </w:divBdr>
    </w:div>
    <w:div w:id="717126539">
      <w:bodyDiv w:val="1"/>
      <w:marLeft w:val="0"/>
      <w:marRight w:val="0"/>
      <w:marTop w:val="0"/>
      <w:marBottom w:val="0"/>
      <w:divBdr>
        <w:top w:val="none" w:sz="0" w:space="0" w:color="auto"/>
        <w:left w:val="none" w:sz="0" w:space="0" w:color="auto"/>
        <w:bottom w:val="none" w:sz="0" w:space="0" w:color="auto"/>
        <w:right w:val="none" w:sz="0" w:space="0" w:color="auto"/>
      </w:divBdr>
    </w:div>
    <w:div w:id="720710870">
      <w:bodyDiv w:val="1"/>
      <w:marLeft w:val="0"/>
      <w:marRight w:val="0"/>
      <w:marTop w:val="0"/>
      <w:marBottom w:val="0"/>
      <w:divBdr>
        <w:top w:val="none" w:sz="0" w:space="0" w:color="auto"/>
        <w:left w:val="none" w:sz="0" w:space="0" w:color="auto"/>
        <w:bottom w:val="none" w:sz="0" w:space="0" w:color="auto"/>
        <w:right w:val="none" w:sz="0" w:space="0" w:color="auto"/>
      </w:divBdr>
    </w:div>
    <w:div w:id="722605119">
      <w:bodyDiv w:val="1"/>
      <w:marLeft w:val="0"/>
      <w:marRight w:val="0"/>
      <w:marTop w:val="0"/>
      <w:marBottom w:val="0"/>
      <w:divBdr>
        <w:top w:val="none" w:sz="0" w:space="0" w:color="auto"/>
        <w:left w:val="none" w:sz="0" w:space="0" w:color="auto"/>
        <w:bottom w:val="none" w:sz="0" w:space="0" w:color="auto"/>
        <w:right w:val="none" w:sz="0" w:space="0" w:color="auto"/>
      </w:divBdr>
    </w:div>
    <w:div w:id="724330088">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31922977">
      <w:bodyDiv w:val="1"/>
      <w:marLeft w:val="0"/>
      <w:marRight w:val="0"/>
      <w:marTop w:val="0"/>
      <w:marBottom w:val="0"/>
      <w:divBdr>
        <w:top w:val="none" w:sz="0" w:space="0" w:color="auto"/>
        <w:left w:val="none" w:sz="0" w:space="0" w:color="auto"/>
        <w:bottom w:val="none" w:sz="0" w:space="0" w:color="auto"/>
        <w:right w:val="none" w:sz="0" w:space="0" w:color="auto"/>
      </w:divBdr>
    </w:div>
    <w:div w:id="738283230">
      <w:bodyDiv w:val="1"/>
      <w:marLeft w:val="0"/>
      <w:marRight w:val="0"/>
      <w:marTop w:val="0"/>
      <w:marBottom w:val="0"/>
      <w:divBdr>
        <w:top w:val="none" w:sz="0" w:space="0" w:color="auto"/>
        <w:left w:val="none" w:sz="0" w:space="0" w:color="auto"/>
        <w:bottom w:val="none" w:sz="0" w:space="0" w:color="auto"/>
        <w:right w:val="none" w:sz="0" w:space="0" w:color="auto"/>
      </w:divBdr>
    </w:div>
    <w:div w:id="739330588">
      <w:bodyDiv w:val="1"/>
      <w:marLeft w:val="0"/>
      <w:marRight w:val="0"/>
      <w:marTop w:val="0"/>
      <w:marBottom w:val="0"/>
      <w:divBdr>
        <w:top w:val="none" w:sz="0" w:space="0" w:color="auto"/>
        <w:left w:val="none" w:sz="0" w:space="0" w:color="auto"/>
        <w:bottom w:val="none" w:sz="0" w:space="0" w:color="auto"/>
        <w:right w:val="none" w:sz="0" w:space="0" w:color="auto"/>
      </w:divBdr>
    </w:div>
    <w:div w:id="740491689">
      <w:bodyDiv w:val="1"/>
      <w:marLeft w:val="0"/>
      <w:marRight w:val="0"/>
      <w:marTop w:val="0"/>
      <w:marBottom w:val="0"/>
      <w:divBdr>
        <w:top w:val="none" w:sz="0" w:space="0" w:color="auto"/>
        <w:left w:val="none" w:sz="0" w:space="0" w:color="auto"/>
        <w:bottom w:val="none" w:sz="0" w:space="0" w:color="auto"/>
        <w:right w:val="none" w:sz="0" w:space="0" w:color="auto"/>
      </w:divBdr>
    </w:div>
    <w:div w:id="747074074">
      <w:bodyDiv w:val="1"/>
      <w:marLeft w:val="0"/>
      <w:marRight w:val="0"/>
      <w:marTop w:val="0"/>
      <w:marBottom w:val="0"/>
      <w:divBdr>
        <w:top w:val="none" w:sz="0" w:space="0" w:color="auto"/>
        <w:left w:val="none" w:sz="0" w:space="0" w:color="auto"/>
        <w:bottom w:val="none" w:sz="0" w:space="0" w:color="auto"/>
        <w:right w:val="none" w:sz="0" w:space="0" w:color="auto"/>
      </w:divBdr>
    </w:div>
    <w:div w:id="754211128">
      <w:bodyDiv w:val="1"/>
      <w:marLeft w:val="0"/>
      <w:marRight w:val="0"/>
      <w:marTop w:val="0"/>
      <w:marBottom w:val="0"/>
      <w:divBdr>
        <w:top w:val="none" w:sz="0" w:space="0" w:color="auto"/>
        <w:left w:val="none" w:sz="0" w:space="0" w:color="auto"/>
        <w:bottom w:val="none" w:sz="0" w:space="0" w:color="auto"/>
        <w:right w:val="none" w:sz="0" w:space="0" w:color="auto"/>
      </w:divBdr>
    </w:div>
    <w:div w:id="756680150">
      <w:bodyDiv w:val="1"/>
      <w:marLeft w:val="0"/>
      <w:marRight w:val="0"/>
      <w:marTop w:val="0"/>
      <w:marBottom w:val="0"/>
      <w:divBdr>
        <w:top w:val="none" w:sz="0" w:space="0" w:color="auto"/>
        <w:left w:val="none" w:sz="0" w:space="0" w:color="auto"/>
        <w:bottom w:val="none" w:sz="0" w:space="0" w:color="auto"/>
        <w:right w:val="none" w:sz="0" w:space="0" w:color="auto"/>
      </w:divBdr>
    </w:div>
    <w:div w:id="764763150">
      <w:bodyDiv w:val="1"/>
      <w:marLeft w:val="0"/>
      <w:marRight w:val="0"/>
      <w:marTop w:val="0"/>
      <w:marBottom w:val="0"/>
      <w:divBdr>
        <w:top w:val="none" w:sz="0" w:space="0" w:color="auto"/>
        <w:left w:val="none" w:sz="0" w:space="0" w:color="auto"/>
        <w:bottom w:val="none" w:sz="0" w:space="0" w:color="auto"/>
        <w:right w:val="none" w:sz="0" w:space="0" w:color="auto"/>
      </w:divBdr>
    </w:div>
    <w:div w:id="765729753">
      <w:bodyDiv w:val="1"/>
      <w:marLeft w:val="0"/>
      <w:marRight w:val="0"/>
      <w:marTop w:val="0"/>
      <w:marBottom w:val="0"/>
      <w:divBdr>
        <w:top w:val="none" w:sz="0" w:space="0" w:color="auto"/>
        <w:left w:val="none" w:sz="0" w:space="0" w:color="auto"/>
        <w:bottom w:val="none" w:sz="0" w:space="0" w:color="auto"/>
        <w:right w:val="none" w:sz="0" w:space="0" w:color="auto"/>
      </w:divBdr>
    </w:div>
    <w:div w:id="767315937">
      <w:bodyDiv w:val="1"/>
      <w:marLeft w:val="0"/>
      <w:marRight w:val="0"/>
      <w:marTop w:val="0"/>
      <w:marBottom w:val="0"/>
      <w:divBdr>
        <w:top w:val="none" w:sz="0" w:space="0" w:color="auto"/>
        <w:left w:val="none" w:sz="0" w:space="0" w:color="auto"/>
        <w:bottom w:val="none" w:sz="0" w:space="0" w:color="auto"/>
        <w:right w:val="none" w:sz="0" w:space="0" w:color="auto"/>
      </w:divBdr>
    </w:div>
    <w:div w:id="769661432">
      <w:bodyDiv w:val="1"/>
      <w:marLeft w:val="0"/>
      <w:marRight w:val="0"/>
      <w:marTop w:val="0"/>
      <w:marBottom w:val="0"/>
      <w:divBdr>
        <w:top w:val="none" w:sz="0" w:space="0" w:color="auto"/>
        <w:left w:val="none" w:sz="0" w:space="0" w:color="auto"/>
        <w:bottom w:val="none" w:sz="0" w:space="0" w:color="auto"/>
        <w:right w:val="none" w:sz="0" w:space="0" w:color="auto"/>
      </w:divBdr>
    </w:div>
    <w:div w:id="773138780">
      <w:bodyDiv w:val="1"/>
      <w:marLeft w:val="0"/>
      <w:marRight w:val="0"/>
      <w:marTop w:val="0"/>
      <w:marBottom w:val="0"/>
      <w:divBdr>
        <w:top w:val="none" w:sz="0" w:space="0" w:color="auto"/>
        <w:left w:val="none" w:sz="0" w:space="0" w:color="auto"/>
        <w:bottom w:val="none" w:sz="0" w:space="0" w:color="auto"/>
        <w:right w:val="none" w:sz="0" w:space="0" w:color="auto"/>
      </w:divBdr>
    </w:div>
    <w:div w:id="773205524">
      <w:bodyDiv w:val="1"/>
      <w:marLeft w:val="0"/>
      <w:marRight w:val="0"/>
      <w:marTop w:val="0"/>
      <w:marBottom w:val="0"/>
      <w:divBdr>
        <w:top w:val="none" w:sz="0" w:space="0" w:color="auto"/>
        <w:left w:val="none" w:sz="0" w:space="0" w:color="auto"/>
        <w:bottom w:val="none" w:sz="0" w:space="0" w:color="auto"/>
        <w:right w:val="none" w:sz="0" w:space="0" w:color="auto"/>
      </w:divBdr>
    </w:div>
    <w:div w:id="778061735">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787696060">
      <w:bodyDiv w:val="1"/>
      <w:marLeft w:val="0"/>
      <w:marRight w:val="0"/>
      <w:marTop w:val="0"/>
      <w:marBottom w:val="0"/>
      <w:divBdr>
        <w:top w:val="none" w:sz="0" w:space="0" w:color="auto"/>
        <w:left w:val="none" w:sz="0" w:space="0" w:color="auto"/>
        <w:bottom w:val="none" w:sz="0" w:space="0" w:color="auto"/>
        <w:right w:val="none" w:sz="0" w:space="0" w:color="auto"/>
      </w:divBdr>
    </w:div>
    <w:div w:id="795951574">
      <w:bodyDiv w:val="1"/>
      <w:marLeft w:val="0"/>
      <w:marRight w:val="0"/>
      <w:marTop w:val="0"/>
      <w:marBottom w:val="0"/>
      <w:divBdr>
        <w:top w:val="none" w:sz="0" w:space="0" w:color="auto"/>
        <w:left w:val="none" w:sz="0" w:space="0" w:color="auto"/>
        <w:bottom w:val="none" w:sz="0" w:space="0" w:color="auto"/>
        <w:right w:val="none" w:sz="0" w:space="0" w:color="auto"/>
      </w:divBdr>
    </w:div>
    <w:div w:id="798960611">
      <w:bodyDiv w:val="1"/>
      <w:marLeft w:val="0"/>
      <w:marRight w:val="0"/>
      <w:marTop w:val="0"/>
      <w:marBottom w:val="0"/>
      <w:divBdr>
        <w:top w:val="none" w:sz="0" w:space="0" w:color="auto"/>
        <w:left w:val="none" w:sz="0" w:space="0" w:color="auto"/>
        <w:bottom w:val="none" w:sz="0" w:space="0" w:color="auto"/>
        <w:right w:val="none" w:sz="0" w:space="0" w:color="auto"/>
      </w:divBdr>
    </w:div>
    <w:div w:id="800803549">
      <w:bodyDiv w:val="1"/>
      <w:marLeft w:val="0"/>
      <w:marRight w:val="0"/>
      <w:marTop w:val="0"/>
      <w:marBottom w:val="0"/>
      <w:divBdr>
        <w:top w:val="none" w:sz="0" w:space="0" w:color="auto"/>
        <w:left w:val="none" w:sz="0" w:space="0" w:color="auto"/>
        <w:bottom w:val="none" w:sz="0" w:space="0" w:color="auto"/>
        <w:right w:val="none" w:sz="0" w:space="0" w:color="auto"/>
      </w:divBdr>
    </w:div>
    <w:div w:id="801583170">
      <w:bodyDiv w:val="1"/>
      <w:marLeft w:val="0"/>
      <w:marRight w:val="0"/>
      <w:marTop w:val="0"/>
      <w:marBottom w:val="0"/>
      <w:divBdr>
        <w:top w:val="none" w:sz="0" w:space="0" w:color="auto"/>
        <w:left w:val="none" w:sz="0" w:space="0" w:color="auto"/>
        <w:bottom w:val="none" w:sz="0" w:space="0" w:color="auto"/>
        <w:right w:val="none" w:sz="0" w:space="0" w:color="auto"/>
      </w:divBdr>
    </w:div>
    <w:div w:id="801994057">
      <w:bodyDiv w:val="1"/>
      <w:marLeft w:val="0"/>
      <w:marRight w:val="0"/>
      <w:marTop w:val="0"/>
      <w:marBottom w:val="0"/>
      <w:divBdr>
        <w:top w:val="none" w:sz="0" w:space="0" w:color="auto"/>
        <w:left w:val="none" w:sz="0" w:space="0" w:color="auto"/>
        <w:bottom w:val="none" w:sz="0" w:space="0" w:color="auto"/>
        <w:right w:val="none" w:sz="0" w:space="0" w:color="auto"/>
      </w:divBdr>
    </w:div>
    <w:div w:id="811335737">
      <w:bodyDiv w:val="1"/>
      <w:marLeft w:val="0"/>
      <w:marRight w:val="0"/>
      <w:marTop w:val="0"/>
      <w:marBottom w:val="0"/>
      <w:divBdr>
        <w:top w:val="none" w:sz="0" w:space="0" w:color="auto"/>
        <w:left w:val="none" w:sz="0" w:space="0" w:color="auto"/>
        <w:bottom w:val="none" w:sz="0" w:space="0" w:color="auto"/>
        <w:right w:val="none" w:sz="0" w:space="0" w:color="auto"/>
      </w:divBdr>
    </w:div>
    <w:div w:id="816265170">
      <w:bodyDiv w:val="1"/>
      <w:marLeft w:val="0"/>
      <w:marRight w:val="0"/>
      <w:marTop w:val="0"/>
      <w:marBottom w:val="0"/>
      <w:divBdr>
        <w:top w:val="none" w:sz="0" w:space="0" w:color="auto"/>
        <w:left w:val="none" w:sz="0" w:space="0" w:color="auto"/>
        <w:bottom w:val="none" w:sz="0" w:space="0" w:color="auto"/>
        <w:right w:val="none" w:sz="0" w:space="0" w:color="auto"/>
      </w:divBdr>
    </w:div>
    <w:div w:id="819619327">
      <w:bodyDiv w:val="1"/>
      <w:marLeft w:val="0"/>
      <w:marRight w:val="0"/>
      <w:marTop w:val="0"/>
      <w:marBottom w:val="0"/>
      <w:divBdr>
        <w:top w:val="none" w:sz="0" w:space="0" w:color="auto"/>
        <w:left w:val="none" w:sz="0" w:space="0" w:color="auto"/>
        <w:bottom w:val="none" w:sz="0" w:space="0" w:color="auto"/>
        <w:right w:val="none" w:sz="0" w:space="0" w:color="auto"/>
      </w:divBdr>
    </w:div>
    <w:div w:id="820003319">
      <w:bodyDiv w:val="1"/>
      <w:marLeft w:val="0"/>
      <w:marRight w:val="0"/>
      <w:marTop w:val="0"/>
      <w:marBottom w:val="0"/>
      <w:divBdr>
        <w:top w:val="none" w:sz="0" w:space="0" w:color="auto"/>
        <w:left w:val="none" w:sz="0" w:space="0" w:color="auto"/>
        <w:bottom w:val="none" w:sz="0" w:space="0" w:color="auto"/>
        <w:right w:val="none" w:sz="0" w:space="0" w:color="auto"/>
      </w:divBdr>
    </w:div>
    <w:div w:id="820191898">
      <w:bodyDiv w:val="1"/>
      <w:marLeft w:val="0"/>
      <w:marRight w:val="0"/>
      <w:marTop w:val="0"/>
      <w:marBottom w:val="0"/>
      <w:divBdr>
        <w:top w:val="none" w:sz="0" w:space="0" w:color="auto"/>
        <w:left w:val="none" w:sz="0" w:space="0" w:color="auto"/>
        <w:bottom w:val="none" w:sz="0" w:space="0" w:color="auto"/>
        <w:right w:val="none" w:sz="0" w:space="0" w:color="auto"/>
      </w:divBdr>
    </w:div>
    <w:div w:id="821434438">
      <w:bodyDiv w:val="1"/>
      <w:marLeft w:val="0"/>
      <w:marRight w:val="0"/>
      <w:marTop w:val="0"/>
      <w:marBottom w:val="0"/>
      <w:divBdr>
        <w:top w:val="none" w:sz="0" w:space="0" w:color="auto"/>
        <w:left w:val="none" w:sz="0" w:space="0" w:color="auto"/>
        <w:bottom w:val="none" w:sz="0" w:space="0" w:color="auto"/>
        <w:right w:val="none" w:sz="0" w:space="0" w:color="auto"/>
      </w:divBdr>
    </w:div>
    <w:div w:id="828986450">
      <w:bodyDiv w:val="1"/>
      <w:marLeft w:val="0"/>
      <w:marRight w:val="0"/>
      <w:marTop w:val="0"/>
      <w:marBottom w:val="0"/>
      <w:divBdr>
        <w:top w:val="none" w:sz="0" w:space="0" w:color="auto"/>
        <w:left w:val="none" w:sz="0" w:space="0" w:color="auto"/>
        <w:bottom w:val="none" w:sz="0" w:space="0" w:color="auto"/>
        <w:right w:val="none" w:sz="0" w:space="0" w:color="auto"/>
      </w:divBdr>
    </w:div>
    <w:div w:id="833179717">
      <w:bodyDiv w:val="1"/>
      <w:marLeft w:val="0"/>
      <w:marRight w:val="0"/>
      <w:marTop w:val="0"/>
      <w:marBottom w:val="0"/>
      <w:divBdr>
        <w:top w:val="none" w:sz="0" w:space="0" w:color="auto"/>
        <w:left w:val="none" w:sz="0" w:space="0" w:color="auto"/>
        <w:bottom w:val="none" w:sz="0" w:space="0" w:color="auto"/>
        <w:right w:val="none" w:sz="0" w:space="0" w:color="auto"/>
      </w:divBdr>
    </w:div>
    <w:div w:id="833379176">
      <w:bodyDiv w:val="1"/>
      <w:marLeft w:val="0"/>
      <w:marRight w:val="0"/>
      <w:marTop w:val="0"/>
      <w:marBottom w:val="0"/>
      <w:divBdr>
        <w:top w:val="none" w:sz="0" w:space="0" w:color="auto"/>
        <w:left w:val="none" w:sz="0" w:space="0" w:color="auto"/>
        <w:bottom w:val="none" w:sz="0" w:space="0" w:color="auto"/>
        <w:right w:val="none" w:sz="0" w:space="0" w:color="auto"/>
      </w:divBdr>
    </w:div>
    <w:div w:id="837621684">
      <w:bodyDiv w:val="1"/>
      <w:marLeft w:val="0"/>
      <w:marRight w:val="0"/>
      <w:marTop w:val="0"/>
      <w:marBottom w:val="0"/>
      <w:divBdr>
        <w:top w:val="none" w:sz="0" w:space="0" w:color="auto"/>
        <w:left w:val="none" w:sz="0" w:space="0" w:color="auto"/>
        <w:bottom w:val="none" w:sz="0" w:space="0" w:color="auto"/>
        <w:right w:val="none" w:sz="0" w:space="0" w:color="auto"/>
      </w:divBdr>
    </w:div>
    <w:div w:id="839810700">
      <w:bodyDiv w:val="1"/>
      <w:marLeft w:val="0"/>
      <w:marRight w:val="0"/>
      <w:marTop w:val="0"/>
      <w:marBottom w:val="0"/>
      <w:divBdr>
        <w:top w:val="none" w:sz="0" w:space="0" w:color="auto"/>
        <w:left w:val="none" w:sz="0" w:space="0" w:color="auto"/>
        <w:bottom w:val="none" w:sz="0" w:space="0" w:color="auto"/>
        <w:right w:val="none" w:sz="0" w:space="0" w:color="auto"/>
      </w:divBdr>
    </w:div>
    <w:div w:id="841045384">
      <w:bodyDiv w:val="1"/>
      <w:marLeft w:val="0"/>
      <w:marRight w:val="0"/>
      <w:marTop w:val="0"/>
      <w:marBottom w:val="0"/>
      <w:divBdr>
        <w:top w:val="none" w:sz="0" w:space="0" w:color="auto"/>
        <w:left w:val="none" w:sz="0" w:space="0" w:color="auto"/>
        <w:bottom w:val="none" w:sz="0" w:space="0" w:color="auto"/>
        <w:right w:val="none" w:sz="0" w:space="0" w:color="auto"/>
      </w:divBdr>
    </w:div>
    <w:div w:id="841356713">
      <w:bodyDiv w:val="1"/>
      <w:marLeft w:val="0"/>
      <w:marRight w:val="0"/>
      <w:marTop w:val="0"/>
      <w:marBottom w:val="0"/>
      <w:divBdr>
        <w:top w:val="none" w:sz="0" w:space="0" w:color="auto"/>
        <w:left w:val="none" w:sz="0" w:space="0" w:color="auto"/>
        <w:bottom w:val="none" w:sz="0" w:space="0" w:color="auto"/>
        <w:right w:val="none" w:sz="0" w:space="0" w:color="auto"/>
      </w:divBdr>
    </w:div>
    <w:div w:id="857931962">
      <w:bodyDiv w:val="1"/>
      <w:marLeft w:val="0"/>
      <w:marRight w:val="0"/>
      <w:marTop w:val="0"/>
      <w:marBottom w:val="0"/>
      <w:divBdr>
        <w:top w:val="none" w:sz="0" w:space="0" w:color="auto"/>
        <w:left w:val="none" w:sz="0" w:space="0" w:color="auto"/>
        <w:bottom w:val="none" w:sz="0" w:space="0" w:color="auto"/>
        <w:right w:val="none" w:sz="0" w:space="0" w:color="auto"/>
      </w:divBdr>
    </w:div>
    <w:div w:id="860819772">
      <w:bodyDiv w:val="1"/>
      <w:marLeft w:val="0"/>
      <w:marRight w:val="0"/>
      <w:marTop w:val="0"/>
      <w:marBottom w:val="0"/>
      <w:divBdr>
        <w:top w:val="none" w:sz="0" w:space="0" w:color="auto"/>
        <w:left w:val="none" w:sz="0" w:space="0" w:color="auto"/>
        <w:bottom w:val="none" w:sz="0" w:space="0" w:color="auto"/>
        <w:right w:val="none" w:sz="0" w:space="0" w:color="auto"/>
      </w:divBdr>
    </w:div>
    <w:div w:id="861359266">
      <w:bodyDiv w:val="1"/>
      <w:marLeft w:val="0"/>
      <w:marRight w:val="0"/>
      <w:marTop w:val="0"/>
      <w:marBottom w:val="0"/>
      <w:divBdr>
        <w:top w:val="none" w:sz="0" w:space="0" w:color="auto"/>
        <w:left w:val="none" w:sz="0" w:space="0" w:color="auto"/>
        <w:bottom w:val="none" w:sz="0" w:space="0" w:color="auto"/>
        <w:right w:val="none" w:sz="0" w:space="0" w:color="auto"/>
      </w:divBdr>
    </w:div>
    <w:div w:id="862017153">
      <w:bodyDiv w:val="1"/>
      <w:marLeft w:val="0"/>
      <w:marRight w:val="0"/>
      <w:marTop w:val="0"/>
      <w:marBottom w:val="0"/>
      <w:divBdr>
        <w:top w:val="none" w:sz="0" w:space="0" w:color="auto"/>
        <w:left w:val="none" w:sz="0" w:space="0" w:color="auto"/>
        <w:bottom w:val="none" w:sz="0" w:space="0" w:color="auto"/>
        <w:right w:val="none" w:sz="0" w:space="0" w:color="auto"/>
      </w:divBdr>
    </w:div>
    <w:div w:id="872231878">
      <w:bodyDiv w:val="1"/>
      <w:marLeft w:val="0"/>
      <w:marRight w:val="0"/>
      <w:marTop w:val="0"/>
      <w:marBottom w:val="0"/>
      <w:divBdr>
        <w:top w:val="none" w:sz="0" w:space="0" w:color="auto"/>
        <w:left w:val="none" w:sz="0" w:space="0" w:color="auto"/>
        <w:bottom w:val="none" w:sz="0" w:space="0" w:color="auto"/>
        <w:right w:val="none" w:sz="0" w:space="0" w:color="auto"/>
      </w:divBdr>
    </w:div>
    <w:div w:id="872619627">
      <w:bodyDiv w:val="1"/>
      <w:marLeft w:val="0"/>
      <w:marRight w:val="0"/>
      <w:marTop w:val="0"/>
      <w:marBottom w:val="0"/>
      <w:divBdr>
        <w:top w:val="none" w:sz="0" w:space="0" w:color="auto"/>
        <w:left w:val="none" w:sz="0" w:space="0" w:color="auto"/>
        <w:bottom w:val="none" w:sz="0" w:space="0" w:color="auto"/>
        <w:right w:val="none" w:sz="0" w:space="0" w:color="auto"/>
      </w:divBdr>
    </w:div>
    <w:div w:id="873154809">
      <w:bodyDiv w:val="1"/>
      <w:marLeft w:val="0"/>
      <w:marRight w:val="0"/>
      <w:marTop w:val="0"/>
      <w:marBottom w:val="0"/>
      <w:divBdr>
        <w:top w:val="none" w:sz="0" w:space="0" w:color="auto"/>
        <w:left w:val="none" w:sz="0" w:space="0" w:color="auto"/>
        <w:bottom w:val="none" w:sz="0" w:space="0" w:color="auto"/>
        <w:right w:val="none" w:sz="0" w:space="0" w:color="auto"/>
      </w:divBdr>
    </w:div>
    <w:div w:id="875502461">
      <w:bodyDiv w:val="1"/>
      <w:marLeft w:val="0"/>
      <w:marRight w:val="0"/>
      <w:marTop w:val="0"/>
      <w:marBottom w:val="0"/>
      <w:divBdr>
        <w:top w:val="none" w:sz="0" w:space="0" w:color="auto"/>
        <w:left w:val="none" w:sz="0" w:space="0" w:color="auto"/>
        <w:bottom w:val="none" w:sz="0" w:space="0" w:color="auto"/>
        <w:right w:val="none" w:sz="0" w:space="0" w:color="auto"/>
      </w:divBdr>
    </w:div>
    <w:div w:id="879823053">
      <w:bodyDiv w:val="1"/>
      <w:marLeft w:val="0"/>
      <w:marRight w:val="0"/>
      <w:marTop w:val="0"/>
      <w:marBottom w:val="0"/>
      <w:divBdr>
        <w:top w:val="none" w:sz="0" w:space="0" w:color="auto"/>
        <w:left w:val="none" w:sz="0" w:space="0" w:color="auto"/>
        <w:bottom w:val="none" w:sz="0" w:space="0" w:color="auto"/>
        <w:right w:val="none" w:sz="0" w:space="0" w:color="auto"/>
      </w:divBdr>
    </w:div>
    <w:div w:id="881673569">
      <w:bodyDiv w:val="1"/>
      <w:marLeft w:val="0"/>
      <w:marRight w:val="0"/>
      <w:marTop w:val="0"/>
      <w:marBottom w:val="0"/>
      <w:divBdr>
        <w:top w:val="none" w:sz="0" w:space="0" w:color="auto"/>
        <w:left w:val="none" w:sz="0" w:space="0" w:color="auto"/>
        <w:bottom w:val="none" w:sz="0" w:space="0" w:color="auto"/>
        <w:right w:val="none" w:sz="0" w:space="0" w:color="auto"/>
      </w:divBdr>
    </w:div>
    <w:div w:id="881937181">
      <w:bodyDiv w:val="1"/>
      <w:marLeft w:val="0"/>
      <w:marRight w:val="0"/>
      <w:marTop w:val="0"/>
      <w:marBottom w:val="0"/>
      <w:divBdr>
        <w:top w:val="none" w:sz="0" w:space="0" w:color="auto"/>
        <w:left w:val="none" w:sz="0" w:space="0" w:color="auto"/>
        <w:bottom w:val="none" w:sz="0" w:space="0" w:color="auto"/>
        <w:right w:val="none" w:sz="0" w:space="0" w:color="auto"/>
      </w:divBdr>
    </w:div>
    <w:div w:id="885488348">
      <w:bodyDiv w:val="1"/>
      <w:marLeft w:val="0"/>
      <w:marRight w:val="0"/>
      <w:marTop w:val="0"/>
      <w:marBottom w:val="0"/>
      <w:divBdr>
        <w:top w:val="none" w:sz="0" w:space="0" w:color="auto"/>
        <w:left w:val="none" w:sz="0" w:space="0" w:color="auto"/>
        <w:bottom w:val="none" w:sz="0" w:space="0" w:color="auto"/>
        <w:right w:val="none" w:sz="0" w:space="0" w:color="auto"/>
      </w:divBdr>
    </w:div>
    <w:div w:id="902133988">
      <w:bodyDiv w:val="1"/>
      <w:marLeft w:val="0"/>
      <w:marRight w:val="0"/>
      <w:marTop w:val="0"/>
      <w:marBottom w:val="0"/>
      <w:divBdr>
        <w:top w:val="none" w:sz="0" w:space="0" w:color="auto"/>
        <w:left w:val="none" w:sz="0" w:space="0" w:color="auto"/>
        <w:bottom w:val="none" w:sz="0" w:space="0" w:color="auto"/>
        <w:right w:val="none" w:sz="0" w:space="0" w:color="auto"/>
      </w:divBdr>
    </w:div>
    <w:div w:id="903182176">
      <w:bodyDiv w:val="1"/>
      <w:marLeft w:val="0"/>
      <w:marRight w:val="0"/>
      <w:marTop w:val="0"/>
      <w:marBottom w:val="0"/>
      <w:divBdr>
        <w:top w:val="none" w:sz="0" w:space="0" w:color="auto"/>
        <w:left w:val="none" w:sz="0" w:space="0" w:color="auto"/>
        <w:bottom w:val="none" w:sz="0" w:space="0" w:color="auto"/>
        <w:right w:val="none" w:sz="0" w:space="0" w:color="auto"/>
      </w:divBdr>
    </w:div>
    <w:div w:id="903833634">
      <w:bodyDiv w:val="1"/>
      <w:marLeft w:val="0"/>
      <w:marRight w:val="0"/>
      <w:marTop w:val="0"/>
      <w:marBottom w:val="0"/>
      <w:divBdr>
        <w:top w:val="none" w:sz="0" w:space="0" w:color="auto"/>
        <w:left w:val="none" w:sz="0" w:space="0" w:color="auto"/>
        <w:bottom w:val="none" w:sz="0" w:space="0" w:color="auto"/>
        <w:right w:val="none" w:sz="0" w:space="0" w:color="auto"/>
      </w:divBdr>
    </w:div>
    <w:div w:id="905532671">
      <w:bodyDiv w:val="1"/>
      <w:marLeft w:val="0"/>
      <w:marRight w:val="0"/>
      <w:marTop w:val="0"/>
      <w:marBottom w:val="0"/>
      <w:divBdr>
        <w:top w:val="none" w:sz="0" w:space="0" w:color="auto"/>
        <w:left w:val="none" w:sz="0" w:space="0" w:color="auto"/>
        <w:bottom w:val="none" w:sz="0" w:space="0" w:color="auto"/>
        <w:right w:val="none" w:sz="0" w:space="0" w:color="auto"/>
      </w:divBdr>
    </w:div>
    <w:div w:id="907690243">
      <w:bodyDiv w:val="1"/>
      <w:marLeft w:val="0"/>
      <w:marRight w:val="0"/>
      <w:marTop w:val="0"/>
      <w:marBottom w:val="0"/>
      <w:divBdr>
        <w:top w:val="none" w:sz="0" w:space="0" w:color="auto"/>
        <w:left w:val="none" w:sz="0" w:space="0" w:color="auto"/>
        <w:bottom w:val="none" w:sz="0" w:space="0" w:color="auto"/>
        <w:right w:val="none" w:sz="0" w:space="0" w:color="auto"/>
      </w:divBdr>
    </w:div>
    <w:div w:id="908658874">
      <w:bodyDiv w:val="1"/>
      <w:marLeft w:val="0"/>
      <w:marRight w:val="0"/>
      <w:marTop w:val="0"/>
      <w:marBottom w:val="0"/>
      <w:divBdr>
        <w:top w:val="none" w:sz="0" w:space="0" w:color="auto"/>
        <w:left w:val="none" w:sz="0" w:space="0" w:color="auto"/>
        <w:bottom w:val="none" w:sz="0" w:space="0" w:color="auto"/>
        <w:right w:val="none" w:sz="0" w:space="0" w:color="auto"/>
      </w:divBdr>
    </w:div>
    <w:div w:id="914046120">
      <w:bodyDiv w:val="1"/>
      <w:marLeft w:val="0"/>
      <w:marRight w:val="0"/>
      <w:marTop w:val="0"/>
      <w:marBottom w:val="0"/>
      <w:divBdr>
        <w:top w:val="none" w:sz="0" w:space="0" w:color="auto"/>
        <w:left w:val="none" w:sz="0" w:space="0" w:color="auto"/>
        <w:bottom w:val="none" w:sz="0" w:space="0" w:color="auto"/>
        <w:right w:val="none" w:sz="0" w:space="0" w:color="auto"/>
      </w:divBdr>
    </w:div>
    <w:div w:id="916398463">
      <w:bodyDiv w:val="1"/>
      <w:marLeft w:val="0"/>
      <w:marRight w:val="0"/>
      <w:marTop w:val="0"/>
      <w:marBottom w:val="0"/>
      <w:divBdr>
        <w:top w:val="none" w:sz="0" w:space="0" w:color="auto"/>
        <w:left w:val="none" w:sz="0" w:space="0" w:color="auto"/>
        <w:bottom w:val="none" w:sz="0" w:space="0" w:color="auto"/>
        <w:right w:val="none" w:sz="0" w:space="0" w:color="auto"/>
      </w:divBdr>
    </w:div>
    <w:div w:id="931474654">
      <w:bodyDiv w:val="1"/>
      <w:marLeft w:val="0"/>
      <w:marRight w:val="0"/>
      <w:marTop w:val="0"/>
      <w:marBottom w:val="0"/>
      <w:divBdr>
        <w:top w:val="none" w:sz="0" w:space="0" w:color="auto"/>
        <w:left w:val="none" w:sz="0" w:space="0" w:color="auto"/>
        <w:bottom w:val="none" w:sz="0" w:space="0" w:color="auto"/>
        <w:right w:val="none" w:sz="0" w:space="0" w:color="auto"/>
      </w:divBdr>
    </w:div>
    <w:div w:id="937251361">
      <w:bodyDiv w:val="1"/>
      <w:marLeft w:val="0"/>
      <w:marRight w:val="0"/>
      <w:marTop w:val="0"/>
      <w:marBottom w:val="0"/>
      <w:divBdr>
        <w:top w:val="none" w:sz="0" w:space="0" w:color="auto"/>
        <w:left w:val="none" w:sz="0" w:space="0" w:color="auto"/>
        <w:bottom w:val="none" w:sz="0" w:space="0" w:color="auto"/>
        <w:right w:val="none" w:sz="0" w:space="0" w:color="auto"/>
      </w:divBdr>
    </w:div>
    <w:div w:id="938178065">
      <w:bodyDiv w:val="1"/>
      <w:marLeft w:val="0"/>
      <w:marRight w:val="0"/>
      <w:marTop w:val="0"/>
      <w:marBottom w:val="0"/>
      <w:divBdr>
        <w:top w:val="none" w:sz="0" w:space="0" w:color="auto"/>
        <w:left w:val="none" w:sz="0" w:space="0" w:color="auto"/>
        <w:bottom w:val="none" w:sz="0" w:space="0" w:color="auto"/>
        <w:right w:val="none" w:sz="0" w:space="0" w:color="auto"/>
      </w:divBdr>
    </w:div>
    <w:div w:id="940642967">
      <w:bodyDiv w:val="1"/>
      <w:marLeft w:val="0"/>
      <w:marRight w:val="0"/>
      <w:marTop w:val="0"/>
      <w:marBottom w:val="0"/>
      <w:divBdr>
        <w:top w:val="none" w:sz="0" w:space="0" w:color="auto"/>
        <w:left w:val="none" w:sz="0" w:space="0" w:color="auto"/>
        <w:bottom w:val="none" w:sz="0" w:space="0" w:color="auto"/>
        <w:right w:val="none" w:sz="0" w:space="0" w:color="auto"/>
      </w:divBdr>
    </w:div>
    <w:div w:id="942223813">
      <w:bodyDiv w:val="1"/>
      <w:marLeft w:val="0"/>
      <w:marRight w:val="0"/>
      <w:marTop w:val="0"/>
      <w:marBottom w:val="0"/>
      <w:divBdr>
        <w:top w:val="none" w:sz="0" w:space="0" w:color="auto"/>
        <w:left w:val="none" w:sz="0" w:space="0" w:color="auto"/>
        <w:bottom w:val="none" w:sz="0" w:space="0" w:color="auto"/>
        <w:right w:val="none" w:sz="0" w:space="0" w:color="auto"/>
      </w:divBdr>
    </w:div>
    <w:div w:id="943270662">
      <w:bodyDiv w:val="1"/>
      <w:marLeft w:val="0"/>
      <w:marRight w:val="0"/>
      <w:marTop w:val="0"/>
      <w:marBottom w:val="0"/>
      <w:divBdr>
        <w:top w:val="none" w:sz="0" w:space="0" w:color="auto"/>
        <w:left w:val="none" w:sz="0" w:space="0" w:color="auto"/>
        <w:bottom w:val="none" w:sz="0" w:space="0" w:color="auto"/>
        <w:right w:val="none" w:sz="0" w:space="0" w:color="auto"/>
      </w:divBdr>
    </w:div>
    <w:div w:id="944993703">
      <w:bodyDiv w:val="1"/>
      <w:marLeft w:val="0"/>
      <w:marRight w:val="0"/>
      <w:marTop w:val="0"/>
      <w:marBottom w:val="0"/>
      <w:divBdr>
        <w:top w:val="none" w:sz="0" w:space="0" w:color="auto"/>
        <w:left w:val="none" w:sz="0" w:space="0" w:color="auto"/>
        <w:bottom w:val="none" w:sz="0" w:space="0" w:color="auto"/>
        <w:right w:val="none" w:sz="0" w:space="0" w:color="auto"/>
      </w:divBdr>
    </w:div>
    <w:div w:id="946157229">
      <w:bodyDiv w:val="1"/>
      <w:marLeft w:val="0"/>
      <w:marRight w:val="0"/>
      <w:marTop w:val="0"/>
      <w:marBottom w:val="0"/>
      <w:divBdr>
        <w:top w:val="none" w:sz="0" w:space="0" w:color="auto"/>
        <w:left w:val="none" w:sz="0" w:space="0" w:color="auto"/>
        <w:bottom w:val="none" w:sz="0" w:space="0" w:color="auto"/>
        <w:right w:val="none" w:sz="0" w:space="0" w:color="auto"/>
      </w:divBdr>
    </w:div>
    <w:div w:id="946891781">
      <w:bodyDiv w:val="1"/>
      <w:marLeft w:val="0"/>
      <w:marRight w:val="0"/>
      <w:marTop w:val="0"/>
      <w:marBottom w:val="0"/>
      <w:divBdr>
        <w:top w:val="none" w:sz="0" w:space="0" w:color="auto"/>
        <w:left w:val="none" w:sz="0" w:space="0" w:color="auto"/>
        <w:bottom w:val="none" w:sz="0" w:space="0" w:color="auto"/>
        <w:right w:val="none" w:sz="0" w:space="0" w:color="auto"/>
      </w:divBdr>
    </w:div>
    <w:div w:id="947350207">
      <w:bodyDiv w:val="1"/>
      <w:marLeft w:val="0"/>
      <w:marRight w:val="0"/>
      <w:marTop w:val="0"/>
      <w:marBottom w:val="0"/>
      <w:divBdr>
        <w:top w:val="none" w:sz="0" w:space="0" w:color="auto"/>
        <w:left w:val="none" w:sz="0" w:space="0" w:color="auto"/>
        <w:bottom w:val="none" w:sz="0" w:space="0" w:color="auto"/>
        <w:right w:val="none" w:sz="0" w:space="0" w:color="auto"/>
      </w:divBdr>
    </w:div>
    <w:div w:id="947813478">
      <w:bodyDiv w:val="1"/>
      <w:marLeft w:val="0"/>
      <w:marRight w:val="0"/>
      <w:marTop w:val="0"/>
      <w:marBottom w:val="0"/>
      <w:divBdr>
        <w:top w:val="none" w:sz="0" w:space="0" w:color="auto"/>
        <w:left w:val="none" w:sz="0" w:space="0" w:color="auto"/>
        <w:bottom w:val="none" w:sz="0" w:space="0" w:color="auto"/>
        <w:right w:val="none" w:sz="0" w:space="0" w:color="auto"/>
      </w:divBdr>
    </w:div>
    <w:div w:id="956133152">
      <w:bodyDiv w:val="1"/>
      <w:marLeft w:val="0"/>
      <w:marRight w:val="0"/>
      <w:marTop w:val="0"/>
      <w:marBottom w:val="0"/>
      <w:divBdr>
        <w:top w:val="none" w:sz="0" w:space="0" w:color="auto"/>
        <w:left w:val="none" w:sz="0" w:space="0" w:color="auto"/>
        <w:bottom w:val="none" w:sz="0" w:space="0" w:color="auto"/>
        <w:right w:val="none" w:sz="0" w:space="0" w:color="auto"/>
      </w:divBdr>
    </w:div>
    <w:div w:id="958031977">
      <w:bodyDiv w:val="1"/>
      <w:marLeft w:val="0"/>
      <w:marRight w:val="0"/>
      <w:marTop w:val="0"/>
      <w:marBottom w:val="0"/>
      <w:divBdr>
        <w:top w:val="none" w:sz="0" w:space="0" w:color="auto"/>
        <w:left w:val="none" w:sz="0" w:space="0" w:color="auto"/>
        <w:bottom w:val="none" w:sz="0" w:space="0" w:color="auto"/>
        <w:right w:val="none" w:sz="0" w:space="0" w:color="auto"/>
      </w:divBdr>
    </w:div>
    <w:div w:id="966162333">
      <w:bodyDiv w:val="1"/>
      <w:marLeft w:val="0"/>
      <w:marRight w:val="0"/>
      <w:marTop w:val="0"/>
      <w:marBottom w:val="0"/>
      <w:divBdr>
        <w:top w:val="none" w:sz="0" w:space="0" w:color="auto"/>
        <w:left w:val="none" w:sz="0" w:space="0" w:color="auto"/>
        <w:bottom w:val="none" w:sz="0" w:space="0" w:color="auto"/>
        <w:right w:val="none" w:sz="0" w:space="0" w:color="auto"/>
      </w:divBdr>
    </w:div>
    <w:div w:id="970205599">
      <w:bodyDiv w:val="1"/>
      <w:marLeft w:val="0"/>
      <w:marRight w:val="0"/>
      <w:marTop w:val="0"/>
      <w:marBottom w:val="0"/>
      <w:divBdr>
        <w:top w:val="none" w:sz="0" w:space="0" w:color="auto"/>
        <w:left w:val="none" w:sz="0" w:space="0" w:color="auto"/>
        <w:bottom w:val="none" w:sz="0" w:space="0" w:color="auto"/>
        <w:right w:val="none" w:sz="0" w:space="0" w:color="auto"/>
      </w:divBdr>
    </w:div>
    <w:div w:id="971331411">
      <w:bodyDiv w:val="1"/>
      <w:marLeft w:val="0"/>
      <w:marRight w:val="0"/>
      <w:marTop w:val="0"/>
      <w:marBottom w:val="0"/>
      <w:divBdr>
        <w:top w:val="none" w:sz="0" w:space="0" w:color="auto"/>
        <w:left w:val="none" w:sz="0" w:space="0" w:color="auto"/>
        <w:bottom w:val="none" w:sz="0" w:space="0" w:color="auto"/>
        <w:right w:val="none" w:sz="0" w:space="0" w:color="auto"/>
      </w:divBdr>
    </w:div>
    <w:div w:id="971638542">
      <w:bodyDiv w:val="1"/>
      <w:marLeft w:val="0"/>
      <w:marRight w:val="0"/>
      <w:marTop w:val="0"/>
      <w:marBottom w:val="0"/>
      <w:divBdr>
        <w:top w:val="none" w:sz="0" w:space="0" w:color="auto"/>
        <w:left w:val="none" w:sz="0" w:space="0" w:color="auto"/>
        <w:bottom w:val="none" w:sz="0" w:space="0" w:color="auto"/>
        <w:right w:val="none" w:sz="0" w:space="0" w:color="auto"/>
      </w:divBdr>
    </w:div>
    <w:div w:id="976691176">
      <w:bodyDiv w:val="1"/>
      <w:marLeft w:val="0"/>
      <w:marRight w:val="0"/>
      <w:marTop w:val="0"/>
      <w:marBottom w:val="0"/>
      <w:divBdr>
        <w:top w:val="none" w:sz="0" w:space="0" w:color="auto"/>
        <w:left w:val="none" w:sz="0" w:space="0" w:color="auto"/>
        <w:bottom w:val="none" w:sz="0" w:space="0" w:color="auto"/>
        <w:right w:val="none" w:sz="0" w:space="0" w:color="auto"/>
      </w:divBdr>
    </w:div>
    <w:div w:id="980963409">
      <w:bodyDiv w:val="1"/>
      <w:marLeft w:val="0"/>
      <w:marRight w:val="0"/>
      <w:marTop w:val="0"/>
      <w:marBottom w:val="0"/>
      <w:divBdr>
        <w:top w:val="none" w:sz="0" w:space="0" w:color="auto"/>
        <w:left w:val="none" w:sz="0" w:space="0" w:color="auto"/>
        <w:bottom w:val="none" w:sz="0" w:space="0" w:color="auto"/>
        <w:right w:val="none" w:sz="0" w:space="0" w:color="auto"/>
      </w:divBdr>
    </w:div>
    <w:div w:id="983970644">
      <w:bodyDiv w:val="1"/>
      <w:marLeft w:val="0"/>
      <w:marRight w:val="0"/>
      <w:marTop w:val="0"/>
      <w:marBottom w:val="0"/>
      <w:divBdr>
        <w:top w:val="none" w:sz="0" w:space="0" w:color="auto"/>
        <w:left w:val="none" w:sz="0" w:space="0" w:color="auto"/>
        <w:bottom w:val="none" w:sz="0" w:space="0" w:color="auto"/>
        <w:right w:val="none" w:sz="0" w:space="0" w:color="auto"/>
      </w:divBdr>
    </w:div>
    <w:div w:id="985745794">
      <w:bodyDiv w:val="1"/>
      <w:marLeft w:val="0"/>
      <w:marRight w:val="0"/>
      <w:marTop w:val="0"/>
      <w:marBottom w:val="0"/>
      <w:divBdr>
        <w:top w:val="none" w:sz="0" w:space="0" w:color="auto"/>
        <w:left w:val="none" w:sz="0" w:space="0" w:color="auto"/>
        <w:bottom w:val="none" w:sz="0" w:space="0" w:color="auto"/>
        <w:right w:val="none" w:sz="0" w:space="0" w:color="auto"/>
      </w:divBdr>
    </w:div>
    <w:div w:id="985745949">
      <w:bodyDiv w:val="1"/>
      <w:marLeft w:val="0"/>
      <w:marRight w:val="0"/>
      <w:marTop w:val="0"/>
      <w:marBottom w:val="0"/>
      <w:divBdr>
        <w:top w:val="none" w:sz="0" w:space="0" w:color="auto"/>
        <w:left w:val="none" w:sz="0" w:space="0" w:color="auto"/>
        <w:bottom w:val="none" w:sz="0" w:space="0" w:color="auto"/>
        <w:right w:val="none" w:sz="0" w:space="0" w:color="auto"/>
      </w:divBdr>
    </w:div>
    <w:div w:id="985815413">
      <w:bodyDiv w:val="1"/>
      <w:marLeft w:val="0"/>
      <w:marRight w:val="0"/>
      <w:marTop w:val="0"/>
      <w:marBottom w:val="0"/>
      <w:divBdr>
        <w:top w:val="none" w:sz="0" w:space="0" w:color="auto"/>
        <w:left w:val="none" w:sz="0" w:space="0" w:color="auto"/>
        <w:bottom w:val="none" w:sz="0" w:space="0" w:color="auto"/>
        <w:right w:val="none" w:sz="0" w:space="0" w:color="auto"/>
      </w:divBdr>
    </w:div>
    <w:div w:id="986587332">
      <w:bodyDiv w:val="1"/>
      <w:marLeft w:val="0"/>
      <w:marRight w:val="0"/>
      <w:marTop w:val="0"/>
      <w:marBottom w:val="0"/>
      <w:divBdr>
        <w:top w:val="none" w:sz="0" w:space="0" w:color="auto"/>
        <w:left w:val="none" w:sz="0" w:space="0" w:color="auto"/>
        <w:bottom w:val="none" w:sz="0" w:space="0" w:color="auto"/>
        <w:right w:val="none" w:sz="0" w:space="0" w:color="auto"/>
      </w:divBdr>
    </w:div>
    <w:div w:id="987519064">
      <w:bodyDiv w:val="1"/>
      <w:marLeft w:val="0"/>
      <w:marRight w:val="0"/>
      <w:marTop w:val="0"/>
      <w:marBottom w:val="0"/>
      <w:divBdr>
        <w:top w:val="none" w:sz="0" w:space="0" w:color="auto"/>
        <w:left w:val="none" w:sz="0" w:space="0" w:color="auto"/>
        <w:bottom w:val="none" w:sz="0" w:space="0" w:color="auto"/>
        <w:right w:val="none" w:sz="0" w:space="0" w:color="auto"/>
      </w:divBdr>
    </w:div>
    <w:div w:id="993291440">
      <w:bodyDiv w:val="1"/>
      <w:marLeft w:val="0"/>
      <w:marRight w:val="0"/>
      <w:marTop w:val="0"/>
      <w:marBottom w:val="0"/>
      <w:divBdr>
        <w:top w:val="none" w:sz="0" w:space="0" w:color="auto"/>
        <w:left w:val="none" w:sz="0" w:space="0" w:color="auto"/>
        <w:bottom w:val="none" w:sz="0" w:space="0" w:color="auto"/>
        <w:right w:val="none" w:sz="0" w:space="0" w:color="auto"/>
      </w:divBdr>
    </w:div>
    <w:div w:id="999045461">
      <w:bodyDiv w:val="1"/>
      <w:marLeft w:val="0"/>
      <w:marRight w:val="0"/>
      <w:marTop w:val="0"/>
      <w:marBottom w:val="0"/>
      <w:divBdr>
        <w:top w:val="none" w:sz="0" w:space="0" w:color="auto"/>
        <w:left w:val="none" w:sz="0" w:space="0" w:color="auto"/>
        <w:bottom w:val="none" w:sz="0" w:space="0" w:color="auto"/>
        <w:right w:val="none" w:sz="0" w:space="0" w:color="auto"/>
      </w:divBdr>
    </w:div>
    <w:div w:id="1001857139">
      <w:bodyDiv w:val="1"/>
      <w:marLeft w:val="0"/>
      <w:marRight w:val="0"/>
      <w:marTop w:val="0"/>
      <w:marBottom w:val="0"/>
      <w:divBdr>
        <w:top w:val="none" w:sz="0" w:space="0" w:color="auto"/>
        <w:left w:val="none" w:sz="0" w:space="0" w:color="auto"/>
        <w:bottom w:val="none" w:sz="0" w:space="0" w:color="auto"/>
        <w:right w:val="none" w:sz="0" w:space="0" w:color="auto"/>
      </w:divBdr>
    </w:div>
    <w:div w:id="1003512145">
      <w:bodyDiv w:val="1"/>
      <w:marLeft w:val="0"/>
      <w:marRight w:val="0"/>
      <w:marTop w:val="0"/>
      <w:marBottom w:val="0"/>
      <w:divBdr>
        <w:top w:val="none" w:sz="0" w:space="0" w:color="auto"/>
        <w:left w:val="none" w:sz="0" w:space="0" w:color="auto"/>
        <w:bottom w:val="none" w:sz="0" w:space="0" w:color="auto"/>
        <w:right w:val="none" w:sz="0" w:space="0" w:color="auto"/>
      </w:divBdr>
    </w:div>
    <w:div w:id="1005549506">
      <w:bodyDiv w:val="1"/>
      <w:marLeft w:val="0"/>
      <w:marRight w:val="0"/>
      <w:marTop w:val="0"/>
      <w:marBottom w:val="0"/>
      <w:divBdr>
        <w:top w:val="none" w:sz="0" w:space="0" w:color="auto"/>
        <w:left w:val="none" w:sz="0" w:space="0" w:color="auto"/>
        <w:bottom w:val="none" w:sz="0" w:space="0" w:color="auto"/>
        <w:right w:val="none" w:sz="0" w:space="0" w:color="auto"/>
      </w:divBdr>
    </w:div>
    <w:div w:id="1007093598">
      <w:bodyDiv w:val="1"/>
      <w:marLeft w:val="0"/>
      <w:marRight w:val="0"/>
      <w:marTop w:val="0"/>
      <w:marBottom w:val="0"/>
      <w:divBdr>
        <w:top w:val="none" w:sz="0" w:space="0" w:color="auto"/>
        <w:left w:val="none" w:sz="0" w:space="0" w:color="auto"/>
        <w:bottom w:val="none" w:sz="0" w:space="0" w:color="auto"/>
        <w:right w:val="none" w:sz="0" w:space="0" w:color="auto"/>
      </w:divBdr>
    </w:div>
    <w:div w:id="1009798091">
      <w:bodyDiv w:val="1"/>
      <w:marLeft w:val="0"/>
      <w:marRight w:val="0"/>
      <w:marTop w:val="0"/>
      <w:marBottom w:val="0"/>
      <w:divBdr>
        <w:top w:val="none" w:sz="0" w:space="0" w:color="auto"/>
        <w:left w:val="none" w:sz="0" w:space="0" w:color="auto"/>
        <w:bottom w:val="none" w:sz="0" w:space="0" w:color="auto"/>
        <w:right w:val="none" w:sz="0" w:space="0" w:color="auto"/>
      </w:divBdr>
    </w:div>
    <w:div w:id="1014767431">
      <w:bodyDiv w:val="1"/>
      <w:marLeft w:val="0"/>
      <w:marRight w:val="0"/>
      <w:marTop w:val="0"/>
      <w:marBottom w:val="0"/>
      <w:divBdr>
        <w:top w:val="none" w:sz="0" w:space="0" w:color="auto"/>
        <w:left w:val="none" w:sz="0" w:space="0" w:color="auto"/>
        <w:bottom w:val="none" w:sz="0" w:space="0" w:color="auto"/>
        <w:right w:val="none" w:sz="0" w:space="0" w:color="auto"/>
      </w:divBdr>
    </w:div>
    <w:div w:id="1018506065">
      <w:bodyDiv w:val="1"/>
      <w:marLeft w:val="0"/>
      <w:marRight w:val="0"/>
      <w:marTop w:val="0"/>
      <w:marBottom w:val="0"/>
      <w:divBdr>
        <w:top w:val="none" w:sz="0" w:space="0" w:color="auto"/>
        <w:left w:val="none" w:sz="0" w:space="0" w:color="auto"/>
        <w:bottom w:val="none" w:sz="0" w:space="0" w:color="auto"/>
        <w:right w:val="none" w:sz="0" w:space="0" w:color="auto"/>
      </w:divBdr>
    </w:div>
    <w:div w:id="1019618626">
      <w:bodyDiv w:val="1"/>
      <w:marLeft w:val="0"/>
      <w:marRight w:val="0"/>
      <w:marTop w:val="0"/>
      <w:marBottom w:val="0"/>
      <w:divBdr>
        <w:top w:val="none" w:sz="0" w:space="0" w:color="auto"/>
        <w:left w:val="none" w:sz="0" w:space="0" w:color="auto"/>
        <w:bottom w:val="none" w:sz="0" w:space="0" w:color="auto"/>
        <w:right w:val="none" w:sz="0" w:space="0" w:color="auto"/>
      </w:divBdr>
    </w:div>
    <w:div w:id="1020935010">
      <w:bodyDiv w:val="1"/>
      <w:marLeft w:val="0"/>
      <w:marRight w:val="0"/>
      <w:marTop w:val="0"/>
      <w:marBottom w:val="0"/>
      <w:divBdr>
        <w:top w:val="none" w:sz="0" w:space="0" w:color="auto"/>
        <w:left w:val="none" w:sz="0" w:space="0" w:color="auto"/>
        <w:bottom w:val="none" w:sz="0" w:space="0" w:color="auto"/>
        <w:right w:val="none" w:sz="0" w:space="0" w:color="auto"/>
      </w:divBdr>
    </w:div>
    <w:div w:id="1021323135">
      <w:bodyDiv w:val="1"/>
      <w:marLeft w:val="0"/>
      <w:marRight w:val="0"/>
      <w:marTop w:val="0"/>
      <w:marBottom w:val="0"/>
      <w:divBdr>
        <w:top w:val="none" w:sz="0" w:space="0" w:color="auto"/>
        <w:left w:val="none" w:sz="0" w:space="0" w:color="auto"/>
        <w:bottom w:val="none" w:sz="0" w:space="0" w:color="auto"/>
        <w:right w:val="none" w:sz="0" w:space="0" w:color="auto"/>
      </w:divBdr>
    </w:div>
    <w:div w:id="1026640783">
      <w:bodyDiv w:val="1"/>
      <w:marLeft w:val="0"/>
      <w:marRight w:val="0"/>
      <w:marTop w:val="0"/>
      <w:marBottom w:val="0"/>
      <w:divBdr>
        <w:top w:val="none" w:sz="0" w:space="0" w:color="auto"/>
        <w:left w:val="none" w:sz="0" w:space="0" w:color="auto"/>
        <w:bottom w:val="none" w:sz="0" w:space="0" w:color="auto"/>
        <w:right w:val="none" w:sz="0" w:space="0" w:color="auto"/>
      </w:divBdr>
    </w:div>
    <w:div w:id="1032609337">
      <w:bodyDiv w:val="1"/>
      <w:marLeft w:val="0"/>
      <w:marRight w:val="0"/>
      <w:marTop w:val="0"/>
      <w:marBottom w:val="0"/>
      <w:divBdr>
        <w:top w:val="none" w:sz="0" w:space="0" w:color="auto"/>
        <w:left w:val="none" w:sz="0" w:space="0" w:color="auto"/>
        <w:bottom w:val="none" w:sz="0" w:space="0" w:color="auto"/>
        <w:right w:val="none" w:sz="0" w:space="0" w:color="auto"/>
      </w:divBdr>
    </w:div>
    <w:div w:id="1033388802">
      <w:bodyDiv w:val="1"/>
      <w:marLeft w:val="0"/>
      <w:marRight w:val="0"/>
      <w:marTop w:val="0"/>
      <w:marBottom w:val="0"/>
      <w:divBdr>
        <w:top w:val="none" w:sz="0" w:space="0" w:color="auto"/>
        <w:left w:val="none" w:sz="0" w:space="0" w:color="auto"/>
        <w:bottom w:val="none" w:sz="0" w:space="0" w:color="auto"/>
        <w:right w:val="none" w:sz="0" w:space="0" w:color="auto"/>
      </w:divBdr>
    </w:div>
    <w:div w:id="1033850478">
      <w:bodyDiv w:val="1"/>
      <w:marLeft w:val="0"/>
      <w:marRight w:val="0"/>
      <w:marTop w:val="0"/>
      <w:marBottom w:val="0"/>
      <w:divBdr>
        <w:top w:val="none" w:sz="0" w:space="0" w:color="auto"/>
        <w:left w:val="none" w:sz="0" w:space="0" w:color="auto"/>
        <w:bottom w:val="none" w:sz="0" w:space="0" w:color="auto"/>
        <w:right w:val="none" w:sz="0" w:space="0" w:color="auto"/>
      </w:divBdr>
    </w:div>
    <w:div w:id="1035354114">
      <w:bodyDiv w:val="1"/>
      <w:marLeft w:val="0"/>
      <w:marRight w:val="0"/>
      <w:marTop w:val="0"/>
      <w:marBottom w:val="0"/>
      <w:divBdr>
        <w:top w:val="none" w:sz="0" w:space="0" w:color="auto"/>
        <w:left w:val="none" w:sz="0" w:space="0" w:color="auto"/>
        <w:bottom w:val="none" w:sz="0" w:space="0" w:color="auto"/>
        <w:right w:val="none" w:sz="0" w:space="0" w:color="auto"/>
      </w:divBdr>
    </w:div>
    <w:div w:id="1035544009">
      <w:bodyDiv w:val="1"/>
      <w:marLeft w:val="0"/>
      <w:marRight w:val="0"/>
      <w:marTop w:val="0"/>
      <w:marBottom w:val="0"/>
      <w:divBdr>
        <w:top w:val="none" w:sz="0" w:space="0" w:color="auto"/>
        <w:left w:val="none" w:sz="0" w:space="0" w:color="auto"/>
        <w:bottom w:val="none" w:sz="0" w:space="0" w:color="auto"/>
        <w:right w:val="none" w:sz="0" w:space="0" w:color="auto"/>
      </w:divBdr>
    </w:div>
    <w:div w:id="1044251311">
      <w:bodyDiv w:val="1"/>
      <w:marLeft w:val="0"/>
      <w:marRight w:val="0"/>
      <w:marTop w:val="0"/>
      <w:marBottom w:val="0"/>
      <w:divBdr>
        <w:top w:val="none" w:sz="0" w:space="0" w:color="auto"/>
        <w:left w:val="none" w:sz="0" w:space="0" w:color="auto"/>
        <w:bottom w:val="none" w:sz="0" w:space="0" w:color="auto"/>
        <w:right w:val="none" w:sz="0" w:space="0" w:color="auto"/>
      </w:divBdr>
    </w:div>
    <w:div w:id="1045177737">
      <w:bodyDiv w:val="1"/>
      <w:marLeft w:val="0"/>
      <w:marRight w:val="0"/>
      <w:marTop w:val="0"/>
      <w:marBottom w:val="0"/>
      <w:divBdr>
        <w:top w:val="none" w:sz="0" w:space="0" w:color="auto"/>
        <w:left w:val="none" w:sz="0" w:space="0" w:color="auto"/>
        <w:bottom w:val="none" w:sz="0" w:space="0" w:color="auto"/>
        <w:right w:val="none" w:sz="0" w:space="0" w:color="auto"/>
      </w:divBdr>
    </w:div>
    <w:div w:id="1049186088">
      <w:bodyDiv w:val="1"/>
      <w:marLeft w:val="0"/>
      <w:marRight w:val="0"/>
      <w:marTop w:val="0"/>
      <w:marBottom w:val="0"/>
      <w:divBdr>
        <w:top w:val="none" w:sz="0" w:space="0" w:color="auto"/>
        <w:left w:val="none" w:sz="0" w:space="0" w:color="auto"/>
        <w:bottom w:val="none" w:sz="0" w:space="0" w:color="auto"/>
        <w:right w:val="none" w:sz="0" w:space="0" w:color="auto"/>
      </w:divBdr>
    </w:div>
    <w:div w:id="1055203849">
      <w:bodyDiv w:val="1"/>
      <w:marLeft w:val="0"/>
      <w:marRight w:val="0"/>
      <w:marTop w:val="0"/>
      <w:marBottom w:val="0"/>
      <w:divBdr>
        <w:top w:val="none" w:sz="0" w:space="0" w:color="auto"/>
        <w:left w:val="none" w:sz="0" w:space="0" w:color="auto"/>
        <w:bottom w:val="none" w:sz="0" w:space="0" w:color="auto"/>
        <w:right w:val="none" w:sz="0" w:space="0" w:color="auto"/>
      </w:divBdr>
    </w:div>
    <w:div w:id="1057777641">
      <w:bodyDiv w:val="1"/>
      <w:marLeft w:val="0"/>
      <w:marRight w:val="0"/>
      <w:marTop w:val="0"/>
      <w:marBottom w:val="0"/>
      <w:divBdr>
        <w:top w:val="none" w:sz="0" w:space="0" w:color="auto"/>
        <w:left w:val="none" w:sz="0" w:space="0" w:color="auto"/>
        <w:bottom w:val="none" w:sz="0" w:space="0" w:color="auto"/>
        <w:right w:val="none" w:sz="0" w:space="0" w:color="auto"/>
      </w:divBdr>
    </w:div>
    <w:div w:id="1062800599">
      <w:bodyDiv w:val="1"/>
      <w:marLeft w:val="0"/>
      <w:marRight w:val="0"/>
      <w:marTop w:val="0"/>
      <w:marBottom w:val="0"/>
      <w:divBdr>
        <w:top w:val="none" w:sz="0" w:space="0" w:color="auto"/>
        <w:left w:val="none" w:sz="0" w:space="0" w:color="auto"/>
        <w:bottom w:val="none" w:sz="0" w:space="0" w:color="auto"/>
        <w:right w:val="none" w:sz="0" w:space="0" w:color="auto"/>
      </w:divBdr>
    </w:div>
    <w:div w:id="1067462530">
      <w:bodyDiv w:val="1"/>
      <w:marLeft w:val="0"/>
      <w:marRight w:val="0"/>
      <w:marTop w:val="0"/>
      <w:marBottom w:val="0"/>
      <w:divBdr>
        <w:top w:val="none" w:sz="0" w:space="0" w:color="auto"/>
        <w:left w:val="none" w:sz="0" w:space="0" w:color="auto"/>
        <w:bottom w:val="none" w:sz="0" w:space="0" w:color="auto"/>
        <w:right w:val="none" w:sz="0" w:space="0" w:color="auto"/>
      </w:divBdr>
    </w:div>
    <w:div w:id="1067648533">
      <w:bodyDiv w:val="1"/>
      <w:marLeft w:val="0"/>
      <w:marRight w:val="0"/>
      <w:marTop w:val="0"/>
      <w:marBottom w:val="0"/>
      <w:divBdr>
        <w:top w:val="none" w:sz="0" w:space="0" w:color="auto"/>
        <w:left w:val="none" w:sz="0" w:space="0" w:color="auto"/>
        <w:bottom w:val="none" w:sz="0" w:space="0" w:color="auto"/>
        <w:right w:val="none" w:sz="0" w:space="0" w:color="auto"/>
      </w:divBdr>
    </w:div>
    <w:div w:id="1070077178">
      <w:bodyDiv w:val="1"/>
      <w:marLeft w:val="0"/>
      <w:marRight w:val="0"/>
      <w:marTop w:val="0"/>
      <w:marBottom w:val="0"/>
      <w:divBdr>
        <w:top w:val="none" w:sz="0" w:space="0" w:color="auto"/>
        <w:left w:val="none" w:sz="0" w:space="0" w:color="auto"/>
        <w:bottom w:val="none" w:sz="0" w:space="0" w:color="auto"/>
        <w:right w:val="none" w:sz="0" w:space="0" w:color="auto"/>
      </w:divBdr>
    </w:div>
    <w:div w:id="1071997666">
      <w:bodyDiv w:val="1"/>
      <w:marLeft w:val="0"/>
      <w:marRight w:val="0"/>
      <w:marTop w:val="0"/>
      <w:marBottom w:val="0"/>
      <w:divBdr>
        <w:top w:val="none" w:sz="0" w:space="0" w:color="auto"/>
        <w:left w:val="none" w:sz="0" w:space="0" w:color="auto"/>
        <w:bottom w:val="none" w:sz="0" w:space="0" w:color="auto"/>
        <w:right w:val="none" w:sz="0" w:space="0" w:color="auto"/>
      </w:divBdr>
    </w:div>
    <w:div w:id="1082606868">
      <w:bodyDiv w:val="1"/>
      <w:marLeft w:val="0"/>
      <w:marRight w:val="0"/>
      <w:marTop w:val="0"/>
      <w:marBottom w:val="0"/>
      <w:divBdr>
        <w:top w:val="none" w:sz="0" w:space="0" w:color="auto"/>
        <w:left w:val="none" w:sz="0" w:space="0" w:color="auto"/>
        <w:bottom w:val="none" w:sz="0" w:space="0" w:color="auto"/>
        <w:right w:val="none" w:sz="0" w:space="0" w:color="auto"/>
      </w:divBdr>
    </w:div>
    <w:div w:id="1083375956">
      <w:bodyDiv w:val="1"/>
      <w:marLeft w:val="0"/>
      <w:marRight w:val="0"/>
      <w:marTop w:val="0"/>
      <w:marBottom w:val="0"/>
      <w:divBdr>
        <w:top w:val="none" w:sz="0" w:space="0" w:color="auto"/>
        <w:left w:val="none" w:sz="0" w:space="0" w:color="auto"/>
        <w:bottom w:val="none" w:sz="0" w:space="0" w:color="auto"/>
        <w:right w:val="none" w:sz="0" w:space="0" w:color="auto"/>
      </w:divBdr>
    </w:div>
    <w:div w:id="1085610992">
      <w:bodyDiv w:val="1"/>
      <w:marLeft w:val="0"/>
      <w:marRight w:val="0"/>
      <w:marTop w:val="0"/>
      <w:marBottom w:val="0"/>
      <w:divBdr>
        <w:top w:val="none" w:sz="0" w:space="0" w:color="auto"/>
        <w:left w:val="none" w:sz="0" w:space="0" w:color="auto"/>
        <w:bottom w:val="none" w:sz="0" w:space="0" w:color="auto"/>
        <w:right w:val="none" w:sz="0" w:space="0" w:color="auto"/>
      </w:divBdr>
    </w:div>
    <w:div w:id="1091705352">
      <w:bodyDiv w:val="1"/>
      <w:marLeft w:val="0"/>
      <w:marRight w:val="0"/>
      <w:marTop w:val="0"/>
      <w:marBottom w:val="0"/>
      <w:divBdr>
        <w:top w:val="none" w:sz="0" w:space="0" w:color="auto"/>
        <w:left w:val="none" w:sz="0" w:space="0" w:color="auto"/>
        <w:bottom w:val="none" w:sz="0" w:space="0" w:color="auto"/>
        <w:right w:val="none" w:sz="0" w:space="0" w:color="auto"/>
      </w:divBdr>
    </w:div>
    <w:div w:id="1094209529">
      <w:bodyDiv w:val="1"/>
      <w:marLeft w:val="0"/>
      <w:marRight w:val="0"/>
      <w:marTop w:val="0"/>
      <w:marBottom w:val="0"/>
      <w:divBdr>
        <w:top w:val="none" w:sz="0" w:space="0" w:color="auto"/>
        <w:left w:val="none" w:sz="0" w:space="0" w:color="auto"/>
        <w:bottom w:val="none" w:sz="0" w:space="0" w:color="auto"/>
        <w:right w:val="none" w:sz="0" w:space="0" w:color="auto"/>
      </w:divBdr>
    </w:div>
    <w:div w:id="1095632400">
      <w:bodyDiv w:val="1"/>
      <w:marLeft w:val="0"/>
      <w:marRight w:val="0"/>
      <w:marTop w:val="0"/>
      <w:marBottom w:val="0"/>
      <w:divBdr>
        <w:top w:val="none" w:sz="0" w:space="0" w:color="auto"/>
        <w:left w:val="none" w:sz="0" w:space="0" w:color="auto"/>
        <w:bottom w:val="none" w:sz="0" w:space="0" w:color="auto"/>
        <w:right w:val="none" w:sz="0" w:space="0" w:color="auto"/>
      </w:divBdr>
    </w:div>
    <w:div w:id="1097213729">
      <w:bodyDiv w:val="1"/>
      <w:marLeft w:val="0"/>
      <w:marRight w:val="0"/>
      <w:marTop w:val="0"/>
      <w:marBottom w:val="0"/>
      <w:divBdr>
        <w:top w:val="none" w:sz="0" w:space="0" w:color="auto"/>
        <w:left w:val="none" w:sz="0" w:space="0" w:color="auto"/>
        <w:bottom w:val="none" w:sz="0" w:space="0" w:color="auto"/>
        <w:right w:val="none" w:sz="0" w:space="0" w:color="auto"/>
      </w:divBdr>
    </w:div>
    <w:div w:id="1105810789">
      <w:bodyDiv w:val="1"/>
      <w:marLeft w:val="0"/>
      <w:marRight w:val="0"/>
      <w:marTop w:val="0"/>
      <w:marBottom w:val="0"/>
      <w:divBdr>
        <w:top w:val="none" w:sz="0" w:space="0" w:color="auto"/>
        <w:left w:val="none" w:sz="0" w:space="0" w:color="auto"/>
        <w:bottom w:val="none" w:sz="0" w:space="0" w:color="auto"/>
        <w:right w:val="none" w:sz="0" w:space="0" w:color="auto"/>
      </w:divBdr>
    </w:div>
    <w:div w:id="1106072282">
      <w:bodyDiv w:val="1"/>
      <w:marLeft w:val="0"/>
      <w:marRight w:val="0"/>
      <w:marTop w:val="0"/>
      <w:marBottom w:val="0"/>
      <w:divBdr>
        <w:top w:val="none" w:sz="0" w:space="0" w:color="auto"/>
        <w:left w:val="none" w:sz="0" w:space="0" w:color="auto"/>
        <w:bottom w:val="none" w:sz="0" w:space="0" w:color="auto"/>
        <w:right w:val="none" w:sz="0" w:space="0" w:color="auto"/>
      </w:divBdr>
    </w:div>
    <w:div w:id="1113667369">
      <w:bodyDiv w:val="1"/>
      <w:marLeft w:val="0"/>
      <w:marRight w:val="0"/>
      <w:marTop w:val="0"/>
      <w:marBottom w:val="0"/>
      <w:divBdr>
        <w:top w:val="none" w:sz="0" w:space="0" w:color="auto"/>
        <w:left w:val="none" w:sz="0" w:space="0" w:color="auto"/>
        <w:bottom w:val="none" w:sz="0" w:space="0" w:color="auto"/>
        <w:right w:val="none" w:sz="0" w:space="0" w:color="auto"/>
      </w:divBdr>
    </w:div>
    <w:div w:id="1115976384">
      <w:bodyDiv w:val="1"/>
      <w:marLeft w:val="0"/>
      <w:marRight w:val="0"/>
      <w:marTop w:val="0"/>
      <w:marBottom w:val="0"/>
      <w:divBdr>
        <w:top w:val="none" w:sz="0" w:space="0" w:color="auto"/>
        <w:left w:val="none" w:sz="0" w:space="0" w:color="auto"/>
        <w:bottom w:val="none" w:sz="0" w:space="0" w:color="auto"/>
        <w:right w:val="none" w:sz="0" w:space="0" w:color="auto"/>
      </w:divBdr>
    </w:div>
    <w:div w:id="1119686949">
      <w:bodyDiv w:val="1"/>
      <w:marLeft w:val="0"/>
      <w:marRight w:val="0"/>
      <w:marTop w:val="0"/>
      <w:marBottom w:val="0"/>
      <w:divBdr>
        <w:top w:val="none" w:sz="0" w:space="0" w:color="auto"/>
        <w:left w:val="none" w:sz="0" w:space="0" w:color="auto"/>
        <w:bottom w:val="none" w:sz="0" w:space="0" w:color="auto"/>
        <w:right w:val="none" w:sz="0" w:space="0" w:color="auto"/>
      </w:divBdr>
    </w:div>
    <w:div w:id="1120563501">
      <w:bodyDiv w:val="1"/>
      <w:marLeft w:val="0"/>
      <w:marRight w:val="0"/>
      <w:marTop w:val="0"/>
      <w:marBottom w:val="0"/>
      <w:divBdr>
        <w:top w:val="none" w:sz="0" w:space="0" w:color="auto"/>
        <w:left w:val="none" w:sz="0" w:space="0" w:color="auto"/>
        <w:bottom w:val="none" w:sz="0" w:space="0" w:color="auto"/>
        <w:right w:val="none" w:sz="0" w:space="0" w:color="auto"/>
      </w:divBdr>
    </w:div>
    <w:div w:id="1121531023">
      <w:bodyDiv w:val="1"/>
      <w:marLeft w:val="0"/>
      <w:marRight w:val="0"/>
      <w:marTop w:val="0"/>
      <w:marBottom w:val="0"/>
      <w:divBdr>
        <w:top w:val="none" w:sz="0" w:space="0" w:color="auto"/>
        <w:left w:val="none" w:sz="0" w:space="0" w:color="auto"/>
        <w:bottom w:val="none" w:sz="0" w:space="0" w:color="auto"/>
        <w:right w:val="none" w:sz="0" w:space="0" w:color="auto"/>
      </w:divBdr>
    </w:div>
    <w:div w:id="1123426753">
      <w:bodyDiv w:val="1"/>
      <w:marLeft w:val="0"/>
      <w:marRight w:val="0"/>
      <w:marTop w:val="0"/>
      <w:marBottom w:val="0"/>
      <w:divBdr>
        <w:top w:val="none" w:sz="0" w:space="0" w:color="auto"/>
        <w:left w:val="none" w:sz="0" w:space="0" w:color="auto"/>
        <w:bottom w:val="none" w:sz="0" w:space="0" w:color="auto"/>
        <w:right w:val="none" w:sz="0" w:space="0" w:color="auto"/>
      </w:divBdr>
    </w:div>
    <w:div w:id="1132358912">
      <w:bodyDiv w:val="1"/>
      <w:marLeft w:val="0"/>
      <w:marRight w:val="0"/>
      <w:marTop w:val="0"/>
      <w:marBottom w:val="0"/>
      <w:divBdr>
        <w:top w:val="none" w:sz="0" w:space="0" w:color="auto"/>
        <w:left w:val="none" w:sz="0" w:space="0" w:color="auto"/>
        <w:bottom w:val="none" w:sz="0" w:space="0" w:color="auto"/>
        <w:right w:val="none" w:sz="0" w:space="0" w:color="auto"/>
      </w:divBdr>
    </w:div>
    <w:div w:id="1133595846">
      <w:bodyDiv w:val="1"/>
      <w:marLeft w:val="0"/>
      <w:marRight w:val="0"/>
      <w:marTop w:val="0"/>
      <w:marBottom w:val="0"/>
      <w:divBdr>
        <w:top w:val="none" w:sz="0" w:space="0" w:color="auto"/>
        <w:left w:val="none" w:sz="0" w:space="0" w:color="auto"/>
        <w:bottom w:val="none" w:sz="0" w:space="0" w:color="auto"/>
        <w:right w:val="none" w:sz="0" w:space="0" w:color="auto"/>
      </w:divBdr>
    </w:div>
    <w:div w:id="1136216697">
      <w:bodyDiv w:val="1"/>
      <w:marLeft w:val="0"/>
      <w:marRight w:val="0"/>
      <w:marTop w:val="0"/>
      <w:marBottom w:val="0"/>
      <w:divBdr>
        <w:top w:val="none" w:sz="0" w:space="0" w:color="auto"/>
        <w:left w:val="none" w:sz="0" w:space="0" w:color="auto"/>
        <w:bottom w:val="none" w:sz="0" w:space="0" w:color="auto"/>
        <w:right w:val="none" w:sz="0" w:space="0" w:color="auto"/>
      </w:divBdr>
    </w:div>
    <w:div w:id="1140149601">
      <w:bodyDiv w:val="1"/>
      <w:marLeft w:val="0"/>
      <w:marRight w:val="0"/>
      <w:marTop w:val="0"/>
      <w:marBottom w:val="0"/>
      <w:divBdr>
        <w:top w:val="none" w:sz="0" w:space="0" w:color="auto"/>
        <w:left w:val="none" w:sz="0" w:space="0" w:color="auto"/>
        <w:bottom w:val="none" w:sz="0" w:space="0" w:color="auto"/>
        <w:right w:val="none" w:sz="0" w:space="0" w:color="auto"/>
      </w:divBdr>
    </w:div>
    <w:div w:id="1146119622">
      <w:bodyDiv w:val="1"/>
      <w:marLeft w:val="0"/>
      <w:marRight w:val="0"/>
      <w:marTop w:val="0"/>
      <w:marBottom w:val="0"/>
      <w:divBdr>
        <w:top w:val="none" w:sz="0" w:space="0" w:color="auto"/>
        <w:left w:val="none" w:sz="0" w:space="0" w:color="auto"/>
        <w:bottom w:val="none" w:sz="0" w:space="0" w:color="auto"/>
        <w:right w:val="none" w:sz="0" w:space="0" w:color="auto"/>
      </w:divBdr>
    </w:div>
    <w:div w:id="1149589930">
      <w:bodyDiv w:val="1"/>
      <w:marLeft w:val="0"/>
      <w:marRight w:val="0"/>
      <w:marTop w:val="0"/>
      <w:marBottom w:val="0"/>
      <w:divBdr>
        <w:top w:val="none" w:sz="0" w:space="0" w:color="auto"/>
        <w:left w:val="none" w:sz="0" w:space="0" w:color="auto"/>
        <w:bottom w:val="none" w:sz="0" w:space="0" w:color="auto"/>
        <w:right w:val="none" w:sz="0" w:space="0" w:color="auto"/>
      </w:divBdr>
    </w:div>
    <w:div w:id="1149902291">
      <w:bodyDiv w:val="1"/>
      <w:marLeft w:val="0"/>
      <w:marRight w:val="0"/>
      <w:marTop w:val="0"/>
      <w:marBottom w:val="0"/>
      <w:divBdr>
        <w:top w:val="none" w:sz="0" w:space="0" w:color="auto"/>
        <w:left w:val="none" w:sz="0" w:space="0" w:color="auto"/>
        <w:bottom w:val="none" w:sz="0" w:space="0" w:color="auto"/>
        <w:right w:val="none" w:sz="0" w:space="0" w:color="auto"/>
      </w:divBdr>
    </w:div>
    <w:div w:id="1162817118">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166360559">
      <w:bodyDiv w:val="1"/>
      <w:marLeft w:val="0"/>
      <w:marRight w:val="0"/>
      <w:marTop w:val="0"/>
      <w:marBottom w:val="0"/>
      <w:divBdr>
        <w:top w:val="none" w:sz="0" w:space="0" w:color="auto"/>
        <w:left w:val="none" w:sz="0" w:space="0" w:color="auto"/>
        <w:bottom w:val="none" w:sz="0" w:space="0" w:color="auto"/>
        <w:right w:val="none" w:sz="0" w:space="0" w:color="auto"/>
      </w:divBdr>
    </w:div>
    <w:div w:id="1168518115">
      <w:bodyDiv w:val="1"/>
      <w:marLeft w:val="0"/>
      <w:marRight w:val="0"/>
      <w:marTop w:val="0"/>
      <w:marBottom w:val="0"/>
      <w:divBdr>
        <w:top w:val="none" w:sz="0" w:space="0" w:color="auto"/>
        <w:left w:val="none" w:sz="0" w:space="0" w:color="auto"/>
        <w:bottom w:val="none" w:sz="0" w:space="0" w:color="auto"/>
        <w:right w:val="none" w:sz="0" w:space="0" w:color="auto"/>
      </w:divBdr>
    </w:div>
    <w:div w:id="1168709931">
      <w:bodyDiv w:val="1"/>
      <w:marLeft w:val="0"/>
      <w:marRight w:val="0"/>
      <w:marTop w:val="0"/>
      <w:marBottom w:val="0"/>
      <w:divBdr>
        <w:top w:val="none" w:sz="0" w:space="0" w:color="auto"/>
        <w:left w:val="none" w:sz="0" w:space="0" w:color="auto"/>
        <w:bottom w:val="none" w:sz="0" w:space="0" w:color="auto"/>
        <w:right w:val="none" w:sz="0" w:space="0" w:color="auto"/>
      </w:divBdr>
    </w:div>
    <w:div w:id="1171066133">
      <w:bodyDiv w:val="1"/>
      <w:marLeft w:val="0"/>
      <w:marRight w:val="0"/>
      <w:marTop w:val="0"/>
      <w:marBottom w:val="0"/>
      <w:divBdr>
        <w:top w:val="none" w:sz="0" w:space="0" w:color="auto"/>
        <w:left w:val="none" w:sz="0" w:space="0" w:color="auto"/>
        <w:bottom w:val="none" w:sz="0" w:space="0" w:color="auto"/>
        <w:right w:val="none" w:sz="0" w:space="0" w:color="auto"/>
      </w:divBdr>
    </w:div>
    <w:div w:id="1176379247">
      <w:bodyDiv w:val="1"/>
      <w:marLeft w:val="0"/>
      <w:marRight w:val="0"/>
      <w:marTop w:val="0"/>
      <w:marBottom w:val="0"/>
      <w:divBdr>
        <w:top w:val="none" w:sz="0" w:space="0" w:color="auto"/>
        <w:left w:val="none" w:sz="0" w:space="0" w:color="auto"/>
        <w:bottom w:val="none" w:sz="0" w:space="0" w:color="auto"/>
        <w:right w:val="none" w:sz="0" w:space="0" w:color="auto"/>
      </w:divBdr>
    </w:div>
    <w:div w:id="1178927472">
      <w:bodyDiv w:val="1"/>
      <w:marLeft w:val="0"/>
      <w:marRight w:val="0"/>
      <w:marTop w:val="0"/>
      <w:marBottom w:val="0"/>
      <w:divBdr>
        <w:top w:val="none" w:sz="0" w:space="0" w:color="auto"/>
        <w:left w:val="none" w:sz="0" w:space="0" w:color="auto"/>
        <w:bottom w:val="none" w:sz="0" w:space="0" w:color="auto"/>
        <w:right w:val="none" w:sz="0" w:space="0" w:color="auto"/>
      </w:divBdr>
    </w:div>
    <w:div w:id="1181969043">
      <w:bodyDiv w:val="1"/>
      <w:marLeft w:val="0"/>
      <w:marRight w:val="0"/>
      <w:marTop w:val="0"/>
      <w:marBottom w:val="0"/>
      <w:divBdr>
        <w:top w:val="none" w:sz="0" w:space="0" w:color="auto"/>
        <w:left w:val="none" w:sz="0" w:space="0" w:color="auto"/>
        <w:bottom w:val="none" w:sz="0" w:space="0" w:color="auto"/>
        <w:right w:val="none" w:sz="0" w:space="0" w:color="auto"/>
      </w:divBdr>
    </w:div>
    <w:div w:id="1182935083">
      <w:bodyDiv w:val="1"/>
      <w:marLeft w:val="0"/>
      <w:marRight w:val="0"/>
      <w:marTop w:val="0"/>
      <w:marBottom w:val="0"/>
      <w:divBdr>
        <w:top w:val="none" w:sz="0" w:space="0" w:color="auto"/>
        <w:left w:val="none" w:sz="0" w:space="0" w:color="auto"/>
        <w:bottom w:val="none" w:sz="0" w:space="0" w:color="auto"/>
        <w:right w:val="none" w:sz="0" w:space="0" w:color="auto"/>
      </w:divBdr>
    </w:div>
    <w:div w:id="1184712686">
      <w:bodyDiv w:val="1"/>
      <w:marLeft w:val="0"/>
      <w:marRight w:val="0"/>
      <w:marTop w:val="0"/>
      <w:marBottom w:val="0"/>
      <w:divBdr>
        <w:top w:val="none" w:sz="0" w:space="0" w:color="auto"/>
        <w:left w:val="none" w:sz="0" w:space="0" w:color="auto"/>
        <w:bottom w:val="none" w:sz="0" w:space="0" w:color="auto"/>
        <w:right w:val="none" w:sz="0" w:space="0" w:color="auto"/>
      </w:divBdr>
    </w:div>
    <w:div w:id="1185827539">
      <w:bodyDiv w:val="1"/>
      <w:marLeft w:val="0"/>
      <w:marRight w:val="0"/>
      <w:marTop w:val="0"/>
      <w:marBottom w:val="0"/>
      <w:divBdr>
        <w:top w:val="none" w:sz="0" w:space="0" w:color="auto"/>
        <w:left w:val="none" w:sz="0" w:space="0" w:color="auto"/>
        <w:bottom w:val="none" w:sz="0" w:space="0" w:color="auto"/>
        <w:right w:val="none" w:sz="0" w:space="0" w:color="auto"/>
      </w:divBdr>
    </w:div>
    <w:div w:id="1194995322">
      <w:bodyDiv w:val="1"/>
      <w:marLeft w:val="0"/>
      <w:marRight w:val="0"/>
      <w:marTop w:val="0"/>
      <w:marBottom w:val="0"/>
      <w:divBdr>
        <w:top w:val="none" w:sz="0" w:space="0" w:color="auto"/>
        <w:left w:val="none" w:sz="0" w:space="0" w:color="auto"/>
        <w:bottom w:val="none" w:sz="0" w:space="0" w:color="auto"/>
        <w:right w:val="none" w:sz="0" w:space="0" w:color="auto"/>
      </w:divBdr>
    </w:div>
    <w:div w:id="1198466399">
      <w:bodyDiv w:val="1"/>
      <w:marLeft w:val="0"/>
      <w:marRight w:val="0"/>
      <w:marTop w:val="0"/>
      <w:marBottom w:val="0"/>
      <w:divBdr>
        <w:top w:val="none" w:sz="0" w:space="0" w:color="auto"/>
        <w:left w:val="none" w:sz="0" w:space="0" w:color="auto"/>
        <w:bottom w:val="none" w:sz="0" w:space="0" w:color="auto"/>
        <w:right w:val="none" w:sz="0" w:space="0" w:color="auto"/>
      </w:divBdr>
    </w:div>
    <w:div w:id="1200121911">
      <w:bodyDiv w:val="1"/>
      <w:marLeft w:val="0"/>
      <w:marRight w:val="0"/>
      <w:marTop w:val="0"/>
      <w:marBottom w:val="0"/>
      <w:divBdr>
        <w:top w:val="none" w:sz="0" w:space="0" w:color="auto"/>
        <w:left w:val="none" w:sz="0" w:space="0" w:color="auto"/>
        <w:bottom w:val="none" w:sz="0" w:space="0" w:color="auto"/>
        <w:right w:val="none" w:sz="0" w:space="0" w:color="auto"/>
      </w:divBdr>
    </w:div>
    <w:div w:id="1202745361">
      <w:bodyDiv w:val="1"/>
      <w:marLeft w:val="0"/>
      <w:marRight w:val="0"/>
      <w:marTop w:val="0"/>
      <w:marBottom w:val="0"/>
      <w:divBdr>
        <w:top w:val="none" w:sz="0" w:space="0" w:color="auto"/>
        <w:left w:val="none" w:sz="0" w:space="0" w:color="auto"/>
        <w:bottom w:val="none" w:sz="0" w:space="0" w:color="auto"/>
        <w:right w:val="none" w:sz="0" w:space="0" w:color="auto"/>
      </w:divBdr>
    </w:div>
    <w:div w:id="1204444720">
      <w:bodyDiv w:val="1"/>
      <w:marLeft w:val="0"/>
      <w:marRight w:val="0"/>
      <w:marTop w:val="0"/>
      <w:marBottom w:val="0"/>
      <w:divBdr>
        <w:top w:val="none" w:sz="0" w:space="0" w:color="auto"/>
        <w:left w:val="none" w:sz="0" w:space="0" w:color="auto"/>
        <w:bottom w:val="none" w:sz="0" w:space="0" w:color="auto"/>
        <w:right w:val="none" w:sz="0" w:space="0" w:color="auto"/>
      </w:divBdr>
    </w:div>
    <w:div w:id="1214849825">
      <w:bodyDiv w:val="1"/>
      <w:marLeft w:val="0"/>
      <w:marRight w:val="0"/>
      <w:marTop w:val="0"/>
      <w:marBottom w:val="0"/>
      <w:divBdr>
        <w:top w:val="none" w:sz="0" w:space="0" w:color="auto"/>
        <w:left w:val="none" w:sz="0" w:space="0" w:color="auto"/>
        <w:bottom w:val="none" w:sz="0" w:space="0" w:color="auto"/>
        <w:right w:val="none" w:sz="0" w:space="0" w:color="auto"/>
      </w:divBdr>
    </w:div>
    <w:div w:id="1220045824">
      <w:bodyDiv w:val="1"/>
      <w:marLeft w:val="0"/>
      <w:marRight w:val="0"/>
      <w:marTop w:val="0"/>
      <w:marBottom w:val="0"/>
      <w:divBdr>
        <w:top w:val="none" w:sz="0" w:space="0" w:color="auto"/>
        <w:left w:val="none" w:sz="0" w:space="0" w:color="auto"/>
        <w:bottom w:val="none" w:sz="0" w:space="0" w:color="auto"/>
        <w:right w:val="none" w:sz="0" w:space="0" w:color="auto"/>
      </w:divBdr>
    </w:div>
    <w:div w:id="1221675258">
      <w:bodyDiv w:val="1"/>
      <w:marLeft w:val="0"/>
      <w:marRight w:val="0"/>
      <w:marTop w:val="0"/>
      <w:marBottom w:val="0"/>
      <w:divBdr>
        <w:top w:val="none" w:sz="0" w:space="0" w:color="auto"/>
        <w:left w:val="none" w:sz="0" w:space="0" w:color="auto"/>
        <w:bottom w:val="none" w:sz="0" w:space="0" w:color="auto"/>
        <w:right w:val="none" w:sz="0" w:space="0" w:color="auto"/>
      </w:divBdr>
    </w:div>
    <w:div w:id="1222592007">
      <w:bodyDiv w:val="1"/>
      <w:marLeft w:val="0"/>
      <w:marRight w:val="0"/>
      <w:marTop w:val="0"/>
      <w:marBottom w:val="0"/>
      <w:divBdr>
        <w:top w:val="none" w:sz="0" w:space="0" w:color="auto"/>
        <w:left w:val="none" w:sz="0" w:space="0" w:color="auto"/>
        <w:bottom w:val="none" w:sz="0" w:space="0" w:color="auto"/>
        <w:right w:val="none" w:sz="0" w:space="0" w:color="auto"/>
      </w:divBdr>
    </w:div>
    <w:div w:id="1222598879">
      <w:bodyDiv w:val="1"/>
      <w:marLeft w:val="0"/>
      <w:marRight w:val="0"/>
      <w:marTop w:val="0"/>
      <w:marBottom w:val="0"/>
      <w:divBdr>
        <w:top w:val="none" w:sz="0" w:space="0" w:color="auto"/>
        <w:left w:val="none" w:sz="0" w:space="0" w:color="auto"/>
        <w:bottom w:val="none" w:sz="0" w:space="0" w:color="auto"/>
        <w:right w:val="none" w:sz="0" w:space="0" w:color="auto"/>
      </w:divBdr>
    </w:div>
    <w:div w:id="1223248294">
      <w:bodyDiv w:val="1"/>
      <w:marLeft w:val="0"/>
      <w:marRight w:val="0"/>
      <w:marTop w:val="0"/>
      <w:marBottom w:val="0"/>
      <w:divBdr>
        <w:top w:val="none" w:sz="0" w:space="0" w:color="auto"/>
        <w:left w:val="none" w:sz="0" w:space="0" w:color="auto"/>
        <w:bottom w:val="none" w:sz="0" w:space="0" w:color="auto"/>
        <w:right w:val="none" w:sz="0" w:space="0" w:color="auto"/>
      </w:divBdr>
    </w:div>
    <w:div w:id="1225680906">
      <w:bodyDiv w:val="1"/>
      <w:marLeft w:val="0"/>
      <w:marRight w:val="0"/>
      <w:marTop w:val="0"/>
      <w:marBottom w:val="0"/>
      <w:divBdr>
        <w:top w:val="none" w:sz="0" w:space="0" w:color="auto"/>
        <w:left w:val="none" w:sz="0" w:space="0" w:color="auto"/>
        <w:bottom w:val="none" w:sz="0" w:space="0" w:color="auto"/>
        <w:right w:val="none" w:sz="0" w:space="0" w:color="auto"/>
      </w:divBdr>
    </w:div>
    <w:div w:id="1231188114">
      <w:bodyDiv w:val="1"/>
      <w:marLeft w:val="0"/>
      <w:marRight w:val="0"/>
      <w:marTop w:val="0"/>
      <w:marBottom w:val="0"/>
      <w:divBdr>
        <w:top w:val="none" w:sz="0" w:space="0" w:color="auto"/>
        <w:left w:val="none" w:sz="0" w:space="0" w:color="auto"/>
        <w:bottom w:val="none" w:sz="0" w:space="0" w:color="auto"/>
        <w:right w:val="none" w:sz="0" w:space="0" w:color="auto"/>
      </w:divBdr>
    </w:div>
    <w:div w:id="1232079446">
      <w:bodyDiv w:val="1"/>
      <w:marLeft w:val="0"/>
      <w:marRight w:val="0"/>
      <w:marTop w:val="0"/>
      <w:marBottom w:val="0"/>
      <w:divBdr>
        <w:top w:val="none" w:sz="0" w:space="0" w:color="auto"/>
        <w:left w:val="none" w:sz="0" w:space="0" w:color="auto"/>
        <w:bottom w:val="none" w:sz="0" w:space="0" w:color="auto"/>
        <w:right w:val="none" w:sz="0" w:space="0" w:color="auto"/>
      </w:divBdr>
    </w:div>
    <w:div w:id="1233738085">
      <w:bodyDiv w:val="1"/>
      <w:marLeft w:val="0"/>
      <w:marRight w:val="0"/>
      <w:marTop w:val="0"/>
      <w:marBottom w:val="0"/>
      <w:divBdr>
        <w:top w:val="none" w:sz="0" w:space="0" w:color="auto"/>
        <w:left w:val="none" w:sz="0" w:space="0" w:color="auto"/>
        <w:bottom w:val="none" w:sz="0" w:space="0" w:color="auto"/>
        <w:right w:val="none" w:sz="0" w:space="0" w:color="auto"/>
      </w:divBdr>
    </w:div>
    <w:div w:id="1234389001">
      <w:bodyDiv w:val="1"/>
      <w:marLeft w:val="0"/>
      <w:marRight w:val="0"/>
      <w:marTop w:val="0"/>
      <w:marBottom w:val="0"/>
      <w:divBdr>
        <w:top w:val="none" w:sz="0" w:space="0" w:color="auto"/>
        <w:left w:val="none" w:sz="0" w:space="0" w:color="auto"/>
        <w:bottom w:val="none" w:sz="0" w:space="0" w:color="auto"/>
        <w:right w:val="none" w:sz="0" w:space="0" w:color="auto"/>
      </w:divBdr>
    </w:div>
    <w:div w:id="1239049407">
      <w:bodyDiv w:val="1"/>
      <w:marLeft w:val="0"/>
      <w:marRight w:val="0"/>
      <w:marTop w:val="0"/>
      <w:marBottom w:val="0"/>
      <w:divBdr>
        <w:top w:val="none" w:sz="0" w:space="0" w:color="auto"/>
        <w:left w:val="none" w:sz="0" w:space="0" w:color="auto"/>
        <w:bottom w:val="none" w:sz="0" w:space="0" w:color="auto"/>
        <w:right w:val="none" w:sz="0" w:space="0" w:color="auto"/>
      </w:divBdr>
    </w:div>
    <w:div w:id="1239554660">
      <w:bodyDiv w:val="1"/>
      <w:marLeft w:val="0"/>
      <w:marRight w:val="0"/>
      <w:marTop w:val="0"/>
      <w:marBottom w:val="0"/>
      <w:divBdr>
        <w:top w:val="none" w:sz="0" w:space="0" w:color="auto"/>
        <w:left w:val="none" w:sz="0" w:space="0" w:color="auto"/>
        <w:bottom w:val="none" w:sz="0" w:space="0" w:color="auto"/>
        <w:right w:val="none" w:sz="0" w:space="0" w:color="auto"/>
      </w:divBdr>
    </w:div>
    <w:div w:id="1244222640">
      <w:bodyDiv w:val="1"/>
      <w:marLeft w:val="0"/>
      <w:marRight w:val="0"/>
      <w:marTop w:val="0"/>
      <w:marBottom w:val="0"/>
      <w:divBdr>
        <w:top w:val="none" w:sz="0" w:space="0" w:color="auto"/>
        <w:left w:val="none" w:sz="0" w:space="0" w:color="auto"/>
        <w:bottom w:val="none" w:sz="0" w:space="0" w:color="auto"/>
        <w:right w:val="none" w:sz="0" w:space="0" w:color="auto"/>
      </w:divBdr>
    </w:div>
    <w:div w:id="1246573282">
      <w:bodyDiv w:val="1"/>
      <w:marLeft w:val="0"/>
      <w:marRight w:val="0"/>
      <w:marTop w:val="0"/>
      <w:marBottom w:val="0"/>
      <w:divBdr>
        <w:top w:val="none" w:sz="0" w:space="0" w:color="auto"/>
        <w:left w:val="none" w:sz="0" w:space="0" w:color="auto"/>
        <w:bottom w:val="none" w:sz="0" w:space="0" w:color="auto"/>
        <w:right w:val="none" w:sz="0" w:space="0" w:color="auto"/>
      </w:divBdr>
    </w:div>
    <w:div w:id="1247955888">
      <w:bodyDiv w:val="1"/>
      <w:marLeft w:val="0"/>
      <w:marRight w:val="0"/>
      <w:marTop w:val="0"/>
      <w:marBottom w:val="0"/>
      <w:divBdr>
        <w:top w:val="none" w:sz="0" w:space="0" w:color="auto"/>
        <w:left w:val="none" w:sz="0" w:space="0" w:color="auto"/>
        <w:bottom w:val="none" w:sz="0" w:space="0" w:color="auto"/>
        <w:right w:val="none" w:sz="0" w:space="0" w:color="auto"/>
      </w:divBdr>
    </w:div>
    <w:div w:id="1248271556">
      <w:bodyDiv w:val="1"/>
      <w:marLeft w:val="0"/>
      <w:marRight w:val="0"/>
      <w:marTop w:val="0"/>
      <w:marBottom w:val="0"/>
      <w:divBdr>
        <w:top w:val="none" w:sz="0" w:space="0" w:color="auto"/>
        <w:left w:val="none" w:sz="0" w:space="0" w:color="auto"/>
        <w:bottom w:val="none" w:sz="0" w:space="0" w:color="auto"/>
        <w:right w:val="none" w:sz="0" w:space="0" w:color="auto"/>
      </w:divBdr>
    </w:div>
    <w:div w:id="1257443516">
      <w:bodyDiv w:val="1"/>
      <w:marLeft w:val="0"/>
      <w:marRight w:val="0"/>
      <w:marTop w:val="0"/>
      <w:marBottom w:val="0"/>
      <w:divBdr>
        <w:top w:val="none" w:sz="0" w:space="0" w:color="auto"/>
        <w:left w:val="none" w:sz="0" w:space="0" w:color="auto"/>
        <w:bottom w:val="none" w:sz="0" w:space="0" w:color="auto"/>
        <w:right w:val="none" w:sz="0" w:space="0" w:color="auto"/>
      </w:divBdr>
    </w:div>
    <w:div w:id="1257595895">
      <w:bodyDiv w:val="1"/>
      <w:marLeft w:val="0"/>
      <w:marRight w:val="0"/>
      <w:marTop w:val="0"/>
      <w:marBottom w:val="0"/>
      <w:divBdr>
        <w:top w:val="none" w:sz="0" w:space="0" w:color="auto"/>
        <w:left w:val="none" w:sz="0" w:space="0" w:color="auto"/>
        <w:bottom w:val="none" w:sz="0" w:space="0" w:color="auto"/>
        <w:right w:val="none" w:sz="0" w:space="0" w:color="auto"/>
      </w:divBdr>
    </w:div>
    <w:div w:id="1260331182">
      <w:bodyDiv w:val="1"/>
      <w:marLeft w:val="0"/>
      <w:marRight w:val="0"/>
      <w:marTop w:val="0"/>
      <w:marBottom w:val="0"/>
      <w:divBdr>
        <w:top w:val="none" w:sz="0" w:space="0" w:color="auto"/>
        <w:left w:val="none" w:sz="0" w:space="0" w:color="auto"/>
        <w:bottom w:val="none" w:sz="0" w:space="0" w:color="auto"/>
        <w:right w:val="none" w:sz="0" w:space="0" w:color="auto"/>
      </w:divBdr>
    </w:div>
    <w:div w:id="1263609589">
      <w:bodyDiv w:val="1"/>
      <w:marLeft w:val="0"/>
      <w:marRight w:val="0"/>
      <w:marTop w:val="0"/>
      <w:marBottom w:val="0"/>
      <w:divBdr>
        <w:top w:val="none" w:sz="0" w:space="0" w:color="auto"/>
        <w:left w:val="none" w:sz="0" w:space="0" w:color="auto"/>
        <w:bottom w:val="none" w:sz="0" w:space="0" w:color="auto"/>
        <w:right w:val="none" w:sz="0" w:space="0" w:color="auto"/>
      </w:divBdr>
    </w:div>
    <w:div w:id="1263882040">
      <w:bodyDiv w:val="1"/>
      <w:marLeft w:val="0"/>
      <w:marRight w:val="0"/>
      <w:marTop w:val="0"/>
      <w:marBottom w:val="0"/>
      <w:divBdr>
        <w:top w:val="none" w:sz="0" w:space="0" w:color="auto"/>
        <w:left w:val="none" w:sz="0" w:space="0" w:color="auto"/>
        <w:bottom w:val="none" w:sz="0" w:space="0" w:color="auto"/>
        <w:right w:val="none" w:sz="0" w:space="0" w:color="auto"/>
      </w:divBdr>
    </w:div>
    <w:div w:id="1266691957">
      <w:bodyDiv w:val="1"/>
      <w:marLeft w:val="0"/>
      <w:marRight w:val="0"/>
      <w:marTop w:val="0"/>
      <w:marBottom w:val="0"/>
      <w:divBdr>
        <w:top w:val="none" w:sz="0" w:space="0" w:color="auto"/>
        <w:left w:val="none" w:sz="0" w:space="0" w:color="auto"/>
        <w:bottom w:val="none" w:sz="0" w:space="0" w:color="auto"/>
        <w:right w:val="none" w:sz="0" w:space="0" w:color="auto"/>
      </w:divBdr>
    </w:div>
    <w:div w:id="1269580804">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271352777">
      <w:bodyDiv w:val="1"/>
      <w:marLeft w:val="0"/>
      <w:marRight w:val="0"/>
      <w:marTop w:val="0"/>
      <w:marBottom w:val="0"/>
      <w:divBdr>
        <w:top w:val="none" w:sz="0" w:space="0" w:color="auto"/>
        <w:left w:val="none" w:sz="0" w:space="0" w:color="auto"/>
        <w:bottom w:val="none" w:sz="0" w:space="0" w:color="auto"/>
        <w:right w:val="none" w:sz="0" w:space="0" w:color="auto"/>
      </w:divBdr>
    </w:div>
    <w:div w:id="1273394590">
      <w:bodyDiv w:val="1"/>
      <w:marLeft w:val="0"/>
      <w:marRight w:val="0"/>
      <w:marTop w:val="0"/>
      <w:marBottom w:val="0"/>
      <w:divBdr>
        <w:top w:val="none" w:sz="0" w:space="0" w:color="auto"/>
        <w:left w:val="none" w:sz="0" w:space="0" w:color="auto"/>
        <w:bottom w:val="none" w:sz="0" w:space="0" w:color="auto"/>
        <w:right w:val="none" w:sz="0" w:space="0" w:color="auto"/>
      </w:divBdr>
    </w:div>
    <w:div w:id="1275937006">
      <w:bodyDiv w:val="1"/>
      <w:marLeft w:val="0"/>
      <w:marRight w:val="0"/>
      <w:marTop w:val="0"/>
      <w:marBottom w:val="0"/>
      <w:divBdr>
        <w:top w:val="none" w:sz="0" w:space="0" w:color="auto"/>
        <w:left w:val="none" w:sz="0" w:space="0" w:color="auto"/>
        <w:bottom w:val="none" w:sz="0" w:space="0" w:color="auto"/>
        <w:right w:val="none" w:sz="0" w:space="0" w:color="auto"/>
      </w:divBdr>
    </w:div>
    <w:div w:id="1281641952">
      <w:bodyDiv w:val="1"/>
      <w:marLeft w:val="0"/>
      <w:marRight w:val="0"/>
      <w:marTop w:val="0"/>
      <w:marBottom w:val="0"/>
      <w:divBdr>
        <w:top w:val="none" w:sz="0" w:space="0" w:color="auto"/>
        <w:left w:val="none" w:sz="0" w:space="0" w:color="auto"/>
        <w:bottom w:val="none" w:sz="0" w:space="0" w:color="auto"/>
        <w:right w:val="none" w:sz="0" w:space="0" w:color="auto"/>
      </w:divBdr>
    </w:div>
    <w:div w:id="1285427759">
      <w:bodyDiv w:val="1"/>
      <w:marLeft w:val="0"/>
      <w:marRight w:val="0"/>
      <w:marTop w:val="0"/>
      <w:marBottom w:val="0"/>
      <w:divBdr>
        <w:top w:val="none" w:sz="0" w:space="0" w:color="auto"/>
        <w:left w:val="none" w:sz="0" w:space="0" w:color="auto"/>
        <w:bottom w:val="none" w:sz="0" w:space="0" w:color="auto"/>
        <w:right w:val="none" w:sz="0" w:space="0" w:color="auto"/>
      </w:divBdr>
    </w:div>
    <w:div w:id="1291671957">
      <w:bodyDiv w:val="1"/>
      <w:marLeft w:val="0"/>
      <w:marRight w:val="0"/>
      <w:marTop w:val="0"/>
      <w:marBottom w:val="0"/>
      <w:divBdr>
        <w:top w:val="none" w:sz="0" w:space="0" w:color="auto"/>
        <w:left w:val="none" w:sz="0" w:space="0" w:color="auto"/>
        <w:bottom w:val="none" w:sz="0" w:space="0" w:color="auto"/>
        <w:right w:val="none" w:sz="0" w:space="0" w:color="auto"/>
      </w:divBdr>
    </w:div>
    <w:div w:id="1298683658">
      <w:bodyDiv w:val="1"/>
      <w:marLeft w:val="0"/>
      <w:marRight w:val="0"/>
      <w:marTop w:val="0"/>
      <w:marBottom w:val="0"/>
      <w:divBdr>
        <w:top w:val="none" w:sz="0" w:space="0" w:color="auto"/>
        <w:left w:val="none" w:sz="0" w:space="0" w:color="auto"/>
        <w:bottom w:val="none" w:sz="0" w:space="0" w:color="auto"/>
        <w:right w:val="none" w:sz="0" w:space="0" w:color="auto"/>
      </w:divBdr>
    </w:div>
    <w:div w:id="1301499355">
      <w:bodyDiv w:val="1"/>
      <w:marLeft w:val="0"/>
      <w:marRight w:val="0"/>
      <w:marTop w:val="0"/>
      <w:marBottom w:val="0"/>
      <w:divBdr>
        <w:top w:val="none" w:sz="0" w:space="0" w:color="auto"/>
        <w:left w:val="none" w:sz="0" w:space="0" w:color="auto"/>
        <w:bottom w:val="none" w:sz="0" w:space="0" w:color="auto"/>
        <w:right w:val="none" w:sz="0" w:space="0" w:color="auto"/>
      </w:divBdr>
    </w:div>
    <w:div w:id="1308046603">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23002568">
      <w:bodyDiv w:val="1"/>
      <w:marLeft w:val="0"/>
      <w:marRight w:val="0"/>
      <w:marTop w:val="0"/>
      <w:marBottom w:val="0"/>
      <w:divBdr>
        <w:top w:val="none" w:sz="0" w:space="0" w:color="auto"/>
        <w:left w:val="none" w:sz="0" w:space="0" w:color="auto"/>
        <w:bottom w:val="none" w:sz="0" w:space="0" w:color="auto"/>
        <w:right w:val="none" w:sz="0" w:space="0" w:color="auto"/>
      </w:divBdr>
    </w:div>
    <w:div w:id="1329094660">
      <w:bodyDiv w:val="1"/>
      <w:marLeft w:val="0"/>
      <w:marRight w:val="0"/>
      <w:marTop w:val="0"/>
      <w:marBottom w:val="0"/>
      <w:divBdr>
        <w:top w:val="none" w:sz="0" w:space="0" w:color="auto"/>
        <w:left w:val="none" w:sz="0" w:space="0" w:color="auto"/>
        <w:bottom w:val="none" w:sz="0" w:space="0" w:color="auto"/>
        <w:right w:val="none" w:sz="0" w:space="0" w:color="auto"/>
      </w:divBdr>
    </w:div>
    <w:div w:id="1333411602">
      <w:bodyDiv w:val="1"/>
      <w:marLeft w:val="0"/>
      <w:marRight w:val="0"/>
      <w:marTop w:val="0"/>
      <w:marBottom w:val="0"/>
      <w:divBdr>
        <w:top w:val="none" w:sz="0" w:space="0" w:color="auto"/>
        <w:left w:val="none" w:sz="0" w:space="0" w:color="auto"/>
        <w:bottom w:val="none" w:sz="0" w:space="0" w:color="auto"/>
        <w:right w:val="none" w:sz="0" w:space="0" w:color="auto"/>
      </w:divBdr>
    </w:div>
    <w:div w:id="1333795528">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337420802">
      <w:bodyDiv w:val="1"/>
      <w:marLeft w:val="0"/>
      <w:marRight w:val="0"/>
      <w:marTop w:val="0"/>
      <w:marBottom w:val="0"/>
      <w:divBdr>
        <w:top w:val="none" w:sz="0" w:space="0" w:color="auto"/>
        <w:left w:val="none" w:sz="0" w:space="0" w:color="auto"/>
        <w:bottom w:val="none" w:sz="0" w:space="0" w:color="auto"/>
        <w:right w:val="none" w:sz="0" w:space="0" w:color="auto"/>
      </w:divBdr>
    </w:div>
    <w:div w:id="1337806264">
      <w:bodyDiv w:val="1"/>
      <w:marLeft w:val="0"/>
      <w:marRight w:val="0"/>
      <w:marTop w:val="0"/>
      <w:marBottom w:val="0"/>
      <w:divBdr>
        <w:top w:val="none" w:sz="0" w:space="0" w:color="auto"/>
        <w:left w:val="none" w:sz="0" w:space="0" w:color="auto"/>
        <w:bottom w:val="none" w:sz="0" w:space="0" w:color="auto"/>
        <w:right w:val="none" w:sz="0" w:space="0" w:color="auto"/>
      </w:divBdr>
    </w:div>
    <w:div w:id="1339848228">
      <w:bodyDiv w:val="1"/>
      <w:marLeft w:val="0"/>
      <w:marRight w:val="0"/>
      <w:marTop w:val="0"/>
      <w:marBottom w:val="0"/>
      <w:divBdr>
        <w:top w:val="none" w:sz="0" w:space="0" w:color="auto"/>
        <w:left w:val="none" w:sz="0" w:space="0" w:color="auto"/>
        <w:bottom w:val="none" w:sz="0" w:space="0" w:color="auto"/>
        <w:right w:val="none" w:sz="0" w:space="0" w:color="auto"/>
      </w:divBdr>
    </w:div>
    <w:div w:id="1349527633">
      <w:bodyDiv w:val="1"/>
      <w:marLeft w:val="0"/>
      <w:marRight w:val="0"/>
      <w:marTop w:val="0"/>
      <w:marBottom w:val="0"/>
      <w:divBdr>
        <w:top w:val="none" w:sz="0" w:space="0" w:color="auto"/>
        <w:left w:val="none" w:sz="0" w:space="0" w:color="auto"/>
        <w:bottom w:val="none" w:sz="0" w:space="0" w:color="auto"/>
        <w:right w:val="none" w:sz="0" w:space="0" w:color="auto"/>
      </w:divBdr>
    </w:div>
    <w:div w:id="1355956558">
      <w:bodyDiv w:val="1"/>
      <w:marLeft w:val="0"/>
      <w:marRight w:val="0"/>
      <w:marTop w:val="0"/>
      <w:marBottom w:val="0"/>
      <w:divBdr>
        <w:top w:val="none" w:sz="0" w:space="0" w:color="auto"/>
        <w:left w:val="none" w:sz="0" w:space="0" w:color="auto"/>
        <w:bottom w:val="none" w:sz="0" w:space="0" w:color="auto"/>
        <w:right w:val="none" w:sz="0" w:space="0" w:color="auto"/>
      </w:divBdr>
    </w:div>
    <w:div w:id="1356882785">
      <w:bodyDiv w:val="1"/>
      <w:marLeft w:val="0"/>
      <w:marRight w:val="0"/>
      <w:marTop w:val="0"/>
      <w:marBottom w:val="0"/>
      <w:divBdr>
        <w:top w:val="none" w:sz="0" w:space="0" w:color="auto"/>
        <w:left w:val="none" w:sz="0" w:space="0" w:color="auto"/>
        <w:bottom w:val="none" w:sz="0" w:space="0" w:color="auto"/>
        <w:right w:val="none" w:sz="0" w:space="0" w:color="auto"/>
      </w:divBdr>
    </w:div>
    <w:div w:id="1363239940">
      <w:bodyDiv w:val="1"/>
      <w:marLeft w:val="0"/>
      <w:marRight w:val="0"/>
      <w:marTop w:val="0"/>
      <w:marBottom w:val="0"/>
      <w:divBdr>
        <w:top w:val="none" w:sz="0" w:space="0" w:color="auto"/>
        <w:left w:val="none" w:sz="0" w:space="0" w:color="auto"/>
        <w:bottom w:val="none" w:sz="0" w:space="0" w:color="auto"/>
        <w:right w:val="none" w:sz="0" w:space="0" w:color="auto"/>
      </w:divBdr>
    </w:div>
    <w:div w:id="1368137305">
      <w:bodyDiv w:val="1"/>
      <w:marLeft w:val="0"/>
      <w:marRight w:val="0"/>
      <w:marTop w:val="0"/>
      <w:marBottom w:val="0"/>
      <w:divBdr>
        <w:top w:val="none" w:sz="0" w:space="0" w:color="auto"/>
        <w:left w:val="none" w:sz="0" w:space="0" w:color="auto"/>
        <w:bottom w:val="none" w:sz="0" w:space="0" w:color="auto"/>
        <w:right w:val="none" w:sz="0" w:space="0" w:color="auto"/>
      </w:divBdr>
    </w:div>
    <w:div w:id="1371564501">
      <w:bodyDiv w:val="1"/>
      <w:marLeft w:val="0"/>
      <w:marRight w:val="0"/>
      <w:marTop w:val="0"/>
      <w:marBottom w:val="0"/>
      <w:divBdr>
        <w:top w:val="none" w:sz="0" w:space="0" w:color="auto"/>
        <w:left w:val="none" w:sz="0" w:space="0" w:color="auto"/>
        <w:bottom w:val="none" w:sz="0" w:space="0" w:color="auto"/>
        <w:right w:val="none" w:sz="0" w:space="0" w:color="auto"/>
      </w:divBdr>
    </w:div>
    <w:div w:id="1375153316">
      <w:bodyDiv w:val="1"/>
      <w:marLeft w:val="0"/>
      <w:marRight w:val="0"/>
      <w:marTop w:val="0"/>
      <w:marBottom w:val="0"/>
      <w:divBdr>
        <w:top w:val="none" w:sz="0" w:space="0" w:color="auto"/>
        <w:left w:val="none" w:sz="0" w:space="0" w:color="auto"/>
        <w:bottom w:val="none" w:sz="0" w:space="0" w:color="auto"/>
        <w:right w:val="none" w:sz="0" w:space="0" w:color="auto"/>
      </w:divBdr>
    </w:div>
    <w:div w:id="1377394442">
      <w:bodyDiv w:val="1"/>
      <w:marLeft w:val="0"/>
      <w:marRight w:val="0"/>
      <w:marTop w:val="0"/>
      <w:marBottom w:val="0"/>
      <w:divBdr>
        <w:top w:val="none" w:sz="0" w:space="0" w:color="auto"/>
        <w:left w:val="none" w:sz="0" w:space="0" w:color="auto"/>
        <w:bottom w:val="none" w:sz="0" w:space="0" w:color="auto"/>
        <w:right w:val="none" w:sz="0" w:space="0" w:color="auto"/>
      </w:divBdr>
    </w:div>
    <w:div w:id="1378046150">
      <w:bodyDiv w:val="1"/>
      <w:marLeft w:val="0"/>
      <w:marRight w:val="0"/>
      <w:marTop w:val="0"/>
      <w:marBottom w:val="0"/>
      <w:divBdr>
        <w:top w:val="none" w:sz="0" w:space="0" w:color="auto"/>
        <w:left w:val="none" w:sz="0" w:space="0" w:color="auto"/>
        <w:bottom w:val="none" w:sz="0" w:space="0" w:color="auto"/>
        <w:right w:val="none" w:sz="0" w:space="0" w:color="auto"/>
      </w:divBdr>
    </w:div>
    <w:div w:id="1383942001">
      <w:bodyDiv w:val="1"/>
      <w:marLeft w:val="0"/>
      <w:marRight w:val="0"/>
      <w:marTop w:val="0"/>
      <w:marBottom w:val="0"/>
      <w:divBdr>
        <w:top w:val="none" w:sz="0" w:space="0" w:color="auto"/>
        <w:left w:val="none" w:sz="0" w:space="0" w:color="auto"/>
        <w:bottom w:val="none" w:sz="0" w:space="0" w:color="auto"/>
        <w:right w:val="none" w:sz="0" w:space="0" w:color="auto"/>
      </w:divBdr>
    </w:div>
    <w:div w:id="1384258364">
      <w:bodyDiv w:val="1"/>
      <w:marLeft w:val="0"/>
      <w:marRight w:val="0"/>
      <w:marTop w:val="0"/>
      <w:marBottom w:val="0"/>
      <w:divBdr>
        <w:top w:val="none" w:sz="0" w:space="0" w:color="auto"/>
        <w:left w:val="none" w:sz="0" w:space="0" w:color="auto"/>
        <w:bottom w:val="none" w:sz="0" w:space="0" w:color="auto"/>
        <w:right w:val="none" w:sz="0" w:space="0" w:color="auto"/>
      </w:divBdr>
    </w:div>
    <w:div w:id="1387021979">
      <w:bodyDiv w:val="1"/>
      <w:marLeft w:val="0"/>
      <w:marRight w:val="0"/>
      <w:marTop w:val="0"/>
      <w:marBottom w:val="0"/>
      <w:divBdr>
        <w:top w:val="none" w:sz="0" w:space="0" w:color="auto"/>
        <w:left w:val="none" w:sz="0" w:space="0" w:color="auto"/>
        <w:bottom w:val="none" w:sz="0" w:space="0" w:color="auto"/>
        <w:right w:val="none" w:sz="0" w:space="0" w:color="auto"/>
      </w:divBdr>
    </w:div>
    <w:div w:id="1388072347">
      <w:bodyDiv w:val="1"/>
      <w:marLeft w:val="0"/>
      <w:marRight w:val="0"/>
      <w:marTop w:val="0"/>
      <w:marBottom w:val="0"/>
      <w:divBdr>
        <w:top w:val="none" w:sz="0" w:space="0" w:color="auto"/>
        <w:left w:val="none" w:sz="0" w:space="0" w:color="auto"/>
        <w:bottom w:val="none" w:sz="0" w:space="0" w:color="auto"/>
        <w:right w:val="none" w:sz="0" w:space="0" w:color="auto"/>
      </w:divBdr>
    </w:div>
    <w:div w:id="1404716766">
      <w:bodyDiv w:val="1"/>
      <w:marLeft w:val="0"/>
      <w:marRight w:val="0"/>
      <w:marTop w:val="0"/>
      <w:marBottom w:val="0"/>
      <w:divBdr>
        <w:top w:val="none" w:sz="0" w:space="0" w:color="auto"/>
        <w:left w:val="none" w:sz="0" w:space="0" w:color="auto"/>
        <w:bottom w:val="none" w:sz="0" w:space="0" w:color="auto"/>
        <w:right w:val="none" w:sz="0" w:space="0" w:color="auto"/>
      </w:divBdr>
    </w:div>
    <w:div w:id="1406688131">
      <w:bodyDiv w:val="1"/>
      <w:marLeft w:val="0"/>
      <w:marRight w:val="0"/>
      <w:marTop w:val="0"/>
      <w:marBottom w:val="0"/>
      <w:divBdr>
        <w:top w:val="none" w:sz="0" w:space="0" w:color="auto"/>
        <w:left w:val="none" w:sz="0" w:space="0" w:color="auto"/>
        <w:bottom w:val="none" w:sz="0" w:space="0" w:color="auto"/>
        <w:right w:val="none" w:sz="0" w:space="0" w:color="auto"/>
      </w:divBdr>
    </w:div>
    <w:div w:id="1409383992">
      <w:bodyDiv w:val="1"/>
      <w:marLeft w:val="0"/>
      <w:marRight w:val="0"/>
      <w:marTop w:val="0"/>
      <w:marBottom w:val="0"/>
      <w:divBdr>
        <w:top w:val="none" w:sz="0" w:space="0" w:color="auto"/>
        <w:left w:val="none" w:sz="0" w:space="0" w:color="auto"/>
        <w:bottom w:val="none" w:sz="0" w:space="0" w:color="auto"/>
        <w:right w:val="none" w:sz="0" w:space="0" w:color="auto"/>
      </w:divBdr>
    </w:div>
    <w:div w:id="1412771238">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13429533">
      <w:bodyDiv w:val="1"/>
      <w:marLeft w:val="0"/>
      <w:marRight w:val="0"/>
      <w:marTop w:val="0"/>
      <w:marBottom w:val="0"/>
      <w:divBdr>
        <w:top w:val="none" w:sz="0" w:space="0" w:color="auto"/>
        <w:left w:val="none" w:sz="0" w:space="0" w:color="auto"/>
        <w:bottom w:val="none" w:sz="0" w:space="0" w:color="auto"/>
        <w:right w:val="none" w:sz="0" w:space="0" w:color="auto"/>
      </w:divBdr>
    </w:div>
    <w:div w:id="1418206497">
      <w:bodyDiv w:val="1"/>
      <w:marLeft w:val="0"/>
      <w:marRight w:val="0"/>
      <w:marTop w:val="0"/>
      <w:marBottom w:val="0"/>
      <w:divBdr>
        <w:top w:val="none" w:sz="0" w:space="0" w:color="auto"/>
        <w:left w:val="none" w:sz="0" w:space="0" w:color="auto"/>
        <w:bottom w:val="none" w:sz="0" w:space="0" w:color="auto"/>
        <w:right w:val="none" w:sz="0" w:space="0" w:color="auto"/>
      </w:divBdr>
    </w:div>
    <w:div w:id="1419326269">
      <w:bodyDiv w:val="1"/>
      <w:marLeft w:val="0"/>
      <w:marRight w:val="0"/>
      <w:marTop w:val="0"/>
      <w:marBottom w:val="0"/>
      <w:divBdr>
        <w:top w:val="none" w:sz="0" w:space="0" w:color="auto"/>
        <w:left w:val="none" w:sz="0" w:space="0" w:color="auto"/>
        <w:bottom w:val="none" w:sz="0" w:space="0" w:color="auto"/>
        <w:right w:val="none" w:sz="0" w:space="0" w:color="auto"/>
      </w:divBdr>
    </w:div>
    <w:div w:id="1424063513">
      <w:bodyDiv w:val="1"/>
      <w:marLeft w:val="0"/>
      <w:marRight w:val="0"/>
      <w:marTop w:val="0"/>
      <w:marBottom w:val="0"/>
      <w:divBdr>
        <w:top w:val="none" w:sz="0" w:space="0" w:color="auto"/>
        <w:left w:val="none" w:sz="0" w:space="0" w:color="auto"/>
        <w:bottom w:val="none" w:sz="0" w:space="0" w:color="auto"/>
        <w:right w:val="none" w:sz="0" w:space="0" w:color="auto"/>
      </w:divBdr>
    </w:div>
    <w:div w:id="1424641145">
      <w:bodyDiv w:val="1"/>
      <w:marLeft w:val="0"/>
      <w:marRight w:val="0"/>
      <w:marTop w:val="0"/>
      <w:marBottom w:val="0"/>
      <w:divBdr>
        <w:top w:val="none" w:sz="0" w:space="0" w:color="auto"/>
        <w:left w:val="none" w:sz="0" w:space="0" w:color="auto"/>
        <w:bottom w:val="none" w:sz="0" w:space="0" w:color="auto"/>
        <w:right w:val="none" w:sz="0" w:space="0" w:color="auto"/>
      </w:divBdr>
    </w:div>
    <w:div w:id="1425221134">
      <w:bodyDiv w:val="1"/>
      <w:marLeft w:val="0"/>
      <w:marRight w:val="0"/>
      <w:marTop w:val="0"/>
      <w:marBottom w:val="0"/>
      <w:divBdr>
        <w:top w:val="none" w:sz="0" w:space="0" w:color="auto"/>
        <w:left w:val="none" w:sz="0" w:space="0" w:color="auto"/>
        <w:bottom w:val="none" w:sz="0" w:space="0" w:color="auto"/>
        <w:right w:val="none" w:sz="0" w:space="0" w:color="auto"/>
      </w:divBdr>
    </w:div>
    <w:div w:id="1430782902">
      <w:bodyDiv w:val="1"/>
      <w:marLeft w:val="0"/>
      <w:marRight w:val="0"/>
      <w:marTop w:val="0"/>
      <w:marBottom w:val="0"/>
      <w:divBdr>
        <w:top w:val="none" w:sz="0" w:space="0" w:color="auto"/>
        <w:left w:val="none" w:sz="0" w:space="0" w:color="auto"/>
        <w:bottom w:val="none" w:sz="0" w:space="0" w:color="auto"/>
        <w:right w:val="none" w:sz="0" w:space="0" w:color="auto"/>
      </w:divBdr>
    </w:div>
    <w:div w:id="1433159272">
      <w:bodyDiv w:val="1"/>
      <w:marLeft w:val="0"/>
      <w:marRight w:val="0"/>
      <w:marTop w:val="0"/>
      <w:marBottom w:val="0"/>
      <w:divBdr>
        <w:top w:val="none" w:sz="0" w:space="0" w:color="auto"/>
        <w:left w:val="none" w:sz="0" w:space="0" w:color="auto"/>
        <w:bottom w:val="none" w:sz="0" w:space="0" w:color="auto"/>
        <w:right w:val="none" w:sz="0" w:space="0" w:color="auto"/>
      </w:divBdr>
    </w:div>
    <w:div w:id="1437293434">
      <w:bodyDiv w:val="1"/>
      <w:marLeft w:val="0"/>
      <w:marRight w:val="0"/>
      <w:marTop w:val="0"/>
      <w:marBottom w:val="0"/>
      <w:divBdr>
        <w:top w:val="none" w:sz="0" w:space="0" w:color="auto"/>
        <w:left w:val="none" w:sz="0" w:space="0" w:color="auto"/>
        <w:bottom w:val="none" w:sz="0" w:space="0" w:color="auto"/>
        <w:right w:val="none" w:sz="0" w:space="0" w:color="auto"/>
      </w:divBdr>
    </w:div>
    <w:div w:id="1438521243">
      <w:bodyDiv w:val="1"/>
      <w:marLeft w:val="0"/>
      <w:marRight w:val="0"/>
      <w:marTop w:val="0"/>
      <w:marBottom w:val="0"/>
      <w:divBdr>
        <w:top w:val="none" w:sz="0" w:space="0" w:color="auto"/>
        <w:left w:val="none" w:sz="0" w:space="0" w:color="auto"/>
        <w:bottom w:val="none" w:sz="0" w:space="0" w:color="auto"/>
        <w:right w:val="none" w:sz="0" w:space="0" w:color="auto"/>
      </w:divBdr>
    </w:div>
    <w:div w:id="1440874950">
      <w:bodyDiv w:val="1"/>
      <w:marLeft w:val="0"/>
      <w:marRight w:val="0"/>
      <w:marTop w:val="0"/>
      <w:marBottom w:val="0"/>
      <w:divBdr>
        <w:top w:val="none" w:sz="0" w:space="0" w:color="auto"/>
        <w:left w:val="none" w:sz="0" w:space="0" w:color="auto"/>
        <w:bottom w:val="none" w:sz="0" w:space="0" w:color="auto"/>
        <w:right w:val="none" w:sz="0" w:space="0" w:color="auto"/>
      </w:divBdr>
    </w:div>
    <w:div w:id="1449546647">
      <w:bodyDiv w:val="1"/>
      <w:marLeft w:val="0"/>
      <w:marRight w:val="0"/>
      <w:marTop w:val="0"/>
      <w:marBottom w:val="0"/>
      <w:divBdr>
        <w:top w:val="none" w:sz="0" w:space="0" w:color="auto"/>
        <w:left w:val="none" w:sz="0" w:space="0" w:color="auto"/>
        <w:bottom w:val="none" w:sz="0" w:space="0" w:color="auto"/>
        <w:right w:val="none" w:sz="0" w:space="0" w:color="auto"/>
      </w:divBdr>
    </w:div>
    <w:div w:id="1452746341">
      <w:bodyDiv w:val="1"/>
      <w:marLeft w:val="0"/>
      <w:marRight w:val="0"/>
      <w:marTop w:val="0"/>
      <w:marBottom w:val="0"/>
      <w:divBdr>
        <w:top w:val="none" w:sz="0" w:space="0" w:color="auto"/>
        <w:left w:val="none" w:sz="0" w:space="0" w:color="auto"/>
        <w:bottom w:val="none" w:sz="0" w:space="0" w:color="auto"/>
        <w:right w:val="none" w:sz="0" w:space="0" w:color="auto"/>
      </w:divBdr>
    </w:div>
    <w:div w:id="1453327663">
      <w:bodyDiv w:val="1"/>
      <w:marLeft w:val="0"/>
      <w:marRight w:val="0"/>
      <w:marTop w:val="0"/>
      <w:marBottom w:val="0"/>
      <w:divBdr>
        <w:top w:val="none" w:sz="0" w:space="0" w:color="auto"/>
        <w:left w:val="none" w:sz="0" w:space="0" w:color="auto"/>
        <w:bottom w:val="none" w:sz="0" w:space="0" w:color="auto"/>
        <w:right w:val="none" w:sz="0" w:space="0" w:color="auto"/>
      </w:divBdr>
    </w:div>
    <w:div w:id="1454178734">
      <w:bodyDiv w:val="1"/>
      <w:marLeft w:val="0"/>
      <w:marRight w:val="0"/>
      <w:marTop w:val="0"/>
      <w:marBottom w:val="0"/>
      <w:divBdr>
        <w:top w:val="none" w:sz="0" w:space="0" w:color="auto"/>
        <w:left w:val="none" w:sz="0" w:space="0" w:color="auto"/>
        <w:bottom w:val="none" w:sz="0" w:space="0" w:color="auto"/>
        <w:right w:val="none" w:sz="0" w:space="0" w:color="auto"/>
      </w:divBdr>
    </w:div>
    <w:div w:id="1460567298">
      <w:bodyDiv w:val="1"/>
      <w:marLeft w:val="0"/>
      <w:marRight w:val="0"/>
      <w:marTop w:val="0"/>
      <w:marBottom w:val="0"/>
      <w:divBdr>
        <w:top w:val="none" w:sz="0" w:space="0" w:color="auto"/>
        <w:left w:val="none" w:sz="0" w:space="0" w:color="auto"/>
        <w:bottom w:val="none" w:sz="0" w:space="0" w:color="auto"/>
        <w:right w:val="none" w:sz="0" w:space="0" w:color="auto"/>
      </w:divBdr>
    </w:div>
    <w:div w:id="1461679584">
      <w:bodyDiv w:val="1"/>
      <w:marLeft w:val="0"/>
      <w:marRight w:val="0"/>
      <w:marTop w:val="0"/>
      <w:marBottom w:val="0"/>
      <w:divBdr>
        <w:top w:val="none" w:sz="0" w:space="0" w:color="auto"/>
        <w:left w:val="none" w:sz="0" w:space="0" w:color="auto"/>
        <w:bottom w:val="none" w:sz="0" w:space="0" w:color="auto"/>
        <w:right w:val="none" w:sz="0" w:space="0" w:color="auto"/>
      </w:divBdr>
    </w:div>
    <w:div w:id="1465346020">
      <w:bodyDiv w:val="1"/>
      <w:marLeft w:val="0"/>
      <w:marRight w:val="0"/>
      <w:marTop w:val="0"/>
      <w:marBottom w:val="0"/>
      <w:divBdr>
        <w:top w:val="none" w:sz="0" w:space="0" w:color="auto"/>
        <w:left w:val="none" w:sz="0" w:space="0" w:color="auto"/>
        <w:bottom w:val="none" w:sz="0" w:space="0" w:color="auto"/>
        <w:right w:val="none" w:sz="0" w:space="0" w:color="auto"/>
      </w:divBdr>
    </w:div>
    <w:div w:id="1473594141">
      <w:bodyDiv w:val="1"/>
      <w:marLeft w:val="0"/>
      <w:marRight w:val="0"/>
      <w:marTop w:val="0"/>
      <w:marBottom w:val="0"/>
      <w:divBdr>
        <w:top w:val="none" w:sz="0" w:space="0" w:color="auto"/>
        <w:left w:val="none" w:sz="0" w:space="0" w:color="auto"/>
        <w:bottom w:val="none" w:sz="0" w:space="0" w:color="auto"/>
        <w:right w:val="none" w:sz="0" w:space="0" w:color="auto"/>
      </w:divBdr>
    </w:div>
    <w:div w:id="1476213969">
      <w:bodyDiv w:val="1"/>
      <w:marLeft w:val="0"/>
      <w:marRight w:val="0"/>
      <w:marTop w:val="0"/>
      <w:marBottom w:val="0"/>
      <w:divBdr>
        <w:top w:val="none" w:sz="0" w:space="0" w:color="auto"/>
        <w:left w:val="none" w:sz="0" w:space="0" w:color="auto"/>
        <w:bottom w:val="none" w:sz="0" w:space="0" w:color="auto"/>
        <w:right w:val="none" w:sz="0" w:space="0" w:color="auto"/>
      </w:divBdr>
    </w:div>
    <w:div w:id="1476876863">
      <w:bodyDiv w:val="1"/>
      <w:marLeft w:val="0"/>
      <w:marRight w:val="0"/>
      <w:marTop w:val="0"/>
      <w:marBottom w:val="0"/>
      <w:divBdr>
        <w:top w:val="none" w:sz="0" w:space="0" w:color="auto"/>
        <w:left w:val="none" w:sz="0" w:space="0" w:color="auto"/>
        <w:bottom w:val="none" w:sz="0" w:space="0" w:color="auto"/>
        <w:right w:val="none" w:sz="0" w:space="0" w:color="auto"/>
      </w:divBdr>
    </w:div>
    <w:div w:id="1479150146">
      <w:bodyDiv w:val="1"/>
      <w:marLeft w:val="0"/>
      <w:marRight w:val="0"/>
      <w:marTop w:val="0"/>
      <w:marBottom w:val="0"/>
      <w:divBdr>
        <w:top w:val="none" w:sz="0" w:space="0" w:color="auto"/>
        <w:left w:val="none" w:sz="0" w:space="0" w:color="auto"/>
        <w:bottom w:val="none" w:sz="0" w:space="0" w:color="auto"/>
        <w:right w:val="none" w:sz="0" w:space="0" w:color="auto"/>
      </w:divBdr>
    </w:div>
    <w:div w:id="1480458924">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482306538">
      <w:bodyDiv w:val="1"/>
      <w:marLeft w:val="0"/>
      <w:marRight w:val="0"/>
      <w:marTop w:val="0"/>
      <w:marBottom w:val="0"/>
      <w:divBdr>
        <w:top w:val="none" w:sz="0" w:space="0" w:color="auto"/>
        <w:left w:val="none" w:sz="0" w:space="0" w:color="auto"/>
        <w:bottom w:val="none" w:sz="0" w:space="0" w:color="auto"/>
        <w:right w:val="none" w:sz="0" w:space="0" w:color="auto"/>
      </w:divBdr>
    </w:div>
    <w:div w:id="1483735261">
      <w:bodyDiv w:val="1"/>
      <w:marLeft w:val="0"/>
      <w:marRight w:val="0"/>
      <w:marTop w:val="0"/>
      <w:marBottom w:val="0"/>
      <w:divBdr>
        <w:top w:val="none" w:sz="0" w:space="0" w:color="auto"/>
        <w:left w:val="none" w:sz="0" w:space="0" w:color="auto"/>
        <w:bottom w:val="none" w:sz="0" w:space="0" w:color="auto"/>
        <w:right w:val="none" w:sz="0" w:space="0" w:color="auto"/>
      </w:divBdr>
    </w:div>
    <w:div w:id="1487093787">
      <w:bodyDiv w:val="1"/>
      <w:marLeft w:val="0"/>
      <w:marRight w:val="0"/>
      <w:marTop w:val="0"/>
      <w:marBottom w:val="0"/>
      <w:divBdr>
        <w:top w:val="none" w:sz="0" w:space="0" w:color="auto"/>
        <w:left w:val="none" w:sz="0" w:space="0" w:color="auto"/>
        <w:bottom w:val="none" w:sz="0" w:space="0" w:color="auto"/>
        <w:right w:val="none" w:sz="0" w:space="0" w:color="auto"/>
      </w:divBdr>
    </w:div>
    <w:div w:id="1489438460">
      <w:bodyDiv w:val="1"/>
      <w:marLeft w:val="0"/>
      <w:marRight w:val="0"/>
      <w:marTop w:val="0"/>
      <w:marBottom w:val="0"/>
      <w:divBdr>
        <w:top w:val="none" w:sz="0" w:space="0" w:color="auto"/>
        <w:left w:val="none" w:sz="0" w:space="0" w:color="auto"/>
        <w:bottom w:val="none" w:sz="0" w:space="0" w:color="auto"/>
        <w:right w:val="none" w:sz="0" w:space="0" w:color="auto"/>
      </w:divBdr>
    </w:div>
    <w:div w:id="1499611280">
      <w:bodyDiv w:val="1"/>
      <w:marLeft w:val="0"/>
      <w:marRight w:val="0"/>
      <w:marTop w:val="0"/>
      <w:marBottom w:val="0"/>
      <w:divBdr>
        <w:top w:val="none" w:sz="0" w:space="0" w:color="auto"/>
        <w:left w:val="none" w:sz="0" w:space="0" w:color="auto"/>
        <w:bottom w:val="none" w:sz="0" w:space="0" w:color="auto"/>
        <w:right w:val="none" w:sz="0" w:space="0" w:color="auto"/>
      </w:divBdr>
    </w:div>
    <w:div w:id="1504512490">
      <w:bodyDiv w:val="1"/>
      <w:marLeft w:val="0"/>
      <w:marRight w:val="0"/>
      <w:marTop w:val="0"/>
      <w:marBottom w:val="0"/>
      <w:divBdr>
        <w:top w:val="none" w:sz="0" w:space="0" w:color="auto"/>
        <w:left w:val="none" w:sz="0" w:space="0" w:color="auto"/>
        <w:bottom w:val="none" w:sz="0" w:space="0" w:color="auto"/>
        <w:right w:val="none" w:sz="0" w:space="0" w:color="auto"/>
      </w:divBdr>
    </w:div>
    <w:div w:id="1505785203">
      <w:bodyDiv w:val="1"/>
      <w:marLeft w:val="0"/>
      <w:marRight w:val="0"/>
      <w:marTop w:val="0"/>
      <w:marBottom w:val="0"/>
      <w:divBdr>
        <w:top w:val="none" w:sz="0" w:space="0" w:color="auto"/>
        <w:left w:val="none" w:sz="0" w:space="0" w:color="auto"/>
        <w:bottom w:val="none" w:sz="0" w:space="0" w:color="auto"/>
        <w:right w:val="none" w:sz="0" w:space="0" w:color="auto"/>
      </w:divBdr>
    </w:div>
    <w:div w:id="1507672335">
      <w:bodyDiv w:val="1"/>
      <w:marLeft w:val="0"/>
      <w:marRight w:val="0"/>
      <w:marTop w:val="0"/>
      <w:marBottom w:val="0"/>
      <w:divBdr>
        <w:top w:val="none" w:sz="0" w:space="0" w:color="auto"/>
        <w:left w:val="none" w:sz="0" w:space="0" w:color="auto"/>
        <w:bottom w:val="none" w:sz="0" w:space="0" w:color="auto"/>
        <w:right w:val="none" w:sz="0" w:space="0" w:color="auto"/>
      </w:divBdr>
    </w:div>
    <w:div w:id="1510099806">
      <w:bodyDiv w:val="1"/>
      <w:marLeft w:val="0"/>
      <w:marRight w:val="0"/>
      <w:marTop w:val="0"/>
      <w:marBottom w:val="0"/>
      <w:divBdr>
        <w:top w:val="none" w:sz="0" w:space="0" w:color="auto"/>
        <w:left w:val="none" w:sz="0" w:space="0" w:color="auto"/>
        <w:bottom w:val="none" w:sz="0" w:space="0" w:color="auto"/>
        <w:right w:val="none" w:sz="0" w:space="0" w:color="auto"/>
      </w:divBdr>
    </w:div>
    <w:div w:id="1532114205">
      <w:bodyDiv w:val="1"/>
      <w:marLeft w:val="0"/>
      <w:marRight w:val="0"/>
      <w:marTop w:val="0"/>
      <w:marBottom w:val="0"/>
      <w:divBdr>
        <w:top w:val="none" w:sz="0" w:space="0" w:color="auto"/>
        <w:left w:val="none" w:sz="0" w:space="0" w:color="auto"/>
        <w:bottom w:val="none" w:sz="0" w:space="0" w:color="auto"/>
        <w:right w:val="none" w:sz="0" w:space="0" w:color="auto"/>
      </w:divBdr>
    </w:div>
    <w:div w:id="1536692269">
      <w:bodyDiv w:val="1"/>
      <w:marLeft w:val="0"/>
      <w:marRight w:val="0"/>
      <w:marTop w:val="0"/>
      <w:marBottom w:val="0"/>
      <w:divBdr>
        <w:top w:val="none" w:sz="0" w:space="0" w:color="auto"/>
        <w:left w:val="none" w:sz="0" w:space="0" w:color="auto"/>
        <w:bottom w:val="none" w:sz="0" w:space="0" w:color="auto"/>
        <w:right w:val="none" w:sz="0" w:space="0" w:color="auto"/>
      </w:divBdr>
    </w:div>
    <w:div w:id="1537741871">
      <w:bodyDiv w:val="1"/>
      <w:marLeft w:val="0"/>
      <w:marRight w:val="0"/>
      <w:marTop w:val="0"/>
      <w:marBottom w:val="0"/>
      <w:divBdr>
        <w:top w:val="none" w:sz="0" w:space="0" w:color="auto"/>
        <w:left w:val="none" w:sz="0" w:space="0" w:color="auto"/>
        <w:bottom w:val="none" w:sz="0" w:space="0" w:color="auto"/>
        <w:right w:val="none" w:sz="0" w:space="0" w:color="auto"/>
      </w:divBdr>
    </w:div>
    <w:div w:id="1542938188">
      <w:bodyDiv w:val="1"/>
      <w:marLeft w:val="0"/>
      <w:marRight w:val="0"/>
      <w:marTop w:val="0"/>
      <w:marBottom w:val="0"/>
      <w:divBdr>
        <w:top w:val="none" w:sz="0" w:space="0" w:color="auto"/>
        <w:left w:val="none" w:sz="0" w:space="0" w:color="auto"/>
        <w:bottom w:val="none" w:sz="0" w:space="0" w:color="auto"/>
        <w:right w:val="none" w:sz="0" w:space="0" w:color="auto"/>
      </w:divBdr>
    </w:div>
    <w:div w:id="1544057103">
      <w:bodyDiv w:val="1"/>
      <w:marLeft w:val="0"/>
      <w:marRight w:val="0"/>
      <w:marTop w:val="0"/>
      <w:marBottom w:val="0"/>
      <w:divBdr>
        <w:top w:val="none" w:sz="0" w:space="0" w:color="auto"/>
        <w:left w:val="none" w:sz="0" w:space="0" w:color="auto"/>
        <w:bottom w:val="none" w:sz="0" w:space="0" w:color="auto"/>
        <w:right w:val="none" w:sz="0" w:space="0" w:color="auto"/>
      </w:divBdr>
    </w:div>
    <w:div w:id="1545798469">
      <w:bodyDiv w:val="1"/>
      <w:marLeft w:val="0"/>
      <w:marRight w:val="0"/>
      <w:marTop w:val="0"/>
      <w:marBottom w:val="0"/>
      <w:divBdr>
        <w:top w:val="none" w:sz="0" w:space="0" w:color="auto"/>
        <w:left w:val="none" w:sz="0" w:space="0" w:color="auto"/>
        <w:bottom w:val="none" w:sz="0" w:space="0" w:color="auto"/>
        <w:right w:val="none" w:sz="0" w:space="0" w:color="auto"/>
      </w:divBdr>
    </w:div>
    <w:div w:id="1550529928">
      <w:bodyDiv w:val="1"/>
      <w:marLeft w:val="0"/>
      <w:marRight w:val="0"/>
      <w:marTop w:val="0"/>
      <w:marBottom w:val="0"/>
      <w:divBdr>
        <w:top w:val="none" w:sz="0" w:space="0" w:color="auto"/>
        <w:left w:val="none" w:sz="0" w:space="0" w:color="auto"/>
        <w:bottom w:val="none" w:sz="0" w:space="0" w:color="auto"/>
        <w:right w:val="none" w:sz="0" w:space="0" w:color="auto"/>
      </w:divBdr>
    </w:div>
    <w:div w:id="1551770366">
      <w:bodyDiv w:val="1"/>
      <w:marLeft w:val="0"/>
      <w:marRight w:val="0"/>
      <w:marTop w:val="0"/>
      <w:marBottom w:val="0"/>
      <w:divBdr>
        <w:top w:val="none" w:sz="0" w:space="0" w:color="auto"/>
        <w:left w:val="none" w:sz="0" w:space="0" w:color="auto"/>
        <w:bottom w:val="none" w:sz="0" w:space="0" w:color="auto"/>
        <w:right w:val="none" w:sz="0" w:space="0" w:color="auto"/>
      </w:divBdr>
    </w:div>
    <w:div w:id="1553345215">
      <w:bodyDiv w:val="1"/>
      <w:marLeft w:val="0"/>
      <w:marRight w:val="0"/>
      <w:marTop w:val="0"/>
      <w:marBottom w:val="0"/>
      <w:divBdr>
        <w:top w:val="none" w:sz="0" w:space="0" w:color="auto"/>
        <w:left w:val="none" w:sz="0" w:space="0" w:color="auto"/>
        <w:bottom w:val="none" w:sz="0" w:space="0" w:color="auto"/>
        <w:right w:val="none" w:sz="0" w:space="0" w:color="auto"/>
      </w:divBdr>
    </w:div>
    <w:div w:id="1560941928">
      <w:bodyDiv w:val="1"/>
      <w:marLeft w:val="0"/>
      <w:marRight w:val="0"/>
      <w:marTop w:val="0"/>
      <w:marBottom w:val="0"/>
      <w:divBdr>
        <w:top w:val="none" w:sz="0" w:space="0" w:color="auto"/>
        <w:left w:val="none" w:sz="0" w:space="0" w:color="auto"/>
        <w:bottom w:val="none" w:sz="0" w:space="0" w:color="auto"/>
        <w:right w:val="none" w:sz="0" w:space="0" w:color="auto"/>
      </w:divBdr>
    </w:div>
    <w:div w:id="1561211777">
      <w:bodyDiv w:val="1"/>
      <w:marLeft w:val="0"/>
      <w:marRight w:val="0"/>
      <w:marTop w:val="0"/>
      <w:marBottom w:val="0"/>
      <w:divBdr>
        <w:top w:val="none" w:sz="0" w:space="0" w:color="auto"/>
        <w:left w:val="none" w:sz="0" w:space="0" w:color="auto"/>
        <w:bottom w:val="none" w:sz="0" w:space="0" w:color="auto"/>
        <w:right w:val="none" w:sz="0" w:space="0" w:color="auto"/>
      </w:divBdr>
    </w:div>
    <w:div w:id="1566187824">
      <w:bodyDiv w:val="1"/>
      <w:marLeft w:val="0"/>
      <w:marRight w:val="0"/>
      <w:marTop w:val="0"/>
      <w:marBottom w:val="0"/>
      <w:divBdr>
        <w:top w:val="none" w:sz="0" w:space="0" w:color="auto"/>
        <w:left w:val="none" w:sz="0" w:space="0" w:color="auto"/>
        <w:bottom w:val="none" w:sz="0" w:space="0" w:color="auto"/>
        <w:right w:val="none" w:sz="0" w:space="0" w:color="auto"/>
      </w:divBdr>
    </w:div>
    <w:div w:id="1566336787">
      <w:bodyDiv w:val="1"/>
      <w:marLeft w:val="0"/>
      <w:marRight w:val="0"/>
      <w:marTop w:val="0"/>
      <w:marBottom w:val="0"/>
      <w:divBdr>
        <w:top w:val="none" w:sz="0" w:space="0" w:color="auto"/>
        <w:left w:val="none" w:sz="0" w:space="0" w:color="auto"/>
        <w:bottom w:val="none" w:sz="0" w:space="0" w:color="auto"/>
        <w:right w:val="none" w:sz="0" w:space="0" w:color="auto"/>
      </w:divBdr>
    </w:div>
    <w:div w:id="1569801005">
      <w:bodyDiv w:val="1"/>
      <w:marLeft w:val="0"/>
      <w:marRight w:val="0"/>
      <w:marTop w:val="0"/>
      <w:marBottom w:val="0"/>
      <w:divBdr>
        <w:top w:val="none" w:sz="0" w:space="0" w:color="auto"/>
        <w:left w:val="none" w:sz="0" w:space="0" w:color="auto"/>
        <w:bottom w:val="none" w:sz="0" w:space="0" w:color="auto"/>
        <w:right w:val="none" w:sz="0" w:space="0" w:color="auto"/>
      </w:divBdr>
    </w:div>
    <w:div w:id="1572233273">
      <w:bodyDiv w:val="1"/>
      <w:marLeft w:val="0"/>
      <w:marRight w:val="0"/>
      <w:marTop w:val="0"/>
      <w:marBottom w:val="0"/>
      <w:divBdr>
        <w:top w:val="none" w:sz="0" w:space="0" w:color="auto"/>
        <w:left w:val="none" w:sz="0" w:space="0" w:color="auto"/>
        <w:bottom w:val="none" w:sz="0" w:space="0" w:color="auto"/>
        <w:right w:val="none" w:sz="0" w:space="0" w:color="auto"/>
      </w:divBdr>
    </w:div>
    <w:div w:id="1572348230">
      <w:bodyDiv w:val="1"/>
      <w:marLeft w:val="0"/>
      <w:marRight w:val="0"/>
      <w:marTop w:val="0"/>
      <w:marBottom w:val="0"/>
      <w:divBdr>
        <w:top w:val="none" w:sz="0" w:space="0" w:color="auto"/>
        <w:left w:val="none" w:sz="0" w:space="0" w:color="auto"/>
        <w:bottom w:val="none" w:sz="0" w:space="0" w:color="auto"/>
        <w:right w:val="none" w:sz="0" w:space="0" w:color="auto"/>
      </w:divBdr>
    </w:div>
    <w:div w:id="1572694765">
      <w:bodyDiv w:val="1"/>
      <w:marLeft w:val="0"/>
      <w:marRight w:val="0"/>
      <w:marTop w:val="0"/>
      <w:marBottom w:val="0"/>
      <w:divBdr>
        <w:top w:val="none" w:sz="0" w:space="0" w:color="auto"/>
        <w:left w:val="none" w:sz="0" w:space="0" w:color="auto"/>
        <w:bottom w:val="none" w:sz="0" w:space="0" w:color="auto"/>
        <w:right w:val="none" w:sz="0" w:space="0" w:color="auto"/>
      </w:divBdr>
    </w:div>
    <w:div w:id="1578317680">
      <w:bodyDiv w:val="1"/>
      <w:marLeft w:val="0"/>
      <w:marRight w:val="0"/>
      <w:marTop w:val="0"/>
      <w:marBottom w:val="0"/>
      <w:divBdr>
        <w:top w:val="none" w:sz="0" w:space="0" w:color="auto"/>
        <w:left w:val="none" w:sz="0" w:space="0" w:color="auto"/>
        <w:bottom w:val="none" w:sz="0" w:space="0" w:color="auto"/>
        <w:right w:val="none" w:sz="0" w:space="0" w:color="auto"/>
      </w:divBdr>
    </w:div>
    <w:div w:id="1580676920">
      <w:bodyDiv w:val="1"/>
      <w:marLeft w:val="0"/>
      <w:marRight w:val="0"/>
      <w:marTop w:val="0"/>
      <w:marBottom w:val="0"/>
      <w:divBdr>
        <w:top w:val="none" w:sz="0" w:space="0" w:color="auto"/>
        <w:left w:val="none" w:sz="0" w:space="0" w:color="auto"/>
        <w:bottom w:val="none" w:sz="0" w:space="0" w:color="auto"/>
        <w:right w:val="none" w:sz="0" w:space="0" w:color="auto"/>
      </w:divBdr>
    </w:div>
    <w:div w:id="1583490987">
      <w:bodyDiv w:val="1"/>
      <w:marLeft w:val="0"/>
      <w:marRight w:val="0"/>
      <w:marTop w:val="0"/>
      <w:marBottom w:val="0"/>
      <w:divBdr>
        <w:top w:val="none" w:sz="0" w:space="0" w:color="auto"/>
        <w:left w:val="none" w:sz="0" w:space="0" w:color="auto"/>
        <w:bottom w:val="none" w:sz="0" w:space="0" w:color="auto"/>
        <w:right w:val="none" w:sz="0" w:space="0" w:color="auto"/>
      </w:divBdr>
    </w:div>
    <w:div w:id="1583757710">
      <w:bodyDiv w:val="1"/>
      <w:marLeft w:val="0"/>
      <w:marRight w:val="0"/>
      <w:marTop w:val="0"/>
      <w:marBottom w:val="0"/>
      <w:divBdr>
        <w:top w:val="none" w:sz="0" w:space="0" w:color="auto"/>
        <w:left w:val="none" w:sz="0" w:space="0" w:color="auto"/>
        <w:bottom w:val="none" w:sz="0" w:space="0" w:color="auto"/>
        <w:right w:val="none" w:sz="0" w:space="0" w:color="auto"/>
      </w:divBdr>
    </w:div>
    <w:div w:id="1584875572">
      <w:bodyDiv w:val="1"/>
      <w:marLeft w:val="0"/>
      <w:marRight w:val="0"/>
      <w:marTop w:val="0"/>
      <w:marBottom w:val="0"/>
      <w:divBdr>
        <w:top w:val="none" w:sz="0" w:space="0" w:color="auto"/>
        <w:left w:val="none" w:sz="0" w:space="0" w:color="auto"/>
        <w:bottom w:val="none" w:sz="0" w:space="0" w:color="auto"/>
        <w:right w:val="none" w:sz="0" w:space="0" w:color="auto"/>
      </w:divBdr>
    </w:div>
    <w:div w:id="1586063943">
      <w:bodyDiv w:val="1"/>
      <w:marLeft w:val="0"/>
      <w:marRight w:val="0"/>
      <w:marTop w:val="0"/>
      <w:marBottom w:val="0"/>
      <w:divBdr>
        <w:top w:val="none" w:sz="0" w:space="0" w:color="auto"/>
        <w:left w:val="none" w:sz="0" w:space="0" w:color="auto"/>
        <w:bottom w:val="none" w:sz="0" w:space="0" w:color="auto"/>
        <w:right w:val="none" w:sz="0" w:space="0" w:color="auto"/>
      </w:divBdr>
    </w:div>
    <w:div w:id="1589149177">
      <w:bodyDiv w:val="1"/>
      <w:marLeft w:val="0"/>
      <w:marRight w:val="0"/>
      <w:marTop w:val="0"/>
      <w:marBottom w:val="0"/>
      <w:divBdr>
        <w:top w:val="none" w:sz="0" w:space="0" w:color="auto"/>
        <w:left w:val="none" w:sz="0" w:space="0" w:color="auto"/>
        <w:bottom w:val="none" w:sz="0" w:space="0" w:color="auto"/>
        <w:right w:val="none" w:sz="0" w:space="0" w:color="auto"/>
      </w:divBdr>
    </w:div>
    <w:div w:id="1590849420">
      <w:bodyDiv w:val="1"/>
      <w:marLeft w:val="0"/>
      <w:marRight w:val="0"/>
      <w:marTop w:val="0"/>
      <w:marBottom w:val="0"/>
      <w:divBdr>
        <w:top w:val="none" w:sz="0" w:space="0" w:color="auto"/>
        <w:left w:val="none" w:sz="0" w:space="0" w:color="auto"/>
        <w:bottom w:val="none" w:sz="0" w:space="0" w:color="auto"/>
        <w:right w:val="none" w:sz="0" w:space="0" w:color="auto"/>
      </w:divBdr>
    </w:div>
    <w:div w:id="1605457580">
      <w:bodyDiv w:val="1"/>
      <w:marLeft w:val="0"/>
      <w:marRight w:val="0"/>
      <w:marTop w:val="0"/>
      <w:marBottom w:val="0"/>
      <w:divBdr>
        <w:top w:val="none" w:sz="0" w:space="0" w:color="auto"/>
        <w:left w:val="none" w:sz="0" w:space="0" w:color="auto"/>
        <w:bottom w:val="none" w:sz="0" w:space="0" w:color="auto"/>
        <w:right w:val="none" w:sz="0" w:space="0" w:color="auto"/>
      </w:divBdr>
    </w:div>
    <w:div w:id="1609506289">
      <w:bodyDiv w:val="1"/>
      <w:marLeft w:val="0"/>
      <w:marRight w:val="0"/>
      <w:marTop w:val="0"/>
      <w:marBottom w:val="0"/>
      <w:divBdr>
        <w:top w:val="none" w:sz="0" w:space="0" w:color="auto"/>
        <w:left w:val="none" w:sz="0" w:space="0" w:color="auto"/>
        <w:bottom w:val="none" w:sz="0" w:space="0" w:color="auto"/>
        <w:right w:val="none" w:sz="0" w:space="0" w:color="auto"/>
      </w:divBdr>
    </w:div>
    <w:div w:id="1612080474">
      <w:bodyDiv w:val="1"/>
      <w:marLeft w:val="0"/>
      <w:marRight w:val="0"/>
      <w:marTop w:val="0"/>
      <w:marBottom w:val="0"/>
      <w:divBdr>
        <w:top w:val="none" w:sz="0" w:space="0" w:color="auto"/>
        <w:left w:val="none" w:sz="0" w:space="0" w:color="auto"/>
        <w:bottom w:val="none" w:sz="0" w:space="0" w:color="auto"/>
        <w:right w:val="none" w:sz="0" w:space="0" w:color="auto"/>
      </w:divBdr>
    </w:div>
    <w:div w:id="1619291004">
      <w:bodyDiv w:val="1"/>
      <w:marLeft w:val="0"/>
      <w:marRight w:val="0"/>
      <w:marTop w:val="0"/>
      <w:marBottom w:val="0"/>
      <w:divBdr>
        <w:top w:val="none" w:sz="0" w:space="0" w:color="auto"/>
        <w:left w:val="none" w:sz="0" w:space="0" w:color="auto"/>
        <w:bottom w:val="none" w:sz="0" w:space="0" w:color="auto"/>
        <w:right w:val="none" w:sz="0" w:space="0" w:color="auto"/>
      </w:divBdr>
    </w:div>
    <w:div w:id="1619599815">
      <w:bodyDiv w:val="1"/>
      <w:marLeft w:val="0"/>
      <w:marRight w:val="0"/>
      <w:marTop w:val="0"/>
      <w:marBottom w:val="0"/>
      <w:divBdr>
        <w:top w:val="none" w:sz="0" w:space="0" w:color="auto"/>
        <w:left w:val="none" w:sz="0" w:space="0" w:color="auto"/>
        <w:bottom w:val="none" w:sz="0" w:space="0" w:color="auto"/>
        <w:right w:val="none" w:sz="0" w:space="0" w:color="auto"/>
      </w:divBdr>
    </w:div>
    <w:div w:id="1622305190">
      <w:bodyDiv w:val="1"/>
      <w:marLeft w:val="0"/>
      <w:marRight w:val="0"/>
      <w:marTop w:val="0"/>
      <w:marBottom w:val="0"/>
      <w:divBdr>
        <w:top w:val="none" w:sz="0" w:space="0" w:color="auto"/>
        <w:left w:val="none" w:sz="0" w:space="0" w:color="auto"/>
        <w:bottom w:val="none" w:sz="0" w:space="0" w:color="auto"/>
        <w:right w:val="none" w:sz="0" w:space="0" w:color="auto"/>
      </w:divBdr>
    </w:div>
    <w:div w:id="1626539152">
      <w:bodyDiv w:val="1"/>
      <w:marLeft w:val="0"/>
      <w:marRight w:val="0"/>
      <w:marTop w:val="0"/>
      <w:marBottom w:val="0"/>
      <w:divBdr>
        <w:top w:val="none" w:sz="0" w:space="0" w:color="auto"/>
        <w:left w:val="none" w:sz="0" w:space="0" w:color="auto"/>
        <w:bottom w:val="none" w:sz="0" w:space="0" w:color="auto"/>
        <w:right w:val="none" w:sz="0" w:space="0" w:color="auto"/>
      </w:divBdr>
    </w:div>
    <w:div w:id="1626815598">
      <w:bodyDiv w:val="1"/>
      <w:marLeft w:val="0"/>
      <w:marRight w:val="0"/>
      <w:marTop w:val="0"/>
      <w:marBottom w:val="0"/>
      <w:divBdr>
        <w:top w:val="none" w:sz="0" w:space="0" w:color="auto"/>
        <w:left w:val="none" w:sz="0" w:space="0" w:color="auto"/>
        <w:bottom w:val="none" w:sz="0" w:space="0" w:color="auto"/>
        <w:right w:val="none" w:sz="0" w:space="0" w:color="auto"/>
      </w:divBdr>
    </w:div>
    <w:div w:id="1628314845">
      <w:bodyDiv w:val="1"/>
      <w:marLeft w:val="0"/>
      <w:marRight w:val="0"/>
      <w:marTop w:val="0"/>
      <w:marBottom w:val="0"/>
      <w:divBdr>
        <w:top w:val="none" w:sz="0" w:space="0" w:color="auto"/>
        <w:left w:val="none" w:sz="0" w:space="0" w:color="auto"/>
        <w:bottom w:val="none" w:sz="0" w:space="0" w:color="auto"/>
        <w:right w:val="none" w:sz="0" w:space="0" w:color="auto"/>
      </w:divBdr>
    </w:div>
    <w:div w:id="1628970098">
      <w:bodyDiv w:val="1"/>
      <w:marLeft w:val="0"/>
      <w:marRight w:val="0"/>
      <w:marTop w:val="0"/>
      <w:marBottom w:val="0"/>
      <w:divBdr>
        <w:top w:val="none" w:sz="0" w:space="0" w:color="auto"/>
        <w:left w:val="none" w:sz="0" w:space="0" w:color="auto"/>
        <w:bottom w:val="none" w:sz="0" w:space="0" w:color="auto"/>
        <w:right w:val="none" w:sz="0" w:space="0" w:color="auto"/>
      </w:divBdr>
    </w:div>
    <w:div w:id="1630209196">
      <w:bodyDiv w:val="1"/>
      <w:marLeft w:val="0"/>
      <w:marRight w:val="0"/>
      <w:marTop w:val="0"/>
      <w:marBottom w:val="0"/>
      <w:divBdr>
        <w:top w:val="none" w:sz="0" w:space="0" w:color="auto"/>
        <w:left w:val="none" w:sz="0" w:space="0" w:color="auto"/>
        <w:bottom w:val="none" w:sz="0" w:space="0" w:color="auto"/>
        <w:right w:val="none" w:sz="0" w:space="0" w:color="auto"/>
      </w:divBdr>
    </w:div>
    <w:div w:id="1634022878">
      <w:bodyDiv w:val="1"/>
      <w:marLeft w:val="0"/>
      <w:marRight w:val="0"/>
      <w:marTop w:val="0"/>
      <w:marBottom w:val="0"/>
      <w:divBdr>
        <w:top w:val="none" w:sz="0" w:space="0" w:color="auto"/>
        <w:left w:val="none" w:sz="0" w:space="0" w:color="auto"/>
        <w:bottom w:val="none" w:sz="0" w:space="0" w:color="auto"/>
        <w:right w:val="none" w:sz="0" w:space="0" w:color="auto"/>
      </w:divBdr>
    </w:div>
    <w:div w:id="1634170285">
      <w:bodyDiv w:val="1"/>
      <w:marLeft w:val="0"/>
      <w:marRight w:val="0"/>
      <w:marTop w:val="0"/>
      <w:marBottom w:val="0"/>
      <w:divBdr>
        <w:top w:val="none" w:sz="0" w:space="0" w:color="auto"/>
        <w:left w:val="none" w:sz="0" w:space="0" w:color="auto"/>
        <w:bottom w:val="none" w:sz="0" w:space="0" w:color="auto"/>
        <w:right w:val="none" w:sz="0" w:space="0" w:color="auto"/>
      </w:divBdr>
    </w:div>
    <w:div w:id="1637759412">
      <w:bodyDiv w:val="1"/>
      <w:marLeft w:val="0"/>
      <w:marRight w:val="0"/>
      <w:marTop w:val="0"/>
      <w:marBottom w:val="0"/>
      <w:divBdr>
        <w:top w:val="none" w:sz="0" w:space="0" w:color="auto"/>
        <w:left w:val="none" w:sz="0" w:space="0" w:color="auto"/>
        <w:bottom w:val="none" w:sz="0" w:space="0" w:color="auto"/>
        <w:right w:val="none" w:sz="0" w:space="0" w:color="auto"/>
      </w:divBdr>
    </w:div>
    <w:div w:id="1637832521">
      <w:bodyDiv w:val="1"/>
      <w:marLeft w:val="0"/>
      <w:marRight w:val="0"/>
      <w:marTop w:val="0"/>
      <w:marBottom w:val="0"/>
      <w:divBdr>
        <w:top w:val="none" w:sz="0" w:space="0" w:color="auto"/>
        <w:left w:val="none" w:sz="0" w:space="0" w:color="auto"/>
        <w:bottom w:val="none" w:sz="0" w:space="0" w:color="auto"/>
        <w:right w:val="none" w:sz="0" w:space="0" w:color="auto"/>
      </w:divBdr>
    </w:div>
    <w:div w:id="1651904126">
      <w:bodyDiv w:val="1"/>
      <w:marLeft w:val="0"/>
      <w:marRight w:val="0"/>
      <w:marTop w:val="0"/>
      <w:marBottom w:val="0"/>
      <w:divBdr>
        <w:top w:val="none" w:sz="0" w:space="0" w:color="auto"/>
        <w:left w:val="none" w:sz="0" w:space="0" w:color="auto"/>
        <w:bottom w:val="none" w:sz="0" w:space="0" w:color="auto"/>
        <w:right w:val="none" w:sz="0" w:space="0" w:color="auto"/>
      </w:divBdr>
    </w:div>
    <w:div w:id="1652977455">
      <w:bodyDiv w:val="1"/>
      <w:marLeft w:val="0"/>
      <w:marRight w:val="0"/>
      <w:marTop w:val="0"/>
      <w:marBottom w:val="0"/>
      <w:divBdr>
        <w:top w:val="none" w:sz="0" w:space="0" w:color="auto"/>
        <w:left w:val="none" w:sz="0" w:space="0" w:color="auto"/>
        <w:bottom w:val="none" w:sz="0" w:space="0" w:color="auto"/>
        <w:right w:val="none" w:sz="0" w:space="0" w:color="auto"/>
      </w:divBdr>
    </w:div>
    <w:div w:id="1656252667">
      <w:bodyDiv w:val="1"/>
      <w:marLeft w:val="0"/>
      <w:marRight w:val="0"/>
      <w:marTop w:val="0"/>
      <w:marBottom w:val="0"/>
      <w:divBdr>
        <w:top w:val="none" w:sz="0" w:space="0" w:color="auto"/>
        <w:left w:val="none" w:sz="0" w:space="0" w:color="auto"/>
        <w:bottom w:val="none" w:sz="0" w:space="0" w:color="auto"/>
        <w:right w:val="none" w:sz="0" w:space="0" w:color="auto"/>
      </w:divBdr>
    </w:div>
    <w:div w:id="1659531788">
      <w:bodyDiv w:val="1"/>
      <w:marLeft w:val="0"/>
      <w:marRight w:val="0"/>
      <w:marTop w:val="0"/>
      <w:marBottom w:val="0"/>
      <w:divBdr>
        <w:top w:val="none" w:sz="0" w:space="0" w:color="auto"/>
        <w:left w:val="none" w:sz="0" w:space="0" w:color="auto"/>
        <w:bottom w:val="none" w:sz="0" w:space="0" w:color="auto"/>
        <w:right w:val="none" w:sz="0" w:space="0" w:color="auto"/>
      </w:divBdr>
    </w:div>
    <w:div w:id="1667130190">
      <w:bodyDiv w:val="1"/>
      <w:marLeft w:val="0"/>
      <w:marRight w:val="0"/>
      <w:marTop w:val="0"/>
      <w:marBottom w:val="0"/>
      <w:divBdr>
        <w:top w:val="none" w:sz="0" w:space="0" w:color="auto"/>
        <w:left w:val="none" w:sz="0" w:space="0" w:color="auto"/>
        <w:bottom w:val="none" w:sz="0" w:space="0" w:color="auto"/>
        <w:right w:val="none" w:sz="0" w:space="0" w:color="auto"/>
      </w:divBdr>
    </w:div>
    <w:div w:id="1670479703">
      <w:bodyDiv w:val="1"/>
      <w:marLeft w:val="0"/>
      <w:marRight w:val="0"/>
      <w:marTop w:val="0"/>
      <w:marBottom w:val="0"/>
      <w:divBdr>
        <w:top w:val="none" w:sz="0" w:space="0" w:color="auto"/>
        <w:left w:val="none" w:sz="0" w:space="0" w:color="auto"/>
        <w:bottom w:val="none" w:sz="0" w:space="0" w:color="auto"/>
        <w:right w:val="none" w:sz="0" w:space="0" w:color="auto"/>
      </w:divBdr>
    </w:div>
    <w:div w:id="1675258904">
      <w:bodyDiv w:val="1"/>
      <w:marLeft w:val="0"/>
      <w:marRight w:val="0"/>
      <w:marTop w:val="0"/>
      <w:marBottom w:val="0"/>
      <w:divBdr>
        <w:top w:val="none" w:sz="0" w:space="0" w:color="auto"/>
        <w:left w:val="none" w:sz="0" w:space="0" w:color="auto"/>
        <w:bottom w:val="none" w:sz="0" w:space="0" w:color="auto"/>
        <w:right w:val="none" w:sz="0" w:space="0" w:color="auto"/>
      </w:divBdr>
    </w:div>
    <w:div w:id="1681395878">
      <w:bodyDiv w:val="1"/>
      <w:marLeft w:val="0"/>
      <w:marRight w:val="0"/>
      <w:marTop w:val="0"/>
      <w:marBottom w:val="0"/>
      <w:divBdr>
        <w:top w:val="none" w:sz="0" w:space="0" w:color="auto"/>
        <w:left w:val="none" w:sz="0" w:space="0" w:color="auto"/>
        <w:bottom w:val="none" w:sz="0" w:space="0" w:color="auto"/>
        <w:right w:val="none" w:sz="0" w:space="0" w:color="auto"/>
      </w:divBdr>
    </w:div>
    <w:div w:id="1682050678">
      <w:bodyDiv w:val="1"/>
      <w:marLeft w:val="0"/>
      <w:marRight w:val="0"/>
      <w:marTop w:val="0"/>
      <w:marBottom w:val="0"/>
      <w:divBdr>
        <w:top w:val="none" w:sz="0" w:space="0" w:color="auto"/>
        <w:left w:val="none" w:sz="0" w:space="0" w:color="auto"/>
        <w:bottom w:val="none" w:sz="0" w:space="0" w:color="auto"/>
        <w:right w:val="none" w:sz="0" w:space="0" w:color="auto"/>
      </w:divBdr>
    </w:div>
    <w:div w:id="1682467794">
      <w:bodyDiv w:val="1"/>
      <w:marLeft w:val="0"/>
      <w:marRight w:val="0"/>
      <w:marTop w:val="0"/>
      <w:marBottom w:val="0"/>
      <w:divBdr>
        <w:top w:val="none" w:sz="0" w:space="0" w:color="auto"/>
        <w:left w:val="none" w:sz="0" w:space="0" w:color="auto"/>
        <w:bottom w:val="none" w:sz="0" w:space="0" w:color="auto"/>
        <w:right w:val="none" w:sz="0" w:space="0" w:color="auto"/>
      </w:divBdr>
    </w:div>
    <w:div w:id="1686327787">
      <w:bodyDiv w:val="1"/>
      <w:marLeft w:val="0"/>
      <w:marRight w:val="0"/>
      <w:marTop w:val="0"/>
      <w:marBottom w:val="0"/>
      <w:divBdr>
        <w:top w:val="none" w:sz="0" w:space="0" w:color="auto"/>
        <w:left w:val="none" w:sz="0" w:space="0" w:color="auto"/>
        <w:bottom w:val="none" w:sz="0" w:space="0" w:color="auto"/>
        <w:right w:val="none" w:sz="0" w:space="0" w:color="auto"/>
      </w:divBdr>
    </w:div>
    <w:div w:id="1687361589">
      <w:bodyDiv w:val="1"/>
      <w:marLeft w:val="0"/>
      <w:marRight w:val="0"/>
      <w:marTop w:val="0"/>
      <w:marBottom w:val="0"/>
      <w:divBdr>
        <w:top w:val="none" w:sz="0" w:space="0" w:color="auto"/>
        <w:left w:val="none" w:sz="0" w:space="0" w:color="auto"/>
        <w:bottom w:val="none" w:sz="0" w:space="0" w:color="auto"/>
        <w:right w:val="none" w:sz="0" w:space="0" w:color="auto"/>
      </w:divBdr>
    </w:div>
    <w:div w:id="1688751963">
      <w:bodyDiv w:val="1"/>
      <w:marLeft w:val="0"/>
      <w:marRight w:val="0"/>
      <w:marTop w:val="0"/>
      <w:marBottom w:val="0"/>
      <w:divBdr>
        <w:top w:val="none" w:sz="0" w:space="0" w:color="auto"/>
        <w:left w:val="none" w:sz="0" w:space="0" w:color="auto"/>
        <w:bottom w:val="none" w:sz="0" w:space="0" w:color="auto"/>
        <w:right w:val="none" w:sz="0" w:space="0" w:color="auto"/>
      </w:divBdr>
    </w:div>
    <w:div w:id="1689671601">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12655871">
      <w:bodyDiv w:val="1"/>
      <w:marLeft w:val="0"/>
      <w:marRight w:val="0"/>
      <w:marTop w:val="0"/>
      <w:marBottom w:val="0"/>
      <w:divBdr>
        <w:top w:val="none" w:sz="0" w:space="0" w:color="auto"/>
        <w:left w:val="none" w:sz="0" w:space="0" w:color="auto"/>
        <w:bottom w:val="none" w:sz="0" w:space="0" w:color="auto"/>
        <w:right w:val="none" w:sz="0" w:space="0" w:color="auto"/>
      </w:divBdr>
    </w:div>
    <w:div w:id="1717194054">
      <w:bodyDiv w:val="1"/>
      <w:marLeft w:val="0"/>
      <w:marRight w:val="0"/>
      <w:marTop w:val="0"/>
      <w:marBottom w:val="0"/>
      <w:divBdr>
        <w:top w:val="none" w:sz="0" w:space="0" w:color="auto"/>
        <w:left w:val="none" w:sz="0" w:space="0" w:color="auto"/>
        <w:bottom w:val="none" w:sz="0" w:space="0" w:color="auto"/>
        <w:right w:val="none" w:sz="0" w:space="0" w:color="auto"/>
      </w:divBdr>
    </w:div>
    <w:div w:id="1718042837">
      <w:bodyDiv w:val="1"/>
      <w:marLeft w:val="0"/>
      <w:marRight w:val="0"/>
      <w:marTop w:val="0"/>
      <w:marBottom w:val="0"/>
      <w:divBdr>
        <w:top w:val="none" w:sz="0" w:space="0" w:color="auto"/>
        <w:left w:val="none" w:sz="0" w:space="0" w:color="auto"/>
        <w:bottom w:val="none" w:sz="0" w:space="0" w:color="auto"/>
        <w:right w:val="none" w:sz="0" w:space="0" w:color="auto"/>
      </w:divBdr>
    </w:div>
    <w:div w:id="1718241476">
      <w:bodyDiv w:val="1"/>
      <w:marLeft w:val="0"/>
      <w:marRight w:val="0"/>
      <w:marTop w:val="0"/>
      <w:marBottom w:val="0"/>
      <w:divBdr>
        <w:top w:val="none" w:sz="0" w:space="0" w:color="auto"/>
        <w:left w:val="none" w:sz="0" w:space="0" w:color="auto"/>
        <w:bottom w:val="none" w:sz="0" w:space="0" w:color="auto"/>
        <w:right w:val="none" w:sz="0" w:space="0" w:color="auto"/>
      </w:divBdr>
    </w:div>
    <w:div w:id="1719402957">
      <w:bodyDiv w:val="1"/>
      <w:marLeft w:val="0"/>
      <w:marRight w:val="0"/>
      <w:marTop w:val="0"/>
      <w:marBottom w:val="0"/>
      <w:divBdr>
        <w:top w:val="none" w:sz="0" w:space="0" w:color="auto"/>
        <w:left w:val="none" w:sz="0" w:space="0" w:color="auto"/>
        <w:bottom w:val="none" w:sz="0" w:space="0" w:color="auto"/>
        <w:right w:val="none" w:sz="0" w:space="0" w:color="auto"/>
      </w:divBdr>
    </w:div>
    <w:div w:id="1724057503">
      <w:bodyDiv w:val="1"/>
      <w:marLeft w:val="0"/>
      <w:marRight w:val="0"/>
      <w:marTop w:val="0"/>
      <w:marBottom w:val="0"/>
      <w:divBdr>
        <w:top w:val="none" w:sz="0" w:space="0" w:color="auto"/>
        <w:left w:val="none" w:sz="0" w:space="0" w:color="auto"/>
        <w:bottom w:val="none" w:sz="0" w:space="0" w:color="auto"/>
        <w:right w:val="none" w:sz="0" w:space="0" w:color="auto"/>
      </w:divBdr>
    </w:div>
    <w:div w:id="1724211981">
      <w:bodyDiv w:val="1"/>
      <w:marLeft w:val="0"/>
      <w:marRight w:val="0"/>
      <w:marTop w:val="0"/>
      <w:marBottom w:val="0"/>
      <w:divBdr>
        <w:top w:val="none" w:sz="0" w:space="0" w:color="auto"/>
        <w:left w:val="none" w:sz="0" w:space="0" w:color="auto"/>
        <w:bottom w:val="none" w:sz="0" w:space="0" w:color="auto"/>
        <w:right w:val="none" w:sz="0" w:space="0" w:color="auto"/>
      </w:divBdr>
    </w:div>
    <w:div w:id="1725176773">
      <w:bodyDiv w:val="1"/>
      <w:marLeft w:val="0"/>
      <w:marRight w:val="0"/>
      <w:marTop w:val="0"/>
      <w:marBottom w:val="0"/>
      <w:divBdr>
        <w:top w:val="none" w:sz="0" w:space="0" w:color="auto"/>
        <w:left w:val="none" w:sz="0" w:space="0" w:color="auto"/>
        <w:bottom w:val="none" w:sz="0" w:space="0" w:color="auto"/>
        <w:right w:val="none" w:sz="0" w:space="0" w:color="auto"/>
      </w:divBdr>
    </w:div>
    <w:div w:id="1731074156">
      <w:bodyDiv w:val="1"/>
      <w:marLeft w:val="0"/>
      <w:marRight w:val="0"/>
      <w:marTop w:val="0"/>
      <w:marBottom w:val="0"/>
      <w:divBdr>
        <w:top w:val="none" w:sz="0" w:space="0" w:color="auto"/>
        <w:left w:val="none" w:sz="0" w:space="0" w:color="auto"/>
        <w:bottom w:val="none" w:sz="0" w:space="0" w:color="auto"/>
        <w:right w:val="none" w:sz="0" w:space="0" w:color="auto"/>
      </w:divBdr>
    </w:div>
    <w:div w:id="1731877422">
      <w:bodyDiv w:val="1"/>
      <w:marLeft w:val="0"/>
      <w:marRight w:val="0"/>
      <w:marTop w:val="0"/>
      <w:marBottom w:val="0"/>
      <w:divBdr>
        <w:top w:val="none" w:sz="0" w:space="0" w:color="auto"/>
        <w:left w:val="none" w:sz="0" w:space="0" w:color="auto"/>
        <w:bottom w:val="none" w:sz="0" w:space="0" w:color="auto"/>
        <w:right w:val="none" w:sz="0" w:space="0" w:color="auto"/>
      </w:divBdr>
    </w:div>
    <w:div w:id="1735929651">
      <w:bodyDiv w:val="1"/>
      <w:marLeft w:val="0"/>
      <w:marRight w:val="0"/>
      <w:marTop w:val="0"/>
      <w:marBottom w:val="0"/>
      <w:divBdr>
        <w:top w:val="none" w:sz="0" w:space="0" w:color="auto"/>
        <w:left w:val="none" w:sz="0" w:space="0" w:color="auto"/>
        <w:bottom w:val="none" w:sz="0" w:space="0" w:color="auto"/>
        <w:right w:val="none" w:sz="0" w:space="0" w:color="auto"/>
      </w:divBdr>
    </w:div>
    <w:div w:id="1742676581">
      <w:bodyDiv w:val="1"/>
      <w:marLeft w:val="0"/>
      <w:marRight w:val="0"/>
      <w:marTop w:val="0"/>
      <w:marBottom w:val="0"/>
      <w:divBdr>
        <w:top w:val="none" w:sz="0" w:space="0" w:color="auto"/>
        <w:left w:val="none" w:sz="0" w:space="0" w:color="auto"/>
        <w:bottom w:val="none" w:sz="0" w:space="0" w:color="auto"/>
        <w:right w:val="none" w:sz="0" w:space="0" w:color="auto"/>
      </w:divBdr>
    </w:div>
    <w:div w:id="1754471758">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774931752">
      <w:bodyDiv w:val="1"/>
      <w:marLeft w:val="0"/>
      <w:marRight w:val="0"/>
      <w:marTop w:val="0"/>
      <w:marBottom w:val="0"/>
      <w:divBdr>
        <w:top w:val="none" w:sz="0" w:space="0" w:color="auto"/>
        <w:left w:val="none" w:sz="0" w:space="0" w:color="auto"/>
        <w:bottom w:val="none" w:sz="0" w:space="0" w:color="auto"/>
        <w:right w:val="none" w:sz="0" w:space="0" w:color="auto"/>
      </w:divBdr>
    </w:div>
    <w:div w:id="1778136146">
      <w:bodyDiv w:val="1"/>
      <w:marLeft w:val="0"/>
      <w:marRight w:val="0"/>
      <w:marTop w:val="0"/>
      <w:marBottom w:val="0"/>
      <w:divBdr>
        <w:top w:val="none" w:sz="0" w:space="0" w:color="auto"/>
        <w:left w:val="none" w:sz="0" w:space="0" w:color="auto"/>
        <w:bottom w:val="none" w:sz="0" w:space="0" w:color="auto"/>
        <w:right w:val="none" w:sz="0" w:space="0" w:color="auto"/>
      </w:divBdr>
    </w:div>
    <w:div w:id="1782794206">
      <w:bodyDiv w:val="1"/>
      <w:marLeft w:val="0"/>
      <w:marRight w:val="0"/>
      <w:marTop w:val="0"/>
      <w:marBottom w:val="0"/>
      <w:divBdr>
        <w:top w:val="none" w:sz="0" w:space="0" w:color="auto"/>
        <w:left w:val="none" w:sz="0" w:space="0" w:color="auto"/>
        <w:bottom w:val="none" w:sz="0" w:space="0" w:color="auto"/>
        <w:right w:val="none" w:sz="0" w:space="0" w:color="auto"/>
      </w:divBdr>
    </w:div>
    <w:div w:id="1784226814">
      <w:bodyDiv w:val="1"/>
      <w:marLeft w:val="0"/>
      <w:marRight w:val="0"/>
      <w:marTop w:val="0"/>
      <w:marBottom w:val="0"/>
      <w:divBdr>
        <w:top w:val="none" w:sz="0" w:space="0" w:color="auto"/>
        <w:left w:val="none" w:sz="0" w:space="0" w:color="auto"/>
        <w:bottom w:val="none" w:sz="0" w:space="0" w:color="auto"/>
        <w:right w:val="none" w:sz="0" w:space="0" w:color="auto"/>
      </w:divBdr>
    </w:div>
    <w:div w:id="1785491688">
      <w:bodyDiv w:val="1"/>
      <w:marLeft w:val="0"/>
      <w:marRight w:val="0"/>
      <w:marTop w:val="0"/>
      <w:marBottom w:val="0"/>
      <w:divBdr>
        <w:top w:val="none" w:sz="0" w:space="0" w:color="auto"/>
        <w:left w:val="none" w:sz="0" w:space="0" w:color="auto"/>
        <w:bottom w:val="none" w:sz="0" w:space="0" w:color="auto"/>
        <w:right w:val="none" w:sz="0" w:space="0" w:color="auto"/>
      </w:divBdr>
    </w:div>
    <w:div w:id="1789617922">
      <w:bodyDiv w:val="1"/>
      <w:marLeft w:val="0"/>
      <w:marRight w:val="0"/>
      <w:marTop w:val="0"/>
      <w:marBottom w:val="0"/>
      <w:divBdr>
        <w:top w:val="none" w:sz="0" w:space="0" w:color="auto"/>
        <w:left w:val="none" w:sz="0" w:space="0" w:color="auto"/>
        <w:bottom w:val="none" w:sz="0" w:space="0" w:color="auto"/>
        <w:right w:val="none" w:sz="0" w:space="0" w:color="auto"/>
      </w:divBdr>
    </w:div>
    <w:div w:id="1790737488">
      <w:bodyDiv w:val="1"/>
      <w:marLeft w:val="0"/>
      <w:marRight w:val="0"/>
      <w:marTop w:val="0"/>
      <w:marBottom w:val="0"/>
      <w:divBdr>
        <w:top w:val="none" w:sz="0" w:space="0" w:color="auto"/>
        <w:left w:val="none" w:sz="0" w:space="0" w:color="auto"/>
        <w:bottom w:val="none" w:sz="0" w:space="0" w:color="auto"/>
        <w:right w:val="none" w:sz="0" w:space="0" w:color="auto"/>
      </w:divBdr>
    </w:div>
    <w:div w:id="1792162068">
      <w:bodyDiv w:val="1"/>
      <w:marLeft w:val="0"/>
      <w:marRight w:val="0"/>
      <w:marTop w:val="0"/>
      <w:marBottom w:val="0"/>
      <w:divBdr>
        <w:top w:val="none" w:sz="0" w:space="0" w:color="auto"/>
        <w:left w:val="none" w:sz="0" w:space="0" w:color="auto"/>
        <w:bottom w:val="none" w:sz="0" w:space="0" w:color="auto"/>
        <w:right w:val="none" w:sz="0" w:space="0" w:color="auto"/>
      </w:divBdr>
    </w:div>
    <w:div w:id="1794446289">
      <w:bodyDiv w:val="1"/>
      <w:marLeft w:val="0"/>
      <w:marRight w:val="0"/>
      <w:marTop w:val="0"/>
      <w:marBottom w:val="0"/>
      <w:divBdr>
        <w:top w:val="none" w:sz="0" w:space="0" w:color="auto"/>
        <w:left w:val="none" w:sz="0" w:space="0" w:color="auto"/>
        <w:bottom w:val="none" w:sz="0" w:space="0" w:color="auto"/>
        <w:right w:val="none" w:sz="0" w:space="0" w:color="auto"/>
      </w:divBdr>
    </w:div>
    <w:div w:id="1796099658">
      <w:bodyDiv w:val="1"/>
      <w:marLeft w:val="0"/>
      <w:marRight w:val="0"/>
      <w:marTop w:val="0"/>
      <w:marBottom w:val="0"/>
      <w:divBdr>
        <w:top w:val="none" w:sz="0" w:space="0" w:color="auto"/>
        <w:left w:val="none" w:sz="0" w:space="0" w:color="auto"/>
        <w:bottom w:val="none" w:sz="0" w:space="0" w:color="auto"/>
        <w:right w:val="none" w:sz="0" w:space="0" w:color="auto"/>
      </w:divBdr>
    </w:div>
    <w:div w:id="1796752497">
      <w:bodyDiv w:val="1"/>
      <w:marLeft w:val="0"/>
      <w:marRight w:val="0"/>
      <w:marTop w:val="0"/>
      <w:marBottom w:val="0"/>
      <w:divBdr>
        <w:top w:val="none" w:sz="0" w:space="0" w:color="auto"/>
        <w:left w:val="none" w:sz="0" w:space="0" w:color="auto"/>
        <w:bottom w:val="none" w:sz="0" w:space="0" w:color="auto"/>
        <w:right w:val="none" w:sz="0" w:space="0" w:color="auto"/>
      </w:divBdr>
    </w:div>
    <w:div w:id="1803574014">
      <w:bodyDiv w:val="1"/>
      <w:marLeft w:val="0"/>
      <w:marRight w:val="0"/>
      <w:marTop w:val="0"/>
      <w:marBottom w:val="0"/>
      <w:divBdr>
        <w:top w:val="none" w:sz="0" w:space="0" w:color="auto"/>
        <w:left w:val="none" w:sz="0" w:space="0" w:color="auto"/>
        <w:bottom w:val="none" w:sz="0" w:space="0" w:color="auto"/>
        <w:right w:val="none" w:sz="0" w:space="0" w:color="auto"/>
      </w:divBdr>
    </w:div>
    <w:div w:id="1807819982">
      <w:bodyDiv w:val="1"/>
      <w:marLeft w:val="0"/>
      <w:marRight w:val="0"/>
      <w:marTop w:val="0"/>
      <w:marBottom w:val="0"/>
      <w:divBdr>
        <w:top w:val="none" w:sz="0" w:space="0" w:color="auto"/>
        <w:left w:val="none" w:sz="0" w:space="0" w:color="auto"/>
        <w:bottom w:val="none" w:sz="0" w:space="0" w:color="auto"/>
        <w:right w:val="none" w:sz="0" w:space="0" w:color="auto"/>
      </w:divBdr>
    </w:div>
    <w:div w:id="1807896305">
      <w:bodyDiv w:val="1"/>
      <w:marLeft w:val="0"/>
      <w:marRight w:val="0"/>
      <w:marTop w:val="0"/>
      <w:marBottom w:val="0"/>
      <w:divBdr>
        <w:top w:val="none" w:sz="0" w:space="0" w:color="auto"/>
        <w:left w:val="none" w:sz="0" w:space="0" w:color="auto"/>
        <w:bottom w:val="none" w:sz="0" w:space="0" w:color="auto"/>
        <w:right w:val="none" w:sz="0" w:space="0" w:color="auto"/>
      </w:divBdr>
    </w:div>
    <w:div w:id="1809009453">
      <w:bodyDiv w:val="1"/>
      <w:marLeft w:val="0"/>
      <w:marRight w:val="0"/>
      <w:marTop w:val="0"/>
      <w:marBottom w:val="0"/>
      <w:divBdr>
        <w:top w:val="none" w:sz="0" w:space="0" w:color="auto"/>
        <w:left w:val="none" w:sz="0" w:space="0" w:color="auto"/>
        <w:bottom w:val="none" w:sz="0" w:space="0" w:color="auto"/>
        <w:right w:val="none" w:sz="0" w:space="0" w:color="auto"/>
      </w:divBdr>
    </w:div>
    <w:div w:id="1814062539">
      <w:bodyDiv w:val="1"/>
      <w:marLeft w:val="0"/>
      <w:marRight w:val="0"/>
      <w:marTop w:val="0"/>
      <w:marBottom w:val="0"/>
      <w:divBdr>
        <w:top w:val="none" w:sz="0" w:space="0" w:color="auto"/>
        <w:left w:val="none" w:sz="0" w:space="0" w:color="auto"/>
        <w:bottom w:val="none" w:sz="0" w:space="0" w:color="auto"/>
        <w:right w:val="none" w:sz="0" w:space="0" w:color="auto"/>
      </w:divBdr>
    </w:div>
    <w:div w:id="1815483584">
      <w:bodyDiv w:val="1"/>
      <w:marLeft w:val="0"/>
      <w:marRight w:val="0"/>
      <w:marTop w:val="0"/>
      <w:marBottom w:val="0"/>
      <w:divBdr>
        <w:top w:val="none" w:sz="0" w:space="0" w:color="auto"/>
        <w:left w:val="none" w:sz="0" w:space="0" w:color="auto"/>
        <w:bottom w:val="none" w:sz="0" w:space="0" w:color="auto"/>
        <w:right w:val="none" w:sz="0" w:space="0" w:color="auto"/>
      </w:divBdr>
    </w:div>
    <w:div w:id="1820656125">
      <w:bodyDiv w:val="1"/>
      <w:marLeft w:val="0"/>
      <w:marRight w:val="0"/>
      <w:marTop w:val="0"/>
      <w:marBottom w:val="0"/>
      <w:divBdr>
        <w:top w:val="none" w:sz="0" w:space="0" w:color="auto"/>
        <w:left w:val="none" w:sz="0" w:space="0" w:color="auto"/>
        <w:bottom w:val="none" w:sz="0" w:space="0" w:color="auto"/>
        <w:right w:val="none" w:sz="0" w:space="0" w:color="auto"/>
      </w:divBdr>
    </w:div>
    <w:div w:id="1821533022">
      <w:bodyDiv w:val="1"/>
      <w:marLeft w:val="0"/>
      <w:marRight w:val="0"/>
      <w:marTop w:val="0"/>
      <w:marBottom w:val="0"/>
      <w:divBdr>
        <w:top w:val="none" w:sz="0" w:space="0" w:color="auto"/>
        <w:left w:val="none" w:sz="0" w:space="0" w:color="auto"/>
        <w:bottom w:val="none" w:sz="0" w:space="0" w:color="auto"/>
        <w:right w:val="none" w:sz="0" w:space="0" w:color="auto"/>
      </w:divBdr>
    </w:div>
    <w:div w:id="1822305014">
      <w:bodyDiv w:val="1"/>
      <w:marLeft w:val="0"/>
      <w:marRight w:val="0"/>
      <w:marTop w:val="0"/>
      <w:marBottom w:val="0"/>
      <w:divBdr>
        <w:top w:val="none" w:sz="0" w:space="0" w:color="auto"/>
        <w:left w:val="none" w:sz="0" w:space="0" w:color="auto"/>
        <w:bottom w:val="none" w:sz="0" w:space="0" w:color="auto"/>
        <w:right w:val="none" w:sz="0" w:space="0" w:color="auto"/>
      </w:divBdr>
    </w:div>
    <w:div w:id="1822577610">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829444073">
      <w:bodyDiv w:val="1"/>
      <w:marLeft w:val="0"/>
      <w:marRight w:val="0"/>
      <w:marTop w:val="0"/>
      <w:marBottom w:val="0"/>
      <w:divBdr>
        <w:top w:val="none" w:sz="0" w:space="0" w:color="auto"/>
        <w:left w:val="none" w:sz="0" w:space="0" w:color="auto"/>
        <w:bottom w:val="none" w:sz="0" w:space="0" w:color="auto"/>
        <w:right w:val="none" w:sz="0" w:space="0" w:color="auto"/>
      </w:divBdr>
    </w:div>
    <w:div w:id="1834756997">
      <w:bodyDiv w:val="1"/>
      <w:marLeft w:val="0"/>
      <w:marRight w:val="0"/>
      <w:marTop w:val="0"/>
      <w:marBottom w:val="0"/>
      <w:divBdr>
        <w:top w:val="none" w:sz="0" w:space="0" w:color="auto"/>
        <w:left w:val="none" w:sz="0" w:space="0" w:color="auto"/>
        <w:bottom w:val="none" w:sz="0" w:space="0" w:color="auto"/>
        <w:right w:val="none" w:sz="0" w:space="0" w:color="auto"/>
      </w:divBdr>
    </w:div>
    <w:div w:id="1840971833">
      <w:bodyDiv w:val="1"/>
      <w:marLeft w:val="0"/>
      <w:marRight w:val="0"/>
      <w:marTop w:val="0"/>
      <w:marBottom w:val="0"/>
      <w:divBdr>
        <w:top w:val="none" w:sz="0" w:space="0" w:color="auto"/>
        <w:left w:val="none" w:sz="0" w:space="0" w:color="auto"/>
        <w:bottom w:val="none" w:sz="0" w:space="0" w:color="auto"/>
        <w:right w:val="none" w:sz="0" w:space="0" w:color="auto"/>
      </w:divBdr>
    </w:div>
    <w:div w:id="1841971032">
      <w:bodyDiv w:val="1"/>
      <w:marLeft w:val="0"/>
      <w:marRight w:val="0"/>
      <w:marTop w:val="0"/>
      <w:marBottom w:val="0"/>
      <w:divBdr>
        <w:top w:val="none" w:sz="0" w:space="0" w:color="auto"/>
        <w:left w:val="none" w:sz="0" w:space="0" w:color="auto"/>
        <w:bottom w:val="none" w:sz="0" w:space="0" w:color="auto"/>
        <w:right w:val="none" w:sz="0" w:space="0" w:color="auto"/>
      </w:divBdr>
    </w:div>
    <w:div w:id="1854109281">
      <w:bodyDiv w:val="1"/>
      <w:marLeft w:val="0"/>
      <w:marRight w:val="0"/>
      <w:marTop w:val="0"/>
      <w:marBottom w:val="0"/>
      <w:divBdr>
        <w:top w:val="none" w:sz="0" w:space="0" w:color="auto"/>
        <w:left w:val="none" w:sz="0" w:space="0" w:color="auto"/>
        <w:bottom w:val="none" w:sz="0" w:space="0" w:color="auto"/>
        <w:right w:val="none" w:sz="0" w:space="0" w:color="auto"/>
      </w:divBdr>
    </w:div>
    <w:div w:id="1856264650">
      <w:bodyDiv w:val="1"/>
      <w:marLeft w:val="0"/>
      <w:marRight w:val="0"/>
      <w:marTop w:val="0"/>
      <w:marBottom w:val="0"/>
      <w:divBdr>
        <w:top w:val="none" w:sz="0" w:space="0" w:color="auto"/>
        <w:left w:val="none" w:sz="0" w:space="0" w:color="auto"/>
        <w:bottom w:val="none" w:sz="0" w:space="0" w:color="auto"/>
        <w:right w:val="none" w:sz="0" w:space="0" w:color="auto"/>
      </w:divBdr>
    </w:div>
    <w:div w:id="1858153726">
      <w:bodyDiv w:val="1"/>
      <w:marLeft w:val="0"/>
      <w:marRight w:val="0"/>
      <w:marTop w:val="0"/>
      <w:marBottom w:val="0"/>
      <w:divBdr>
        <w:top w:val="none" w:sz="0" w:space="0" w:color="auto"/>
        <w:left w:val="none" w:sz="0" w:space="0" w:color="auto"/>
        <w:bottom w:val="none" w:sz="0" w:space="0" w:color="auto"/>
        <w:right w:val="none" w:sz="0" w:space="0" w:color="auto"/>
      </w:divBdr>
    </w:div>
    <w:div w:id="1859196873">
      <w:bodyDiv w:val="1"/>
      <w:marLeft w:val="0"/>
      <w:marRight w:val="0"/>
      <w:marTop w:val="0"/>
      <w:marBottom w:val="0"/>
      <w:divBdr>
        <w:top w:val="none" w:sz="0" w:space="0" w:color="auto"/>
        <w:left w:val="none" w:sz="0" w:space="0" w:color="auto"/>
        <w:bottom w:val="none" w:sz="0" w:space="0" w:color="auto"/>
        <w:right w:val="none" w:sz="0" w:space="0" w:color="auto"/>
      </w:divBdr>
    </w:div>
    <w:div w:id="1861964572">
      <w:bodyDiv w:val="1"/>
      <w:marLeft w:val="0"/>
      <w:marRight w:val="0"/>
      <w:marTop w:val="0"/>
      <w:marBottom w:val="0"/>
      <w:divBdr>
        <w:top w:val="none" w:sz="0" w:space="0" w:color="auto"/>
        <w:left w:val="none" w:sz="0" w:space="0" w:color="auto"/>
        <w:bottom w:val="none" w:sz="0" w:space="0" w:color="auto"/>
        <w:right w:val="none" w:sz="0" w:space="0" w:color="auto"/>
      </w:divBdr>
    </w:div>
    <w:div w:id="1875733606">
      <w:bodyDiv w:val="1"/>
      <w:marLeft w:val="0"/>
      <w:marRight w:val="0"/>
      <w:marTop w:val="0"/>
      <w:marBottom w:val="0"/>
      <w:divBdr>
        <w:top w:val="none" w:sz="0" w:space="0" w:color="auto"/>
        <w:left w:val="none" w:sz="0" w:space="0" w:color="auto"/>
        <w:bottom w:val="none" w:sz="0" w:space="0" w:color="auto"/>
        <w:right w:val="none" w:sz="0" w:space="0" w:color="auto"/>
      </w:divBdr>
    </w:div>
    <w:div w:id="1876505424">
      <w:bodyDiv w:val="1"/>
      <w:marLeft w:val="0"/>
      <w:marRight w:val="0"/>
      <w:marTop w:val="0"/>
      <w:marBottom w:val="0"/>
      <w:divBdr>
        <w:top w:val="none" w:sz="0" w:space="0" w:color="auto"/>
        <w:left w:val="none" w:sz="0" w:space="0" w:color="auto"/>
        <w:bottom w:val="none" w:sz="0" w:space="0" w:color="auto"/>
        <w:right w:val="none" w:sz="0" w:space="0" w:color="auto"/>
      </w:divBdr>
    </w:div>
    <w:div w:id="1879007324">
      <w:bodyDiv w:val="1"/>
      <w:marLeft w:val="0"/>
      <w:marRight w:val="0"/>
      <w:marTop w:val="0"/>
      <w:marBottom w:val="0"/>
      <w:divBdr>
        <w:top w:val="none" w:sz="0" w:space="0" w:color="auto"/>
        <w:left w:val="none" w:sz="0" w:space="0" w:color="auto"/>
        <w:bottom w:val="none" w:sz="0" w:space="0" w:color="auto"/>
        <w:right w:val="none" w:sz="0" w:space="0" w:color="auto"/>
      </w:divBdr>
    </w:div>
    <w:div w:id="1879077517">
      <w:bodyDiv w:val="1"/>
      <w:marLeft w:val="0"/>
      <w:marRight w:val="0"/>
      <w:marTop w:val="0"/>
      <w:marBottom w:val="0"/>
      <w:divBdr>
        <w:top w:val="none" w:sz="0" w:space="0" w:color="auto"/>
        <w:left w:val="none" w:sz="0" w:space="0" w:color="auto"/>
        <w:bottom w:val="none" w:sz="0" w:space="0" w:color="auto"/>
        <w:right w:val="none" w:sz="0" w:space="0" w:color="auto"/>
      </w:divBdr>
    </w:div>
    <w:div w:id="1892304719">
      <w:bodyDiv w:val="1"/>
      <w:marLeft w:val="0"/>
      <w:marRight w:val="0"/>
      <w:marTop w:val="0"/>
      <w:marBottom w:val="0"/>
      <w:divBdr>
        <w:top w:val="none" w:sz="0" w:space="0" w:color="auto"/>
        <w:left w:val="none" w:sz="0" w:space="0" w:color="auto"/>
        <w:bottom w:val="none" w:sz="0" w:space="0" w:color="auto"/>
        <w:right w:val="none" w:sz="0" w:space="0" w:color="auto"/>
      </w:divBdr>
    </w:div>
    <w:div w:id="1895892189">
      <w:bodyDiv w:val="1"/>
      <w:marLeft w:val="0"/>
      <w:marRight w:val="0"/>
      <w:marTop w:val="0"/>
      <w:marBottom w:val="0"/>
      <w:divBdr>
        <w:top w:val="none" w:sz="0" w:space="0" w:color="auto"/>
        <w:left w:val="none" w:sz="0" w:space="0" w:color="auto"/>
        <w:bottom w:val="none" w:sz="0" w:space="0" w:color="auto"/>
        <w:right w:val="none" w:sz="0" w:space="0" w:color="auto"/>
      </w:divBdr>
    </w:div>
    <w:div w:id="1900286885">
      <w:bodyDiv w:val="1"/>
      <w:marLeft w:val="0"/>
      <w:marRight w:val="0"/>
      <w:marTop w:val="0"/>
      <w:marBottom w:val="0"/>
      <w:divBdr>
        <w:top w:val="none" w:sz="0" w:space="0" w:color="auto"/>
        <w:left w:val="none" w:sz="0" w:space="0" w:color="auto"/>
        <w:bottom w:val="none" w:sz="0" w:space="0" w:color="auto"/>
        <w:right w:val="none" w:sz="0" w:space="0" w:color="auto"/>
      </w:divBdr>
    </w:div>
    <w:div w:id="1901596581">
      <w:bodyDiv w:val="1"/>
      <w:marLeft w:val="0"/>
      <w:marRight w:val="0"/>
      <w:marTop w:val="0"/>
      <w:marBottom w:val="0"/>
      <w:divBdr>
        <w:top w:val="none" w:sz="0" w:space="0" w:color="auto"/>
        <w:left w:val="none" w:sz="0" w:space="0" w:color="auto"/>
        <w:bottom w:val="none" w:sz="0" w:space="0" w:color="auto"/>
        <w:right w:val="none" w:sz="0" w:space="0" w:color="auto"/>
      </w:divBdr>
    </w:div>
    <w:div w:id="1902906150">
      <w:bodyDiv w:val="1"/>
      <w:marLeft w:val="0"/>
      <w:marRight w:val="0"/>
      <w:marTop w:val="0"/>
      <w:marBottom w:val="0"/>
      <w:divBdr>
        <w:top w:val="none" w:sz="0" w:space="0" w:color="auto"/>
        <w:left w:val="none" w:sz="0" w:space="0" w:color="auto"/>
        <w:bottom w:val="none" w:sz="0" w:space="0" w:color="auto"/>
        <w:right w:val="none" w:sz="0" w:space="0" w:color="auto"/>
      </w:divBdr>
    </w:div>
    <w:div w:id="1903639767">
      <w:bodyDiv w:val="1"/>
      <w:marLeft w:val="0"/>
      <w:marRight w:val="0"/>
      <w:marTop w:val="0"/>
      <w:marBottom w:val="0"/>
      <w:divBdr>
        <w:top w:val="none" w:sz="0" w:space="0" w:color="auto"/>
        <w:left w:val="none" w:sz="0" w:space="0" w:color="auto"/>
        <w:bottom w:val="none" w:sz="0" w:space="0" w:color="auto"/>
        <w:right w:val="none" w:sz="0" w:space="0" w:color="auto"/>
      </w:divBdr>
    </w:div>
    <w:div w:id="1904639811">
      <w:bodyDiv w:val="1"/>
      <w:marLeft w:val="0"/>
      <w:marRight w:val="0"/>
      <w:marTop w:val="0"/>
      <w:marBottom w:val="0"/>
      <w:divBdr>
        <w:top w:val="none" w:sz="0" w:space="0" w:color="auto"/>
        <w:left w:val="none" w:sz="0" w:space="0" w:color="auto"/>
        <w:bottom w:val="none" w:sz="0" w:space="0" w:color="auto"/>
        <w:right w:val="none" w:sz="0" w:space="0" w:color="auto"/>
      </w:divBdr>
    </w:div>
    <w:div w:id="1909218414">
      <w:bodyDiv w:val="1"/>
      <w:marLeft w:val="0"/>
      <w:marRight w:val="0"/>
      <w:marTop w:val="0"/>
      <w:marBottom w:val="0"/>
      <w:divBdr>
        <w:top w:val="none" w:sz="0" w:space="0" w:color="auto"/>
        <w:left w:val="none" w:sz="0" w:space="0" w:color="auto"/>
        <w:bottom w:val="none" w:sz="0" w:space="0" w:color="auto"/>
        <w:right w:val="none" w:sz="0" w:space="0" w:color="auto"/>
      </w:divBdr>
    </w:div>
    <w:div w:id="1911235616">
      <w:bodyDiv w:val="1"/>
      <w:marLeft w:val="0"/>
      <w:marRight w:val="0"/>
      <w:marTop w:val="0"/>
      <w:marBottom w:val="0"/>
      <w:divBdr>
        <w:top w:val="none" w:sz="0" w:space="0" w:color="auto"/>
        <w:left w:val="none" w:sz="0" w:space="0" w:color="auto"/>
        <w:bottom w:val="none" w:sz="0" w:space="0" w:color="auto"/>
        <w:right w:val="none" w:sz="0" w:space="0" w:color="auto"/>
      </w:divBdr>
    </w:div>
    <w:div w:id="1912693046">
      <w:bodyDiv w:val="1"/>
      <w:marLeft w:val="0"/>
      <w:marRight w:val="0"/>
      <w:marTop w:val="0"/>
      <w:marBottom w:val="0"/>
      <w:divBdr>
        <w:top w:val="none" w:sz="0" w:space="0" w:color="auto"/>
        <w:left w:val="none" w:sz="0" w:space="0" w:color="auto"/>
        <w:bottom w:val="none" w:sz="0" w:space="0" w:color="auto"/>
        <w:right w:val="none" w:sz="0" w:space="0" w:color="auto"/>
      </w:divBdr>
    </w:div>
    <w:div w:id="1914850167">
      <w:bodyDiv w:val="1"/>
      <w:marLeft w:val="0"/>
      <w:marRight w:val="0"/>
      <w:marTop w:val="0"/>
      <w:marBottom w:val="0"/>
      <w:divBdr>
        <w:top w:val="none" w:sz="0" w:space="0" w:color="auto"/>
        <w:left w:val="none" w:sz="0" w:space="0" w:color="auto"/>
        <w:bottom w:val="none" w:sz="0" w:space="0" w:color="auto"/>
        <w:right w:val="none" w:sz="0" w:space="0" w:color="auto"/>
      </w:divBdr>
    </w:div>
    <w:div w:id="1919053511">
      <w:bodyDiv w:val="1"/>
      <w:marLeft w:val="0"/>
      <w:marRight w:val="0"/>
      <w:marTop w:val="0"/>
      <w:marBottom w:val="0"/>
      <w:divBdr>
        <w:top w:val="none" w:sz="0" w:space="0" w:color="auto"/>
        <w:left w:val="none" w:sz="0" w:space="0" w:color="auto"/>
        <w:bottom w:val="none" w:sz="0" w:space="0" w:color="auto"/>
        <w:right w:val="none" w:sz="0" w:space="0" w:color="auto"/>
      </w:divBdr>
    </w:div>
    <w:div w:id="1919248203">
      <w:bodyDiv w:val="1"/>
      <w:marLeft w:val="0"/>
      <w:marRight w:val="0"/>
      <w:marTop w:val="0"/>
      <w:marBottom w:val="0"/>
      <w:divBdr>
        <w:top w:val="none" w:sz="0" w:space="0" w:color="auto"/>
        <w:left w:val="none" w:sz="0" w:space="0" w:color="auto"/>
        <w:bottom w:val="none" w:sz="0" w:space="0" w:color="auto"/>
        <w:right w:val="none" w:sz="0" w:space="0" w:color="auto"/>
      </w:divBdr>
    </w:div>
    <w:div w:id="1920291000">
      <w:bodyDiv w:val="1"/>
      <w:marLeft w:val="0"/>
      <w:marRight w:val="0"/>
      <w:marTop w:val="0"/>
      <w:marBottom w:val="0"/>
      <w:divBdr>
        <w:top w:val="none" w:sz="0" w:space="0" w:color="auto"/>
        <w:left w:val="none" w:sz="0" w:space="0" w:color="auto"/>
        <w:bottom w:val="none" w:sz="0" w:space="0" w:color="auto"/>
        <w:right w:val="none" w:sz="0" w:space="0" w:color="auto"/>
      </w:divBdr>
    </w:div>
    <w:div w:id="1925189800">
      <w:bodyDiv w:val="1"/>
      <w:marLeft w:val="0"/>
      <w:marRight w:val="0"/>
      <w:marTop w:val="0"/>
      <w:marBottom w:val="0"/>
      <w:divBdr>
        <w:top w:val="none" w:sz="0" w:space="0" w:color="auto"/>
        <w:left w:val="none" w:sz="0" w:space="0" w:color="auto"/>
        <w:bottom w:val="none" w:sz="0" w:space="0" w:color="auto"/>
        <w:right w:val="none" w:sz="0" w:space="0" w:color="auto"/>
      </w:divBdr>
    </w:div>
    <w:div w:id="1929656734">
      <w:bodyDiv w:val="1"/>
      <w:marLeft w:val="0"/>
      <w:marRight w:val="0"/>
      <w:marTop w:val="0"/>
      <w:marBottom w:val="0"/>
      <w:divBdr>
        <w:top w:val="none" w:sz="0" w:space="0" w:color="auto"/>
        <w:left w:val="none" w:sz="0" w:space="0" w:color="auto"/>
        <w:bottom w:val="none" w:sz="0" w:space="0" w:color="auto"/>
        <w:right w:val="none" w:sz="0" w:space="0" w:color="auto"/>
      </w:divBdr>
    </w:div>
    <w:div w:id="1931310084">
      <w:bodyDiv w:val="1"/>
      <w:marLeft w:val="0"/>
      <w:marRight w:val="0"/>
      <w:marTop w:val="0"/>
      <w:marBottom w:val="0"/>
      <w:divBdr>
        <w:top w:val="none" w:sz="0" w:space="0" w:color="auto"/>
        <w:left w:val="none" w:sz="0" w:space="0" w:color="auto"/>
        <w:bottom w:val="none" w:sz="0" w:space="0" w:color="auto"/>
        <w:right w:val="none" w:sz="0" w:space="0" w:color="auto"/>
      </w:divBdr>
    </w:div>
    <w:div w:id="1939407185">
      <w:bodyDiv w:val="1"/>
      <w:marLeft w:val="0"/>
      <w:marRight w:val="0"/>
      <w:marTop w:val="0"/>
      <w:marBottom w:val="0"/>
      <w:divBdr>
        <w:top w:val="none" w:sz="0" w:space="0" w:color="auto"/>
        <w:left w:val="none" w:sz="0" w:space="0" w:color="auto"/>
        <w:bottom w:val="none" w:sz="0" w:space="0" w:color="auto"/>
        <w:right w:val="none" w:sz="0" w:space="0" w:color="auto"/>
      </w:divBdr>
    </w:div>
    <w:div w:id="1944217560">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52668492">
      <w:bodyDiv w:val="1"/>
      <w:marLeft w:val="0"/>
      <w:marRight w:val="0"/>
      <w:marTop w:val="0"/>
      <w:marBottom w:val="0"/>
      <w:divBdr>
        <w:top w:val="none" w:sz="0" w:space="0" w:color="auto"/>
        <w:left w:val="none" w:sz="0" w:space="0" w:color="auto"/>
        <w:bottom w:val="none" w:sz="0" w:space="0" w:color="auto"/>
        <w:right w:val="none" w:sz="0" w:space="0" w:color="auto"/>
      </w:divBdr>
    </w:div>
    <w:div w:id="1953511440">
      <w:bodyDiv w:val="1"/>
      <w:marLeft w:val="0"/>
      <w:marRight w:val="0"/>
      <w:marTop w:val="0"/>
      <w:marBottom w:val="0"/>
      <w:divBdr>
        <w:top w:val="none" w:sz="0" w:space="0" w:color="auto"/>
        <w:left w:val="none" w:sz="0" w:space="0" w:color="auto"/>
        <w:bottom w:val="none" w:sz="0" w:space="0" w:color="auto"/>
        <w:right w:val="none" w:sz="0" w:space="0" w:color="auto"/>
      </w:divBdr>
    </w:div>
    <w:div w:id="1955476917">
      <w:bodyDiv w:val="1"/>
      <w:marLeft w:val="0"/>
      <w:marRight w:val="0"/>
      <w:marTop w:val="0"/>
      <w:marBottom w:val="0"/>
      <w:divBdr>
        <w:top w:val="none" w:sz="0" w:space="0" w:color="auto"/>
        <w:left w:val="none" w:sz="0" w:space="0" w:color="auto"/>
        <w:bottom w:val="none" w:sz="0" w:space="0" w:color="auto"/>
        <w:right w:val="none" w:sz="0" w:space="0" w:color="auto"/>
      </w:divBdr>
    </w:div>
    <w:div w:id="1956789196">
      <w:bodyDiv w:val="1"/>
      <w:marLeft w:val="0"/>
      <w:marRight w:val="0"/>
      <w:marTop w:val="0"/>
      <w:marBottom w:val="0"/>
      <w:divBdr>
        <w:top w:val="none" w:sz="0" w:space="0" w:color="auto"/>
        <w:left w:val="none" w:sz="0" w:space="0" w:color="auto"/>
        <w:bottom w:val="none" w:sz="0" w:space="0" w:color="auto"/>
        <w:right w:val="none" w:sz="0" w:space="0" w:color="auto"/>
      </w:divBdr>
    </w:div>
    <w:div w:id="1961759493">
      <w:bodyDiv w:val="1"/>
      <w:marLeft w:val="0"/>
      <w:marRight w:val="0"/>
      <w:marTop w:val="0"/>
      <w:marBottom w:val="0"/>
      <w:divBdr>
        <w:top w:val="none" w:sz="0" w:space="0" w:color="auto"/>
        <w:left w:val="none" w:sz="0" w:space="0" w:color="auto"/>
        <w:bottom w:val="none" w:sz="0" w:space="0" w:color="auto"/>
        <w:right w:val="none" w:sz="0" w:space="0" w:color="auto"/>
      </w:divBdr>
    </w:div>
    <w:div w:id="1961761730">
      <w:bodyDiv w:val="1"/>
      <w:marLeft w:val="0"/>
      <w:marRight w:val="0"/>
      <w:marTop w:val="0"/>
      <w:marBottom w:val="0"/>
      <w:divBdr>
        <w:top w:val="none" w:sz="0" w:space="0" w:color="auto"/>
        <w:left w:val="none" w:sz="0" w:space="0" w:color="auto"/>
        <w:bottom w:val="none" w:sz="0" w:space="0" w:color="auto"/>
        <w:right w:val="none" w:sz="0" w:space="0" w:color="auto"/>
      </w:divBdr>
    </w:div>
    <w:div w:id="1962371638">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1969192223">
      <w:bodyDiv w:val="1"/>
      <w:marLeft w:val="0"/>
      <w:marRight w:val="0"/>
      <w:marTop w:val="0"/>
      <w:marBottom w:val="0"/>
      <w:divBdr>
        <w:top w:val="none" w:sz="0" w:space="0" w:color="auto"/>
        <w:left w:val="none" w:sz="0" w:space="0" w:color="auto"/>
        <w:bottom w:val="none" w:sz="0" w:space="0" w:color="auto"/>
        <w:right w:val="none" w:sz="0" w:space="0" w:color="auto"/>
      </w:divBdr>
    </w:div>
    <w:div w:id="1969627412">
      <w:bodyDiv w:val="1"/>
      <w:marLeft w:val="0"/>
      <w:marRight w:val="0"/>
      <w:marTop w:val="0"/>
      <w:marBottom w:val="0"/>
      <w:divBdr>
        <w:top w:val="none" w:sz="0" w:space="0" w:color="auto"/>
        <w:left w:val="none" w:sz="0" w:space="0" w:color="auto"/>
        <w:bottom w:val="none" w:sz="0" w:space="0" w:color="auto"/>
        <w:right w:val="none" w:sz="0" w:space="0" w:color="auto"/>
      </w:divBdr>
    </w:div>
    <w:div w:id="1971782456">
      <w:bodyDiv w:val="1"/>
      <w:marLeft w:val="0"/>
      <w:marRight w:val="0"/>
      <w:marTop w:val="0"/>
      <w:marBottom w:val="0"/>
      <w:divBdr>
        <w:top w:val="none" w:sz="0" w:space="0" w:color="auto"/>
        <w:left w:val="none" w:sz="0" w:space="0" w:color="auto"/>
        <w:bottom w:val="none" w:sz="0" w:space="0" w:color="auto"/>
        <w:right w:val="none" w:sz="0" w:space="0" w:color="auto"/>
      </w:divBdr>
    </w:div>
    <w:div w:id="1973055372">
      <w:bodyDiv w:val="1"/>
      <w:marLeft w:val="0"/>
      <w:marRight w:val="0"/>
      <w:marTop w:val="0"/>
      <w:marBottom w:val="0"/>
      <w:divBdr>
        <w:top w:val="none" w:sz="0" w:space="0" w:color="auto"/>
        <w:left w:val="none" w:sz="0" w:space="0" w:color="auto"/>
        <w:bottom w:val="none" w:sz="0" w:space="0" w:color="auto"/>
        <w:right w:val="none" w:sz="0" w:space="0" w:color="auto"/>
      </w:divBdr>
    </w:div>
    <w:div w:id="1974092474">
      <w:bodyDiv w:val="1"/>
      <w:marLeft w:val="0"/>
      <w:marRight w:val="0"/>
      <w:marTop w:val="0"/>
      <w:marBottom w:val="0"/>
      <w:divBdr>
        <w:top w:val="none" w:sz="0" w:space="0" w:color="auto"/>
        <w:left w:val="none" w:sz="0" w:space="0" w:color="auto"/>
        <w:bottom w:val="none" w:sz="0" w:space="0" w:color="auto"/>
        <w:right w:val="none" w:sz="0" w:space="0" w:color="auto"/>
      </w:divBdr>
    </w:div>
    <w:div w:id="1976329017">
      <w:bodyDiv w:val="1"/>
      <w:marLeft w:val="0"/>
      <w:marRight w:val="0"/>
      <w:marTop w:val="0"/>
      <w:marBottom w:val="0"/>
      <w:divBdr>
        <w:top w:val="none" w:sz="0" w:space="0" w:color="auto"/>
        <w:left w:val="none" w:sz="0" w:space="0" w:color="auto"/>
        <w:bottom w:val="none" w:sz="0" w:space="0" w:color="auto"/>
        <w:right w:val="none" w:sz="0" w:space="0" w:color="auto"/>
      </w:divBdr>
    </w:div>
    <w:div w:id="1979067670">
      <w:bodyDiv w:val="1"/>
      <w:marLeft w:val="0"/>
      <w:marRight w:val="0"/>
      <w:marTop w:val="0"/>
      <w:marBottom w:val="0"/>
      <w:divBdr>
        <w:top w:val="none" w:sz="0" w:space="0" w:color="auto"/>
        <w:left w:val="none" w:sz="0" w:space="0" w:color="auto"/>
        <w:bottom w:val="none" w:sz="0" w:space="0" w:color="auto"/>
        <w:right w:val="none" w:sz="0" w:space="0" w:color="auto"/>
      </w:divBdr>
    </w:div>
    <w:div w:id="1980721072">
      <w:bodyDiv w:val="1"/>
      <w:marLeft w:val="0"/>
      <w:marRight w:val="0"/>
      <w:marTop w:val="0"/>
      <w:marBottom w:val="0"/>
      <w:divBdr>
        <w:top w:val="none" w:sz="0" w:space="0" w:color="auto"/>
        <w:left w:val="none" w:sz="0" w:space="0" w:color="auto"/>
        <w:bottom w:val="none" w:sz="0" w:space="0" w:color="auto"/>
        <w:right w:val="none" w:sz="0" w:space="0" w:color="auto"/>
      </w:divBdr>
    </w:div>
    <w:div w:id="1982728749">
      <w:bodyDiv w:val="1"/>
      <w:marLeft w:val="0"/>
      <w:marRight w:val="0"/>
      <w:marTop w:val="0"/>
      <w:marBottom w:val="0"/>
      <w:divBdr>
        <w:top w:val="none" w:sz="0" w:space="0" w:color="auto"/>
        <w:left w:val="none" w:sz="0" w:space="0" w:color="auto"/>
        <w:bottom w:val="none" w:sz="0" w:space="0" w:color="auto"/>
        <w:right w:val="none" w:sz="0" w:space="0" w:color="auto"/>
      </w:divBdr>
    </w:div>
    <w:div w:id="1984196830">
      <w:bodyDiv w:val="1"/>
      <w:marLeft w:val="0"/>
      <w:marRight w:val="0"/>
      <w:marTop w:val="0"/>
      <w:marBottom w:val="0"/>
      <w:divBdr>
        <w:top w:val="none" w:sz="0" w:space="0" w:color="auto"/>
        <w:left w:val="none" w:sz="0" w:space="0" w:color="auto"/>
        <w:bottom w:val="none" w:sz="0" w:space="0" w:color="auto"/>
        <w:right w:val="none" w:sz="0" w:space="0" w:color="auto"/>
      </w:divBdr>
    </w:div>
    <w:div w:id="1985575490">
      <w:bodyDiv w:val="1"/>
      <w:marLeft w:val="0"/>
      <w:marRight w:val="0"/>
      <w:marTop w:val="0"/>
      <w:marBottom w:val="0"/>
      <w:divBdr>
        <w:top w:val="none" w:sz="0" w:space="0" w:color="auto"/>
        <w:left w:val="none" w:sz="0" w:space="0" w:color="auto"/>
        <w:bottom w:val="none" w:sz="0" w:space="0" w:color="auto"/>
        <w:right w:val="none" w:sz="0" w:space="0" w:color="auto"/>
      </w:divBdr>
    </w:div>
    <w:div w:id="1987582833">
      <w:bodyDiv w:val="1"/>
      <w:marLeft w:val="0"/>
      <w:marRight w:val="0"/>
      <w:marTop w:val="0"/>
      <w:marBottom w:val="0"/>
      <w:divBdr>
        <w:top w:val="none" w:sz="0" w:space="0" w:color="auto"/>
        <w:left w:val="none" w:sz="0" w:space="0" w:color="auto"/>
        <w:bottom w:val="none" w:sz="0" w:space="0" w:color="auto"/>
        <w:right w:val="none" w:sz="0" w:space="0" w:color="auto"/>
      </w:divBdr>
    </w:div>
    <w:div w:id="1991595291">
      <w:bodyDiv w:val="1"/>
      <w:marLeft w:val="0"/>
      <w:marRight w:val="0"/>
      <w:marTop w:val="0"/>
      <w:marBottom w:val="0"/>
      <w:divBdr>
        <w:top w:val="none" w:sz="0" w:space="0" w:color="auto"/>
        <w:left w:val="none" w:sz="0" w:space="0" w:color="auto"/>
        <w:bottom w:val="none" w:sz="0" w:space="0" w:color="auto"/>
        <w:right w:val="none" w:sz="0" w:space="0" w:color="auto"/>
      </w:divBdr>
    </w:div>
    <w:div w:id="1992515244">
      <w:bodyDiv w:val="1"/>
      <w:marLeft w:val="0"/>
      <w:marRight w:val="0"/>
      <w:marTop w:val="0"/>
      <w:marBottom w:val="0"/>
      <w:divBdr>
        <w:top w:val="none" w:sz="0" w:space="0" w:color="auto"/>
        <w:left w:val="none" w:sz="0" w:space="0" w:color="auto"/>
        <w:bottom w:val="none" w:sz="0" w:space="0" w:color="auto"/>
        <w:right w:val="none" w:sz="0" w:space="0" w:color="auto"/>
      </w:divBdr>
    </w:div>
    <w:div w:id="1995603684">
      <w:bodyDiv w:val="1"/>
      <w:marLeft w:val="0"/>
      <w:marRight w:val="0"/>
      <w:marTop w:val="0"/>
      <w:marBottom w:val="0"/>
      <w:divBdr>
        <w:top w:val="none" w:sz="0" w:space="0" w:color="auto"/>
        <w:left w:val="none" w:sz="0" w:space="0" w:color="auto"/>
        <w:bottom w:val="none" w:sz="0" w:space="0" w:color="auto"/>
        <w:right w:val="none" w:sz="0" w:space="0" w:color="auto"/>
      </w:divBdr>
    </w:div>
    <w:div w:id="1997605905">
      <w:bodyDiv w:val="1"/>
      <w:marLeft w:val="0"/>
      <w:marRight w:val="0"/>
      <w:marTop w:val="0"/>
      <w:marBottom w:val="0"/>
      <w:divBdr>
        <w:top w:val="none" w:sz="0" w:space="0" w:color="auto"/>
        <w:left w:val="none" w:sz="0" w:space="0" w:color="auto"/>
        <w:bottom w:val="none" w:sz="0" w:space="0" w:color="auto"/>
        <w:right w:val="none" w:sz="0" w:space="0" w:color="auto"/>
      </w:divBdr>
    </w:div>
    <w:div w:id="2004964926">
      <w:bodyDiv w:val="1"/>
      <w:marLeft w:val="0"/>
      <w:marRight w:val="0"/>
      <w:marTop w:val="0"/>
      <w:marBottom w:val="0"/>
      <w:divBdr>
        <w:top w:val="none" w:sz="0" w:space="0" w:color="auto"/>
        <w:left w:val="none" w:sz="0" w:space="0" w:color="auto"/>
        <w:bottom w:val="none" w:sz="0" w:space="0" w:color="auto"/>
        <w:right w:val="none" w:sz="0" w:space="0" w:color="auto"/>
      </w:divBdr>
    </w:div>
    <w:div w:id="2006736837">
      <w:bodyDiv w:val="1"/>
      <w:marLeft w:val="0"/>
      <w:marRight w:val="0"/>
      <w:marTop w:val="0"/>
      <w:marBottom w:val="0"/>
      <w:divBdr>
        <w:top w:val="none" w:sz="0" w:space="0" w:color="auto"/>
        <w:left w:val="none" w:sz="0" w:space="0" w:color="auto"/>
        <w:bottom w:val="none" w:sz="0" w:space="0" w:color="auto"/>
        <w:right w:val="none" w:sz="0" w:space="0" w:color="auto"/>
      </w:divBdr>
    </w:div>
    <w:div w:id="2008315628">
      <w:bodyDiv w:val="1"/>
      <w:marLeft w:val="0"/>
      <w:marRight w:val="0"/>
      <w:marTop w:val="0"/>
      <w:marBottom w:val="0"/>
      <w:divBdr>
        <w:top w:val="none" w:sz="0" w:space="0" w:color="auto"/>
        <w:left w:val="none" w:sz="0" w:space="0" w:color="auto"/>
        <w:bottom w:val="none" w:sz="0" w:space="0" w:color="auto"/>
        <w:right w:val="none" w:sz="0" w:space="0" w:color="auto"/>
      </w:divBdr>
    </w:div>
    <w:div w:id="2009628585">
      <w:bodyDiv w:val="1"/>
      <w:marLeft w:val="0"/>
      <w:marRight w:val="0"/>
      <w:marTop w:val="0"/>
      <w:marBottom w:val="0"/>
      <w:divBdr>
        <w:top w:val="none" w:sz="0" w:space="0" w:color="auto"/>
        <w:left w:val="none" w:sz="0" w:space="0" w:color="auto"/>
        <w:bottom w:val="none" w:sz="0" w:space="0" w:color="auto"/>
        <w:right w:val="none" w:sz="0" w:space="0" w:color="auto"/>
      </w:divBdr>
    </w:div>
    <w:div w:id="2011593470">
      <w:bodyDiv w:val="1"/>
      <w:marLeft w:val="0"/>
      <w:marRight w:val="0"/>
      <w:marTop w:val="0"/>
      <w:marBottom w:val="0"/>
      <w:divBdr>
        <w:top w:val="none" w:sz="0" w:space="0" w:color="auto"/>
        <w:left w:val="none" w:sz="0" w:space="0" w:color="auto"/>
        <w:bottom w:val="none" w:sz="0" w:space="0" w:color="auto"/>
        <w:right w:val="none" w:sz="0" w:space="0" w:color="auto"/>
      </w:divBdr>
    </w:div>
    <w:div w:id="2012029933">
      <w:bodyDiv w:val="1"/>
      <w:marLeft w:val="0"/>
      <w:marRight w:val="0"/>
      <w:marTop w:val="0"/>
      <w:marBottom w:val="0"/>
      <w:divBdr>
        <w:top w:val="none" w:sz="0" w:space="0" w:color="auto"/>
        <w:left w:val="none" w:sz="0" w:space="0" w:color="auto"/>
        <w:bottom w:val="none" w:sz="0" w:space="0" w:color="auto"/>
        <w:right w:val="none" w:sz="0" w:space="0" w:color="auto"/>
      </w:divBdr>
    </w:div>
    <w:div w:id="2018388910">
      <w:bodyDiv w:val="1"/>
      <w:marLeft w:val="0"/>
      <w:marRight w:val="0"/>
      <w:marTop w:val="0"/>
      <w:marBottom w:val="0"/>
      <w:divBdr>
        <w:top w:val="none" w:sz="0" w:space="0" w:color="auto"/>
        <w:left w:val="none" w:sz="0" w:space="0" w:color="auto"/>
        <w:bottom w:val="none" w:sz="0" w:space="0" w:color="auto"/>
        <w:right w:val="none" w:sz="0" w:space="0" w:color="auto"/>
      </w:divBdr>
    </w:div>
    <w:div w:id="2021857483">
      <w:bodyDiv w:val="1"/>
      <w:marLeft w:val="0"/>
      <w:marRight w:val="0"/>
      <w:marTop w:val="0"/>
      <w:marBottom w:val="0"/>
      <w:divBdr>
        <w:top w:val="none" w:sz="0" w:space="0" w:color="auto"/>
        <w:left w:val="none" w:sz="0" w:space="0" w:color="auto"/>
        <w:bottom w:val="none" w:sz="0" w:space="0" w:color="auto"/>
        <w:right w:val="none" w:sz="0" w:space="0" w:color="auto"/>
      </w:divBdr>
    </w:div>
    <w:div w:id="2023510536">
      <w:bodyDiv w:val="1"/>
      <w:marLeft w:val="0"/>
      <w:marRight w:val="0"/>
      <w:marTop w:val="0"/>
      <w:marBottom w:val="0"/>
      <w:divBdr>
        <w:top w:val="none" w:sz="0" w:space="0" w:color="auto"/>
        <w:left w:val="none" w:sz="0" w:space="0" w:color="auto"/>
        <w:bottom w:val="none" w:sz="0" w:space="0" w:color="auto"/>
        <w:right w:val="none" w:sz="0" w:space="0" w:color="auto"/>
      </w:divBdr>
    </w:div>
    <w:div w:id="2029403688">
      <w:bodyDiv w:val="1"/>
      <w:marLeft w:val="0"/>
      <w:marRight w:val="0"/>
      <w:marTop w:val="0"/>
      <w:marBottom w:val="0"/>
      <w:divBdr>
        <w:top w:val="none" w:sz="0" w:space="0" w:color="auto"/>
        <w:left w:val="none" w:sz="0" w:space="0" w:color="auto"/>
        <w:bottom w:val="none" w:sz="0" w:space="0" w:color="auto"/>
        <w:right w:val="none" w:sz="0" w:space="0" w:color="auto"/>
      </w:divBdr>
    </w:div>
    <w:div w:id="2029794582">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31686526">
      <w:bodyDiv w:val="1"/>
      <w:marLeft w:val="0"/>
      <w:marRight w:val="0"/>
      <w:marTop w:val="0"/>
      <w:marBottom w:val="0"/>
      <w:divBdr>
        <w:top w:val="none" w:sz="0" w:space="0" w:color="auto"/>
        <w:left w:val="none" w:sz="0" w:space="0" w:color="auto"/>
        <w:bottom w:val="none" w:sz="0" w:space="0" w:color="auto"/>
        <w:right w:val="none" w:sz="0" w:space="0" w:color="auto"/>
      </w:divBdr>
    </w:div>
    <w:div w:id="2034845744">
      <w:bodyDiv w:val="1"/>
      <w:marLeft w:val="0"/>
      <w:marRight w:val="0"/>
      <w:marTop w:val="0"/>
      <w:marBottom w:val="0"/>
      <w:divBdr>
        <w:top w:val="none" w:sz="0" w:space="0" w:color="auto"/>
        <w:left w:val="none" w:sz="0" w:space="0" w:color="auto"/>
        <w:bottom w:val="none" w:sz="0" w:space="0" w:color="auto"/>
        <w:right w:val="none" w:sz="0" w:space="0" w:color="auto"/>
      </w:divBdr>
    </w:div>
    <w:div w:id="2035686318">
      <w:bodyDiv w:val="1"/>
      <w:marLeft w:val="0"/>
      <w:marRight w:val="0"/>
      <w:marTop w:val="0"/>
      <w:marBottom w:val="0"/>
      <w:divBdr>
        <w:top w:val="none" w:sz="0" w:space="0" w:color="auto"/>
        <w:left w:val="none" w:sz="0" w:space="0" w:color="auto"/>
        <w:bottom w:val="none" w:sz="0" w:space="0" w:color="auto"/>
        <w:right w:val="none" w:sz="0" w:space="0" w:color="auto"/>
      </w:divBdr>
    </w:div>
    <w:div w:id="2038891097">
      <w:bodyDiv w:val="1"/>
      <w:marLeft w:val="0"/>
      <w:marRight w:val="0"/>
      <w:marTop w:val="0"/>
      <w:marBottom w:val="0"/>
      <w:divBdr>
        <w:top w:val="none" w:sz="0" w:space="0" w:color="auto"/>
        <w:left w:val="none" w:sz="0" w:space="0" w:color="auto"/>
        <w:bottom w:val="none" w:sz="0" w:space="0" w:color="auto"/>
        <w:right w:val="none" w:sz="0" w:space="0" w:color="auto"/>
      </w:divBdr>
    </w:div>
    <w:div w:id="2043823626">
      <w:bodyDiv w:val="1"/>
      <w:marLeft w:val="0"/>
      <w:marRight w:val="0"/>
      <w:marTop w:val="0"/>
      <w:marBottom w:val="0"/>
      <w:divBdr>
        <w:top w:val="none" w:sz="0" w:space="0" w:color="auto"/>
        <w:left w:val="none" w:sz="0" w:space="0" w:color="auto"/>
        <w:bottom w:val="none" w:sz="0" w:space="0" w:color="auto"/>
        <w:right w:val="none" w:sz="0" w:space="0" w:color="auto"/>
      </w:divBdr>
    </w:div>
    <w:div w:id="2047096585">
      <w:bodyDiv w:val="1"/>
      <w:marLeft w:val="0"/>
      <w:marRight w:val="0"/>
      <w:marTop w:val="0"/>
      <w:marBottom w:val="0"/>
      <w:divBdr>
        <w:top w:val="none" w:sz="0" w:space="0" w:color="auto"/>
        <w:left w:val="none" w:sz="0" w:space="0" w:color="auto"/>
        <w:bottom w:val="none" w:sz="0" w:space="0" w:color="auto"/>
        <w:right w:val="none" w:sz="0" w:space="0" w:color="auto"/>
      </w:divBdr>
    </w:div>
    <w:div w:id="2049332035">
      <w:bodyDiv w:val="1"/>
      <w:marLeft w:val="0"/>
      <w:marRight w:val="0"/>
      <w:marTop w:val="0"/>
      <w:marBottom w:val="0"/>
      <w:divBdr>
        <w:top w:val="none" w:sz="0" w:space="0" w:color="auto"/>
        <w:left w:val="none" w:sz="0" w:space="0" w:color="auto"/>
        <w:bottom w:val="none" w:sz="0" w:space="0" w:color="auto"/>
        <w:right w:val="none" w:sz="0" w:space="0" w:color="auto"/>
      </w:divBdr>
    </w:div>
    <w:div w:id="2057003649">
      <w:bodyDiv w:val="1"/>
      <w:marLeft w:val="0"/>
      <w:marRight w:val="0"/>
      <w:marTop w:val="0"/>
      <w:marBottom w:val="0"/>
      <w:divBdr>
        <w:top w:val="none" w:sz="0" w:space="0" w:color="auto"/>
        <w:left w:val="none" w:sz="0" w:space="0" w:color="auto"/>
        <w:bottom w:val="none" w:sz="0" w:space="0" w:color="auto"/>
        <w:right w:val="none" w:sz="0" w:space="0" w:color="auto"/>
      </w:divBdr>
    </w:div>
    <w:div w:id="2072576839">
      <w:bodyDiv w:val="1"/>
      <w:marLeft w:val="0"/>
      <w:marRight w:val="0"/>
      <w:marTop w:val="0"/>
      <w:marBottom w:val="0"/>
      <w:divBdr>
        <w:top w:val="none" w:sz="0" w:space="0" w:color="auto"/>
        <w:left w:val="none" w:sz="0" w:space="0" w:color="auto"/>
        <w:bottom w:val="none" w:sz="0" w:space="0" w:color="auto"/>
        <w:right w:val="none" w:sz="0" w:space="0" w:color="auto"/>
      </w:divBdr>
    </w:div>
    <w:div w:id="2073650023">
      <w:bodyDiv w:val="1"/>
      <w:marLeft w:val="0"/>
      <w:marRight w:val="0"/>
      <w:marTop w:val="0"/>
      <w:marBottom w:val="0"/>
      <w:divBdr>
        <w:top w:val="none" w:sz="0" w:space="0" w:color="auto"/>
        <w:left w:val="none" w:sz="0" w:space="0" w:color="auto"/>
        <w:bottom w:val="none" w:sz="0" w:space="0" w:color="auto"/>
        <w:right w:val="none" w:sz="0" w:space="0" w:color="auto"/>
      </w:divBdr>
    </w:div>
    <w:div w:id="2076395130">
      <w:bodyDiv w:val="1"/>
      <w:marLeft w:val="0"/>
      <w:marRight w:val="0"/>
      <w:marTop w:val="0"/>
      <w:marBottom w:val="0"/>
      <w:divBdr>
        <w:top w:val="none" w:sz="0" w:space="0" w:color="auto"/>
        <w:left w:val="none" w:sz="0" w:space="0" w:color="auto"/>
        <w:bottom w:val="none" w:sz="0" w:space="0" w:color="auto"/>
        <w:right w:val="none" w:sz="0" w:space="0" w:color="auto"/>
      </w:divBdr>
    </w:div>
    <w:div w:id="2083066097">
      <w:bodyDiv w:val="1"/>
      <w:marLeft w:val="0"/>
      <w:marRight w:val="0"/>
      <w:marTop w:val="0"/>
      <w:marBottom w:val="0"/>
      <w:divBdr>
        <w:top w:val="none" w:sz="0" w:space="0" w:color="auto"/>
        <w:left w:val="none" w:sz="0" w:space="0" w:color="auto"/>
        <w:bottom w:val="none" w:sz="0" w:space="0" w:color="auto"/>
        <w:right w:val="none" w:sz="0" w:space="0" w:color="auto"/>
      </w:divBdr>
    </w:div>
    <w:div w:id="2084062432">
      <w:bodyDiv w:val="1"/>
      <w:marLeft w:val="0"/>
      <w:marRight w:val="0"/>
      <w:marTop w:val="0"/>
      <w:marBottom w:val="0"/>
      <w:divBdr>
        <w:top w:val="none" w:sz="0" w:space="0" w:color="auto"/>
        <w:left w:val="none" w:sz="0" w:space="0" w:color="auto"/>
        <w:bottom w:val="none" w:sz="0" w:space="0" w:color="auto"/>
        <w:right w:val="none" w:sz="0" w:space="0" w:color="auto"/>
      </w:divBdr>
    </w:div>
    <w:div w:id="2084374866">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 w:id="2090616709">
      <w:bodyDiv w:val="1"/>
      <w:marLeft w:val="0"/>
      <w:marRight w:val="0"/>
      <w:marTop w:val="0"/>
      <w:marBottom w:val="0"/>
      <w:divBdr>
        <w:top w:val="none" w:sz="0" w:space="0" w:color="auto"/>
        <w:left w:val="none" w:sz="0" w:space="0" w:color="auto"/>
        <w:bottom w:val="none" w:sz="0" w:space="0" w:color="auto"/>
        <w:right w:val="none" w:sz="0" w:space="0" w:color="auto"/>
      </w:divBdr>
    </w:div>
    <w:div w:id="2090686547">
      <w:bodyDiv w:val="1"/>
      <w:marLeft w:val="0"/>
      <w:marRight w:val="0"/>
      <w:marTop w:val="0"/>
      <w:marBottom w:val="0"/>
      <w:divBdr>
        <w:top w:val="none" w:sz="0" w:space="0" w:color="auto"/>
        <w:left w:val="none" w:sz="0" w:space="0" w:color="auto"/>
        <w:bottom w:val="none" w:sz="0" w:space="0" w:color="auto"/>
        <w:right w:val="none" w:sz="0" w:space="0" w:color="auto"/>
      </w:divBdr>
    </w:div>
    <w:div w:id="2093233643">
      <w:bodyDiv w:val="1"/>
      <w:marLeft w:val="0"/>
      <w:marRight w:val="0"/>
      <w:marTop w:val="0"/>
      <w:marBottom w:val="0"/>
      <w:divBdr>
        <w:top w:val="none" w:sz="0" w:space="0" w:color="auto"/>
        <w:left w:val="none" w:sz="0" w:space="0" w:color="auto"/>
        <w:bottom w:val="none" w:sz="0" w:space="0" w:color="auto"/>
        <w:right w:val="none" w:sz="0" w:space="0" w:color="auto"/>
      </w:divBdr>
    </w:div>
    <w:div w:id="2094860387">
      <w:bodyDiv w:val="1"/>
      <w:marLeft w:val="0"/>
      <w:marRight w:val="0"/>
      <w:marTop w:val="0"/>
      <w:marBottom w:val="0"/>
      <w:divBdr>
        <w:top w:val="none" w:sz="0" w:space="0" w:color="auto"/>
        <w:left w:val="none" w:sz="0" w:space="0" w:color="auto"/>
        <w:bottom w:val="none" w:sz="0" w:space="0" w:color="auto"/>
        <w:right w:val="none" w:sz="0" w:space="0" w:color="auto"/>
      </w:divBdr>
    </w:div>
    <w:div w:id="2097509574">
      <w:bodyDiv w:val="1"/>
      <w:marLeft w:val="0"/>
      <w:marRight w:val="0"/>
      <w:marTop w:val="0"/>
      <w:marBottom w:val="0"/>
      <w:divBdr>
        <w:top w:val="none" w:sz="0" w:space="0" w:color="auto"/>
        <w:left w:val="none" w:sz="0" w:space="0" w:color="auto"/>
        <w:bottom w:val="none" w:sz="0" w:space="0" w:color="auto"/>
        <w:right w:val="none" w:sz="0" w:space="0" w:color="auto"/>
      </w:divBdr>
    </w:div>
    <w:div w:id="2097968739">
      <w:bodyDiv w:val="1"/>
      <w:marLeft w:val="0"/>
      <w:marRight w:val="0"/>
      <w:marTop w:val="0"/>
      <w:marBottom w:val="0"/>
      <w:divBdr>
        <w:top w:val="none" w:sz="0" w:space="0" w:color="auto"/>
        <w:left w:val="none" w:sz="0" w:space="0" w:color="auto"/>
        <w:bottom w:val="none" w:sz="0" w:space="0" w:color="auto"/>
        <w:right w:val="none" w:sz="0" w:space="0" w:color="auto"/>
      </w:divBdr>
    </w:div>
    <w:div w:id="2099905988">
      <w:bodyDiv w:val="1"/>
      <w:marLeft w:val="0"/>
      <w:marRight w:val="0"/>
      <w:marTop w:val="0"/>
      <w:marBottom w:val="0"/>
      <w:divBdr>
        <w:top w:val="none" w:sz="0" w:space="0" w:color="auto"/>
        <w:left w:val="none" w:sz="0" w:space="0" w:color="auto"/>
        <w:bottom w:val="none" w:sz="0" w:space="0" w:color="auto"/>
        <w:right w:val="none" w:sz="0" w:space="0" w:color="auto"/>
      </w:divBdr>
    </w:div>
    <w:div w:id="2102019786">
      <w:bodyDiv w:val="1"/>
      <w:marLeft w:val="0"/>
      <w:marRight w:val="0"/>
      <w:marTop w:val="0"/>
      <w:marBottom w:val="0"/>
      <w:divBdr>
        <w:top w:val="none" w:sz="0" w:space="0" w:color="auto"/>
        <w:left w:val="none" w:sz="0" w:space="0" w:color="auto"/>
        <w:bottom w:val="none" w:sz="0" w:space="0" w:color="auto"/>
        <w:right w:val="none" w:sz="0" w:space="0" w:color="auto"/>
      </w:divBdr>
    </w:div>
    <w:div w:id="2103137955">
      <w:bodyDiv w:val="1"/>
      <w:marLeft w:val="0"/>
      <w:marRight w:val="0"/>
      <w:marTop w:val="0"/>
      <w:marBottom w:val="0"/>
      <w:divBdr>
        <w:top w:val="none" w:sz="0" w:space="0" w:color="auto"/>
        <w:left w:val="none" w:sz="0" w:space="0" w:color="auto"/>
        <w:bottom w:val="none" w:sz="0" w:space="0" w:color="auto"/>
        <w:right w:val="none" w:sz="0" w:space="0" w:color="auto"/>
      </w:divBdr>
    </w:div>
    <w:div w:id="2110078248">
      <w:bodyDiv w:val="1"/>
      <w:marLeft w:val="0"/>
      <w:marRight w:val="0"/>
      <w:marTop w:val="0"/>
      <w:marBottom w:val="0"/>
      <w:divBdr>
        <w:top w:val="none" w:sz="0" w:space="0" w:color="auto"/>
        <w:left w:val="none" w:sz="0" w:space="0" w:color="auto"/>
        <w:bottom w:val="none" w:sz="0" w:space="0" w:color="auto"/>
        <w:right w:val="none" w:sz="0" w:space="0" w:color="auto"/>
      </w:divBdr>
    </w:div>
    <w:div w:id="2110659411">
      <w:bodyDiv w:val="1"/>
      <w:marLeft w:val="0"/>
      <w:marRight w:val="0"/>
      <w:marTop w:val="0"/>
      <w:marBottom w:val="0"/>
      <w:divBdr>
        <w:top w:val="none" w:sz="0" w:space="0" w:color="auto"/>
        <w:left w:val="none" w:sz="0" w:space="0" w:color="auto"/>
        <w:bottom w:val="none" w:sz="0" w:space="0" w:color="auto"/>
        <w:right w:val="none" w:sz="0" w:space="0" w:color="auto"/>
      </w:divBdr>
    </w:div>
    <w:div w:id="2117287110">
      <w:bodyDiv w:val="1"/>
      <w:marLeft w:val="0"/>
      <w:marRight w:val="0"/>
      <w:marTop w:val="0"/>
      <w:marBottom w:val="0"/>
      <w:divBdr>
        <w:top w:val="none" w:sz="0" w:space="0" w:color="auto"/>
        <w:left w:val="none" w:sz="0" w:space="0" w:color="auto"/>
        <w:bottom w:val="none" w:sz="0" w:space="0" w:color="auto"/>
        <w:right w:val="none" w:sz="0" w:space="0" w:color="auto"/>
      </w:divBdr>
    </w:div>
    <w:div w:id="2121757976">
      <w:bodyDiv w:val="1"/>
      <w:marLeft w:val="0"/>
      <w:marRight w:val="0"/>
      <w:marTop w:val="0"/>
      <w:marBottom w:val="0"/>
      <w:divBdr>
        <w:top w:val="none" w:sz="0" w:space="0" w:color="auto"/>
        <w:left w:val="none" w:sz="0" w:space="0" w:color="auto"/>
        <w:bottom w:val="none" w:sz="0" w:space="0" w:color="auto"/>
        <w:right w:val="none" w:sz="0" w:space="0" w:color="auto"/>
      </w:divBdr>
    </w:div>
    <w:div w:id="2122189396">
      <w:bodyDiv w:val="1"/>
      <w:marLeft w:val="0"/>
      <w:marRight w:val="0"/>
      <w:marTop w:val="0"/>
      <w:marBottom w:val="0"/>
      <w:divBdr>
        <w:top w:val="none" w:sz="0" w:space="0" w:color="auto"/>
        <w:left w:val="none" w:sz="0" w:space="0" w:color="auto"/>
        <w:bottom w:val="none" w:sz="0" w:space="0" w:color="auto"/>
        <w:right w:val="none" w:sz="0" w:space="0" w:color="auto"/>
      </w:divBdr>
    </w:div>
    <w:div w:id="2135563962">
      <w:bodyDiv w:val="1"/>
      <w:marLeft w:val="0"/>
      <w:marRight w:val="0"/>
      <w:marTop w:val="0"/>
      <w:marBottom w:val="0"/>
      <w:divBdr>
        <w:top w:val="none" w:sz="0" w:space="0" w:color="auto"/>
        <w:left w:val="none" w:sz="0" w:space="0" w:color="auto"/>
        <w:bottom w:val="none" w:sz="0" w:space="0" w:color="auto"/>
        <w:right w:val="none" w:sz="0" w:space="0" w:color="auto"/>
      </w:divBdr>
    </w:div>
    <w:div w:id="2141460472">
      <w:bodyDiv w:val="1"/>
      <w:marLeft w:val="0"/>
      <w:marRight w:val="0"/>
      <w:marTop w:val="0"/>
      <w:marBottom w:val="0"/>
      <w:divBdr>
        <w:top w:val="none" w:sz="0" w:space="0" w:color="auto"/>
        <w:left w:val="none" w:sz="0" w:space="0" w:color="auto"/>
        <w:bottom w:val="none" w:sz="0" w:space="0" w:color="auto"/>
        <w:right w:val="none" w:sz="0" w:space="0" w:color="auto"/>
      </w:divBdr>
    </w:div>
    <w:div w:id="2143695871">
      <w:bodyDiv w:val="1"/>
      <w:marLeft w:val="0"/>
      <w:marRight w:val="0"/>
      <w:marTop w:val="0"/>
      <w:marBottom w:val="0"/>
      <w:divBdr>
        <w:top w:val="none" w:sz="0" w:space="0" w:color="auto"/>
        <w:left w:val="none" w:sz="0" w:space="0" w:color="auto"/>
        <w:bottom w:val="none" w:sz="0" w:space="0" w:color="auto"/>
        <w:right w:val="none" w:sz="0" w:space="0" w:color="auto"/>
      </w:divBdr>
    </w:div>
    <w:div w:id="214495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formio.org/" TargetMode="External"/><Relationship Id="rId13" Type="http://schemas.openxmlformats.org/officeDocument/2006/relationships/hyperlink" Target="https://github.com/mfromano/micro-contro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arkbucklin/NavigationSensor"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indie.com/products/jkicklighter/adns-9800-laser-motion-sensor/"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greiman/DigitalIO" TargetMode="External"/><Relationship Id="rId4" Type="http://schemas.openxmlformats.org/officeDocument/2006/relationships/settings" Target="settings.xml"/><Relationship Id="rId9" Type="http://schemas.openxmlformats.org/officeDocument/2006/relationships/hyperlink" Target="https://atom.io/" TargetMode="External"/><Relationship Id="rId14" Type="http://schemas.openxmlformats.org/officeDocument/2006/relationships/hyperlink" Target="https://forum.pjr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1</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2</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3</b:RefOrder>
  </b:Source>
  <b:Source>
    <b:Tag>Han18</b:Tag>
    <b:SourceType>JournalArticle</b:SourceType>
    <b:Guid>{EC2B3E10-3EB0-43D0-8AFA-2F612DA963F8}</b:Guid>
    <b:Author>
      <b:Author>
        <b:NameList>
          <b:Person>
            <b:Last>Hansen</b:Last>
            <b:First>Kyle</b:First>
            <b:Middle>R.</b:Middle>
          </b:Person>
          <b:Person>
            <b:Last>DeWalt</b:Last>
            <b:First>Gloria</b:First>
            <b:Middle>J</b:Middle>
          </b:Person>
          <b:Person>
            <b:Last>Mohammed</b:Last>
            <b:First>Ali</b:First>
            <b:Middle>I.</b:Middle>
          </b:Person>
          <b:Person>
            <b:Last>Tseng</b:Last>
            <b:First>Hua-an</b:First>
          </b:Person>
          <b:Person>
            <b:Last>Abdulkerim</b:Last>
            <b:First>Moona</b:First>
            <b:Middle>E.</b:Middle>
          </b:Person>
          <b:Person>
            <b:Last>Bensussen</b:Last>
            <b:First>Seth</b:First>
          </b:Person>
          <b:Person>
            <b:Last>Saligrama</b:Last>
            <b:First>Venkatesh</b:First>
          </b:Person>
          <b:Person>
            <b:Last>Nazer</b:Last>
            <b:First>Bobak</b:First>
          </b:Person>
          <b:Person>
            <b:Last>Eldred</b:Last>
            <b:First>William</b:First>
            <b:Middle>D.</b:Middle>
          </b:Person>
          <b:Person>
            <b:Last>Han</b:Last>
            <b:First>Xue</b:First>
          </b:Person>
        </b:NameList>
      </b:Author>
    </b:Author>
    <b:Title>Mild blast injury produces acute changes in basal intracellular calcium levels and activity patterns in mouse Hippocampal neurons</b:Title>
    <b:JournalName>Journal of Neurotrauma</b:JournalName>
    <b:Year>2018</b:Year>
    <b:Pages>1523-1536</b:Pages>
    <b:Volume>35</b:Volume>
    <b:Issue>13</b:Issue>
    <b:RefOrder>4</b:RefOrder>
  </b:Source>
  <b:Source>
    <b:Tag>Che17</b:Tag>
    <b:SourceType>JournalArticle</b:SourceType>
    <b:Guid>{A10F859D-598B-48D1-817D-8102644E8052}</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Day>11</b:Day>
    <b:RefOrder>5</b:RefOrder>
  </b:Source>
  <b:Source>
    <b:Tag>Dom07</b:Tag>
    <b:SourceType>JournalArticle</b:SourceType>
    <b:Guid>{8A75E248-06E6-4346-A603-A9B1E022E32D}</b:Guid>
    <b:Title>Imaging Large-Scale Neural Activity with Cellular Resolution in Awake, Mobile Mice</b:Title>
    <b:JournalName>Neuron</b:JournalName>
    <b:Year>2007</b:Year>
    <b:Pages>43-57</b:Pages>
    <b:Author>
      <b:Author>
        <b:NameList>
          <b:Person>
            <b:Last>Dombeck</b:Last>
            <b:First>Daniel</b:First>
          </b:Person>
          <b:Person>
            <b:Last>Khabbaz</b:Last>
            <b:First>Anton</b:First>
            <b:Middle>N.</b:Middle>
          </b:Person>
          <b:Person>
            <b:Last>Collman</b:Last>
            <b:First>Forrest</b:First>
          </b:Person>
          <b:Person>
            <b:Last>Adelman</b:Last>
            <b:First>Thomas</b:First>
            <b:Middle>L.</b:Middle>
          </b:Person>
          <b:Person>
            <b:Last>Tank</b:Last>
            <b:First>David</b:First>
            <b:Middle>W.</b:Middle>
          </b:Person>
        </b:NameList>
      </b:Author>
    </b:Author>
    <b:Volume>56</b:Volume>
    <b:Issue>1</b:Issue>
    <b:Month>October</b:Month>
    <b:Day>4</b:Day>
    <b:RefOrder>6</b:RefOrder>
  </b:Source>
  <b:Source>
    <b:Tag>Hus16</b:Tag>
    <b:SourceType>JournalArticle</b:SourceType>
    <b:Guid>{9A383A91-873D-4FEA-8913-05F9689CE485}</b:Guid>
    <b:Author>
      <b:Author>
        <b:NameList>
          <b:Person>
            <b:Last>Husain</b:Last>
            <b:First>Abdul</b:First>
            <b:Middle>Rashid</b:Middle>
          </b:Person>
          <b:Person>
            <b:Last>Hadad</b:Last>
            <b:First>Yaser</b:First>
          </b:Person>
          <b:Person>
            <b:Last>Zainal Alam</b:Last>
            <b:First>Muhd</b:First>
            <b:Middle>Nazrul Hisham</b:Middle>
          </b:Person>
        </b:NameList>
      </b:Author>
    </b:Author>
    <b:Title>Development of Low-Cost Microcontroller-Based Interface for Data Acquisition and Control of Microbioreactor Operation</b:Title>
    <b:JournalName>Journal of Laboratory Automation</b:JournalName>
    <b:Year>2016</b:Year>
    <b:Pages>660-670</b:Pages>
    <b:Volume>21</b:Volume>
    <b:Issue>5</b:Issue>
    <b:Month>October</b:Month>
    <b:Day>1</b:Day>
    <b:RefOrder>7</b:RefOrder>
  </b:Source>
  <b:Source>
    <b:Tag>Mic17</b:Tag>
    <b:SourceType>JournalArticle</b:SourceType>
    <b:Guid>{08FA9D46-7135-4585-9EB3-DDF2C9B2EB72}</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156</b:Pages>
    <b:Month>May</b:Month>
    <b:Day>31</b:Day>
    <b:Volume>11</b:Volume>
    <b:RefOrder>8</b:RefOrder>
  </b:Source>
  <b:Source>
    <b:Tag>San14</b:Tag>
    <b:SourceType>JournalArticle</b:SourceType>
    <b:Guid>{F34D42F6-DEE5-4686-A64C-2D53B2FA7FB8}</b:Guid>
    <b:Author>
      <b:Author>
        <b:NameList>
          <b:Person>
            <b:Last>Sanders</b:Last>
            <b:First>Joshua</b:First>
            <b:Middle>I.</b:Middle>
          </b:Person>
          <b:Person>
            <b:Last>Kepecs</b:Last>
            <b:First>Adam</b:First>
          </b:Person>
        </b:NameList>
      </b:Author>
    </b:Author>
    <b:Title>A Low-Cost Programmable Pulse Generator for Physiology and Behavior</b:Title>
    <b:JournalName>Frontiers in Neuroengineering</b:JournalName>
    <b:Year>2014</b:Year>
    <b:Pages>1-8</b:Pages>
    <b:Volume>7</b:Volume>
    <b:Issue>43</b:Issue>
    <b:RefOrder>9</b:RefOrder>
  </b:Source>
  <b:Source>
    <b:Tag>Sol18</b:Tag>
    <b:SourceType>JournalArticle</b:SourceType>
    <b:Guid>{C57335EB-0B9A-4CE8-A4C4-E1904517B0F8}</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18</b:Issue>
    <b:RefOrder>10</b:RefOrder>
  </b:Source>
  <b:Source>
    <b:Tag>Tak16</b:Tag>
    <b:SourceType>JournalArticle</b:SourceType>
    <b:Guid>{FD88020F-7A00-4AD1-9E28-CF1E517F570D}</b:Guid>
    <b:Author>
      <b:Author>
        <b:NameList>
          <b:Person>
            <b:Last>Takahashi</b:Last>
            <b:First>Naoya</b:First>
          </b:Person>
          <b:Person>
            <b:Last>Oertner</b:Last>
            <b:First>Thomas</b:First>
            <b:Middle>G.</b:Middle>
          </b:Person>
          <b:Person>
            <b:Last>Hegemann</b:Last>
            <b:First>Peter</b:First>
          </b:Person>
          <b:Person>
            <b:Last>Larkum</b:Last>
            <b:First>Matthew</b:First>
            <b:Middle>E.</b:Middle>
          </b:Person>
        </b:NameList>
      </b:Author>
    </b:Author>
    <b:Title>Active cortical dendrites modulate perception</b:Title>
    <b:JournalName>Science</b:JournalName>
    <b:Year>2016</b:Year>
    <b:Pages>1587-1590</b:Pages>
    <b:Volume>354</b:Volume>
    <b:Issue>6319</b:Issue>
    <b:Month>December</b:Month>
    <b:Day>23</b:Day>
    <b:RefOrder>11</b:RefOrder>
  </b:Source>
  <b:Source>
    <b:Tag>Wil15</b:Tag>
    <b:SourceType>JournalArticle</b:SourceType>
    <b:Guid>{EB315F6B-35B1-4581-AC2A-A1036F9D1778}</b:Guid>
    <b:Author>
      <b:Author>
        <b:NameList>
          <b:Person>
            <b:Last>Wilms</b:Last>
            <b:First>Christian</b:First>
            <b:Middle>D.</b:Middle>
          </b:Person>
          <b:Person>
            <b:Last>Häusser</b:Last>
            <b:First>Michael</b:First>
          </b:Person>
        </b:NameList>
      </b:Author>
    </b:Author>
    <b:Title>Reading out a spatiotemporal population code by imaging neighbouring parallel fibre axons in vivo</b:Title>
    <b:JournalName>Nature Communications</b:JournalName>
    <b:Year>2015</b:Year>
    <b:Volume>6</b:Volume>
    <b:Pages>6464-6472</b:Pages>
    <b:RefOrder>12</b:RefOrder>
  </b:Source>
  <b:Source>
    <b:Tag>Ngu15</b:Tag>
    <b:SourceType>JournalArticle</b:SourceType>
    <b:Guid>{38108997-91B2-42E5-B409-440C90DDD925}</b:Guid>
    <b:Author>
      <b:Author>
        <b:NameList>
          <b:Person>
            <b:Last>Nguyen</b:Last>
            <b:First>Jeffrey</b:First>
            <b:Middle>P</b:Middle>
          </b:Person>
          <b:Person>
            <b:Last>Shipley</b:Last>
            <b:First>Frederick</b:First>
            <b:Middle>B</b:Middle>
          </b:Person>
          <b:Person>
            <b:Last>Linder</b:Last>
            <b:First>Ashley</b:First>
            <b:Middle>N</b:Middle>
          </b:Person>
          <b:Person>
            <b:Last>Plummer</b:Last>
            <b:First>George</b:First>
            <b:Middle>S</b:Middle>
          </b:Person>
          <b:Person>
            <b:Last>Liu</b:Last>
            <b:First>Mochi</b:First>
          </b:Person>
          <b:Person>
            <b:Last>Setru</b:Last>
            <b:First>Sagar</b:First>
            <b:Middle>U</b:Middle>
          </b:Person>
          <b:Person>
            <b:Last>Shaevitz</b:Last>
            <b:First>Joshua</b:First>
            <b:Middle>W.</b:Middle>
          </b:Person>
          <b:Person>
            <b:Last>Leifer</b:Last>
            <b:First>Andrew</b:First>
            <b:Middle>M.</b:Middle>
          </b:Person>
        </b:NameList>
      </b:Author>
    </b:Author>
    <b:Title>Whole-brain calcium imaging with cellular resolution in freely behaving Caenorhabditis elegans</b:Title>
    <b:JournalName>Proceedings of the National Academy of Sciences</b:JournalName>
    <b:Year>2016</b:Year>
    <b:Pages>E1074-81</b:Pages>
    <b:Month>2</b:Month>
    <b:Day>23</b:Day>
    <b:Issue>8</b:Issue>
    <b:Volume>113</b:Volume>
    <b:RefOrder>13</b:RefOrder>
  </b:Source>
</b:Sources>
</file>

<file path=customXml/itemProps1.xml><?xml version="1.0" encoding="utf-8"?>
<ds:datastoreItem xmlns:ds="http://schemas.openxmlformats.org/officeDocument/2006/customXml" ds:itemID="{61168C03-800F-4C44-932D-C11C832FE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13</Pages>
  <Words>9624</Words>
  <Characters>54858</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64354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crossover</dc:creator>
  <cp:lastModifiedBy>Romano, Michael, Francis</cp:lastModifiedBy>
  <cp:revision>22</cp:revision>
  <dcterms:created xsi:type="dcterms:W3CDTF">2019-02-20T13:11:00Z</dcterms:created>
  <dcterms:modified xsi:type="dcterms:W3CDTF">2019-02-20T21:42:00Z</dcterms:modified>
</cp:coreProperties>
</file>