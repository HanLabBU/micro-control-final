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937B62" w:rsidR="0035320F" w:rsidRDefault="00BA57F6">
      <w:r>
        <w:t>A low-cost</w:t>
      </w:r>
      <w:r w:rsidR="00446A23">
        <w:t xml:space="preserve">, </w:t>
      </w:r>
      <w:r w:rsidR="00DB1E98">
        <w:t>flexible control system</w:t>
      </w:r>
      <w:r w:rsidR="004B7477">
        <w:t xml:space="preserve"> </w:t>
      </w:r>
      <w:r w:rsidR="00DB1E98">
        <w:t xml:space="preserve">for </w:t>
      </w:r>
      <w:r w:rsidR="00446A23">
        <w:t>different</w:t>
      </w:r>
      <w:r>
        <w:t xml:space="preserve"> experimental settings</w:t>
      </w:r>
      <w:r w:rsidR="00DB1E98">
        <w:t xml:space="preserve"> in neuroscience</w:t>
      </w:r>
    </w:p>
    <w:p w14:paraId="4A867DC3" w14:textId="24937503" w:rsidR="00E3479E" w:rsidRDefault="00E3479E">
      <w:r>
        <w:t>Michael Romano</w:t>
      </w:r>
      <w:del w:id="0" w:author="Michael Romano" w:date="2018-10-04T18:19:00Z">
        <w:r w:rsidDel="006C6385">
          <w:delText>*</w:delText>
        </w:r>
      </w:del>
      <w:r>
        <w:t>, Mark Bucklin</w:t>
      </w:r>
      <w:del w:id="1" w:author="Michael Romano" w:date="2018-10-04T17:57:00Z">
        <w:r w:rsidDel="00251C21">
          <w:delText>*</w:delText>
        </w:r>
      </w:del>
      <w:r>
        <w:t>, Dev Mehrotra, Robb Kessel, Howard Gritton, Xue Han</w:t>
      </w:r>
    </w:p>
    <w:p w14:paraId="47FCBF65" w14:textId="20747F17" w:rsidR="00E3479E" w:rsidDel="006C6385" w:rsidRDefault="00E3479E" w:rsidP="00E3479E">
      <w:pPr>
        <w:rPr>
          <w:del w:id="2" w:author="Michael Romano" w:date="2018-10-04T18:19:00Z"/>
        </w:rPr>
      </w:pPr>
      <w:del w:id="3" w:author="Michael Romano" w:date="2018-10-04T18:19:00Z">
        <w:r w:rsidDel="006C6385">
          <w:delText>* indicates equal contribution</w:delText>
        </w:r>
      </w:del>
    </w:p>
    <w:p w14:paraId="4901FD9D" w14:textId="6D342E91" w:rsidR="00EB12CB" w:rsidRDefault="00EB12CB">
      <w:r>
        <w:t>Abstract</w:t>
      </w:r>
    </w:p>
    <w:p w14:paraId="6C6B58A2" w14:textId="125C7AF5" w:rsidR="00EB12CB" w:rsidRDefault="00E569E9" w:rsidP="00E569E9">
      <w:pPr>
        <w:ind w:firstLine="720"/>
      </w:pPr>
      <w:r>
        <w:t>In this</w:t>
      </w:r>
      <w:r w:rsidR="00E34F2A">
        <w:t xml:space="preserve"> </w:t>
      </w:r>
      <w:r>
        <w:t xml:space="preserve">paper, </w:t>
      </w:r>
      <w:r w:rsidR="00E34F2A">
        <w:t>we</w:t>
      </w:r>
      <w:r>
        <w:t xml:space="preserve"> demonstrate the efficacy, affordability, and accessibility of the Teensy 3.2 in two experimental</w:t>
      </w:r>
      <w:ins w:id="4" w:author="Romano Linux Desktop" w:date="2018-10-05T08:52:00Z">
        <w:r w:rsidR="004220CC">
          <w:t xml:space="preserve"> imaging</w:t>
        </w:r>
      </w:ins>
      <w:r>
        <w:t xml:space="preserve"> settings that require different, specific demands: reliable, high-accuracy motion sensing and analog output. We </w:t>
      </w:r>
      <w:r w:rsidR="00C201E1">
        <w:t xml:space="preserve">then </w:t>
      </w:r>
      <w:r>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6AC34CDA"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ins w:id="5" w:author="Romano Linux Desktop" w:date="2018-10-05T08:53:00Z">
        <w:r w:rsidR="001D6EFC">
          <w:t xml:space="preserve">, and strict alignment of neuronal signals with experimental inputs or outputs is essential </w:t>
        </w:r>
      </w:ins>
      <w:customXmlInsRangeStart w:id="6" w:author="Romano Linux Desktop" w:date="2018-10-05T08:53:00Z"/>
      <w:sdt>
        <w:sdtPr>
          <w:id w:val="-397369120"/>
          <w:citation/>
        </w:sdtPr>
        <w:sdtContent>
          <w:customXmlInsRangeEnd w:id="6"/>
          <w:ins w:id="7" w:author="Romano Linux Desktop" w:date="2018-10-05T08:53:00Z">
            <w:r w:rsidR="001D6EFC">
              <w:fldChar w:fldCharType="begin"/>
            </w:r>
            <w:r w:rsidR="001D6EFC">
              <w:instrText xml:space="preserve"> CITATION Sol18 \l 1033 </w:instrText>
            </w:r>
          </w:ins>
          <w:r w:rsidR="001D6EFC">
            <w:fldChar w:fldCharType="separate"/>
          </w:r>
          <w:ins w:id="8" w:author="Romano Linux Desktop" w:date="2018-10-05T08:53:00Z">
            <w:r w:rsidR="001D6EFC">
              <w:rPr>
                <w:noProof/>
              </w:rPr>
              <w:t>(Solari, Sviatk\o, Laszlovsky, Heged\us, &amp; Hangya, 2018)</w:t>
            </w:r>
            <w:r w:rsidR="001D6EFC">
              <w:fldChar w:fldCharType="end"/>
            </w:r>
          </w:ins>
          <w:customXmlInsRangeStart w:id="9" w:author="Romano Linux Desktop" w:date="2018-10-05T08:53:00Z"/>
        </w:sdtContent>
      </w:sdt>
      <w:customXmlInsRangeEnd w:id="9"/>
      <w:r w:rsidR="004E5EFE">
        <w:t xml:space="preserve">. </w:t>
      </w:r>
      <w:r w:rsidR="00217294">
        <w:t>A new challenge is the development of techniques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r w:rsidR="00EB7CDA">
        <w:t xml:space="preserve"> </w:t>
      </w:r>
      <w:r w:rsidR="00250A90">
        <w:t>W</w:t>
      </w:r>
      <w:r w:rsidR="00EB7CDA">
        <w:t xml:space="preserve">e demonstrate that these two experimental </w:t>
      </w:r>
      <w:r w:rsidR="00446A23">
        <w:t>configurations</w:t>
      </w:r>
      <w:r w:rsidR="00EB7CDA">
        <w:t xml:space="preserve"> can easily be achieved</w:t>
      </w:r>
      <w:r w:rsidR="00250A90">
        <w:t xml:space="preserve"> </w:t>
      </w:r>
      <w:r w:rsidR="00706377">
        <w:t xml:space="preserve">with precise temporal accuracy </w:t>
      </w:r>
      <w:r w:rsidR="00250A90">
        <w:t>using a Teensy 3.2 microcontroller</w:t>
      </w:r>
      <w:r w:rsidR="00EB7CDA">
        <w:t>.</w:t>
      </w:r>
      <w:ins w:id="10" w:author="Michael Romano" w:date="2018-10-04T17:58:00Z">
        <w:r w:rsidR="00491B23">
          <w:t xml:space="preserve"> </w:t>
        </w:r>
      </w:ins>
    </w:p>
    <w:p w14:paraId="65008F4B" w14:textId="6186116D" w:rsidR="007870F2" w:rsidRPr="007870F2" w:rsidRDefault="007870F2" w:rsidP="007870F2">
      <w:pPr>
        <w:rPr>
          <w:i/>
        </w:rPr>
      </w:pPr>
      <w:r>
        <w:rPr>
          <w:i/>
        </w:rPr>
        <w:t>General requirements</w:t>
      </w:r>
    </w:p>
    <w:p w14:paraId="68D85058" w14:textId="090DBAC6" w:rsidR="00845AEC" w:rsidRDefault="00685286" w:rsidP="006604E8">
      <w:pPr>
        <w:ind w:firstLine="360"/>
      </w:pPr>
      <w:r>
        <w:t>Experimental designs</w:t>
      </w:r>
      <w:r w:rsidR="006604E8">
        <w:t xml:space="preserve"> </w:t>
      </w:r>
      <w:r w:rsidR="00AF54B4">
        <w:t xml:space="preserve">in imaging </w:t>
      </w:r>
      <w:r>
        <w:t>require</w:t>
      </w:r>
      <w:r w:rsidR="006604E8">
        <w:t xml:space="preserve"> several components</w:t>
      </w:r>
      <w:r w:rsidR="001709EC">
        <w:t xml:space="preserve"> in order to be successful</w:t>
      </w:r>
      <w:r w:rsidR="00146ED1">
        <w:t>. First and most importantly,</w:t>
      </w:r>
      <w:r w:rsidR="006604E8">
        <w:t xml:space="preserve"> </w:t>
      </w:r>
      <w:r w:rsidR="00E1194C">
        <w:t>behavioral data must be precisely organiz</w:t>
      </w:r>
      <w:r w:rsidR="008C2FC9">
        <w:t>ed with respect to imaging data</w:t>
      </w:r>
      <w:r w:rsidR="006604E8">
        <w:t xml:space="preserve">. </w:t>
      </w:r>
      <w:r w:rsidR="00E1194C">
        <w:t xml:space="preserve">Capturing </w:t>
      </w:r>
      <w:r w:rsidR="006604E8">
        <w:t>imag</w:t>
      </w:r>
      <w:r w:rsidR="00E1194C">
        <w:t>es</w:t>
      </w:r>
      <w:r w:rsidR="0062001E">
        <w:t xml:space="preserve"> has</w:t>
      </w:r>
      <w:r w:rsidR="006604E8">
        <w:t xml:space="preserve"> strict</w:t>
      </w:r>
      <w:r w:rsidR="00845AEC">
        <w:t xml:space="preserve"> temporal requirements. A common design is to set up a CMOS </w:t>
      </w:r>
      <w:r w:rsidR="00706377">
        <w:t xml:space="preserve">camera </w:t>
      </w:r>
      <w:r w:rsidR="00845AEC">
        <w:t xml:space="preserve">or other imaging device to capture a frame every time it </w:t>
      </w:r>
      <w:r w:rsidR="001709EC">
        <w:t>see</w:t>
      </w:r>
      <w:r w:rsidR="00845AEC">
        <w:t xml:space="preserve">s </w:t>
      </w:r>
      <w:r w:rsidR="001709EC">
        <w:t xml:space="preserve">the rising phase of </w:t>
      </w:r>
      <w:r w:rsidR="00845AEC">
        <w:t xml:space="preserve">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With respect to imaging paradigms based on classical condition</w:t>
      </w:r>
      <w:r w:rsidR="00E1194C">
        <w:t>ing</w:t>
      </w:r>
      <w:r w:rsidR="00A631C5">
        <w:t xml:space="preserve">,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w:t>
      </w:r>
      <w:ins w:id="11" w:author="Romano Linux Desktop" w:date="2018-10-05T08:56:00Z">
        <w:r w:rsidR="00707789">
          <w:t xml:space="preserve"> and predictable</w:t>
        </w:r>
      </w:ins>
      <w:r w:rsidR="00845AEC">
        <w:t xml:space="preserve"> fashion.</w:t>
      </w:r>
      <w:r w:rsidR="00706377">
        <w:t xml:space="preserve"> Using a programming environment from a high-level source, such as directly from a PC, can introduce jitter due to the multitude of tasks that a PC must attend to at any given point in time.  </w:t>
      </w:r>
      <w:r w:rsidR="005257B7">
        <w:t>As explained previously</w:t>
      </w:r>
      <w:del w:id="12" w:author="Romano Linux Desktop" w:date="2018-10-05T08:56:00Z">
        <w:r w:rsidR="005257B7" w:rsidDel="00707789">
          <w:delText xml:space="preserve"> by </w:delText>
        </w:r>
      </w:del>
      <w:customXmlInsRangeStart w:id="13" w:author="Romano Linux Desktop" w:date="2018-10-05T08:56:00Z"/>
      <w:sdt>
        <w:sdtPr>
          <w:id w:val="1913578352"/>
          <w:citation/>
        </w:sdtPr>
        <w:sdtContent>
          <w:customXmlInsRangeEnd w:id="13"/>
          <w:ins w:id="14" w:author="Romano Linux Desktop" w:date="2018-10-05T08:56:00Z">
            <w:r w:rsidR="00707789">
              <w:fldChar w:fldCharType="begin"/>
            </w:r>
            <w:r w:rsidR="00707789">
              <w:instrText xml:space="preserve"> CITATION DAu12 \l 1033  \m Sol18</w:instrText>
            </w:r>
          </w:ins>
          <w:r w:rsidR="00707789">
            <w:fldChar w:fldCharType="separate"/>
          </w:r>
          <w:ins w:id="15" w:author="Romano Linux Desktop" w:date="2018-10-05T08:56:00Z">
            <w:r w:rsidR="00707789">
              <w:rPr>
                <w:noProof/>
              </w:rPr>
              <w:t>(D'Ausilio, 2012; Solari, Sviatk\o, Laszlovsky, Heged\us, &amp; Hangya, 2018)</w:t>
            </w:r>
            <w:r w:rsidR="00707789">
              <w:fldChar w:fldCharType="end"/>
            </w:r>
          </w:ins>
          <w:customXmlInsRangeStart w:id="16" w:author="Romano Linux Desktop" w:date="2018-10-05T08:56:00Z"/>
        </w:sdtContent>
      </w:sdt>
      <w:customXmlInsRangeEnd w:id="16"/>
      <w:del w:id="17" w:author="Romano Linux Desktop" w:date="2018-10-05T08:56:00Z">
        <w:r w:rsidR="005257B7" w:rsidDel="00707789">
          <w:delText>(D’Ausilio, 2012)</w:delText>
        </w:r>
      </w:del>
      <w:r w:rsidR="005257B7">
        <w:t xml:space="preserve">, using a microcontroller such as an Arduino </w:t>
      </w:r>
      <w:ins w:id="18" w:author="Romano Linux Desktop" w:date="2018-10-05T08:56:00Z">
        <w:r w:rsidR="00707789">
          <w:t xml:space="preserve">or Teensy 3.2 </w:t>
        </w:r>
      </w:ins>
      <w:r w:rsidR="005257B7">
        <w:t>circumvents this issue.</w:t>
      </w:r>
    </w:p>
    <w:p w14:paraId="4D8F2100" w14:textId="086E7257" w:rsidR="00845AEC" w:rsidRDefault="00845AEC" w:rsidP="006604E8">
      <w:pPr>
        <w:ind w:firstLine="360"/>
      </w:pPr>
      <w:r>
        <w:t>Second</w:t>
      </w:r>
      <w:r w:rsidR="00E069D0">
        <w:t>ly</w:t>
      </w:r>
      <w:r>
        <w:t>, the experimental setup must be easy to manipulate or alter. Technical skillsets vary widely in the field of neuroscience</w:t>
      </w:r>
      <w:ins w:id="19" w:author="Romano Linux Desktop" w:date="2018-10-05T08:57:00Z">
        <w:r w:rsidR="00707789">
          <w:t>.</w:t>
        </w:r>
      </w:ins>
      <w:del w:id="20" w:author="Romano Linux Desktop" w:date="2018-10-05T08:57:00Z">
        <w:r w:rsidDel="00707789">
          <w:delText xml:space="preserve">, and </w:delText>
        </w:r>
      </w:del>
      <w:ins w:id="21" w:author="Romano Linux Desktop" w:date="2018-10-05T08:57:00Z">
        <w:r w:rsidR="00707789">
          <w:t xml:space="preserve"> </w:t>
        </w:r>
        <w:r w:rsidR="00707789">
          <w:t>T</w:t>
        </w:r>
      </w:ins>
      <w:del w:id="22" w:author="Romano Linux Desktop" w:date="2018-10-05T08:57:00Z">
        <w:r w:rsidDel="00707789">
          <w:delText>t</w:delText>
        </w:r>
      </w:del>
      <w:r>
        <w:t>o be adapted widely</w:t>
      </w:r>
      <w:r w:rsidR="00106173">
        <w:t>,</w:t>
      </w:r>
      <w:r>
        <w:t xml:space="preserve"> experimental designs must accommodate </w:t>
      </w:r>
      <w:r w:rsidR="003F2AA8">
        <w:t xml:space="preserve">these widely varying backgrounds. It is infeasible and inefficient to rely on a </w:t>
      </w:r>
      <w:r w:rsidR="005257B7">
        <w:t xml:space="preserve">laboratory </w:t>
      </w:r>
      <w:r w:rsidR="003F2AA8">
        <w:t xml:space="preserve">technician every time one must subtly </w:t>
      </w:r>
      <w:ins w:id="23" w:author="Romano Linux Desktop" w:date="2018-10-05T08:57:00Z">
        <w:r w:rsidR="00707789">
          <w:t xml:space="preserve">or wholly </w:t>
        </w:r>
      </w:ins>
      <w:r w:rsidR="005257B7">
        <w:t>modify</w:t>
      </w:r>
      <w:r w:rsidR="003F2AA8">
        <w:t xml:space="preserve"> an experimental paradigm. Ideally, the </w:t>
      </w:r>
      <w:r w:rsidR="005257B7">
        <w:t>components</w:t>
      </w:r>
      <w:r w:rsidR="00106173">
        <w:t xml:space="preserve"> of an </w:t>
      </w:r>
      <w:r w:rsidR="003F2AA8">
        <w:t xml:space="preserve">experimental setup enable a user to quickly translate </w:t>
      </w:r>
      <w:r w:rsidR="00F02480">
        <w:t xml:space="preserve">or implement an idea they have in mind, and </w:t>
      </w:r>
      <w:r w:rsidR="005257B7">
        <w:t>are</w:t>
      </w:r>
      <w:r w:rsidR="00F02480">
        <w:t xml:space="preserve"> simple enough to encourage the user to build novel experimental designs instead of </w:t>
      </w:r>
      <w:r w:rsidR="00E069D0">
        <w:t>conforming to preexisting designs</w:t>
      </w:r>
      <w:r w:rsidR="005257B7">
        <w:t xml:space="preserve"> poorly suited to their present needs</w:t>
      </w:r>
      <w:r w:rsidR="00E069D0">
        <w:t xml:space="preserve">. Experimental setups should accelerate and not impede the pace of </w:t>
      </w:r>
      <w:r w:rsidR="00E069D0">
        <w:lastRenderedPageBreak/>
        <w:t>research and discovery.</w:t>
      </w:r>
      <w:r w:rsidR="00296459">
        <w:t xml:space="preserve"> The Ardui</w:t>
      </w:r>
      <w:r w:rsidR="00696EC2">
        <w:t>no programming environment, which Teensy</w:t>
      </w:r>
      <w:r w:rsidR="001F0D9F">
        <w:t xml:space="preserve"> utilizes</w:t>
      </w:r>
      <w:r w:rsidR="00696EC2">
        <w:t xml:space="preserve">, </w:t>
      </w:r>
      <w:r w:rsidR="00296459">
        <w:t xml:space="preserve">is simple to learn for anyone </w:t>
      </w:r>
      <w:r w:rsidR="004B4536">
        <w:t>with any programming backgrounds, as explained in depth</w:t>
      </w:r>
      <w:ins w:id="24" w:author="Romano Linux Desktop" w:date="2018-10-05T08:58:00Z">
        <w:r w:rsidR="00707789">
          <w:t xml:space="preserve"> previously</w:t>
        </w:r>
      </w:ins>
      <w:del w:id="25" w:author="Romano Linux Desktop" w:date="2018-10-05T08:58:00Z">
        <w:r w:rsidR="004B4536" w:rsidDel="00707789">
          <w:delText xml:space="preserve"> by</w:delText>
        </w:r>
      </w:del>
      <w:r w:rsidR="004B4536">
        <w:t xml:space="preserve"> </w:t>
      </w:r>
      <w:sdt>
        <w:sdtPr>
          <w:id w:val="1585950265"/>
          <w:citation/>
        </w:sdtPr>
        <w:sdtEndPr/>
        <w:sdtContent>
          <w:r w:rsidR="004B4536">
            <w:fldChar w:fldCharType="begin"/>
          </w:r>
          <w:r w:rsidR="004B4536">
            <w:instrText xml:space="preserve"> CITATION DAu12 \l 1033 </w:instrText>
          </w:r>
          <w:r w:rsidR="004B4536">
            <w:fldChar w:fldCharType="separate"/>
          </w:r>
          <w:r w:rsidR="004B4536">
            <w:rPr>
              <w:noProof/>
            </w:rPr>
            <w:t>(D'Ausilio, 2012)</w:t>
          </w:r>
          <w:r w:rsidR="004B4536">
            <w:fldChar w:fldCharType="end"/>
          </w:r>
        </w:sdtContent>
      </w:sdt>
      <w:r w:rsidR="00296459">
        <w:t xml:space="preserve">. Digital output and timing libraries are </w:t>
      </w:r>
      <w:r w:rsidR="00007F57">
        <w:t xml:space="preserve">also </w:t>
      </w:r>
      <w:r w:rsidR="00296459">
        <w:t xml:space="preserve">easy to learn and implement. </w:t>
      </w:r>
      <w:r w:rsidR="005257B7">
        <w:t>And, particularly with the introduction of the Teensy microcontroller, minimal knowledge of electronics is necessary. For example, while a resistor and capacitor would be necessary to set up a true analog output in conjunction with pulse-width modulation, the Teensy 3.2 offers true analog output without any additional componentry.</w:t>
      </w:r>
      <w:ins w:id="26" w:author="Michael Romano" w:date="2018-10-04T17:45:00Z">
        <w:r w:rsidR="007E25A3">
          <w:t xml:space="preserve"> </w:t>
        </w:r>
      </w:ins>
      <w:ins w:id="27" w:author="Romano Linux Desktop" w:date="2018-10-05T08:59:00Z">
        <w:r w:rsidR="00707789">
          <w:t xml:space="preserve">The board does offer a board and shield, however, both of which simplify the use of this feature for practical purposes such as playing a sound. </w:t>
        </w:r>
      </w:ins>
      <w:ins w:id="28" w:author="Michael Romano" w:date="2018-10-04T17:45:00Z">
        <w:r w:rsidR="007E25A3">
          <w:t>Use of this feature on the Teensy 3.2 in conclusion with the Teensy Audio</w:t>
        </w:r>
      </w:ins>
      <w:ins w:id="29" w:author="Romano Linux Desktop" w:date="2018-10-05T08:58:00Z">
        <w:r w:rsidR="00707789">
          <w:t xml:space="preserve"> Adapter</w:t>
        </w:r>
      </w:ins>
      <w:ins w:id="30" w:author="Michael Romano" w:date="2018-10-04T17:45:00Z">
        <w:r w:rsidR="007E25A3">
          <w:t xml:space="preserve"> Board (</w:t>
        </w:r>
      </w:ins>
      <w:ins w:id="31" w:author="Romano Linux Desktop" w:date="2018-10-05T08:58:00Z">
        <w:r w:rsidR="00707789" w:rsidRPr="00707789">
          <w:t>https://www.pjrc.com/store/teensy3_audio.html</w:t>
        </w:r>
      </w:ins>
      <w:ins w:id="32" w:author="Michael Romano" w:date="2018-10-04T17:45:00Z">
        <w:del w:id="33" w:author="Romano Linux Desktop" w:date="2018-10-05T08:58:00Z">
          <w:r w:rsidR="007E25A3" w:rsidDel="00707789">
            <w:delText>FIND SOURCE</w:delText>
          </w:r>
        </w:del>
        <w:r w:rsidR="007E25A3">
          <w:t xml:space="preserve">) has been </w:t>
        </w:r>
      </w:ins>
      <w:ins w:id="34" w:author="Michael Romano" w:date="2018-10-04T17:49:00Z">
        <w:r w:rsidR="007E25A3">
          <w:t>demonstrated</w:t>
        </w:r>
      </w:ins>
      <w:ins w:id="35" w:author="Michael Romano" w:date="2018-10-04T17:45:00Z">
        <w:r w:rsidR="007E25A3">
          <w:t xml:space="preserve"> previously </w:t>
        </w:r>
      </w:ins>
      <w:customXmlInsRangeStart w:id="36" w:author="Michael Romano" w:date="2018-10-04T17:49:00Z"/>
      <w:sdt>
        <w:sdtPr>
          <w:id w:val="1232504760"/>
          <w:citation/>
        </w:sdtPr>
        <w:sdtEndPr/>
        <w:sdtContent>
          <w:customXmlInsRangeEnd w:id="36"/>
          <w:ins w:id="37" w:author="Michael Romano" w:date="2018-10-04T17:49:00Z">
            <w:r w:rsidR="007E25A3">
              <w:fldChar w:fldCharType="begin"/>
            </w:r>
            <w:r w:rsidR="007E25A3">
              <w:instrText xml:space="preserve"> CITATION Sol18 \l 1033 </w:instrText>
            </w:r>
          </w:ins>
          <w:r w:rsidR="007E25A3">
            <w:fldChar w:fldCharType="separate"/>
          </w:r>
          <w:ins w:id="38" w:author="Michael Romano" w:date="2018-10-04T17:49:00Z">
            <w:r w:rsidR="007E25A3">
              <w:rPr>
                <w:noProof/>
              </w:rPr>
              <w:t>(Solari, Sviatk\o, Laszlovsky, Heged\us, &amp; Hangya, 2018)</w:t>
            </w:r>
            <w:r w:rsidR="007E25A3">
              <w:fldChar w:fldCharType="end"/>
            </w:r>
          </w:ins>
          <w:customXmlInsRangeStart w:id="39" w:author="Michael Romano" w:date="2018-10-04T17:49:00Z"/>
        </w:sdtContent>
      </w:sdt>
      <w:customXmlInsRangeEnd w:id="39"/>
      <w:ins w:id="40" w:author="Romano Linux Desktop" w:date="2018-10-05T08:59:00Z">
        <w:r w:rsidR="00707789">
          <w:t>.</w:t>
        </w:r>
      </w:ins>
    </w:p>
    <w:p w14:paraId="59EF87E5" w14:textId="00008FF2" w:rsidR="001D3F58" w:rsidRDefault="00E069D0" w:rsidP="001D3F58">
      <w:pPr>
        <w:ind w:firstLine="360"/>
      </w:pPr>
      <w:r>
        <w:t>Finally, the experimental setup should be</w:t>
      </w:r>
      <w:r w:rsidR="00D7347B">
        <w:t xml:space="preserve"> both</w:t>
      </w:r>
      <w:r>
        <w:t xml:space="preserve"> widely</w:t>
      </w:r>
      <w:r w:rsidR="00106173">
        <w:t xml:space="preserve"> accessible</w:t>
      </w:r>
      <w:r w:rsidR="005257B7">
        <w:t xml:space="preserve"> (including low-cost)</w:t>
      </w:r>
      <w:r w:rsidR="00106173">
        <w:t xml:space="preserv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 xml:space="preserve">The most expensive experimental component that we use in </w:t>
      </w:r>
      <w:r w:rsidR="001709EC">
        <w:t>either</w:t>
      </w:r>
      <w:r>
        <w:t xml:space="preserve"> setup is the ADNS-9800 se</w:t>
      </w:r>
      <w:r w:rsidR="00E03306">
        <w:t>nsor, which costs only $27.50</w:t>
      </w:r>
      <w:r>
        <w:t>. The Arduino and</w:t>
      </w:r>
      <w:r w:rsidR="00E03306">
        <w:t xml:space="preserve"> added-on</w:t>
      </w:r>
      <w:r>
        <w:t xml:space="preserve"> Teensyduino program</w:t>
      </w:r>
      <w:r w:rsidR="00106173">
        <w:t>ming environments are free</w:t>
      </w:r>
      <w:r w:rsidR="00364F95">
        <w:t>.</w:t>
      </w:r>
      <w:r>
        <w:t xml:space="preserve"> </w:t>
      </w:r>
    </w:p>
    <w:p w14:paraId="06F1DF76" w14:textId="5C42281C" w:rsidR="00E069D0" w:rsidRDefault="00FD2E33" w:rsidP="0015076C">
      <w:pPr>
        <w:ind w:firstLine="360"/>
      </w:pPr>
      <w:r>
        <w:t xml:space="preserve">Cost can be prohibitive;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00F44388" w:rsidRPr="00F44388">
        <w:t xml:space="preserve"> </w:t>
      </w:r>
      <w:r w:rsidR="00F44388">
        <w:t>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w:t>
      </w:r>
      <w:r w:rsidR="00296459">
        <w:t xml:space="preserve">, which </w:t>
      </w:r>
      <w:r w:rsidR="005257B7">
        <w:t xml:space="preserve">could provide useful to </w:t>
      </w:r>
      <w:r w:rsidR="00296459">
        <w:t>the academic community</w:t>
      </w:r>
      <w:r w:rsidR="0015076C">
        <w:t>.</w:t>
      </w:r>
      <w:r w:rsidR="001709EC">
        <w:t xml:space="preserve"> </w:t>
      </w:r>
    </w:p>
    <w:p w14:paraId="327F7042" w14:textId="77777777" w:rsidR="00E129D8" w:rsidRPr="009272F2" w:rsidRDefault="00E129D8" w:rsidP="00E129D8">
      <w:pPr>
        <w:rPr>
          <w:i/>
        </w:rPr>
      </w:pPr>
      <w:r>
        <w:rPr>
          <w:i/>
        </w:rPr>
        <w:t>Teensy 3.2</w:t>
      </w:r>
    </w:p>
    <w:p w14:paraId="23E8BBF5" w14:textId="2CBC4389" w:rsidR="00E129D8" w:rsidRDefault="00E129D8" w:rsidP="00E129D8">
      <w:pPr>
        <w:ind w:firstLine="360"/>
      </w:pPr>
      <w:r>
        <w:t>The Teensy 3.2 (</w:t>
      </w:r>
      <w:hyperlink r:id="rId8" w:history="1">
        <w:r w:rsidRPr="00064DD2">
          <w:rPr>
            <w:rStyle w:val="Hyperlink"/>
          </w:rPr>
          <w:t>https://www.pjrc.com/store/teensy32.html</w:t>
        </w:r>
      </w:hyperlink>
      <w:r>
        <w:t xml:space="preserve">) is a less well-known microcontroller with several advantages compared with the Arduino, which has also been utilized to design experiments in the realm of neuroscience </w:t>
      </w:r>
      <w:sdt>
        <w:sdtPr>
          <w:id w:val="258030876"/>
          <w:citation/>
        </w:sdtPr>
        <w:sdtEndPr/>
        <w:sdtContent>
          <w:r>
            <w:fldChar w:fldCharType="begin"/>
          </w:r>
          <w:r>
            <w:instrText xml:space="preserve"> CITATION DAu12 \l 1033 </w:instrText>
          </w:r>
          <w:r w:rsidR="001B3153">
            <w:instrText xml:space="preserve"> \m Che17 \m Mic17</w:instrText>
          </w:r>
          <w:r>
            <w:fldChar w:fldCharType="separate"/>
          </w:r>
          <w:r w:rsidR="001B3153">
            <w:rPr>
              <w:noProof/>
            </w:rPr>
            <w:t>(D'Ausilio, 2012; Chen &amp; Li, 2017; Micallef, Takahashi, Larkum, &amp; Palmer, 2017)</w:t>
          </w:r>
          <w:r>
            <w:fldChar w:fldCharType="end"/>
          </w:r>
        </w:sdtContent>
      </w:sdt>
      <w:r w:rsidR="001B3153">
        <w:t>. Fi</w:t>
      </w:r>
      <w:r>
        <w:t xml:space="preserve">rst, its processor, an ARM Cortex-M4 </w:t>
      </w:r>
      <w:r w:rsidRPr="0025676D">
        <w:t>MK20DX256</w:t>
      </w:r>
      <w:r>
        <w:t xml:space="preserve">, has a much </w:t>
      </w:r>
      <w:del w:id="41" w:author="Romano Linux Desktop" w:date="2018-10-05T09:01:00Z">
        <w:r w:rsidDel="00707789">
          <w:delText>higher clock rate</w:delText>
        </w:r>
      </w:del>
      <w:ins w:id="42" w:author="Romano Linux Desktop" w:date="2018-10-05T09:01:00Z">
        <w:r w:rsidR="00707789">
          <w:t>processing speed</w:t>
        </w:r>
      </w:ins>
      <w:r>
        <w:t xml:space="preserve"> than the Arduino (72 MHz vs 16 MHz), allowing for faster and theoretically more precise</w:t>
      </w:r>
      <w:ins w:id="43" w:author="Romano Linux Desktop" w:date="2018-10-05T09:02:00Z">
        <w:r w:rsidR="00707789">
          <w:t xml:space="preserve"> output and</w:t>
        </w:r>
      </w:ins>
      <w:r>
        <w:t xml:space="preserve"> data acquisition. Second, it has an output voltage of 3.3 Volts, compared to the Arduino’s 5 Volt output. This offers a small practical advantage for our motor experiment, as activating 5 Volt mode on the ADNS-9800 sensors requires additional soldering</w:t>
      </w:r>
      <w:del w:id="44" w:author="Romano Linux Desktop" w:date="2018-10-05T09:02:00Z">
        <w:r w:rsidDel="00707789">
          <w:delText xml:space="preserve"> and modifications to the sensors</w:delText>
        </w:r>
      </w:del>
      <w:r>
        <w:t xml:space="preserve">. Third, this device is capable of utilizing </w:t>
      </w:r>
      <w:ins w:id="45" w:author="Romano Linux Desktop" w:date="2018-10-05T09:02:00Z">
        <w:r w:rsidR="00707789">
          <w:t xml:space="preserve">the </w:t>
        </w:r>
      </w:ins>
      <w:r>
        <w:t>“IntervalTimer”</w:t>
      </w:r>
      <w:del w:id="46" w:author="Romano Linux Desktop" w:date="2018-10-05T09:02:00Z">
        <w:r w:rsidDel="00707789">
          <w:delText xml:space="preserve"> objects</w:delText>
        </w:r>
      </w:del>
      <w:ins w:id="47" w:author="Romano Linux Desktop" w:date="2018-10-05T09:02:00Z">
        <w:r w:rsidR="00707789">
          <w:t xml:space="preserve"> function</w:t>
        </w:r>
      </w:ins>
      <w:r>
        <w:t xml:space="preserve"> for microsecond-level precision in calling different functions using interrupts. This allows us to reliably acquire velocity estimates from our sensors at 20 Hz or at any other reasonable imaging speed. It also has the very useful “ellapsedMicros” and “ellapsedMillis” libraries built in to the Teensyduino library. Though these can be downloaded separately for the Arduino, </w:t>
      </w:r>
      <w:del w:id="48" w:author="Romano Linux Desktop" w:date="2018-10-05T09:02:00Z">
        <w:r w:rsidDel="00707789">
          <w:delText xml:space="preserve">but </w:delText>
        </w:r>
      </w:del>
      <w:ins w:id="49" w:author="Romano Linux Desktop" w:date="2018-10-05T09:02:00Z">
        <w:r w:rsidR="00707789">
          <w:t>they</w:t>
        </w:r>
        <w:r w:rsidR="00707789">
          <w:t xml:space="preserve"> </w:t>
        </w:r>
      </w:ins>
      <w:r>
        <w:t>come preinstalled in the Teensyduino library. They enable the user to determine the time, either to microsecond or millisecond accuracy, that has passed since a corresponding variable is initialized. It also offers true analog output, while the Arduino only offers pulse-width modulation for simple audio. In fact, a comprehensive audio library that runs at 44.1 kHz is built for the Teensy (</w:t>
      </w:r>
      <w:hyperlink r:id="rId9" w:history="1">
        <w:r w:rsidRPr="003916C7">
          <w:rPr>
            <w:rStyle w:val="Hyperlink"/>
          </w:rPr>
          <w:t>https://www.pjrc.com/teensy/td_libs_Audio.html</w:t>
        </w:r>
      </w:hyperlink>
      <w:r>
        <w:t xml:space="preserve">). Thus, this device is capable of generating sounds, even complex sounds, while simultaneously executing other tasks. Finally, the Teensy programming </w:t>
      </w:r>
      <w:r>
        <w:lastRenderedPageBreak/>
        <w:t>environment utilizes the Arduino’s programming environment. Therefore, it can utilize all of the crowd-sourced functionality of the Arduino’s massive user base, while also taking advantage of the unique features that the Teensy itself offers.</w:t>
      </w:r>
    </w:p>
    <w:p w14:paraId="4448966D" w14:textId="2FBF9D41" w:rsidR="007870F2" w:rsidRPr="007870F2" w:rsidRDefault="007870F2" w:rsidP="007870F2">
      <w:pPr>
        <w:rPr>
          <w:i/>
        </w:rPr>
      </w:pPr>
      <w:r>
        <w:rPr>
          <w:i/>
        </w:rPr>
        <w:t>Motor acquisition</w:t>
      </w:r>
    </w:p>
    <w:p w14:paraId="1D7EB7EF" w14:textId="28CE6E9B" w:rsidR="001D3F58" w:rsidRDefault="005257B7" w:rsidP="001D3F58">
      <w:pPr>
        <w:ind w:firstLine="360"/>
      </w:pPr>
      <w:r>
        <w:t xml:space="preserve">Following these general requirements for an experimental control system, </w:t>
      </w:r>
      <w:r w:rsidR="00E129D8">
        <w:t>different</w:t>
      </w:r>
      <w:r>
        <w:t xml:space="preserve"> experimental setups have idiosyncratic needs</w:t>
      </w:r>
      <w:r w:rsidR="00E129D8">
        <w:t xml:space="preserve">, particularly </w:t>
      </w:r>
      <w:r>
        <w:t xml:space="preserve">motor acquisition </w:t>
      </w:r>
      <w:r w:rsidR="00E129D8">
        <w:t>experiments</w:t>
      </w:r>
      <w:r>
        <w:t xml:space="preserve">. </w:t>
      </w:r>
      <w:r w:rsidR="001D3F58">
        <w:t xml:space="preserve">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EndPr/>
        <w:sdtContent>
          <w:r w:rsidR="001D3F58">
            <w:fldChar w:fldCharType="begin"/>
          </w:r>
          <w:r w:rsidR="001D3F58">
            <w:instrText xml:space="preserve">CITATION Kla17 \l 1033 </w:instrText>
          </w:r>
          <w:r w:rsidR="001D3F58">
            <w:fldChar w:fldCharType="separate"/>
          </w:r>
          <w:r w:rsidR="001D3F58">
            <w:rPr>
              <w:noProof/>
            </w:rPr>
            <w:t>(Klaus, et al., 2017)</w:t>
          </w:r>
          <w:r w:rsidR="001D3F58">
            <w:fldChar w:fldCharType="end"/>
          </w:r>
        </w:sdtContent>
      </w:sdt>
      <w:r w:rsidR="001D3F58">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2834C3BE" w14:textId="2BDB4123" w:rsidR="001D3F58" w:rsidRDefault="001D3F58" w:rsidP="001D3F58">
      <w:pPr>
        <w:ind w:firstLine="360"/>
      </w:pPr>
      <w:r>
        <w:t xml:space="preserve">Another technique utilizes a “three-dimensional treadmill” setup, initially proposed by </w:t>
      </w:r>
      <w:r w:rsidR="00C72597">
        <w:rPr>
          <w:noProof/>
        </w:rPr>
        <w:t>Dombeck, Khabbaz, Collman, Adelman, &amp; Tank (2007)</w:t>
      </w:r>
      <w:r>
        <w:t xml:space="preserve"> and utilized widely elsewhere</w:t>
      </w:r>
      <w:sdt>
        <w:sdtPr>
          <w:id w:val="110864166"/>
          <w:citation/>
        </w:sdtPr>
        <w:sdtEndPr/>
        <w:sdtContent>
          <w:r>
            <w:fldChar w:fldCharType="begin"/>
          </w:r>
          <w:r>
            <w:instrText xml:space="preserve"> CITATION Ara14 \l 1033 </w:instrText>
          </w:r>
          <w:r>
            <w:fldChar w:fldCharType="separate"/>
          </w:r>
          <w:r>
            <w:rPr>
              <w:noProof/>
            </w:rPr>
            <w:t xml:space="preserve"> (Aranov &amp; Tank, 2014)</w:t>
          </w:r>
          <w:r>
            <w:fldChar w:fldCharType="end"/>
          </w:r>
        </w:sdtContent>
      </w:sdt>
      <w:r>
        <w:t>. In this setting, the mouse is fitted with a head plate and imaging window, and is suspended atop a Styrofoam ball that is supported by compressed air (Figure 1). This type of imaging offers small image jitter primarily in-plane, which is advantageous because it can easily be corrected</w:t>
      </w:r>
      <w:r w:rsidR="00B53984">
        <w:t xml:space="preserve"> </w:t>
      </w:r>
      <w:sdt>
        <w:sdtPr>
          <w:id w:val="-1363734730"/>
          <w:citation/>
        </w:sdtPr>
        <w:sdtEndPr/>
        <w:sdtContent>
          <w:r w:rsidR="00B53984">
            <w:fldChar w:fldCharType="begin"/>
          </w:r>
          <w:r w:rsidR="00B53984">
            <w:instrText xml:space="preserve"> CITATION Dom07 \l 1033 </w:instrText>
          </w:r>
          <w:r w:rsidR="00B53984">
            <w:fldChar w:fldCharType="separate"/>
          </w:r>
          <w:r w:rsidR="00B53984">
            <w:rPr>
              <w:noProof/>
            </w:rPr>
            <w:t>(Dombeck, Khabbaz, Collman, Adelman, &amp; Tank, 2007)</w:t>
          </w:r>
          <w:r w:rsidR="00B53984">
            <w:fldChar w:fldCharType="end"/>
          </w:r>
        </w:sdtContent>
      </w:sdt>
      <w:r>
        <w:t>. It also offers a setting in which mouse must apply similar forces to begin or to terminate a motor sequence as it would in a freely-moving setting</w:t>
      </w:r>
      <w:sdt>
        <w:sdtPr>
          <w:id w:val="-182517935"/>
          <w:citation/>
        </w:sdtPr>
        <w:sdtEnd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w:t>
      </w:r>
      <w:del w:id="50" w:author="Romano Linux Desktop" w:date="2018-10-05T09:05:00Z">
        <w:r w:rsidDel="00655867">
          <w:delText xml:space="preserve">utilize LabView to </w:delText>
        </w:r>
      </w:del>
      <w:r>
        <w:t>obtain voltage readings from the computer mice</w:t>
      </w:r>
      <w:ins w:id="51" w:author="Romano Linux Desktop" w:date="2018-10-05T09:05:00Z">
        <w:r w:rsidR="00655867">
          <w:t xml:space="preserve"> via LabView</w:t>
        </w:r>
      </w:ins>
      <w:r>
        <w:t xml:space="preserve"> </w:t>
      </w:r>
      <w:sdt>
        <w:sdtPr>
          <w:id w:val="-315489026"/>
          <w:citation/>
        </w:sdtPr>
        <w:sdtEndPr/>
        <w:sdtContent>
          <w:r>
            <w:fldChar w:fldCharType="begin"/>
          </w:r>
          <w:r>
            <w:instrText xml:space="preserve"> CITATION Ara14 \l 1033 </w:instrText>
          </w:r>
          <w:r w:rsidR="00E56F15">
            <w:instrText xml:space="preserve"> \m Dom07</w:instrText>
          </w:r>
          <w:r>
            <w:fldChar w:fldCharType="separate"/>
          </w:r>
          <w:r w:rsidR="00E56F15">
            <w:rPr>
              <w:noProof/>
            </w:rPr>
            <w:t>(Aranov &amp; Tank, 2014; Dombeck, Khabbaz, Collman, Adelman, &amp; Tank, 2007)</w:t>
          </w:r>
          <w:r>
            <w:fldChar w:fldCharType="end"/>
          </w:r>
        </w:sdtContent>
      </w:sdt>
      <w:r>
        <w:t xml:space="preserve"> which, though a comprehensive piece of software, is expensive and proprietary. </w:t>
      </w:r>
      <w:commentRangeStart w:id="52"/>
      <w:r w:rsidR="00B27280">
        <w:t>Based on our own testing</w:t>
      </w:r>
      <w:r>
        <w:t>, implementing high-level MATLAB implementations of TTL pulse-based data acquisition using a National Instruments data acquisition board le</w:t>
      </w:r>
      <w:ins w:id="53" w:author="Romano Linux Desktop" w:date="2018-10-05T09:05:00Z">
        <w:r w:rsidR="00655867">
          <w:t>ads</w:t>
        </w:r>
      </w:ins>
      <w:del w:id="54" w:author="Romano Linux Desktop" w:date="2018-10-05T09:05:00Z">
        <w:r w:rsidDel="00655867">
          <w:delText>d</w:delText>
        </w:r>
      </w:del>
      <w:r>
        <w:t xml:space="preserve"> to temporal delays and jitter. </w:t>
      </w:r>
      <w:commentRangeEnd w:id="52"/>
      <w:r w:rsidR="00655867">
        <w:rPr>
          <w:rStyle w:val="CommentReference"/>
        </w:rPr>
        <w:commentReference w:id="52"/>
      </w:r>
      <w:r>
        <w:t>As described above, imaging needs a platform that is low-cost, scalable, and had high temporal fidelity. Our system achieves this.</w:t>
      </w:r>
    </w:p>
    <w:p w14:paraId="30D40944" w14:textId="3A1E756C" w:rsidR="001166DD" w:rsidRDefault="006E59E3" w:rsidP="001166DD">
      <w:pPr>
        <w:ind w:firstLine="360"/>
      </w:pPr>
      <w:r>
        <w:t>In order to use these motion-sensors, we</w:t>
      </w:r>
      <w:r w:rsidR="001166DD">
        <w:t xml:space="preserve"> </w:t>
      </w:r>
      <w:r w:rsidR="00183AEF">
        <w:t>utilized a class-based ADNS-9800 library and specific implementation, both built by Mark Bucklin (</w:t>
      </w:r>
      <w:hyperlink r:id="rId12" w:history="1">
        <w:r w:rsidR="00183AEF" w:rsidRPr="007D6088">
          <w:rPr>
            <w:rStyle w:val="Hyperlink"/>
          </w:rPr>
          <w:t>https://github.com/markbucklin/NavigationSensor</w:t>
        </w:r>
      </w:hyperlink>
      <w:r w:rsidR="00183AEF">
        <w:t>). This ADNS-9800 library is a modified version of the stock ADNS-9800</w:t>
      </w:r>
      <w:del w:id="55" w:author="Romano Linux Desktop" w:date="2018-10-05T09:06:00Z">
        <w:r w:rsidR="00183AEF" w:rsidDel="00F94F48">
          <w:delText xml:space="preserve"> </w:delText>
        </w:r>
      </w:del>
      <w:r w:rsidR="00183AEF">
        <w:t xml:space="preserve"> library (</w:t>
      </w:r>
      <w:r w:rsidR="00183AEF" w:rsidRPr="00183AEF">
        <w:t>https://github.com/mrjohnk/ADNS-9800</w:t>
      </w:r>
      <w:r w:rsidR="00183AEF">
        <w:t>)</w:t>
      </w:r>
      <w:r w:rsidR="001166DD">
        <w:t xml:space="preserve">. </w:t>
      </w:r>
      <w:r>
        <w:t xml:space="preserve">We built our code out of the specific implementation </w:t>
      </w:r>
      <w:ins w:id="56" w:author="Romano Linux Desktop" w:date="2018-10-05T09:06:00Z">
        <w:r w:rsidR="00F94F48">
          <w:t xml:space="preserve">included in </w:t>
        </w:r>
      </w:ins>
      <w:del w:id="57" w:author="Romano Linux Desktop" w:date="2018-10-05T09:06:00Z">
        <w:r w:rsidDel="00F94F48">
          <w:delText>of</w:delText>
        </w:r>
      </w:del>
      <w:r>
        <w:t xml:space="preserve"> the ADNS-9800 library</w:t>
      </w:r>
      <w:r w:rsidR="00183AEF">
        <w:t xml:space="preserve">. </w:t>
      </w:r>
      <w:r w:rsidR="001166DD">
        <w:t xml:space="preserve">We </w:t>
      </w:r>
      <w:r w:rsidR="00ED2A48">
        <w:t>think</w:t>
      </w:r>
      <w:r w:rsidR="001166DD">
        <w:t xml:space="preserve"> that this is the optimal way to observe motor data collected from a mouse. The ADNS-9800 sensors are highly sensitive and have high maximum sampling rates, with a maximum read rate of 12000 frames per second</w:t>
      </w:r>
      <w:r w:rsidR="00E27C93">
        <w:t xml:space="preserve"> (thus accommodating the temporal requirements of faster imaging environments)</w:t>
      </w:r>
      <w:r w:rsidR="001166DD">
        <w:t xml:space="preserve">, and </w:t>
      </w:r>
      <w:r>
        <w:t xml:space="preserve">maximum resolution of </w:t>
      </w:r>
      <w:r w:rsidR="001166DD">
        <w:t>8200 counts per inch (</w:t>
      </w:r>
      <w:hyperlink r:id="rId13" w:history="1">
        <w:r w:rsidR="001166DD" w:rsidRPr="00064DD2">
          <w:rPr>
            <w:rStyle w:val="Hyperlink"/>
          </w:rPr>
          <w:t>https://datasheet.octopart.com/ADNS-9800-Avago-datasheet-10666463.pdf</w:t>
        </w:r>
      </w:hyperlink>
      <w:r w:rsidR="00ED2A48">
        <w:t>). Further, a</w:t>
      </w:r>
      <w:r w:rsidR="001166DD">
        <w:t>ccumulated displacements can be stored in the sensors between readings, because ADNS-9800 sensors store motion data in 16 bits instead of the standard 8 bits.</w:t>
      </w:r>
      <w:r w:rsidR="00ED2A48">
        <w:t xml:space="preserve"> Therefore, one does not need to worry about polling sensors as frequently as one would need to with a standard computer mouse</w:t>
      </w:r>
      <w:r w:rsidR="00E76857">
        <w:t>, but if desired, one has the ability to acquire motion data at a rate over 1</w:t>
      </w:r>
      <w:r w:rsidR="00136DC5">
        <w:t>2</w:t>
      </w:r>
      <w:r w:rsidR="00E76857">
        <w:t xml:space="preserve"> kHz</w:t>
      </w:r>
      <w:r w:rsidR="00ED2A48">
        <w:t>.</w:t>
      </w:r>
    </w:p>
    <w:p w14:paraId="081658E9" w14:textId="65A30745" w:rsidR="00D13E19" w:rsidRDefault="00D13E19" w:rsidP="006604E8">
      <w:pPr>
        <w:ind w:firstLine="360"/>
      </w:pPr>
      <w:r>
        <w:lastRenderedPageBreak/>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w:t>
      </w:r>
      <w:r w:rsidR="001F488F">
        <w:t xml:space="preserve"> and a library for the ADNS-9800 sensors</w:t>
      </w:r>
      <w:r w:rsidR="004E5DD5">
        <w:t>.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15076C">
        <w:t>experiments, and for fulfilling the requirements of temporal accuracy, ease of use, flexibility, low cost</w:t>
      </w:r>
      <w:r w:rsidR="00785AD5">
        <w:t xml:space="preserve"> and high accessibility</w:t>
      </w:r>
      <w:r w:rsidR="0015076C">
        <w:t>.</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33267F48" w:rsidR="003D03A8"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floating. These sensors lay</w:t>
      </w:r>
      <w:r>
        <w:t xml:space="preserve"> at an angle of approximately </w:t>
      </w:r>
      <w:r w:rsidR="00AA307E">
        <w:t>75</w:t>
      </w:r>
      <w:r>
        <w:t xml:space="preserve"> degrees from one another. </w:t>
      </w:r>
      <w:r w:rsidR="00AA307E">
        <w:t>This setup mimics that of</w:t>
      </w:r>
      <w:r w:rsidR="005A37B5">
        <w:t xml:space="preserve"> </w:t>
      </w:r>
      <w:r w:rsidR="00E56F15">
        <w:rPr>
          <w:noProof/>
        </w:rPr>
        <w:t>Dombeck, Khabbaz, Collman, Adelman, &amp; Tank (2007)</w:t>
      </w:r>
      <w:r w:rsidR="005A37B5">
        <w:t xml:space="preserve">. </w:t>
      </w:r>
      <w:r w:rsidR="00492143">
        <w:t xml:space="preserve">The precise wiring </w:t>
      </w:r>
      <w:r w:rsidR="00AA307E">
        <w:t xml:space="preserve">to both sensors </w:t>
      </w:r>
      <w:r w:rsidR="00492143">
        <w:t xml:space="preserve">is demonstrated in Figure 2A. </w:t>
      </w:r>
      <w:r>
        <w:t xml:space="preserve">To compute linear velocity, we </w:t>
      </w:r>
      <w:r w:rsidR="005A37B5">
        <w:t xml:space="preserve">use the </w:t>
      </w:r>
      <w:r w:rsidR="00F01DF8">
        <w:t>y-readings of both sensors, though on</w:t>
      </w:r>
      <w:ins w:id="58" w:author="Romano Linux Desktop" w:date="2018-10-05T09:07:00Z">
        <w:r w:rsidR="000B5F69">
          <w:t>e</w:t>
        </w:r>
      </w:ins>
      <w:r w:rsidR="00F01DF8">
        <w:t xml:space="preserve"> could</w:t>
      </w:r>
      <w:r>
        <w:t xml:space="preserve"> compute rotation using the x-readings if </w:t>
      </w:r>
      <w:r w:rsidR="00F01DF8">
        <w:t>they</w:t>
      </w:r>
      <w:r>
        <w:t xml:space="preserve"> wish</w:t>
      </w:r>
      <w:r w:rsidR="00CB7963">
        <w:t>ed</w:t>
      </w:r>
      <w:r>
        <w:t>.</w:t>
      </w:r>
      <w:r w:rsidR="005D063D">
        <w:t xml:space="preserve"> These two sensors we</w:t>
      </w:r>
      <w:r w:rsidR="00066C51">
        <w:t>re attached via simple serial peripheral interface (SPI)</w:t>
      </w:r>
      <w:r w:rsidR="005A37B5">
        <w:t xml:space="preserve"> connections</w:t>
      </w:r>
      <w:r w:rsidR="00066C51">
        <w:t xml:space="preserve"> </w:t>
      </w:r>
      <w:r w:rsidR="005A37B5">
        <w:t>to the Teensy</w:t>
      </w:r>
      <w:r w:rsidR="00066C51">
        <w:t xml:space="preserve">, the details </w:t>
      </w:r>
      <w:r w:rsidR="00311E0C">
        <w:t xml:space="preserve">of which </w:t>
      </w:r>
      <w:del w:id="59" w:author="Romano Linux Desktop" w:date="2018-10-05T09:07:00Z">
        <w:r w:rsidR="00311E0C" w:rsidDel="000B5F69">
          <w:delText>can be seen</w:delText>
        </w:r>
      </w:del>
      <w:ins w:id="60" w:author="Romano Linux Desktop" w:date="2018-10-05T09:07:00Z">
        <w:r w:rsidR="000B5F69">
          <w:t>are shown</w:t>
        </w:r>
      </w:ins>
      <w:r w:rsidR="00311E0C">
        <w:t xml:space="preserve"> in Figure 2</w:t>
      </w:r>
      <w:r w:rsidR="005D063D">
        <w:t>A</w:t>
      </w:r>
      <w:r w:rsidR="00066C51">
        <w:t xml:space="preserve">. </w:t>
      </w:r>
      <w:r w:rsidR="0018370A">
        <w:t>One can implement this design</w:t>
      </w:r>
      <w:r w:rsidR="00066C51">
        <w:t xml:space="preserve"> with inexpensive jumper wires </w:t>
      </w:r>
      <w:r w:rsidR="00E03306">
        <w:t xml:space="preserve">or another type of wire </w:t>
      </w:r>
      <w:r w:rsidR="00066C51">
        <w:t>and minimal soldering</w:t>
      </w:r>
      <w:r w:rsidR="001B53D0">
        <w:t>; we used custom</w:t>
      </w:r>
      <w:r w:rsidR="002B568E">
        <w:t>, insulated</w:t>
      </w:r>
      <w:r w:rsidR="001B53D0">
        <w:t xml:space="preserve"> 22 gauge wiring</w:t>
      </w:r>
      <w:r w:rsidR="00066C51">
        <w:t>.</w:t>
      </w:r>
      <w:r w:rsidR="00E22239">
        <w:t xml:space="preserve"> Finally, the Teensy was itself connected to a PC</w:t>
      </w:r>
      <w:r w:rsidR="005A37B5">
        <w:t xml:space="preserve"> using a USB-microUSB cable.</w:t>
      </w:r>
    </w:p>
    <w:p w14:paraId="0F7EC92F" w14:textId="15260174" w:rsidR="00AA307E" w:rsidRDefault="00AA307E" w:rsidP="00066C51">
      <w:pPr>
        <w:ind w:firstLine="720"/>
      </w:pPr>
      <w:r>
        <w:t xml:space="preserve">Due to the complexity of extracting software 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to a user-friendly level. In the current setup, we</w:t>
      </w:r>
      <w:r w:rsidR="006E59E3">
        <w:t xml:space="preserve"> modified the specific-use case in this repository to acquire data</w:t>
      </w:r>
      <w:r>
        <w:t xml:space="preserve"> </w:t>
      </w:r>
      <w:r w:rsidR="006E59E3">
        <w:t>and send digital pulses every 50 milliseconds. Via the ADNS9800 library, we read from</w:t>
      </w:r>
      <w:r>
        <w:t xml:space="preserve"> </w:t>
      </w:r>
      <w:r w:rsidR="0081038E">
        <w:t xml:space="preserve">the “motion burst” register of each sensor, and </w:t>
      </w:r>
      <w:ins w:id="61" w:author="Romano Linux Desktop" w:date="2018-10-05T09:08:00Z">
        <w:r w:rsidR="000B5F69">
          <w:t xml:space="preserve">on every call to an </w:t>
        </w:r>
      </w:ins>
      <w:ins w:id="62" w:author="Romano Linux Desktop" w:date="2018-10-05T09:09:00Z">
        <w:r w:rsidR="000B5F69">
          <w:t>“IntervalTimer”,</w:t>
        </w:r>
      </w:ins>
      <w:r w:rsidR="006E59E3">
        <w:t>acquire the</w:t>
      </w:r>
      <w:r w:rsidR="0081038E">
        <w:t xml:space="preserve"> accumulated displacement over t</w:t>
      </w:r>
      <w:r w:rsidR="006E59E3">
        <w:t>he previous 50 milliseconds in both the x and y directions</w:t>
      </w:r>
      <w:r w:rsidR="0081038E">
        <w:t xml:space="preserve">. </w:t>
      </w:r>
      <w:r w:rsidR="00FE6749">
        <w:t>For the counts per inch setting</w:t>
      </w:r>
      <w:r w:rsidR="006E59E3">
        <w:t xml:space="preserve"> </w:t>
      </w:r>
      <w:r w:rsidR="00FE6749">
        <w:t xml:space="preserve">we used a value of 3400 counts per inch, the default </w:t>
      </w:r>
      <w:r w:rsidR="006E59E3">
        <w:t>setting</w:t>
      </w:r>
      <w:r w:rsidR="00FE6749">
        <w:t xml:space="preserve">. </w:t>
      </w:r>
      <w:del w:id="63" w:author="Romano Linux Desktop" w:date="2018-10-05T09:09:00Z">
        <w:r w:rsidR="0081038E" w:rsidDel="000B5F69">
          <w:delText>Simultaneously</w:delText>
        </w:r>
      </w:del>
      <w:ins w:id="64" w:author="Romano Linux Desktop" w:date="2018-10-05T09:09:00Z">
        <w:r w:rsidR="000B5F69">
          <w:t>During this interrupt</w:t>
        </w:r>
      </w:ins>
      <w:r w:rsidR="0081038E">
        <w:t>, a digital “on” pulse</w:t>
      </w:r>
      <w:ins w:id="65" w:author="Romano Linux Desktop" w:date="2018-10-05T09:10:00Z">
        <w:r w:rsidR="00523BEB">
          <w:t xml:space="preserve"> </w:t>
        </w:r>
        <w:r w:rsidR="00523BEB">
          <w:t>that lasts for approximately 1 ms</w:t>
        </w:r>
      </w:ins>
      <w:r w:rsidR="0081038E">
        <w:t xml:space="preserve"> is sent out of a digital pin using the DigitalIO library (</w:t>
      </w:r>
      <w:ins w:id="66" w:author="Romano Linux Desktop" w:date="2018-10-05T09:09:00Z">
        <w:r w:rsidR="000B5F69">
          <w:fldChar w:fldCharType="begin"/>
        </w:r>
        <w:r w:rsidR="000B5F69">
          <w:instrText xml:space="preserve"> HYPERLINK "</w:instrText>
        </w:r>
      </w:ins>
      <w:r w:rsidR="000B5F69" w:rsidRPr="006E59E3">
        <w:instrText>https://github.com/greiman/DigitalIO</w:instrText>
      </w:r>
      <w:ins w:id="67" w:author="Romano Linux Desktop" w:date="2018-10-05T09:09:00Z">
        <w:r w:rsidR="000B5F69">
          <w:instrText xml:space="preserve">" </w:instrText>
        </w:r>
        <w:r w:rsidR="000B5F69">
          <w:fldChar w:fldCharType="separate"/>
        </w:r>
      </w:ins>
      <w:r w:rsidR="000B5F69" w:rsidRPr="00071F6E">
        <w:rPr>
          <w:rStyle w:val="Hyperlink"/>
        </w:rPr>
        <w:t>https://github.com/greiman/DigitalIO</w:t>
      </w:r>
      <w:ins w:id="68" w:author="Romano Linux Desktop" w:date="2018-10-05T09:09:00Z">
        <w:r w:rsidR="000B5F69">
          <w:fldChar w:fldCharType="end"/>
        </w:r>
      </w:ins>
      <w:r w:rsidR="0081038E">
        <w:t>)</w:t>
      </w:r>
      <w:ins w:id="69" w:author="Romano Linux Desktop" w:date="2018-10-05T09:09:00Z">
        <w:r w:rsidR="000B5F69">
          <w:t xml:space="preserve"> </w:t>
        </w:r>
      </w:ins>
      <w:ins w:id="70" w:author="Romano Linux Desktop" w:date="2018-10-05T09:10:00Z">
        <w:r w:rsidR="00523BEB">
          <w:t>.</w:t>
        </w:r>
      </w:ins>
      <w:del w:id="71" w:author="Romano Linux Desktop" w:date="2018-10-05T09:10:00Z">
        <w:r w:rsidR="0081038E" w:rsidDel="00523BEB">
          <w:delText xml:space="preserve">. </w:delText>
        </w:r>
      </w:del>
      <w:r w:rsidR="0081038E">
        <w:t>This allows us to use the functions “fastPinMode” and “fastDigitalWrite’, for example, which reduce the latency introduced by turning pins on, off, or setting their “mode” (</w:t>
      </w:r>
      <w:r w:rsidR="00F45053">
        <w:t>INPUT</w:t>
      </w:r>
      <w:r w:rsidR="0081038E">
        <w:t xml:space="preserve"> or </w:t>
      </w:r>
      <w:r w:rsidR="00F45053">
        <w:t>OUTPUT</w:t>
      </w:r>
      <w:r w:rsidR="0081038E">
        <w:t>).</w:t>
      </w:r>
      <w:r w:rsidR="00BD03E5" w:rsidRPr="00BD03E5">
        <w:t xml:space="preserve"> </w:t>
      </w:r>
      <w:r w:rsidR="00BD03E5">
        <w:t xml:space="preserve">A main function that directs both of these tasks was called in precisely timed intervals using the “IntervalTimer” </w:t>
      </w:r>
      <w:del w:id="72" w:author="Romano Linux Desktop" w:date="2018-10-05T09:11:00Z">
        <w:r w:rsidR="00BD03E5" w:rsidDel="00523BEB">
          <w:delText>function</w:delText>
        </w:r>
      </w:del>
      <w:ins w:id="73" w:author="Romano Linux Desktop" w:date="2018-10-05T09:11:00Z">
        <w:r w:rsidR="00523BEB">
          <w:t>object</w:t>
        </w:r>
      </w:ins>
      <w:r w:rsidR="00F45053">
        <w:t>, which takes a function and the sample time in microseconds as arguments</w:t>
      </w:r>
      <w:r w:rsidR="00BD03E5">
        <w:t>.</w:t>
      </w:r>
      <w:r w:rsidR="0081038E">
        <w:t xml:space="preserve"> </w:t>
      </w:r>
      <w:r w:rsidR="006824AC">
        <w:t>This library utilizes interru</w:t>
      </w:r>
      <w:r w:rsidR="001E48DB">
        <w:t>pts in order to precisely call the</w:t>
      </w:r>
      <w:r w:rsidR="006824AC">
        <w:t xml:space="preserve"> specific function at prespecified time intervals. </w:t>
      </w:r>
      <w:r w:rsidR="00597A57">
        <w:t>Instead of using the default Arduino programming environment to upload our code to the Teensy, we used PlatformIO (</w:t>
      </w:r>
      <w:hyperlink r:id="rId14" w:history="1">
        <w:r w:rsidR="00597A57" w:rsidRPr="003916C7">
          <w:rPr>
            <w:rStyle w:val="Hyperlink"/>
          </w:rPr>
          <w:t>https://platformio.org/</w:t>
        </w:r>
      </w:hyperlink>
      <w:r w:rsidR="00597A57">
        <w:t>), an add-on to the widely-used Atom text editor (</w:t>
      </w:r>
      <w:hyperlink r:id="rId15"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45CC3033" w:rsidR="00066C51" w:rsidRDefault="00066C51" w:rsidP="00066C51">
      <w:pPr>
        <w:ind w:firstLine="720"/>
      </w:pPr>
      <w:r>
        <w:t>In order to begin experiments with the Teensy,</w:t>
      </w:r>
      <w:r w:rsidR="00597A57">
        <w:t xml:space="preserve"> after the main script was uploaded</w:t>
      </w:r>
      <w:ins w:id="74" w:author="Romano Linux Desktop" w:date="2018-10-05T09:12:00Z">
        <w:r w:rsidR="00A671B4">
          <w:t xml:space="preserve"> to the board</w:t>
        </w:r>
      </w:ins>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xml:space="preserve">, the user can enter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utilizing the</w:t>
      </w:r>
      <w:r>
        <w:t xml:space="preserve"> bi</w:t>
      </w:r>
      <w:r w:rsidR="00EA4A2D">
        <w:t>directional microUSB-USB cable.</w:t>
      </w:r>
    </w:p>
    <w:p w14:paraId="4F50EC8A" w14:textId="5C7093AE" w:rsidR="00EA4A2D" w:rsidRDefault="00CE3BEE" w:rsidP="00066C51">
      <w:pPr>
        <w:ind w:firstLine="720"/>
      </w:pPr>
      <w:r>
        <w:lastRenderedPageBreak/>
        <w:t>In a proof-of-</w:t>
      </w:r>
      <w:r w:rsidR="0018370A">
        <w:t xml:space="preserve">concept </w:t>
      </w:r>
      <w:r>
        <w:t xml:space="preserve">experiment (Figure 3), we recorded </w:t>
      </w:r>
      <w:del w:id="75" w:author="Romano Linux Desktop" w:date="2018-10-05T09:13:00Z">
        <w:r w:rsidDel="00A671B4">
          <w:delText>an approximately</w:delText>
        </w:r>
      </w:del>
      <w:ins w:id="76" w:author="Romano Linux Desktop" w:date="2018-10-05T09:13:00Z">
        <w:r w:rsidR="00A671B4">
          <w:t>a</w:t>
        </w:r>
      </w:ins>
      <w:r>
        <w:t xml:space="preserve"> 10 minute long session of a mouse running on a 3 dimensional treadmill </w:t>
      </w:r>
      <w:r w:rsidR="00361ED9">
        <w:t>(sty</w:t>
      </w:r>
      <w:r w:rsidR="008D47F0">
        <w:t>rofoam ball floating on air), and data was acquired</w:t>
      </w:r>
      <w:r>
        <w:t xml:space="preserve"> </w:t>
      </w:r>
      <w:ins w:id="77" w:author="Romano Linux Desktop" w:date="2018-10-05T09:13:00Z">
        <w:r w:rsidR="00A671B4">
          <w:t xml:space="preserve">at </w:t>
        </w:r>
      </w:ins>
      <w:r>
        <w:t>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1F833BF4"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ins w:id="78" w:author="Romano Linux Desktop" w:date="2018-10-05T09:16:00Z">
                          <w:rPr>
                            <w:rFonts w:ascii="Cambria Math" w:hAnsi="Cambria Math"/>
                            <w:b/>
                            <w:i/>
                          </w:rPr>
                        </w:ins>
                      </m:ctrlPr>
                    </m:fPr>
                    <m:num>
                      <m:sSup>
                        <m:sSupPr>
                          <m:ctrlPr>
                            <w:ins w:id="79" w:author="Romano Linux Desktop" w:date="2018-10-05T09:16:00Z">
                              <w:rPr>
                                <w:rFonts w:ascii="Cambria Math" w:hAnsi="Cambria Math"/>
                                <w:b/>
                                <w:i/>
                              </w:rPr>
                            </w:ins>
                          </m:ctrlPr>
                        </m:sSupPr>
                        <m:e>
                          <m:sSub>
                            <m:sSubPr>
                              <m:ctrlPr>
                                <w:ins w:id="80" w:author="Romano Linux Desktop" w:date="2018-10-05T09:16:00Z">
                                  <w:rPr>
                                    <w:rFonts w:ascii="Cambria Math" w:hAnsi="Cambria Math"/>
                                    <w:b/>
                                    <w:i/>
                                  </w:rPr>
                                </w:ins>
                              </m:ctrlPr>
                            </m:sSubPr>
                            <m:e>
                              <w:ins w:id="81" w:author="Romano Linux Desktop" w:date="2018-10-05T09:16:00Z">
                                <m:r>
                                  <m:rPr>
                                    <m:sty m:val="bi"/>
                                  </m:rPr>
                                  <w:rPr>
                                    <w:rFonts w:ascii="Cambria Math" w:hAnsi="Cambria Math"/>
                                  </w:rPr>
                                  <m:t>y</m:t>
                                </m:r>
                              </w:ins>
                            </m:e>
                            <m:sub>
                              <w:ins w:id="82" w:author="Romano Linux Desktop" w:date="2018-10-05T09:16:00Z">
                                <m:r>
                                  <m:rPr>
                                    <m:sty m:val="bi"/>
                                  </m:rPr>
                                  <w:rPr>
                                    <w:rFonts w:ascii="Cambria Math" w:hAnsi="Cambria Math"/>
                                  </w:rPr>
                                  <m:t>R</m:t>
                                </m:r>
                              </w:ins>
                            </m:sub>
                          </m:sSub>
                        </m:e>
                        <m:sup>
                          <w:ins w:id="83" w:author="Romano Linux Desktop" w:date="2018-10-05T09:16:00Z">
                            <m:r>
                              <m:rPr>
                                <m:sty m:val="bi"/>
                              </m:rPr>
                              <w:rPr>
                                <w:rFonts w:ascii="Cambria Math" w:hAnsi="Cambria Math"/>
                              </w:rPr>
                              <m:t>2</m:t>
                            </m:r>
                          </w:ins>
                        </m:sup>
                      </m:sSup>
                      <w:ins w:id="84" w:author="Romano Linux Desktop" w:date="2018-10-05T09:16:00Z">
                        <m:r>
                          <m:rPr>
                            <m:sty m:val="bi"/>
                          </m:rPr>
                          <w:rPr>
                            <w:rFonts w:ascii="Cambria Math" w:hAnsi="Cambria Math"/>
                          </w:rPr>
                          <m:t>+</m:t>
                        </m:r>
                      </w:ins>
                      <m:sSup>
                        <m:sSupPr>
                          <m:ctrlPr>
                            <w:ins w:id="85" w:author="Romano Linux Desktop" w:date="2018-10-05T09:16:00Z">
                              <w:rPr>
                                <w:rFonts w:ascii="Cambria Math" w:hAnsi="Cambria Math"/>
                                <w:b/>
                                <w:i/>
                              </w:rPr>
                            </w:ins>
                          </m:ctrlPr>
                        </m:sSupPr>
                        <m:e>
                          <m:sSub>
                            <m:sSubPr>
                              <m:ctrlPr>
                                <w:ins w:id="86" w:author="Romano Linux Desktop" w:date="2018-10-05T09:16:00Z">
                                  <w:rPr>
                                    <w:rFonts w:ascii="Cambria Math" w:hAnsi="Cambria Math"/>
                                    <w:b/>
                                    <w:i/>
                                  </w:rPr>
                                </w:ins>
                              </m:ctrlPr>
                            </m:sSubPr>
                            <m:e>
                              <w:ins w:id="87" w:author="Romano Linux Desktop" w:date="2018-10-05T09:16:00Z">
                                <m:r>
                                  <m:rPr>
                                    <m:sty m:val="bi"/>
                                  </m:rPr>
                                  <w:rPr>
                                    <w:rFonts w:ascii="Cambria Math" w:hAnsi="Cambria Math"/>
                                  </w:rPr>
                                  <m:t>y</m:t>
                                </m:r>
                              </w:ins>
                            </m:e>
                            <m:sub>
                              <w:ins w:id="88" w:author="Romano Linux Desktop" w:date="2018-10-05T09:16:00Z">
                                <m:r>
                                  <m:rPr>
                                    <m:sty m:val="bi"/>
                                  </m:rPr>
                                  <w:rPr>
                                    <w:rFonts w:ascii="Cambria Math" w:hAnsi="Cambria Math"/>
                                  </w:rPr>
                                  <m:t>L</m:t>
                                </m:r>
                              </w:ins>
                            </m:sub>
                          </m:sSub>
                        </m:e>
                        <m:sup>
                          <w:ins w:id="89" w:author="Romano Linux Desktop" w:date="2018-10-05T09:16:00Z">
                            <m:r>
                              <m:rPr>
                                <m:sty m:val="bi"/>
                              </m:rPr>
                              <w:rPr>
                                <w:rFonts w:ascii="Cambria Math" w:hAnsi="Cambria Math"/>
                              </w:rPr>
                              <m:t>2</m:t>
                            </m:r>
                          </w:ins>
                        </m:sup>
                      </m:sSup>
                      <w:ins w:id="90" w:author="Romano Linux Desktop" w:date="2018-10-05T09:16:00Z">
                        <m:r>
                          <m:rPr>
                            <m:sty m:val="bi"/>
                          </m:rPr>
                          <w:rPr>
                            <w:rFonts w:ascii="Cambria Math" w:hAnsi="Cambria Math"/>
                          </w:rPr>
                          <m:t>-</m:t>
                        </m:r>
                      </w:ins>
                      <m:sSub>
                        <m:sSubPr>
                          <m:ctrlPr>
                            <w:ins w:id="91" w:author="Romano Linux Desktop" w:date="2018-10-05T09:16:00Z">
                              <w:rPr>
                                <w:rFonts w:ascii="Cambria Math" w:hAnsi="Cambria Math"/>
                                <w:b/>
                                <w:i/>
                              </w:rPr>
                            </w:ins>
                          </m:ctrlPr>
                        </m:sSubPr>
                        <m:e>
                          <w:ins w:id="92" w:author="Romano Linux Desktop" w:date="2018-10-05T09:16:00Z">
                            <m:r>
                              <m:rPr>
                                <m:sty m:val="bi"/>
                              </m:rPr>
                              <w:rPr>
                                <w:rFonts w:ascii="Cambria Math" w:hAnsi="Cambria Math"/>
                              </w:rPr>
                              <m:t>y</m:t>
                            </m:r>
                          </w:ins>
                        </m:e>
                        <m:sub>
                          <w:ins w:id="93" w:author="Romano Linux Desktop" w:date="2018-10-05T09:16:00Z">
                            <m:r>
                              <m:rPr>
                                <m:sty m:val="bi"/>
                              </m:rPr>
                              <w:rPr>
                                <w:rFonts w:ascii="Cambria Math" w:hAnsi="Cambria Math"/>
                              </w:rPr>
                              <m:t>L</m:t>
                            </m:r>
                          </w:ins>
                        </m:sub>
                      </m:sSub>
                      <m:sSub>
                        <m:sSubPr>
                          <m:ctrlPr>
                            <w:ins w:id="94" w:author="Romano Linux Desktop" w:date="2018-10-05T09:16:00Z">
                              <w:rPr>
                                <w:rFonts w:ascii="Cambria Math" w:hAnsi="Cambria Math"/>
                                <w:b/>
                                <w:i/>
                              </w:rPr>
                            </w:ins>
                          </m:ctrlPr>
                        </m:sSubPr>
                        <m:e>
                          <w:ins w:id="95" w:author="Romano Linux Desktop" w:date="2018-10-05T09:16:00Z">
                            <m:r>
                              <m:rPr>
                                <m:sty m:val="bi"/>
                              </m:rPr>
                              <w:rPr>
                                <w:rFonts w:ascii="Cambria Math" w:hAnsi="Cambria Math"/>
                              </w:rPr>
                              <m:t>y</m:t>
                            </m:r>
                          </w:ins>
                        </m:e>
                        <m:sub>
                          <w:ins w:id="96" w:author="Romano Linux Desktop" w:date="2018-10-05T09:16:00Z">
                            <m:r>
                              <m:rPr>
                                <m:sty m:val="bi"/>
                              </m:rPr>
                              <w:rPr>
                                <w:rFonts w:ascii="Cambria Math" w:hAnsi="Cambria Math"/>
                              </w:rPr>
                              <m:t>R</m:t>
                            </m:r>
                          </w:ins>
                        </m:sub>
                      </m:sSub>
                      <m:func>
                        <m:funcPr>
                          <m:ctrlPr>
                            <w:ins w:id="97" w:author="Romano Linux Desktop" w:date="2018-10-05T09:16:00Z">
                              <w:rPr>
                                <w:rFonts w:ascii="Cambria Math" w:hAnsi="Cambria Math"/>
                                <w:b/>
                                <w:i/>
                              </w:rPr>
                            </w:ins>
                          </m:ctrlPr>
                        </m:funcPr>
                        <m:fName>
                          <w:ins w:id="98" w:author="Romano Linux Desktop" w:date="2018-10-05T09:16:00Z">
                            <m:r>
                              <m:rPr>
                                <m:sty m:val="b"/>
                              </m:rPr>
                              <w:rPr>
                                <w:rFonts w:ascii="Cambria Math" w:hAnsi="Cambria Math"/>
                              </w:rPr>
                              <m:t>cos</m:t>
                            </m:r>
                          </w:ins>
                        </m:fName>
                        <m:e>
                          <w:ins w:id="99" w:author="Romano Linux Desktop" w:date="2018-10-05T09:16:00Z">
                            <m:r>
                              <m:rPr>
                                <m:sty m:val="bi"/>
                              </m:rPr>
                              <w:rPr>
                                <w:rFonts w:ascii="Cambria Math" w:hAnsi="Cambria Math"/>
                              </w:rPr>
                              <m:t>θ</m:t>
                            </m:r>
                          </w:ins>
                        </m:e>
                      </m:func>
                    </m:num>
                    <m:den>
                      <m:sSup>
                        <m:sSupPr>
                          <m:ctrlPr>
                            <w:ins w:id="100" w:author="Romano Linux Desktop" w:date="2018-10-05T09:17:00Z">
                              <w:rPr>
                                <w:rFonts w:ascii="Cambria Math" w:hAnsi="Cambria Math"/>
                                <w:b/>
                                <w:i/>
                              </w:rPr>
                            </w:ins>
                          </m:ctrlPr>
                        </m:sSupPr>
                        <m:e>
                          <w:ins w:id="101" w:author="Romano Linux Desktop" w:date="2018-10-05T09:17:00Z">
                            <m:r>
                              <m:rPr>
                                <m:sty m:val="bi"/>
                              </m:rPr>
                              <w:rPr>
                                <w:rFonts w:ascii="Cambria Math" w:hAnsi="Cambria Math"/>
                              </w:rPr>
                              <m:t>sin</m:t>
                            </m:r>
                          </w:ins>
                        </m:e>
                        <m:sup>
                          <w:ins w:id="102" w:author="Romano Linux Desktop" w:date="2018-10-05T09:17:00Z">
                            <m:r>
                              <m:rPr>
                                <m:sty m:val="bi"/>
                              </m:rPr>
                              <w:rPr>
                                <w:rFonts w:ascii="Cambria Math" w:hAnsi="Cambria Math"/>
                              </w:rPr>
                              <m:t>2</m:t>
                            </m:r>
                          </w:ins>
                        </m:sup>
                      </m:sSup>
                      <w:ins w:id="103" w:author="Romano Linux Desktop" w:date="2018-10-05T09:16:00Z">
                        <m:r>
                          <m:rPr>
                            <m:sty m:val="bi"/>
                          </m:rPr>
                          <w:rPr>
                            <w:rFonts w:ascii="Cambria Math" w:hAnsi="Cambria Math"/>
                          </w:rPr>
                          <m:t>θ</m:t>
                        </m:r>
                      </w:ins>
                    </m:den>
                  </m:f>
                  <m:sSup>
                    <m:sSupPr>
                      <m:ctrlPr>
                        <w:del w:id="104" w:author="Romano Linux Desktop" w:date="2018-10-05T09:16:00Z">
                          <w:rPr>
                            <w:rFonts w:ascii="Cambria Math" w:hAnsi="Cambria Math"/>
                            <w:b/>
                            <w:i/>
                          </w:rPr>
                        </w:del>
                      </m:ctrlPr>
                    </m:sSupPr>
                    <m:e>
                      <m:sSub>
                        <m:sSubPr>
                          <m:ctrlPr>
                            <w:del w:id="105" w:author="Romano Linux Desktop" w:date="2018-10-05T09:16:00Z">
                              <w:rPr>
                                <w:rFonts w:ascii="Cambria Math" w:hAnsi="Cambria Math"/>
                                <w:b/>
                                <w:i/>
                              </w:rPr>
                            </w:del>
                          </m:ctrlPr>
                        </m:sSubPr>
                        <m:e>
                          <w:del w:id="106" w:author="Romano Linux Desktop" w:date="2018-10-05T09:16:00Z">
                            <m:r>
                              <m:rPr>
                                <m:sty m:val="bi"/>
                              </m:rPr>
                              <w:rPr>
                                <w:rFonts w:ascii="Cambria Math" w:hAnsi="Cambria Math"/>
                              </w:rPr>
                              <m:t>y</m:t>
                            </m:r>
                          </w:del>
                        </m:e>
                        <m:sub>
                          <w:del w:id="107" w:author="Romano Linux Desktop" w:date="2018-10-05T09:16:00Z">
                            <m:r>
                              <m:rPr>
                                <m:sty m:val="bi"/>
                              </m:rPr>
                              <w:rPr>
                                <w:rFonts w:ascii="Cambria Math" w:hAnsi="Cambria Math"/>
                              </w:rPr>
                              <m:t>R</m:t>
                            </m:r>
                          </w:del>
                        </m:sub>
                      </m:sSub>
                    </m:e>
                    <m:sup>
                      <w:del w:id="108" w:author="Romano Linux Desktop" w:date="2018-10-05T09:16:00Z">
                        <m:r>
                          <m:rPr>
                            <m:sty m:val="bi"/>
                          </m:rPr>
                          <w:rPr>
                            <w:rFonts w:ascii="Cambria Math" w:hAnsi="Cambria Math"/>
                          </w:rPr>
                          <m:t>2</m:t>
                        </m:r>
                      </w:del>
                    </m:sup>
                  </m:sSup>
                  <w:del w:id="109" w:author="Romano Linux Desktop" w:date="2018-10-05T09:16:00Z">
                    <m:r>
                      <m:rPr>
                        <m:sty m:val="bi"/>
                      </m:rPr>
                      <w:rPr>
                        <w:rFonts w:ascii="Cambria Math" w:hAnsi="Cambria Math"/>
                      </w:rPr>
                      <m:t>+</m:t>
                    </m:r>
                  </w:del>
                  <m:sSup>
                    <m:sSupPr>
                      <m:ctrlPr>
                        <w:del w:id="110" w:author="Romano Linux Desktop" w:date="2018-10-05T09:16:00Z">
                          <w:rPr>
                            <w:rFonts w:ascii="Cambria Math" w:hAnsi="Cambria Math"/>
                            <w:b/>
                            <w:i/>
                          </w:rPr>
                        </w:del>
                      </m:ctrlPr>
                    </m:sSupPr>
                    <m:e>
                      <m:sSub>
                        <m:sSubPr>
                          <m:ctrlPr>
                            <w:del w:id="111" w:author="Romano Linux Desktop" w:date="2018-10-05T09:16:00Z">
                              <w:rPr>
                                <w:rFonts w:ascii="Cambria Math" w:hAnsi="Cambria Math"/>
                                <w:b/>
                                <w:i/>
                              </w:rPr>
                            </w:del>
                          </m:ctrlPr>
                        </m:sSubPr>
                        <m:e>
                          <w:del w:id="112" w:author="Romano Linux Desktop" w:date="2018-10-05T09:16:00Z">
                            <m:r>
                              <m:rPr>
                                <m:sty m:val="bi"/>
                              </m:rPr>
                              <w:rPr>
                                <w:rFonts w:ascii="Cambria Math" w:hAnsi="Cambria Math"/>
                              </w:rPr>
                              <m:t>y</m:t>
                            </m:r>
                          </w:del>
                        </m:e>
                        <m:sub>
                          <w:del w:id="113" w:author="Romano Linux Desktop" w:date="2018-10-05T09:16:00Z">
                            <m:r>
                              <m:rPr>
                                <m:sty m:val="bi"/>
                              </m:rPr>
                              <w:rPr>
                                <w:rFonts w:ascii="Cambria Math" w:hAnsi="Cambria Math"/>
                              </w:rPr>
                              <m:t>L</m:t>
                            </m:r>
                          </w:del>
                        </m:sub>
                      </m:sSub>
                    </m:e>
                    <m:sup>
                      <w:del w:id="114" w:author="Romano Linux Desktop" w:date="2018-10-05T09:16:00Z">
                        <m:r>
                          <m:rPr>
                            <m:sty m:val="bi"/>
                          </m:rPr>
                          <w:rPr>
                            <w:rFonts w:ascii="Cambria Math" w:hAnsi="Cambria Math"/>
                          </w:rPr>
                          <m:t>2</m:t>
                        </m:r>
                      </w:del>
                    </m:sup>
                  </m:sSup>
                  <w:del w:id="115" w:author="Romano Linux Desktop" w:date="2018-10-05T09:16:00Z">
                    <m:r>
                      <m:rPr>
                        <m:sty m:val="bi"/>
                      </m:rPr>
                      <w:rPr>
                        <w:rFonts w:ascii="Cambria Math" w:hAnsi="Cambria Math"/>
                      </w:rPr>
                      <m:t>-</m:t>
                    </m:r>
                  </w:del>
                  <m:sSub>
                    <m:sSubPr>
                      <m:ctrlPr>
                        <w:del w:id="116" w:author="Romano Linux Desktop" w:date="2018-10-05T09:16:00Z">
                          <w:rPr>
                            <w:rFonts w:ascii="Cambria Math" w:hAnsi="Cambria Math"/>
                            <w:b/>
                            <w:i/>
                          </w:rPr>
                        </w:del>
                      </m:ctrlPr>
                    </m:sSubPr>
                    <m:e>
                      <w:del w:id="117" w:author="Romano Linux Desktop" w:date="2018-10-05T09:16:00Z">
                        <m:r>
                          <m:rPr>
                            <m:sty m:val="bi"/>
                          </m:rPr>
                          <w:rPr>
                            <w:rFonts w:ascii="Cambria Math" w:hAnsi="Cambria Math"/>
                          </w:rPr>
                          <m:t>y</m:t>
                        </m:r>
                      </w:del>
                    </m:e>
                    <m:sub>
                      <w:del w:id="118" w:author="Romano Linux Desktop" w:date="2018-10-05T09:16:00Z">
                        <m:r>
                          <m:rPr>
                            <m:sty m:val="bi"/>
                          </m:rPr>
                          <w:rPr>
                            <w:rFonts w:ascii="Cambria Math" w:hAnsi="Cambria Math"/>
                          </w:rPr>
                          <m:t>L</m:t>
                        </m:r>
                      </w:del>
                    </m:sub>
                  </m:sSub>
                  <m:sSub>
                    <m:sSubPr>
                      <m:ctrlPr>
                        <w:del w:id="119" w:author="Romano Linux Desktop" w:date="2018-10-05T09:16:00Z">
                          <w:rPr>
                            <w:rFonts w:ascii="Cambria Math" w:hAnsi="Cambria Math"/>
                            <w:b/>
                            <w:i/>
                          </w:rPr>
                        </w:del>
                      </m:ctrlPr>
                    </m:sSubPr>
                    <m:e>
                      <w:del w:id="120" w:author="Romano Linux Desktop" w:date="2018-10-05T09:16:00Z">
                        <m:r>
                          <m:rPr>
                            <m:sty m:val="bi"/>
                          </m:rPr>
                          <w:rPr>
                            <w:rFonts w:ascii="Cambria Math" w:hAnsi="Cambria Math"/>
                          </w:rPr>
                          <m:t>y</m:t>
                        </m:r>
                      </w:del>
                    </m:e>
                    <m:sub>
                      <w:del w:id="121" w:author="Romano Linux Desktop" w:date="2018-10-05T09:16:00Z">
                        <m:r>
                          <m:rPr>
                            <m:sty m:val="bi"/>
                          </m:rPr>
                          <w:rPr>
                            <w:rFonts w:ascii="Cambria Math" w:hAnsi="Cambria Math"/>
                          </w:rPr>
                          <m:t>R</m:t>
                        </m:r>
                      </w:del>
                    </m:sub>
                  </m:sSub>
                  <m:func>
                    <m:funcPr>
                      <m:ctrlPr>
                        <w:del w:id="122" w:author="Romano Linux Desktop" w:date="2018-10-05T09:16:00Z">
                          <w:rPr>
                            <w:rFonts w:ascii="Cambria Math" w:hAnsi="Cambria Math"/>
                            <w:b/>
                            <w:i/>
                          </w:rPr>
                        </w:del>
                      </m:ctrlPr>
                    </m:funcPr>
                    <m:fName>
                      <w:del w:id="123" w:author="Romano Linux Desktop" w:date="2018-10-05T09:16:00Z">
                        <m:r>
                          <m:rPr>
                            <m:sty m:val="b"/>
                          </m:rPr>
                          <w:rPr>
                            <w:rFonts w:ascii="Cambria Math" w:hAnsi="Cambria Math"/>
                          </w:rPr>
                          <m:t>cos</m:t>
                        </m:r>
                      </w:del>
                    </m:fName>
                    <m:e>
                      <w:del w:id="124" w:author="Romano Linux Desktop" w:date="2018-10-05T09:16:00Z">
                        <m:r>
                          <m:rPr>
                            <m:sty m:val="bi"/>
                          </m:rPr>
                          <w:rPr>
                            <w:rFonts w:ascii="Cambria Math" w:hAnsi="Cambria Math"/>
                          </w:rPr>
                          <m:t>θ</m:t>
                        </m:r>
                      </w:del>
                    </m:e>
                  </m:func>
                </m:e>
              </m:rad>
            </m:num>
            <m:den>
              <m:func>
                <m:funcPr>
                  <m:ctrlPr>
                    <w:del w:id="125" w:author="Romano Linux Desktop" w:date="2018-10-05T09:17:00Z">
                      <w:rPr>
                        <w:rFonts w:ascii="Cambria Math" w:hAnsi="Cambria Math"/>
                        <w:b/>
                        <w:i/>
                      </w:rPr>
                    </w:del>
                  </m:ctrlPr>
                </m:funcPr>
                <m:fName>
                  <w:del w:id="126" w:author="Romano Linux Desktop" w:date="2018-10-05T09:17:00Z">
                    <m:r>
                      <m:rPr>
                        <m:sty m:val="b"/>
                      </m:rPr>
                      <w:rPr>
                        <w:rFonts w:ascii="Cambria Math" w:hAnsi="Cambria Math"/>
                      </w:rPr>
                      <m:t>sin</m:t>
                    </m:r>
                  </w:del>
                </m:fName>
                <m:e>
                  <w:del w:id="127" w:author="Romano Linux Desktop" w:date="2018-10-05T09:17:00Z">
                    <m:r>
                      <m:rPr>
                        <m:sty m:val="bi"/>
                      </m:rPr>
                      <w:rPr>
                        <w:rFonts w:ascii="Cambria Math" w:hAnsi="Cambria Math"/>
                      </w:rPr>
                      <m:t>θ</m:t>
                    </m:r>
                  </w:del>
                </m:e>
              </m:func>
              <m:r>
                <m:rPr>
                  <m:sty m:val="bi"/>
                </m:rPr>
                <w:rPr>
                  <w:rFonts w:ascii="Cambria Math" w:hAnsi="Cambria Math"/>
                </w:rPr>
                <m:t xml:space="preserve"> </m:t>
              </m:r>
            </m:den>
          </m:f>
        </m:oMath>
      </m:oMathPara>
    </w:p>
    <w:p w14:paraId="6B33333D" w14:textId="23FCC3D1"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ins w:id="128" w:author="Romano Linux Desktop" w:date="2018-10-05T09:23:00Z">
        <w:r w:rsidR="001D1A06">
          <w:rPr>
            <w:rFonts w:eastAsiaTheme="minorEastAsia"/>
          </w:rPr>
          <w:t xml:space="preserve"> RZ5D</w:t>
        </w:r>
      </w:ins>
      <w:r w:rsidR="00DC0B63">
        <w:rPr>
          <w:rFonts w:eastAsiaTheme="minorEastAsia"/>
        </w:rPr>
        <w:t>)</w:t>
      </w:r>
      <w:r w:rsidR="0073797A">
        <w:rPr>
          <w:rFonts w:eastAsiaTheme="minorEastAsia"/>
        </w:rPr>
        <w:t>)</w:t>
      </w:r>
      <w:r w:rsidR="008C5BA1">
        <w:rPr>
          <w:rFonts w:eastAsiaTheme="minorEastAsia"/>
        </w:rPr>
        <w:t>.</w:t>
      </w:r>
      <w:r w:rsidR="00CA1605">
        <w:rPr>
          <w:rFonts w:eastAsiaTheme="minorEastAsia"/>
        </w:rPr>
        <w:t xml:space="preserve"> </w:t>
      </w:r>
      <w:del w:id="129" w:author="Romano Linux Desktop" w:date="2018-10-05T09:19:00Z">
        <w:r w:rsidR="00CA1605" w:rsidDel="001D1A06">
          <w:rPr>
            <w:rFonts w:eastAsiaTheme="minorEastAsia"/>
          </w:rPr>
          <w:delText>Pulses were considered to be logical ones at the first time point measured where the input voltage exceeded 1 Volt.</w:delText>
        </w:r>
      </w:del>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0C52D70"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ins w:id="130" w:author="Romano Linux Desktop" w:date="2018-10-05T09:20:00Z">
        <w:r w:rsidR="001D1A06">
          <w:t>--including one that requires consistent and high-frequency input--</w:t>
        </w:r>
      </w:ins>
      <w:del w:id="131" w:author="Romano Linux Desktop" w:date="2018-10-05T09:20:00Z">
        <w:r w:rsidR="00636FF5" w:rsidDel="001D1A06">
          <w:delText xml:space="preserve"> </w:delText>
        </w:r>
      </w:del>
      <w:ins w:id="132" w:author="Romano Linux Desktop" w:date="2018-10-05T09:19:00Z">
        <w:r w:rsidR="001D1A06">
          <w:t xml:space="preserve">while reliably </w:t>
        </w:r>
      </w:ins>
      <w:r w:rsidR="001165AB">
        <w:t>and output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In this design, a head-fixed mouse would 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51AD98AA"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this design.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6" w:history="1">
        <w:r w:rsidRPr="00723CCE">
          <w:rPr>
            <w:rStyle w:val="Hyperlink"/>
          </w:rPr>
          <w:t>https://www.pjrc.com/store/teensy3_audio.html</w:t>
        </w:r>
      </w:hyperlink>
      <w:r>
        <w:t>) th</w:t>
      </w:r>
      <w:r w:rsidR="00E07D29">
        <w:t>at is capable of stereo output</w:t>
      </w:r>
      <w:ins w:id="133" w:author="Romano Linux Desktop" w:date="2018-10-05T09:20:00Z">
        <w:r w:rsidR="001D1A06">
          <w:t xml:space="preserve">, as used previously </w:t>
        </w:r>
      </w:ins>
      <w:customXmlInsRangeStart w:id="134" w:author="Romano Linux Desktop" w:date="2018-10-05T09:21:00Z"/>
      <w:sdt>
        <w:sdtPr>
          <w:id w:val="1033149581"/>
          <w:citation/>
        </w:sdtPr>
        <w:sdtContent>
          <w:customXmlInsRangeEnd w:id="134"/>
          <w:ins w:id="135" w:author="Romano Linux Desktop" w:date="2018-10-05T09:21:00Z">
            <w:r w:rsidR="001D1A06">
              <w:fldChar w:fldCharType="begin"/>
            </w:r>
            <w:r w:rsidR="001D1A06">
              <w:instrText xml:space="preserve"> CITATION Sol18 \l 1033 </w:instrText>
            </w:r>
          </w:ins>
          <w:r w:rsidR="001D1A06">
            <w:fldChar w:fldCharType="separate"/>
          </w:r>
          <w:ins w:id="136" w:author="Romano Linux Desktop" w:date="2018-10-05T09:21:00Z">
            <w:r w:rsidR="001D1A06">
              <w:rPr>
                <w:noProof/>
              </w:rPr>
              <w:t>(Solari, Sviatk\o, Laszlovsky, Heged\us, &amp; Hangya, 2018)</w:t>
            </w:r>
            <w:r w:rsidR="001D1A06">
              <w:fldChar w:fldCharType="end"/>
            </w:r>
          </w:ins>
          <w:customXmlInsRangeStart w:id="137" w:author="Romano Linux Desktop" w:date="2018-10-05T09:21:00Z"/>
        </w:sdtContent>
      </w:sdt>
      <w:customXmlInsRangeEnd w:id="137"/>
      <w:r w:rsidR="00E07D29">
        <w:t>.</w:t>
      </w:r>
    </w:p>
    <w:p w14:paraId="29CF8668" w14:textId="12D58284" w:rsidR="00547A3D" w:rsidRDefault="000E62FE" w:rsidP="003B08F9">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t xml:space="preserve">. </w:t>
      </w:r>
      <w:del w:id="138" w:author="Romano Linux Desktop" w:date="2018-10-05T09:21:00Z">
        <w:r w:rsidR="00F15A80" w:rsidDel="001D1A06">
          <w:delText>T</w:delText>
        </w:r>
        <w:r w:rsidDel="001D1A06">
          <w:delText xml:space="preserve">he </w:delText>
        </w:r>
      </w:del>
      <w:ins w:id="139" w:author="Romano Linux Desktop" w:date="2018-10-05T09:21:00Z">
        <w:r w:rsidR="001D1A06">
          <w:t>An</w:t>
        </w:r>
        <w:r w:rsidR="001D1A06">
          <w:t xml:space="preserve"> </w:t>
        </w:r>
      </w:ins>
      <w:r>
        <w:t xml:space="preserve">“IntervalTimer” </w:t>
      </w:r>
      <w:del w:id="140" w:author="Romano Linux Desktop" w:date="2018-10-05T09:21:00Z">
        <w:r w:rsidDel="001D1A06">
          <w:delText xml:space="preserve">library </w:delText>
        </w:r>
      </w:del>
      <w:r>
        <w:t xml:space="preserve">was used in order to reliably </w:t>
      </w:r>
      <w:r w:rsidR="00547A3D">
        <w:t>orchestrate</w:t>
      </w:r>
      <w:r>
        <w:t xml:space="preserve"> </w:t>
      </w:r>
      <w:r w:rsidR="006A13DB">
        <w:t>digital</w:t>
      </w:r>
      <w:r w:rsidR="00547A3D">
        <w:t xml:space="preserve"> pulses and the multiple output devices</w:t>
      </w:r>
      <w:ins w:id="141" w:author="Romano Linux Desktop" w:date="2018-10-05T09:22:00Z">
        <w:r w:rsidR="001D1A06">
          <w:t>, and during every call to this object, the amplitude of the audio output, puff output, and light output were updated, and then a 1 ms digital pulse was output to mimic a camera trigger</w:t>
        </w:r>
      </w:ins>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were utilized to decrease latency. A main function was called every loop using the aforementioned “IntervalTimer” function with precise timing.</w:t>
      </w:r>
    </w:p>
    <w:p w14:paraId="2523C3C2" w14:textId="611165FC" w:rsidR="000000FD" w:rsidRDefault="000000FD" w:rsidP="000000FD">
      <w:pPr>
        <w:ind w:firstLine="720"/>
        <w:rPr>
          <w:rFonts w:eastAsiaTheme="minorEastAsia"/>
        </w:rPr>
      </w:pPr>
      <w:r>
        <w:lastRenderedPageBreak/>
        <w:t xml:space="preserve">Again, in order to begin experiments with the Teensy, we wrote in MATLAB a simple graphical user interfaces that can be used on a desktop or laptop. </w:t>
      </w:r>
      <w:r w:rsidR="00910092">
        <w:t>With</w:t>
      </w:r>
      <w:r>
        <w:t xml:space="preserve"> this, </w:t>
      </w:r>
      <w:r w:rsidR="00E141F8">
        <w:t>a</w:t>
      </w:r>
      <w:r>
        <w:t xml:space="preserve"> user can enter the length of the each trial and the </w:t>
      </w:r>
      <w:r w:rsidR="00CE07F3">
        <w:t>number of trials</w:t>
      </w:r>
      <w:r>
        <w:t xml:space="preserve">. The PC or laptop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w:t>
      </w:r>
      <w:r w:rsidR="00400592">
        <w:t xml:space="preserve">were </w:t>
      </w:r>
      <w:r w:rsidR="005E0341">
        <w:t xml:space="preserve">recorded by </w:t>
      </w:r>
      <w:r w:rsidR="0073797A">
        <w:t>the same</w:t>
      </w:r>
      <w:r w:rsidR="005E0341">
        <w:t xml:space="preserve"> external device</w:t>
      </w:r>
      <w:r w:rsidR="0052014E">
        <w:t xml:space="preserve"> </w:t>
      </w:r>
      <w:r w:rsidR="0073797A">
        <w:t xml:space="preserve">(TDT RZ5D) </w:t>
      </w:r>
      <w:r w:rsidR="0052014E">
        <w:t>at 3051.76 Hz</w:t>
      </w:r>
      <w:r w:rsidR="005E0341">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77292D3"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 </w:t>
      </w:r>
    </w:p>
    <w:p w14:paraId="19205675" w14:textId="2C204101" w:rsidR="00D863F6" w:rsidRPr="00CF4331" w:rsidRDefault="00850506" w:rsidP="00F25F3E">
      <w:pPr>
        <w:rPr>
          <w:b/>
        </w:rPr>
      </w:pPr>
      <w:r w:rsidRPr="00CF4331">
        <w:rPr>
          <w:b/>
        </w:rPr>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47F94BD0"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del w:id="142" w:author="Michael Romano" w:date="2018-09-29T10:00:00Z">
        <w:r w:rsidR="002871C9" w:rsidDel="006E59E3">
          <w:delText xml:space="preserve">In order to provide the end user with as simple a setup as possible, we designed drivers and a library that users can </w:delText>
        </w:r>
        <w:r w:rsidR="00E66E72" w:rsidDel="006E59E3">
          <w:delText>use</w:delText>
        </w:r>
        <w:r w:rsidR="002871C9" w:rsidDel="006E59E3">
          <w:delText xml:space="preserve"> to obtain various streams of data from these sensors. In particular, w</w:delText>
        </w:r>
      </w:del>
      <w:ins w:id="143" w:author="Michael Romano" w:date="2018-09-29T10:00:00Z">
        <w:r w:rsidR="006E59E3">
          <w:t>W</w:t>
        </w:r>
      </w:ins>
      <w:r w:rsidR="002871C9">
        <w:t>e read displacements picked up by the sensors and convert them directly to micrometer displacements</w:t>
      </w:r>
      <w:r w:rsidR="00E66E72">
        <w:t xml:space="preserve"> using the internal calibration of the sensors</w:t>
      </w:r>
      <w:r w:rsidR="00F857F8">
        <w:t>.</w:t>
      </w:r>
      <w:r w:rsidR="00D70D6F">
        <w:t xml:space="preserve"> </w:t>
      </w:r>
      <w:del w:id="144" w:author="Michael Romano" w:date="2018-09-29T09:59:00Z">
        <w:r w:rsidR="002871C9" w:rsidDel="006E59E3">
          <w:delText>C</w:delText>
        </w:r>
        <w:r w:rsidR="00D70D6F" w:rsidDel="006E59E3">
          <w:delText xml:space="preserve">onversions to imperial or metric distances </w:delText>
        </w:r>
        <w:r w:rsidR="00CE07F3" w:rsidDel="006E59E3">
          <w:delText>can</w:delText>
        </w:r>
        <w:r w:rsidR="00E66E72" w:rsidDel="006E59E3">
          <w:delText xml:space="preserve"> also</w:delText>
        </w:r>
        <w:r w:rsidR="00CE07F3" w:rsidDel="006E59E3">
          <w:delText xml:space="preserve"> be</w:delText>
        </w:r>
        <w:r w:rsidR="00D70D6F" w:rsidDel="006E59E3">
          <w:delText xml:space="preserve"> implemented </w:delText>
        </w:r>
        <w:r w:rsidR="00CE07F3" w:rsidDel="006E59E3">
          <w:delText>via</w:delText>
        </w:r>
        <w:r w:rsidR="00D70D6F" w:rsidDel="006E59E3">
          <w:delText xml:space="preserve"> </w:delText>
        </w:r>
        <w:r w:rsidR="00E66E72" w:rsidDel="006E59E3">
          <w:delText>our</w:delText>
        </w:r>
        <w:r w:rsidR="00BB635C" w:rsidDel="006E59E3">
          <w:delText xml:space="preserve"> ADNS-9800 library. Using different registers of the ADNS-9800 sensors, users can also </w:delText>
        </w:r>
        <w:r w:rsidR="00D557FA" w:rsidDel="006E59E3">
          <w:delText xml:space="preserve">query the sensors for a host of other features, for example, the surface quality that the sensor detects. This could be useful if the ball or surface that the sensor is measuring changes its position slightly with respect to the surface. Each register </w:delText>
        </w:r>
        <w:r w:rsidR="00B14A33" w:rsidDel="006E59E3">
          <w:delText>in the datasheet for the ADNS-9800, explanations for which are available online (</w:delText>
        </w:r>
        <w:r w:rsidR="00B23700" w:rsidDel="006E59E3">
          <w:delText>https://datasheet.octopart.com/ADNS-9800-Avago-datasheet-10666463.pdf</w:delText>
        </w:r>
        <w:r w:rsidR="00B14A33" w:rsidDel="006E59E3">
          <w:delText>)</w:delText>
        </w:r>
        <w:r w:rsidR="00B23700" w:rsidDel="006E59E3">
          <w:delText>, is included in the ADNS</w:delText>
        </w:r>
        <w:r w:rsidR="0060266F" w:rsidDel="006E59E3">
          <w:delText>-</w:delText>
        </w:r>
        <w:r w:rsidR="00B23700" w:rsidDel="006E59E3">
          <w:delText>9800 library</w:delText>
        </w:r>
        <w:r w:rsidR="00D557FA" w:rsidDel="006E59E3">
          <w:delText>.</w:delText>
        </w:r>
      </w:del>
    </w:p>
    <w:p w14:paraId="36809221" w14:textId="53BD3970" w:rsidR="00EB7CDA" w:rsidRDefault="006E59E3" w:rsidP="006C00BB">
      <w:pPr>
        <w:ind w:firstLine="720"/>
      </w:pPr>
      <w:ins w:id="145" w:author="Michael Romano" w:date="2018-09-29T10:00:00Z">
        <w:r>
          <w:t xml:space="preserve">Because of the simplicity of the ADNS-9800 library and example experimental design setup built alongside, </w:t>
        </w:r>
      </w:ins>
      <w:del w:id="146" w:author="Michael Romano" w:date="2018-09-29T10:00:00Z">
        <w:r w:rsidR="00D70D6F" w:rsidDel="006E59E3">
          <w:delText>T</w:delText>
        </w:r>
      </w:del>
      <w:del w:id="147" w:author="Romano Linux Desktop" w:date="2018-10-05T09:32:00Z">
        <w:r w:rsidR="00D70D6F" w:rsidDel="00FE48EB">
          <w:delText>herefore,</w:delText>
        </w:r>
      </w:del>
      <w:r w:rsidR="00D70D6F">
        <w:t xml:space="preserve"> little must be done besides implementing the proper wiring in order to get such a design up and running</w:t>
      </w:r>
      <w:r w:rsidR="00CB5890">
        <w:t>, particularly if one is interested mostly in</w:t>
      </w:r>
      <w:r w:rsidR="00D70D6F">
        <w:t xml:space="preserve"> recording accurate x, </w:t>
      </w:r>
      <w:r w:rsidR="00BB635C">
        <w:t>y,</w:t>
      </w:r>
      <w:r w:rsidR="00F857F8">
        <w:t xml:space="preserve"> and rotational displacements</w:t>
      </w:r>
      <w:r w:rsidR="00490DC7">
        <w:t xml:space="preserve">, which </w:t>
      </w:r>
      <w:del w:id="148" w:author="Michael Romano" w:date="2018-09-29T10:01:00Z">
        <w:r w:rsidR="00490DC7" w:rsidDel="006E59E3">
          <w:delText>we have</w:delText>
        </w:r>
      </w:del>
      <w:ins w:id="149" w:author="Michael Romano" w:date="2018-09-29T10:01:00Z">
        <w:r>
          <w:t>are</w:t>
        </w:r>
      </w:ins>
      <w:r w:rsidR="00490DC7">
        <w:t xml:space="preserve"> already implemented directly in the code</w:t>
      </w:r>
      <w:r w:rsidR="00F857F8">
        <w:t xml:space="preserve">. Proper wiring </w:t>
      </w:r>
      <w:r w:rsidR="00D372FB">
        <w:t xml:space="preserve">is demonstrated in Figure </w:t>
      </w:r>
      <w:del w:id="150" w:author="Romano Linux Desktop" w:date="2018-10-05T09:33:00Z">
        <w:r w:rsidR="00D372FB" w:rsidDel="00FE48EB">
          <w:delText>2A</w:delText>
        </w:r>
      </w:del>
      <w:ins w:id="151" w:author="Romano Linux Desktop" w:date="2018-10-05T09:33:00Z">
        <w:r w:rsidR="00FE48EB">
          <w:t>2</w:t>
        </w:r>
        <w:r w:rsidR="00FE48EB">
          <w:t>B</w:t>
        </w:r>
      </w:ins>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w:t>
      </w:r>
      <w:del w:id="152" w:author="Romano Linux Desktop" w:date="2018-10-05T09:33:00Z">
        <w:r w:rsidR="00BB635C" w:rsidDel="00FE48EB">
          <w:delText xml:space="preserve">is </w:delText>
        </w:r>
      </w:del>
      <w:ins w:id="153" w:author="Romano Linux Desktop" w:date="2018-10-05T09:33:00Z">
        <w:r w:rsidR="00FE48EB">
          <w:t>should be</w:t>
        </w:r>
        <w:r w:rsidR="00FE48EB">
          <w:t xml:space="preserve"> </w:t>
        </w:r>
      </w:ins>
      <w:r w:rsidR="00BB635C">
        <w:t>preferred.</w:t>
      </w:r>
      <w:r w:rsidR="00C420B8">
        <w:t xml:space="preserve"> </w:t>
      </w:r>
      <w:r w:rsidR="00EB7CDA">
        <w:t xml:space="preserve">This system offers an affordable, </w:t>
      </w:r>
      <w:r w:rsidR="00EB7CDA">
        <w:lastRenderedPageBreak/>
        <w:t>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ins w:id="154" w:author="Michael Romano" w:date="2018-09-29T10:01:00Z">
        <w:r>
          <w:t>30</w:t>
        </w:r>
      </w:ins>
      <w:del w:id="155" w:author="Michael Romano" w:date="2018-09-29T10:01:00Z">
        <w:r w:rsidR="008C24EE" w:rsidDel="006E59E3">
          <w:delText>29</w:delText>
        </w:r>
      </w:del>
      <w:r w:rsidR="008C24EE">
        <w:t xml:space="preserve"> microseconds per sample).</w:t>
      </w:r>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2E8DE408" w:rsidR="00322DA8" w:rsidRDefault="00B40A0C" w:rsidP="00B40A0C">
      <w:pPr>
        <w:ind w:firstLine="720"/>
      </w:pPr>
      <w:r>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 xml:space="preserve">mimics </w:t>
      </w:r>
      <w:del w:id="156" w:author="Romano Linux Desktop" w:date="2018-10-05T09:34:00Z">
        <w:r w:rsidR="005373E4" w:rsidDel="00FE48EB">
          <w:delText xml:space="preserve">the </w:delText>
        </w:r>
      </w:del>
      <w:ins w:id="157" w:author="Romano Linux Desktop" w:date="2018-10-05T09:34:00Z">
        <w:r w:rsidR="00FE48EB">
          <w:t>a</w:t>
        </w:r>
        <w:r w:rsidR="00FE48EB">
          <w:t xml:space="preserve"> </w:t>
        </w:r>
      </w:ins>
      <w:r w:rsidR="005373E4">
        <w:t>setup previously re</w:t>
      </w:r>
      <w:r w:rsidR="0087186C">
        <w:t>ported</w:t>
      </w:r>
      <w:ins w:id="158" w:author="Romano Linux Desktop" w:date="2018-10-05T09:34:00Z">
        <w:r w:rsidR="00FE48EB">
          <w:t xml:space="preserve"> by our lab</w:t>
        </w:r>
      </w:ins>
      <w:r w:rsidR="0087186C">
        <w:t xml:space="preserve">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We utilized, in addition to the Teensy 3.2, only 2 additional specialty components,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39780C9C" w14:textId="250A7846" w:rsidR="009C7571" w:rsidRDefault="00CD1149" w:rsidP="00B40A0C">
      <w:pPr>
        <w:ind w:firstLine="720"/>
      </w:pPr>
      <w:r>
        <w:t xml:space="preserve">Imaging can be performed simultaneously by turning on and off a given pin during each frame, the rising phase </w:t>
      </w:r>
      <w:ins w:id="159" w:author="Romano Linux Desktop" w:date="2018-10-05T09:34:00Z">
        <w:r w:rsidR="00FE48EB">
          <w:t xml:space="preserve">or falling phase </w:t>
        </w:r>
      </w:ins>
      <w:r>
        <w:t>of which a camera or other device can use as an indicator telling it to capture an image</w:t>
      </w:r>
      <w:ins w:id="160" w:author="Romano Linux Desktop" w:date="2018-10-05T09:34:00Z">
        <w:r w:rsidR="00FE48EB">
          <w:t xml:space="preserve"> or perform some other task</w:t>
        </w:r>
      </w:ins>
      <w:r>
        <w:t>. In a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moveToRangeStart w:id="161" w:author="Romano Linux Desktop" w:date="2018-10-05T09:35:00Z" w:name="move526495472"/>
      <w:moveTo w:id="162" w:author="Romano Linux Desktop" w:date="2018-10-05T09:35:00Z">
        <w:r w:rsidR="00076608">
          <w:t xml:space="preserve">Like the motion experimental design, the measured timings were very similar to the theoretical timings, biased by approximately 30 microseconds per sample. </w:t>
        </w:r>
      </w:moveTo>
      <w:moveToRangeEnd w:id="161"/>
      <w:r w:rsidR="007F0DA0">
        <w:t xml:space="preserve">We note that, adjusted for the length of time, our timing bias is comparable to that reported by </w:t>
      </w:r>
      <w:sdt>
        <w:sdtPr>
          <w:id w:val="-1261376567"/>
          <w:citation/>
        </w:sdtPr>
        <w:sdtEndPr/>
        <w:sdtContent>
          <w:r w:rsidR="007F0DA0">
            <w:fldChar w:fldCharType="begin"/>
          </w:r>
          <w:r w:rsidR="007F0DA0">
            <w:instrText xml:space="preserve"> CITATION DAu12 \l 1033 </w:instrText>
          </w:r>
          <w:r w:rsidR="007F0DA0">
            <w:fldChar w:fldCharType="separate"/>
          </w:r>
          <w:r w:rsidR="007F0DA0">
            <w:rPr>
              <w:noProof/>
            </w:rPr>
            <w:t>(D'Ausilio, 2012)</w:t>
          </w:r>
          <w:r w:rsidR="007F0DA0">
            <w:fldChar w:fldCharType="end"/>
          </w:r>
        </w:sdtContent>
      </w:sdt>
      <w:r w:rsidR="007F0DA0">
        <w:t xml:space="preserve"> in various Arduino experimental designs at approximately 0.6 milliseconds per second (3e-05 per sample / 0.05 seconds per sample = 6e-04 </w:t>
      </w:r>
      <w:ins w:id="163" w:author="Romano Linux Desktop" w:date="2018-10-05T09:35:00Z">
        <w:r w:rsidR="00076608">
          <w:t xml:space="preserve">seconds </w:t>
        </w:r>
      </w:ins>
      <w:r w:rsidR="007F0DA0">
        <w:t>per second).</w:t>
      </w:r>
      <w:r w:rsidR="009C7571">
        <w:t xml:space="preserve"> </w:t>
      </w:r>
      <w:moveFromRangeStart w:id="164" w:author="Romano Linux Desktop" w:date="2018-10-05T09:35:00Z" w:name="move526495472"/>
      <w:moveFrom w:id="165" w:author="Romano Linux Desktop" w:date="2018-10-05T09:35:00Z">
        <w:r w:rsidR="009C7571" w:rsidDel="00076608">
          <w:t xml:space="preserve">Like the motion experimental design, the measured timings were very similar to the </w:t>
        </w:r>
        <w:r w:rsidR="003C6D1C" w:rsidDel="00076608">
          <w:t xml:space="preserve">theoretical timings, biased by approximately </w:t>
        </w:r>
        <w:r w:rsidR="0079150C" w:rsidDel="00076608">
          <w:t>30 micro</w:t>
        </w:r>
        <w:r w:rsidR="003C6D1C" w:rsidDel="00076608">
          <w:t xml:space="preserve">seconds per sample. </w:t>
        </w:r>
      </w:moveFrom>
      <w:moveFromRangeEnd w:id="164"/>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7F0DA0">
        <w:t>.</w:t>
      </w:r>
    </w:p>
    <w:p w14:paraId="7B161A61" w14:textId="407DDBE9" w:rsidR="00CD1149" w:rsidRPr="00165CBC" w:rsidRDefault="00165CBC" w:rsidP="00F25F3E">
      <w:pPr>
        <w:rPr>
          <w:b/>
        </w:rPr>
      </w:pPr>
      <w:r w:rsidRPr="00165CBC">
        <w:rPr>
          <w:b/>
        </w:rPr>
        <w:t>Conclusion</w:t>
      </w:r>
    </w:p>
    <w:p w14:paraId="6B1FDD68" w14:textId="388DC987" w:rsidR="00165CBC" w:rsidRDefault="00491129" w:rsidP="003F3083">
      <w:pPr>
        <w:ind w:firstLine="720"/>
      </w:pPr>
      <w:r>
        <w:t xml:space="preserve">We </w:t>
      </w:r>
      <w:r w:rsidR="00E542A5">
        <w:t xml:space="preserve">demonstrate two inexpensive and highly accurate experimental paradigms both constructed around a Teensy 3.2 microcontroller. In the first, we </w:t>
      </w:r>
      <w:ins w:id="166" w:author="Michael Romano" w:date="2018-09-29T10:03:00Z">
        <w:r w:rsidR="002F36EF">
          <w:t xml:space="preserve">utilize </w:t>
        </w:r>
      </w:ins>
      <w:del w:id="167" w:author="Michael Romano" w:date="2018-09-29T10:03:00Z">
        <w:r w:rsidR="00E542A5" w:rsidDel="002F36EF">
          <w:delText xml:space="preserve">have designed and implemented a library capable of recording motor output from </w:delText>
        </w:r>
      </w:del>
      <w:r w:rsidR="00E542A5">
        <w:t>ADNS-9800 gaming sensors</w:t>
      </w:r>
      <w:ins w:id="168" w:author="Michael Romano" w:date="2018-09-29T10:03:00Z">
        <w:r w:rsidR="002F36EF">
          <w:t xml:space="preserve">, </w:t>
        </w:r>
      </w:ins>
      <w:ins w:id="169" w:author="Michael Romano" w:date="2018-09-29T10:04:00Z">
        <w:r w:rsidR="002F36EF">
          <w:t>which</w:t>
        </w:r>
      </w:ins>
      <w:ins w:id="170" w:author="Michael Romano" w:date="2018-09-29T10:03:00Z">
        <w:r w:rsidR="002F36EF">
          <w:t xml:space="preserve"> obviate the need</w:t>
        </w:r>
      </w:ins>
      <w:del w:id="171" w:author="Michael Romano" w:date="2018-09-29T10:03:00Z">
        <w:r w:rsidR="00E542A5" w:rsidDel="002F36EF">
          <w:delText xml:space="preserve"> without the need</w:delText>
        </w:r>
      </w:del>
      <w:r w:rsidR="00E542A5">
        <w:t xml:space="preserve"> for </w:t>
      </w:r>
      <w:ins w:id="172" w:author="Michael Romano" w:date="2018-09-29T10:03:00Z">
        <w:r w:rsidR="002F36EF">
          <w:t xml:space="preserve">external </w:t>
        </w:r>
      </w:ins>
      <w:del w:id="173" w:author="Michael Romano" w:date="2018-09-29T10:03:00Z">
        <w:r w:rsidR="00D73C96" w:rsidDel="002F36EF">
          <w:delText>outside</w:delText>
        </w:r>
        <w:r w:rsidR="00E542A5" w:rsidDel="002F36EF">
          <w:delText xml:space="preserve"> </w:delText>
        </w:r>
      </w:del>
      <w:r w:rsidR="00E542A5">
        <w:t>calibration</w:t>
      </w:r>
      <w:ins w:id="174" w:author="Michael Romano" w:date="2018-09-29T10:03:00Z">
        <w:r w:rsidR="002F36EF">
          <w:t>, and for which exists a user-friendly library and example implementation of this library</w:t>
        </w:r>
      </w:ins>
      <w:r w:rsidR="00E542A5">
        <w:t xml:space="preserve">.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1F773529"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 xml:space="preserve">simultaneously </w:t>
      </w:r>
      <w:ins w:id="175" w:author="Michael Romano" w:date="2018-09-29T10:04:00Z">
        <w:r w:rsidR="002F36EF">
          <w:t xml:space="preserve">and </w:t>
        </w:r>
      </w:ins>
      <w:r>
        <w:t>with high temporal accuracy</w:t>
      </w:r>
      <w:ins w:id="176" w:author="Romano Linux Desktop" w:date="2018-10-05T09:36:00Z">
        <w:r w:rsidR="003C7A53">
          <w:t xml:space="preserve"> in short intervals</w:t>
        </w:r>
      </w:ins>
      <w:r>
        <w:t>, and also highlights the ability of this device to simultaneously produce an analog output, in particular to generate a sound, while performing other actions.</w:t>
      </w:r>
      <w:r w:rsidR="00982BAB" w:rsidRPr="00982BAB">
        <w:t xml:space="preserve"> </w:t>
      </w:r>
      <w:r w:rsidR="00982BAB">
        <w:t xml:space="preserve">One other major advantage of the Teensy 3.2 over other microcontrollers such as the Arduino is the fact that it can output a true analog signal, whereas the Arduino Uno, for example, is </w:t>
      </w:r>
      <w:r w:rsidR="00982BAB">
        <w:lastRenderedPageBreak/>
        <w:t>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0CAEBB00" w:rsidR="003B6EFD" w:rsidRPr="00CD1149" w:rsidRDefault="00D73C96" w:rsidP="00D73C96">
      <w:pPr>
        <w:ind w:firstLine="720"/>
      </w:pPr>
      <w:del w:id="177" w:author="Michael Romano" w:date="2018-09-29T10:04:00Z">
        <w:r w:rsidDel="002F36EF">
          <w:delText>The only</w:delText>
        </w:r>
      </w:del>
      <w:ins w:id="178" w:author="Michael Romano" w:date="2018-09-29T10:04:00Z">
        <w:r w:rsidR="002F36EF">
          <w:t>A</w:t>
        </w:r>
      </w:ins>
      <w:r>
        <w:t xml:space="preserve"> potential </w:t>
      </w:r>
      <w:r w:rsidR="00BD5F26">
        <w:t>limitation</w:t>
      </w:r>
      <w:r>
        <w:t xml:space="preserve"> of our system that we saw was the slight timing drift of the Teensy, on the order of 3e-05 seconds p</w:t>
      </w:r>
      <w:r w:rsidR="00990CB4">
        <w:t>er sample (or approximately 30 micro</w:t>
      </w:r>
      <w:r>
        <w:t>seconds</w:t>
      </w:r>
      <w:r w:rsidR="00990CB4">
        <w:t xml:space="preserve"> per 50 millisecond sample</w:t>
      </w:r>
      <w:r>
        <w:t xml:space="preserve">). This drift </w:t>
      </w:r>
      <w:r w:rsidR="005C472C">
        <w:t>is</w:t>
      </w:r>
      <w:r>
        <w:t xml:space="preserve"> linear in nature, however, </w:t>
      </w:r>
      <w:r w:rsidR="00491129">
        <w:t>which makes it simple to</w:t>
      </w:r>
      <w:r>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In conc</w:t>
      </w:r>
      <w:r w:rsidR="007A4FE2">
        <w:t>lusion, t</w:t>
      </w:r>
      <w:r w:rsidR="006C36D7">
        <w:t>he precision and utility of the Teensy microcontroller, in conjunction w</w:t>
      </w:r>
      <w:bookmarkStart w:id="179" w:name="_GoBack"/>
      <w:bookmarkEnd w:id="179"/>
      <w:r w:rsidR="006C36D7">
        <w:t xml:space="preserve">ith the </w:t>
      </w:r>
      <w:del w:id="180" w:author="Michael Romano" w:date="2018-09-29T10:05:00Z">
        <w:r w:rsidR="006C36D7" w:rsidDel="007747C8">
          <w:delText xml:space="preserve">custom motion sensor library that we have developed for the </w:delText>
        </w:r>
      </w:del>
      <w:r w:rsidR="006C36D7">
        <w:t>ADNS-9800 sensors</w:t>
      </w:r>
      <w:ins w:id="181" w:author="Michael Romano" w:date="2018-09-29T10:05:00Z">
        <w:r w:rsidR="007747C8">
          <w:t xml:space="preserve"> and available library</w:t>
        </w:r>
      </w:ins>
      <w:r w:rsidR="006C36D7">
        <w:t>, make this a use</w:t>
      </w:r>
      <w:r w:rsidR="004B38B6">
        <w:t xml:space="preserve">r-friendly,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lastRenderedPageBreak/>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t xml:space="preserve">Table </w:t>
      </w:r>
      <w:r w:rsidR="00606A9A">
        <w:fldChar w:fldCharType="begin"/>
      </w:r>
      <w:r w:rsidR="00606A9A">
        <w:instrText xml:space="preserve"> SEQ Table \* ARABIC </w:instrText>
      </w:r>
      <w:r w:rsidR="00606A9A">
        <w:fldChar w:fldCharType="separate"/>
      </w:r>
      <w:r>
        <w:rPr>
          <w:noProof/>
        </w:rPr>
        <w:t>1</w:t>
      </w:r>
      <w:r w:rsidR="00606A9A">
        <w:rPr>
          <w:noProof/>
        </w:rPr>
        <w:fldChar w:fldCharType="end"/>
      </w:r>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r w:rsidR="00606A9A">
        <w:fldChar w:fldCharType="begin"/>
      </w:r>
      <w:r w:rsidR="00606A9A">
        <w:instrText xml:space="preserve"> SEQ Table \* ARABIC </w:instrText>
      </w:r>
      <w:r w:rsidR="00606A9A">
        <w:fldChar w:fldCharType="separate"/>
      </w:r>
      <w:r>
        <w:rPr>
          <w:noProof/>
        </w:rPr>
        <w:t>2</w:t>
      </w:r>
      <w:r w:rsidR="00606A9A">
        <w:rPr>
          <w:noProof/>
        </w:rPr>
        <w:fldChar w:fldCharType="end"/>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r w:rsidR="00606A9A">
        <w:fldChar w:fldCharType="begin"/>
      </w:r>
      <w:r w:rsidR="00606A9A">
        <w:instrText xml:space="preserve"> SEQ Table \* ARABIC </w:instrText>
      </w:r>
      <w:r w:rsidR="00606A9A">
        <w:fldChar w:fldCharType="separate"/>
      </w:r>
      <w:r>
        <w:rPr>
          <w:noProof/>
        </w:rPr>
        <w:t>3</w:t>
      </w:r>
      <w:r w:rsidR="00606A9A">
        <w:rPr>
          <w:noProof/>
        </w:rPr>
        <w:fldChar w:fldCharType="end"/>
      </w:r>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 w:author="Romano Linux Desktop" w:date="2018-10-05T09:06:00Z" w:initials="c">
    <w:p w14:paraId="6ADE377C" w14:textId="0B56D069" w:rsidR="00655867" w:rsidRDefault="00655867">
      <w:pPr>
        <w:pStyle w:val="CommentText"/>
      </w:pPr>
      <w:r>
        <w:rPr>
          <w:rStyle w:val="CommentReference"/>
        </w:rPr>
        <w:annotationRef/>
      </w:r>
      <w:r>
        <w:t>Maybe get rid of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DE37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9CE21" w14:textId="77777777" w:rsidR="00606A9A" w:rsidRDefault="00606A9A" w:rsidP="00E85F45">
      <w:pPr>
        <w:spacing w:after="0" w:line="240" w:lineRule="auto"/>
      </w:pPr>
      <w:r>
        <w:separator/>
      </w:r>
    </w:p>
  </w:endnote>
  <w:endnote w:type="continuationSeparator" w:id="0">
    <w:p w14:paraId="1F927DA7" w14:textId="77777777" w:rsidR="00606A9A" w:rsidRDefault="00606A9A"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B1BD5" w14:textId="77777777" w:rsidR="00606A9A" w:rsidRDefault="00606A9A" w:rsidP="00E85F45">
      <w:pPr>
        <w:spacing w:after="0" w:line="240" w:lineRule="auto"/>
      </w:pPr>
      <w:r>
        <w:separator/>
      </w:r>
    </w:p>
  </w:footnote>
  <w:footnote w:type="continuationSeparator" w:id="0">
    <w:p w14:paraId="2074F2D5" w14:textId="77777777" w:rsidR="00606A9A" w:rsidRDefault="00606A9A"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46444"/>
    <w:rsid w:val="000571C7"/>
    <w:rsid w:val="00060ABF"/>
    <w:rsid w:val="00061989"/>
    <w:rsid w:val="00066006"/>
    <w:rsid w:val="00066C51"/>
    <w:rsid w:val="00076608"/>
    <w:rsid w:val="00080E80"/>
    <w:rsid w:val="000A03EE"/>
    <w:rsid w:val="000A2598"/>
    <w:rsid w:val="000B5F69"/>
    <w:rsid w:val="000B6A1B"/>
    <w:rsid w:val="000C07CF"/>
    <w:rsid w:val="000C569F"/>
    <w:rsid w:val="000E0E97"/>
    <w:rsid w:val="000E62FE"/>
    <w:rsid w:val="000F2CD7"/>
    <w:rsid w:val="0010469A"/>
    <w:rsid w:val="00104FEF"/>
    <w:rsid w:val="00106173"/>
    <w:rsid w:val="00106659"/>
    <w:rsid w:val="001165AB"/>
    <w:rsid w:val="001166DD"/>
    <w:rsid w:val="00122E7A"/>
    <w:rsid w:val="001255F4"/>
    <w:rsid w:val="00126E26"/>
    <w:rsid w:val="00136DC5"/>
    <w:rsid w:val="00146ED1"/>
    <w:rsid w:val="0015076C"/>
    <w:rsid w:val="00151894"/>
    <w:rsid w:val="0016248B"/>
    <w:rsid w:val="00163E37"/>
    <w:rsid w:val="00164D78"/>
    <w:rsid w:val="00165CBC"/>
    <w:rsid w:val="001709EC"/>
    <w:rsid w:val="0018370A"/>
    <w:rsid w:val="00183AEF"/>
    <w:rsid w:val="00192D15"/>
    <w:rsid w:val="001B0AFD"/>
    <w:rsid w:val="001B3153"/>
    <w:rsid w:val="001B53D0"/>
    <w:rsid w:val="001C382F"/>
    <w:rsid w:val="001C4FDB"/>
    <w:rsid w:val="001D15E9"/>
    <w:rsid w:val="001D1A06"/>
    <w:rsid w:val="001D2BBD"/>
    <w:rsid w:val="001D3F58"/>
    <w:rsid w:val="001D4C39"/>
    <w:rsid w:val="001D6EFC"/>
    <w:rsid w:val="001D7B2A"/>
    <w:rsid w:val="001E48DB"/>
    <w:rsid w:val="001E4A19"/>
    <w:rsid w:val="001F0D9F"/>
    <w:rsid w:val="001F1746"/>
    <w:rsid w:val="001F488F"/>
    <w:rsid w:val="00200360"/>
    <w:rsid w:val="00204839"/>
    <w:rsid w:val="00217294"/>
    <w:rsid w:val="00250A90"/>
    <w:rsid w:val="00251C21"/>
    <w:rsid w:val="0025676D"/>
    <w:rsid w:val="00257A11"/>
    <w:rsid w:val="002634F6"/>
    <w:rsid w:val="002746C7"/>
    <w:rsid w:val="00275B18"/>
    <w:rsid w:val="00276E2A"/>
    <w:rsid w:val="002871C9"/>
    <w:rsid w:val="00296459"/>
    <w:rsid w:val="002A1825"/>
    <w:rsid w:val="002A33AE"/>
    <w:rsid w:val="002B12CA"/>
    <w:rsid w:val="002B568E"/>
    <w:rsid w:val="002C083C"/>
    <w:rsid w:val="002C38B5"/>
    <w:rsid w:val="002D3FD9"/>
    <w:rsid w:val="002D4B4C"/>
    <w:rsid w:val="002E3292"/>
    <w:rsid w:val="002E4FC3"/>
    <w:rsid w:val="002F36EF"/>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6EFD"/>
    <w:rsid w:val="003C6C0E"/>
    <w:rsid w:val="003C6D1C"/>
    <w:rsid w:val="003C706C"/>
    <w:rsid w:val="003C7A53"/>
    <w:rsid w:val="003D0213"/>
    <w:rsid w:val="003D03A8"/>
    <w:rsid w:val="003D593A"/>
    <w:rsid w:val="003D674A"/>
    <w:rsid w:val="003D73ED"/>
    <w:rsid w:val="003E5207"/>
    <w:rsid w:val="003E7D50"/>
    <w:rsid w:val="003F0C7A"/>
    <w:rsid w:val="003F2AA8"/>
    <w:rsid w:val="003F3083"/>
    <w:rsid w:val="00400592"/>
    <w:rsid w:val="00403EA9"/>
    <w:rsid w:val="0040660C"/>
    <w:rsid w:val="004220CC"/>
    <w:rsid w:val="00435EFD"/>
    <w:rsid w:val="004379FE"/>
    <w:rsid w:val="00437F45"/>
    <w:rsid w:val="0044461C"/>
    <w:rsid w:val="00446A23"/>
    <w:rsid w:val="00453E99"/>
    <w:rsid w:val="00462EE8"/>
    <w:rsid w:val="00470C13"/>
    <w:rsid w:val="004714E1"/>
    <w:rsid w:val="00473C92"/>
    <w:rsid w:val="00490DC7"/>
    <w:rsid w:val="00491129"/>
    <w:rsid w:val="00491B23"/>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3BEB"/>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00E"/>
    <w:rsid w:val="005E4BF7"/>
    <w:rsid w:val="005F36D5"/>
    <w:rsid w:val="00602044"/>
    <w:rsid w:val="0060266F"/>
    <w:rsid w:val="00605EF0"/>
    <w:rsid w:val="00606A9A"/>
    <w:rsid w:val="00612E3B"/>
    <w:rsid w:val="00615B68"/>
    <w:rsid w:val="00617F0D"/>
    <w:rsid w:val="0062001E"/>
    <w:rsid w:val="00627AF0"/>
    <w:rsid w:val="00630712"/>
    <w:rsid w:val="00636FF5"/>
    <w:rsid w:val="00655867"/>
    <w:rsid w:val="006604E8"/>
    <w:rsid w:val="006824AC"/>
    <w:rsid w:val="00685286"/>
    <w:rsid w:val="00696EC2"/>
    <w:rsid w:val="006A018E"/>
    <w:rsid w:val="006A13DB"/>
    <w:rsid w:val="006A5025"/>
    <w:rsid w:val="006A5729"/>
    <w:rsid w:val="006B2C47"/>
    <w:rsid w:val="006C00BB"/>
    <w:rsid w:val="006C36D7"/>
    <w:rsid w:val="006C6385"/>
    <w:rsid w:val="006E59E3"/>
    <w:rsid w:val="006E668F"/>
    <w:rsid w:val="006F0827"/>
    <w:rsid w:val="00706377"/>
    <w:rsid w:val="00707789"/>
    <w:rsid w:val="00722316"/>
    <w:rsid w:val="00734733"/>
    <w:rsid w:val="0073797A"/>
    <w:rsid w:val="00752F82"/>
    <w:rsid w:val="00761412"/>
    <w:rsid w:val="00771E3D"/>
    <w:rsid w:val="007747C8"/>
    <w:rsid w:val="00775A73"/>
    <w:rsid w:val="00781EA9"/>
    <w:rsid w:val="00785AD5"/>
    <w:rsid w:val="007870F2"/>
    <w:rsid w:val="0079150C"/>
    <w:rsid w:val="00795E29"/>
    <w:rsid w:val="00796FA0"/>
    <w:rsid w:val="007A48EE"/>
    <w:rsid w:val="007A4FE2"/>
    <w:rsid w:val="007C32F6"/>
    <w:rsid w:val="007C3746"/>
    <w:rsid w:val="007C4672"/>
    <w:rsid w:val="007C566B"/>
    <w:rsid w:val="007D43A6"/>
    <w:rsid w:val="007E25A3"/>
    <w:rsid w:val="007F0DA0"/>
    <w:rsid w:val="007F5AC9"/>
    <w:rsid w:val="008037DC"/>
    <w:rsid w:val="0081038E"/>
    <w:rsid w:val="00814823"/>
    <w:rsid w:val="0083552F"/>
    <w:rsid w:val="00835A0D"/>
    <w:rsid w:val="00835B7E"/>
    <w:rsid w:val="00844984"/>
    <w:rsid w:val="00845AEC"/>
    <w:rsid w:val="00847DEC"/>
    <w:rsid w:val="00850506"/>
    <w:rsid w:val="0087186C"/>
    <w:rsid w:val="0088572F"/>
    <w:rsid w:val="0089082A"/>
    <w:rsid w:val="008B7A95"/>
    <w:rsid w:val="008C24EE"/>
    <w:rsid w:val="008C2FC9"/>
    <w:rsid w:val="008C408F"/>
    <w:rsid w:val="008C5BA1"/>
    <w:rsid w:val="008C7FCC"/>
    <w:rsid w:val="008D3537"/>
    <w:rsid w:val="008D47F0"/>
    <w:rsid w:val="008E1C6E"/>
    <w:rsid w:val="008E44C3"/>
    <w:rsid w:val="008E67EF"/>
    <w:rsid w:val="008F7BC0"/>
    <w:rsid w:val="00901550"/>
    <w:rsid w:val="00910092"/>
    <w:rsid w:val="0092175A"/>
    <w:rsid w:val="009272F2"/>
    <w:rsid w:val="00927AFB"/>
    <w:rsid w:val="00936F74"/>
    <w:rsid w:val="00940B4C"/>
    <w:rsid w:val="00947B2A"/>
    <w:rsid w:val="00971398"/>
    <w:rsid w:val="00972D6E"/>
    <w:rsid w:val="009736C9"/>
    <w:rsid w:val="00976EC3"/>
    <w:rsid w:val="00982BAB"/>
    <w:rsid w:val="00990CB4"/>
    <w:rsid w:val="00996B1A"/>
    <w:rsid w:val="009B1457"/>
    <w:rsid w:val="009B73B3"/>
    <w:rsid w:val="009C66FD"/>
    <w:rsid w:val="009C7571"/>
    <w:rsid w:val="009D5D4F"/>
    <w:rsid w:val="009E0AC3"/>
    <w:rsid w:val="009F6104"/>
    <w:rsid w:val="00A120CF"/>
    <w:rsid w:val="00A133D1"/>
    <w:rsid w:val="00A22EE3"/>
    <w:rsid w:val="00A3364B"/>
    <w:rsid w:val="00A368E4"/>
    <w:rsid w:val="00A5138B"/>
    <w:rsid w:val="00A5333F"/>
    <w:rsid w:val="00A57CF6"/>
    <w:rsid w:val="00A631C5"/>
    <w:rsid w:val="00A671B4"/>
    <w:rsid w:val="00A8194A"/>
    <w:rsid w:val="00A87CAC"/>
    <w:rsid w:val="00A9065D"/>
    <w:rsid w:val="00A914C8"/>
    <w:rsid w:val="00A92174"/>
    <w:rsid w:val="00A971F7"/>
    <w:rsid w:val="00AA307E"/>
    <w:rsid w:val="00AA5F80"/>
    <w:rsid w:val="00AB550D"/>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420B8"/>
    <w:rsid w:val="00C51ED9"/>
    <w:rsid w:val="00C57026"/>
    <w:rsid w:val="00C604FA"/>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2BF8"/>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63281"/>
    <w:rsid w:val="00D70D6F"/>
    <w:rsid w:val="00D7347B"/>
    <w:rsid w:val="00D73C96"/>
    <w:rsid w:val="00D74F63"/>
    <w:rsid w:val="00D863F6"/>
    <w:rsid w:val="00D9232B"/>
    <w:rsid w:val="00D94CF3"/>
    <w:rsid w:val="00DA1068"/>
    <w:rsid w:val="00DB180E"/>
    <w:rsid w:val="00DB1E98"/>
    <w:rsid w:val="00DB58F7"/>
    <w:rsid w:val="00DB6E84"/>
    <w:rsid w:val="00DC0B63"/>
    <w:rsid w:val="00DC38F5"/>
    <w:rsid w:val="00DD4792"/>
    <w:rsid w:val="00DE4081"/>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F45"/>
    <w:rsid w:val="00EA4A2D"/>
    <w:rsid w:val="00EA5D1F"/>
    <w:rsid w:val="00EB12CB"/>
    <w:rsid w:val="00EB7CDA"/>
    <w:rsid w:val="00ED2A48"/>
    <w:rsid w:val="00ED552D"/>
    <w:rsid w:val="00EE39D4"/>
    <w:rsid w:val="00EF47A8"/>
    <w:rsid w:val="00F01DF8"/>
    <w:rsid w:val="00F02480"/>
    <w:rsid w:val="00F15A80"/>
    <w:rsid w:val="00F1625C"/>
    <w:rsid w:val="00F23651"/>
    <w:rsid w:val="00F25F3E"/>
    <w:rsid w:val="00F25F9D"/>
    <w:rsid w:val="00F31E3E"/>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664"/>
    <w:rsid w:val="00FA2709"/>
    <w:rsid w:val="00FB7CBF"/>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openxmlformats.org/officeDocument/2006/relationships/hyperlink" Target="https://datasheet.octopart.com/ADNS-9800-Avago-datasheet-10666463.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rkbucklin/Naviga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jrc.com/store/teensy3_audi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tom.io/"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jrc.com/teensy/td_libs_Audio.html" TargetMode="External"/><Relationship Id="rId14" Type="http://schemas.openxmlformats.org/officeDocument/2006/relationships/hyperlink" Target="https://platform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9</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8</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10</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6</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5</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Sol18</b:Tag>
    <b:SourceType>JournalArticle</b:SourceType>
    <b:Guid>{9E2DC7D6-5557-4B3A-93B1-D282024D159B}</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Sviatk\o</b:Last>
            <b:First>Katalin</b:First>
          </b:Person>
          <b:Person>
            <b:Last>Laszlovsky</b:Last>
            <b:First>Tam\as</b:First>
          </b:Person>
          <b:Person>
            <b:Last>Heged\us</b:Last>
            <b:First>Panna</b:First>
          </b:Person>
          <b:Person>
            <b:Last>Hangya</b:Last>
            <b:First>Bal\azs</b:First>
          </b:Person>
        </b:NameList>
      </b:Author>
    </b:Author>
    <b:Volume>12</b:Volume>
    <b:Issue>May</b:Issue>
    <b:RefOrder>2</b:RefOrder>
  </b:Source>
</b:Sources>
</file>

<file path=customXml/itemProps1.xml><?xml version="1.0" encoding="utf-8"?>
<ds:datastoreItem xmlns:ds="http://schemas.openxmlformats.org/officeDocument/2006/customXml" ds:itemID="{1C5867DD-968C-4E29-8FC2-D25BB877A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10</Pages>
  <Words>5497</Words>
  <Characters>31338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Romano Linux Desktop</cp:lastModifiedBy>
  <cp:revision>34</cp:revision>
  <dcterms:created xsi:type="dcterms:W3CDTF">2018-09-26T15:16:00Z</dcterms:created>
  <dcterms:modified xsi:type="dcterms:W3CDTF">2018-10-05T13:38:00Z</dcterms:modified>
</cp:coreProperties>
</file>