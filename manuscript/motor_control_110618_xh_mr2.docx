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1745C6B" w:rsidR="0035320F" w:rsidRDefault="00BA57F6">
      <w:r>
        <w:t xml:space="preserve">A </w:t>
      </w:r>
      <w:r w:rsidR="00F32DFD">
        <w:t>Teensy microcontroller</w:t>
      </w:r>
      <w:ins w:id="0" w:author="Romano Linux Desktop" w:date="2018-11-14T11:36:00Z">
        <w:r w:rsidR="006D0827">
          <w:t>-</w:t>
        </w:r>
      </w:ins>
      <w:del w:id="1" w:author="Romano Linux Desktop" w:date="2018-11-13T13:38:00Z">
        <w:r w:rsidR="00F32DFD" w:rsidDel="00FE6AFB">
          <w:delText xml:space="preserve"> </w:delText>
        </w:r>
      </w:del>
      <w:r w:rsidR="00F32DFD">
        <w:t>based</w:t>
      </w:r>
      <w:r w:rsidR="00603326">
        <w:t xml:space="preserve"> flexible</w:t>
      </w:r>
      <w:r w:rsidR="00F32DFD">
        <w:t xml:space="preserve">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bookmarkStart w:id="2" w:name="_GoBack"/>
      <w:bookmarkEnd w:id="2"/>
    </w:p>
    <w:p w14:paraId="6AA4CF27" w14:textId="4E92B90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w:t>
      </w:r>
      <w:r w:rsidR="00603326">
        <w:t xml:space="preserve"> 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and 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603326">
        <w:t xml:space="preserve">a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control of</w:t>
      </w:r>
      <w:r w:rsidR="003E26F8">
        <w:t xml:space="preserve"> an imaging device such as a</w:t>
      </w:r>
      <w:r w:rsidR="004918EB">
        <w:t xml:space="preserve"> </w:t>
      </w:r>
      <w:r w:rsidR="00603326">
        <w:t xml:space="preserve">sCMOS camera </w:t>
      </w:r>
      <w:r w:rsidR="004918EB">
        <w:t>for</w:t>
      </w:r>
      <w:r w:rsidR="003E64DD">
        <w:t xml:space="preserve"> high speed</w:t>
      </w:r>
      <w:r w:rsidR="004918EB">
        <w:t xml:space="preserve"> 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03326">
        <w:t xml:space="preserve">sCMOS </w:t>
      </w:r>
      <w:r w:rsidR="004918EB">
        <w:t xml:space="preserve">camera for image acquisition. </w:t>
      </w:r>
      <w:r w:rsidR="00DD174E">
        <w:t xml:space="preserve">These examples demonstrate </w:t>
      </w:r>
      <w:r w:rsidR="00C201E1">
        <w:t xml:space="preserve">that </w:t>
      </w:r>
      <w:r w:rsidR="00595F96">
        <w:t xml:space="preserve">the </w:t>
      </w:r>
      <w:r w:rsidR="00C201E1">
        <w:t>Teensy 3.2</w:t>
      </w:r>
      <w:r w:rsidR="00DD174E">
        <w:t xml:space="preserve"> equipped with its</w:t>
      </w:r>
      <w:r w:rsidR="003E64DD">
        <w:t xml:space="preserve"> hardware modules</w:t>
      </w:r>
      <w:r w:rsidR="00C201E1">
        <w:t xml:space="preserve"> provides an </w:t>
      </w:r>
      <w:r w:rsidR="00DD174E">
        <w:t xml:space="preserve">efficient and flexible </w:t>
      </w:r>
      <w:r w:rsidR="00603326">
        <w:t xml:space="preserve">interface </w:t>
      </w:r>
      <w:r w:rsidR="00DD174E">
        <w:t xml:space="preserve">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w:t>
      </w:r>
      <w:r w:rsidR="00603326">
        <w:t>monitoring</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7E5ADE47" w:rsidR="00724071" w:rsidRDefault="006F7BBE">
      <w:pPr>
        <w:ind w:firstLine="360"/>
        <w:rPr>
          <w:rFonts w:eastAsiaTheme="minorEastAsia" w:hAnsi="Calibri"/>
          <w:color w:val="000000" w:themeColor="text1"/>
          <w:kern w:val="24"/>
        </w:rPr>
      </w:pPr>
      <w:r>
        <w:t>Recent advance</w:t>
      </w:r>
      <w:r w:rsidR="00703438">
        <w:t>s</w:t>
      </w:r>
      <w:r>
        <w:t xml:space="preserve"> in </w:t>
      </w:r>
      <w:r w:rsidR="00C52A80">
        <w:t xml:space="preserve">sCMOS cameras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xml:space="preserve">’ activity, allowing </w:t>
      </w:r>
      <w:r w:rsidR="00603326">
        <w:t xml:space="preserve">comprehensive </w:t>
      </w:r>
      <w:r w:rsidR="00C52A80">
        <w:t xml:space="preserve">analysis of </w:t>
      </w:r>
      <w:r w:rsidR="00603326">
        <w:t xml:space="preserve">neural </w:t>
      </w:r>
      <w:r w:rsidR="00C52A80">
        <w:t xml:space="preserve">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One key aspect of</w:t>
      </w:r>
      <w:r w:rsidR="00462DBD">
        <w:t xml:space="preserve"> such behavioral experimental design is the temporal precision, where neural activities can be precisely aligned with behavioral progress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high speed</w:t>
      </w:r>
      <w:r w:rsidR="00F37207">
        <w:t xml:space="preserve"> image acquisition using</w:t>
      </w:r>
      <w:r w:rsidR="009C14C0">
        <w:t xml:space="preserve"> sCMOS cameras</w:t>
      </w:r>
      <w:r w:rsidR="00F37207">
        <w:t>, which are</w:t>
      </w:r>
      <w:r w:rsidR="009C14C0">
        <w:t xml:space="preserve"> </w:t>
      </w:r>
      <w:r w:rsidR="00462DBD">
        <w:t>deployed in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Traditional A</w:t>
      </w:r>
      <w:r w:rsidR="00462DBD">
        <w:rPr>
          <w:rFonts w:eastAsiaTheme="minorEastAsia" w:hAnsi="Calibri"/>
          <w:color w:val="000000" w:themeColor="text1"/>
          <w:kern w:val="24"/>
        </w:rPr>
        <w:t>nalog/</w:t>
      </w:r>
      <w:r w:rsidR="00462DBD" w:rsidRPr="00684C83">
        <w:rPr>
          <w:rFonts w:eastAsiaTheme="minorEastAsia" w:hAnsi="Calibri"/>
          <w:color w:val="000000" w:themeColor="text1"/>
          <w:kern w:val="24"/>
        </w:rPr>
        <w:t>Digital interface</w:t>
      </w:r>
      <w:r w:rsidR="00B96DCD">
        <w:rPr>
          <w:rFonts w:eastAsiaTheme="minorEastAsia" w:hAnsi="Calibri"/>
          <w:color w:val="000000" w:themeColor="text1"/>
          <w:kern w:val="24"/>
        </w:rPr>
        <w:t>s</w:t>
      </w:r>
      <w:r w:rsidR="00462DBD">
        <w:rPr>
          <w:rFonts w:eastAsiaTheme="minorEastAsia" w:hAnsi="Calibri"/>
          <w:color w:val="000000" w:themeColor="text1"/>
          <w:kern w:val="24"/>
        </w:rPr>
        <w:t xml:space="preserve">, such as </w:t>
      </w:r>
      <w:r w:rsidR="00B96DCD">
        <w:rPr>
          <w:rFonts w:eastAsiaTheme="minorEastAsia" w:hAnsi="Calibri"/>
          <w:color w:val="000000" w:themeColor="text1"/>
          <w:kern w:val="24"/>
        </w:rPr>
        <w:t xml:space="preserve">those </w:t>
      </w:r>
      <w:r w:rsidR="00462DBD">
        <w:rPr>
          <w:rFonts w:eastAsiaTheme="minorEastAsia" w:hAnsi="Calibri"/>
          <w:color w:val="000000" w:themeColor="text1"/>
          <w:kern w:val="24"/>
        </w:rPr>
        <w:t xml:space="preserve">controlled by </w:t>
      </w:r>
      <w:r w:rsidR="00462DBD">
        <w:t xml:space="preserve">LabVIEW and </w:t>
      </w:r>
      <w:r w:rsidR="003A7EAD">
        <w:t>MATLAB</w:t>
      </w:r>
      <w:r w:rsidR="00462DBD">
        <w:t xml:space="preserve">, tend to result in </w:t>
      </w:r>
      <w:r w:rsidR="00462DBD">
        <w:rPr>
          <w:rFonts w:eastAsiaTheme="minorEastAsia" w:hAnsi="Calibri"/>
          <w:color w:val="000000" w:themeColor="text1"/>
          <w:kern w:val="24"/>
        </w:rPr>
        <w:t xml:space="preserve">undesired </w:t>
      </w:r>
      <w:r w:rsidR="00D25FD7">
        <w:rPr>
          <w:rFonts w:eastAsiaTheme="minorEastAsia" w:hAnsi="Calibri"/>
          <w:color w:val="000000" w:themeColor="text1"/>
          <w:kern w:val="24"/>
        </w:rPr>
        <w:t xml:space="preserve">variability in experimental timing, including frame capture, data acquisition, or </w:t>
      </w:r>
      <w:r w:rsidR="00462DBD">
        <w:rPr>
          <w:rFonts w:eastAsiaTheme="minorEastAsia" w:hAnsi="Calibri"/>
          <w:color w:val="000000" w:themeColor="text1"/>
          <w:kern w:val="24"/>
        </w:rPr>
        <w:t>device control</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w:t>
      </w:r>
      <w:r w:rsidR="0076291D">
        <w:rPr>
          <w:rFonts w:eastAsiaTheme="minorEastAsia" w:hAnsi="Calibri"/>
          <w:color w:val="000000" w:themeColor="text1"/>
          <w:kern w:val="24"/>
        </w:rPr>
        <w:t xml:space="preserve">ese </w:t>
      </w:r>
      <w:r w:rsidR="0076291D">
        <w:t>powerful</w:t>
      </w:r>
      <w:r w:rsidR="00C22EC9">
        <w:rPr>
          <w:rFonts w:eastAsiaTheme="minorEastAsia" w:hAnsi="Calibri"/>
          <w:color w:val="000000" w:themeColor="text1"/>
          <w:kern w:val="24"/>
        </w:rPr>
        <w:t xml:space="preserve"> computer programs </w:t>
      </w:r>
      <w:r w:rsidR="0076291D">
        <w:rPr>
          <w:rFonts w:eastAsiaTheme="minorEastAsia" w:hAnsi="Calibri"/>
          <w:color w:val="000000" w:themeColor="text1"/>
          <w:kern w:val="24"/>
        </w:rPr>
        <w:t xml:space="preserve">that offer </w:t>
      </w:r>
      <w:r w:rsidR="00AD62EA">
        <w:rPr>
          <w:rFonts w:eastAsiaTheme="minorEastAsia" w:hAnsi="Calibri"/>
          <w:color w:val="000000" w:themeColor="text1"/>
          <w:kern w:val="24"/>
        </w:rPr>
        <w:t xml:space="preserve">a </w:t>
      </w:r>
      <w:r w:rsidR="0076291D">
        <w:rPr>
          <w:rFonts w:eastAsiaTheme="minorEastAsia" w:hAnsi="Calibri"/>
          <w:color w:val="000000" w:themeColor="text1"/>
          <w:kern w:val="24"/>
        </w:rPr>
        <w:t>wide range of application</w:t>
      </w:r>
      <w:r w:rsidR="00AD62EA">
        <w:rPr>
          <w:rFonts w:eastAsiaTheme="minorEastAsia" w:hAnsi="Calibri"/>
          <w:color w:val="000000" w:themeColor="text1"/>
          <w:kern w:val="24"/>
        </w:rPr>
        <w:t>s</w:t>
      </w:r>
      <w:r w:rsidR="0076291D">
        <w:rPr>
          <w:rFonts w:eastAsiaTheme="minorEastAsia" w:hAnsi="Calibri"/>
          <w:color w:val="000000" w:themeColor="text1"/>
          <w:kern w:val="24"/>
        </w:rPr>
        <w:t xml:space="preserve"> </w:t>
      </w:r>
      <w:r w:rsidR="00C22EC9">
        <w:rPr>
          <w:rFonts w:eastAsiaTheme="minorEastAsia" w:hAnsi="Calibri"/>
          <w:color w:val="000000" w:themeColor="text1"/>
          <w:kern w:val="24"/>
        </w:rPr>
        <w:t xml:space="preserve">utilize </w:t>
      </w:r>
      <w:r w:rsidR="000B47F2">
        <w:rPr>
          <w:rFonts w:eastAsiaTheme="minorEastAsia" w:hAnsi="Calibri"/>
          <w:color w:val="000000" w:themeColor="text1"/>
          <w:kern w:val="24"/>
        </w:rPr>
        <w:t xml:space="preserve">a </w:t>
      </w:r>
      <w:r w:rsidR="00C22EC9">
        <w:rPr>
          <w:rFonts w:eastAsiaTheme="minorEastAsia" w:hAnsi="Calibri"/>
          <w:color w:val="000000" w:themeColor="text1"/>
          <w:kern w:val="24"/>
        </w:rPr>
        <w:t xml:space="preserve">full operating system that </w:t>
      </w:r>
      <w:r w:rsidR="0076291D">
        <w:rPr>
          <w:rFonts w:eastAsiaTheme="minorEastAsia" w:hAnsi="Calibri"/>
          <w:color w:val="000000" w:themeColor="text1"/>
          <w:kern w:val="24"/>
        </w:rPr>
        <w:t>need</w:t>
      </w:r>
      <w:r w:rsidR="000B47F2">
        <w:rPr>
          <w:rFonts w:eastAsiaTheme="minorEastAsia" w:hAnsi="Calibri"/>
          <w:color w:val="000000" w:themeColor="text1"/>
          <w:kern w:val="24"/>
        </w:rPr>
        <w:t>s</w:t>
      </w:r>
      <w:r w:rsidR="0076291D">
        <w:rPr>
          <w:rFonts w:eastAsiaTheme="minorEastAsia" w:hAnsi="Calibri"/>
          <w:color w:val="000000" w:themeColor="text1"/>
          <w:kern w:val="24"/>
        </w:rPr>
        <w:t xml:space="preserve"> to </w:t>
      </w:r>
      <w:r w:rsidR="00C22EC9">
        <w:rPr>
          <w:rFonts w:eastAsiaTheme="minorEastAsia" w:hAnsi="Calibri"/>
          <w:color w:val="000000" w:themeColor="text1"/>
          <w:kern w:val="24"/>
        </w:rPr>
        <w:t>balance</w:t>
      </w:r>
      <w:r w:rsidR="0076291D">
        <w:rPr>
          <w:rFonts w:eastAsiaTheme="minorEastAsia" w:hAnsi="Calibri"/>
          <w:color w:val="000000" w:themeColor="text1"/>
          <w:kern w:val="24"/>
        </w:rPr>
        <w:t xml:space="preserve"> vari</w:t>
      </w:r>
      <w:r w:rsidR="00F403BD">
        <w:rPr>
          <w:rFonts w:eastAsiaTheme="minorEastAsia" w:hAnsi="Calibri"/>
          <w:color w:val="000000" w:themeColor="text1"/>
          <w:kern w:val="24"/>
        </w:rPr>
        <w:t>o</w:t>
      </w:r>
      <w:r w:rsidR="0076291D">
        <w:rPr>
          <w:rFonts w:eastAsiaTheme="minorEastAsia" w:hAnsi="Calibri"/>
          <w:color w:val="000000" w:themeColor="text1"/>
          <w:kern w:val="24"/>
        </w:rPr>
        <w:t>us</w:t>
      </w:r>
      <w:r w:rsidR="00C22EC9">
        <w:rPr>
          <w:rFonts w:eastAsiaTheme="minorEastAsia" w:hAnsi="Calibri"/>
          <w:color w:val="000000" w:themeColor="text1"/>
          <w:kern w:val="24"/>
        </w:rPr>
        <w:t xml:space="preserve"> operating system processes at once</w:t>
      </w:r>
      <w:r w:rsidR="0076291D">
        <w:rPr>
          <w:rFonts w:eastAsiaTheme="minorEastAsia" w:hAnsi="Calibri"/>
          <w:color w:val="000000" w:themeColor="text1"/>
          <w:kern w:val="24"/>
        </w:rPr>
        <w:t>, and thus can result in undesired delays if implemented without expert knowledge</w:t>
      </w:r>
      <w:r w:rsidR="00C22EC9">
        <w:rPr>
          <w:rFonts w:eastAsiaTheme="minorEastAsia" w:hAnsi="Calibri"/>
          <w:color w:val="000000" w:themeColor="text1"/>
          <w:kern w:val="24"/>
        </w:rPr>
        <w:t>.</w:t>
      </w:r>
    </w:p>
    <w:p w14:paraId="2E78120D" w14:textId="512D12AB" w:rsidR="00550B53" w:rsidRDefault="00724071" w:rsidP="007441A3">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0071EA">
        <w:t xml:space="preserve"> </w:t>
      </w:r>
      <w:r w:rsidR="00327B8B">
        <w:t>w</w:t>
      </w:r>
      <w:r w:rsidR="00AA0513">
        <w:t>as</w:t>
      </w:r>
      <w:r w:rsidR="00327B8B">
        <w:t xml:space="preserve"> </w:t>
      </w:r>
      <w:r w:rsidR="00AA0513">
        <w:t xml:space="preserve">the first brand </w:t>
      </w:r>
      <w:r w:rsidR="00327B8B">
        <w:t xml:space="preserve">of </w:t>
      </w:r>
      <w:r w:rsidR="007441A3">
        <w:t xml:space="preserve">major </w:t>
      </w:r>
      <w:r w:rsidR="00D535FD">
        <w:t>microcontroller</w:t>
      </w:r>
      <w:r w:rsidR="006543EC">
        <w:t>s</w:t>
      </w:r>
      <w:r w:rsidR="0040419E">
        <w:t xml:space="preserve"> to gain</w:t>
      </w:r>
      <w:r w:rsidR="007441A3">
        <w:t xml:space="preserve"> </w:t>
      </w:r>
      <w:r w:rsidR="0040419E">
        <w:t xml:space="preserve">substantial </w:t>
      </w:r>
      <w:r w:rsidR="007441A3">
        <w:t>popularity</w:t>
      </w:r>
      <w:r w:rsidR="0040419E">
        <w:t xml:space="preserve">. </w:t>
      </w:r>
      <w:r w:rsidR="002470DB">
        <w:t>The</w:t>
      </w:r>
      <w:r w:rsidR="00AA0513">
        <w:t>se devices</w:t>
      </w:r>
      <w:r w:rsidR="002470DB">
        <w:t xml:space="preserve">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lastRenderedPageBreak/>
        <w:t xml:space="preserve">while </w:t>
      </w:r>
      <w:r w:rsidR="007469B4">
        <w:t xml:space="preserve">using user-friendly </w:t>
      </w:r>
      <w:r w:rsidR="00910EBA">
        <w:t xml:space="preserve">software </w:t>
      </w:r>
      <w:r w:rsidR="007469B4">
        <w:t>functions.</w:t>
      </w:r>
      <w:r w:rsidR="007441A3">
        <w:t xml:space="preserve"> Recently, </w:t>
      </w:r>
      <w:r w:rsidR="00C6258B">
        <w:t xml:space="preserve">the </w:t>
      </w:r>
      <w:commentRangeStart w:id="3"/>
      <w:commentRangeStart w:id="4"/>
      <w:r w:rsidR="007441A3">
        <w:t>Teensy</w:t>
      </w:r>
      <w:r w:rsidR="00C6258B">
        <w:t xml:space="preserve"> </w:t>
      </w:r>
      <w:r w:rsidR="007441A3">
        <w:t>3.2</w:t>
      </w:r>
      <w:commentRangeEnd w:id="3"/>
      <w:r w:rsidR="00AD6A5D">
        <w:rPr>
          <w:rStyle w:val="CommentReference"/>
        </w:rPr>
        <w:commentReference w:id="3"/>
      </w:r>
      <w:commentRangeEnd w:id="4"/>
      <w:r w:rsidR="00974EE3">
        <w:t>, a specific model of the Teensy-brand microcontroller,</w:t>
      </w:r>
      <w:r w:rsidR="00C6258B">
        <w:rPr>
          <w:rStyle w:val="CommentReference"/>
        </w:rPr>
        <w:commentReference w:id="4"/>
      </w:r>
      <w:r w:rsidR="007441A3">
        <w:t xml:space="preserve"> </w:t>
      </w:r>
      <w:r w:rsidR="005D732C">
        <w:t xml:space="preserve">was developed, which has </w:t>
      </w:r>
      <w:r w:rsidR="006543EC">
        <w:t>all the key features of Arduino</w:t>
      </w:r>
      <w:r w:rsidR="00974EE3">
        <w:t xml:space="preserve"> device</w:t>
      </w:r>
      <w:r w:rsidR="006543EC">
        <w:t xml:space="preserve">s, as well as the additional feature of </w:t>
      </w:r>
      <w:r w:rsidR="007441A3">
        <w:t xml:space="preserve">delivering analog output. </w:t>
      </w:r>
      <w:r w:rsidR="00910EBA">
        <w:t>Te</w:t>
      </w:r>
      <w:r w:rsidR="007441A3">
        <w:t>ensy</w:t>
      </w:r>
      <w:r w:rsidR="00C6258B">
        <w:t xml:space="preserve"> devices</w:t>
      </w:r>
      <w:r w:rsidR="007441A3">
        <w:t xml:space="preserve"> u</w:t>
      </w:r>
      <w:r w:rsidR="00C6258B">
        <w:t>tilize</w:t>
      </w:r>
      <w:r w:rsidR="007441A3">
        <w:t xml:space="preserve"> the</w:t>
      </w:r>
      <w:r w:rsidR="00C15C5A">
        <w:t xml:space="preserve"> same</w:t>
      </w:r>
      <w:r w:rsidR="00910EBA">
        <w:t xml:space="preserve"> </w:t>
      </w:r>
      <w:r w:rsidR="00C6258B">
        <w:t>Arduino software environments</w:t>
      </w:r>
      <w:r w:rsidR="007441A3">
        <w:t xml:space="preserve">, which </w:t>
      </w:r>
      <w:r w:rsidR="00550B53">
        <w:t xml:space="preserve">is </w:t>
      </w:r>
      <w:r w:rsidR="003F598B">
        <w:t xml:space="preserve">open-source </w:t>
      </w:r>
      <w:r w:rsidR="00C6258B">
        <w:t xml:space="preserve">and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can </w:t>
      </w:r>
      <w:r w:rsidR="00925448">
        <w:t xml:space="preserve">thus </w:t>
      </w:r>
      <w:r w:rsidR="007441A3">
        <w:t xml:space="preserve">be easily adapted to various experimental needs </w:t>
      </w:r>
      <w:r w:rsidR="00925448">
        <w:t xml:space="preserve">by neuroscientists, </w:t>
      </w:r>
      <w:r w:rsidR="007441A3">
        <w:t>including the integration of newly developed instrument</w:t>
      </w:r>
      <w:r w:rsidR="005D732C">
        <w:t>s</w:t>
      </w:r>
      <w:r w:rsidR="007441A3">
        <w:t>.</w:t>
      </w:r>
    </w:p>
    <w:p w14:paraId="06F6489A" w14:textId="3E9476CB" w:rsidR="00F3299C" w:rsidRDefault="00C6258B" w:rsidP="009F6C06">
      <w:pPr>
        <w:ind w:firstLine="360"/>
      </w:pPr>
      <w:r>
        <w:t>An Arduino model,</w:t>
      </w:r>
      <w:r w:rsidR="00925448">
        <w:t xml:space="preserve"> </w:t>
      </w:r>
      <w:r>
        <w:t xml:space="preserve">the </w:t>
      </w:r>
      <w:r w:rsidRPr="00C6258B">
        <w:t>Uno Rev3</w:t>
      </w:r>
      <w:r>
        <w:t xml:space="preserve">, </w:t>
      </w:r>
      <w:r w:rsidR="00925448">
        <w:t>has been used to control</w:t>
      </w:r>
      <w:r>
        <w:t xml:space="preserve"> a two-photon microscope</w:t>
      </w:r>
      <w:r w:rsidR="00925448">
        <w:t xml:space="preserve"> through initiating </w:t>
      </w:r>
      <w:r w:rsidR="00E222CD">
        <w:t>the start of an imag</w:t>
      </w:r>
      <w:r w:rsidR="00925448">
        <w:t>e</w:t>
      </w:r>
      <w:r w:rsidR="00E222CD">
        <w:t xml:space="preserve"> sequence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9C0D39">
        <w:t>H</w:t>
      </w:r>
      <w:r w:rsidR="00E222CD">
        <w:t xml:space="preserve">owever, this approach </w:t>
      </w:r>
      <w:r w:rsidR="00925448">
        <w:t>requires post</w:t>
      </w:r>
      <w:r w:rsidR="002E606B">
        <w:t xml:space="preserve">-experimental </w:t>
      </w:r>
      <w:r w:rsidR="00925448">
        <w:t xml:space="preserve">data interpolation to </w:t>
      </w:r>
      <w:r w:rsidR="0041142B">
        <w:t>ap</w:t>
      </w:r>
      <w:r w:rsidR="00925448">
        <w:t>proximate</w:t>
      </w:r>
      <w:r w:rsidR="00E222CD">
        <w:t xml:space="preserve"> frame timing with behavioral data after </w:t>
      </w:r>
      <w:r w:rsidR="00925448">
        <w:t>data colle</w:t>
      </w:r>
      <w:r w:rsidR="0041142B">
        <w:t>c</w:t>
      </w:r>
      <w:r w:rsidR="00925448">
        <w:t>tion</w:t>
      </w:r>
      <w:r w:rsidR="00E222CD">
        <w:t xml:space="preserve">, </w:t>
      </w:r>
      <w:r w:rsidR="00925448">
        <w:t xml:space="preserve">reducing temporal precision. </w:t>
      </w:r>
      <w:r w:rsidR="006C42F5">
        <w:t xml:space="preserve">One way </w:t>
      </w:r>
      <w:r w:rsidR="002E606B">
        <w:t xml:space="preserve">to </w:t>
      </w:r>
      <w:r w:rsidR="006C42F5">
        <w:t>precisely time sCMOS image acquisition is through timed capture of</w:t>
      </w:r>
      <w:r w:rsidR="00E222CD">
        <w:t xml:space="preserve"> each frame</w:t>
      </w:r>
      <w:r w:rsidR="006C42F5">
        <w:t xml:space="preserve"> via the </w:t>
      </w:r>
      <w:r w:rsidR="0041142B">
        <w:t>digital pulse</w:t>
      </w:r>
      <w:r w:rsidR="005130B3">
        <w:t>.</w:t>
      </w:r>
      <w:r w:rsidR="00397C93">
        <w:t xml:space="preserve"> Thus, </w:t>
      </w:r>
      <w:r w:rsidR="003213CF">
        <w:t>there currently exists a need to engineer a</w:t>
      </w:r>
      <w:r w:rsidR="002E606B">
        <w:t xml:space="preserve"> simple</w:t>
      </w:r>
      <w:r w:rsidR="00BE7F4E">
        <w:t xml:space="preserve"> interface for precise delivery of </w:t>
      </w:r>
      <w:r w:rsidR="00397C93">
        <w:t>digital</w:t>
      </w:r>
      <w:r w:rsidR="00BE7F4E">
        <w:t xml:space="preserve"> signals for camera control in biological imaging experiments</w:t>
      </w:r>
      <w:r w:rsidR="00693193">
        <w:t xml:space="preserve"> while maintaining accurate alignment with behavioral control and data acquisition</w:t>
      </w:r>
      <w:r w:rsidR="00BE7F4E">
        <w:t>.</w:t>
      </w:r>
    </w:p>
    <w:p w14:paraId="1ED3CF6F" w14:textId="4F770D2D" w:rsidR="00F3299C" w:rsidRDefault="002309C6" w:rsidP="00D91E60">
      <w:pPr>
        <w:ind w:firstLine="360"/>
      </w:pPr>
      <w:r>
        <w:t xml:space="preserve">Here, we demonstrate </w:t>
      </w:r>
      <w:r w:rsidR="00BE7F4E">
        <w:t xml:space="preserve">a Teensy interface for </w:t>
      </w:r>
      <w:r w:rsidR="002E606B">
        <w:t xml:space="preserve">synchronous and accurate </w:t>
      </w:r>
      <w:r w:rsidR="00BE7F4E">
        <w:t xml:space="preserve">digital </w:t>
      </w:r>
      <w:r>
        <w:t xml:space="preserve">data acquisition </w:t>
      </w:r>
      <w:r w:rsidR="00EC16BB">
        <w:t>and</w:t>
      </w:r>
      <w:r w:rsidR="00BE7F4E">
        <w:t xml:space="preserve"> delivery of</w:t>
      </w:r>
      <w:r w:rsidR="00EC16BB">
        <w:t xml:space="preserve"> </w:t>
      </w:r>
      <w:r w:rsidR="00BE7F4E">
        <w:t>analog and digital stimuli, in two experimental paradigms</w:t>
      </w:r>
      <w:r>
        <w:t>.</w:t>
      </w:r>
      <w:r w:rsidR="00BE7F4E">
        <w:t xml:space="preserve"> In both experiments, </w:t>
      </w:r>
      <w:r w:rsidR="005130B3">
        <w:t xml:space="preserve">the </w:t>
      </w:r>
      <w:r w:rsidR="00574F13">
        <w:t xml:space="preserve">Teensy </w:t>
      </w:r>
      <w:r w:rsidR="00BE7F4E">
        <w:t>can deliver digital pulses with microsecond</w:t>
      </w:r>
      <w:r w:rsidR="00FC55BA">
        <w:t xml:space="preserve"> </w:t>
      </w:r>
      <w:r w:rsidR="00BE7F4E">
        <w:t xml:space="preserve">precision to </w:t>
      </w:r>
      <w:r w:rsidR="00FC55BA">
        <w:t xml:space="preserve">instantiate frame capture </w:t>
      </w:r>
      <w:r w:rsidR="00BE7F4E">
        <w:t>at</w:t>
      </w:r>
      <w:r w:rsidR="005130B3">
        <w:t xml:space="preserve"> a</w:t>
      </w:r>
      <w:r w:rsidR="00BE7F4E">
        <w:t xml:space="preserve"> desired speed. </w:t>
      </w:r>
      <w:r w:rsidR="005130B3">
        <w:t xml:space="preserve">We also demonstrate the ability of the </w:t>
      </w:r>
      <w:r w:rsidR="00BE7F4E">
        <w:t>Teensy</w:t>
      </w:r>
      <w:r w:rsidR="005130B3">
        <w:t xml:space="preserve"> to</w:t>
      </w:r>
      <w:r w:rsidR="00BE7F4E">
        <w:t xml:space="preserve"> generate analog sound waveforms</w:t>
      </w:r>
      <w:r w:rsidR="005130B3">
        <w:t xml:space="preserve"> concomitantly.</w:t>
      </w:r>
      <w:r w:rsidR="005C0BAB">
        <w:t xml:space="preserve"> </w:t>
      </w:r>
      <w:r w:rsidR="00BE7F4E">
        <w:t xml:space="preserve">Together, these results demonstrate </w:t>
      </w:r>
      <w:r w:rsidR="005130B3">
        <w:t>that the</w:t>
      </w:r>
      <w:r w:rsidR="00BE7F4E">
        <w:t xml:space="preserve"> Teensy</w:t>
      </w:r>
      <w:r w:rsidR="005130B3">
        <w:t xml:space="preserve"> </w:t>
      </w:r>
      <w:r w:rsidR="00A020AF">
        <w:t>microcontroller</w:t>
      </w:r>
      <w:r w:rsidR="00896AB7">
        <w:t>-</w:t>
      </w:r>
      <w:r w:rsidR="00BE7F4E">
        <w:t>based interface, which</w:t>
      </w:r>
      <w:r w:rsidR="00A020AF">
        <w:t xml:space="preserve"> offers analog output and </w:t>
      </w:r>
      <w:r w:rsidR="00896AB7">
        <w:t xml:space="preserve">an </w:t>
      </w:r>
      <w:r w:rsidR="00A020AF">
        <w:t xml:space="preserve">easy-to-program </w:t>
      </w:r>
      <w:r w:rsidR="00BE7F4E">
        <w:t xml:space="preserve">software </w:t>
      </w:r>
      <w:r w:rsidR="00A020AF">
        <w:t>environment</w:t>
      </w:r>
      <w:r w:rsidR="005130B3">
        <w:t>, is highly flexible, accurate, and simple to use</w:t>
      </w:r>
      <w:r w:rsidR="00664E1A">
        <w:t xml:space="preserve"> for synchronous frame capture and experimental control</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2370B776" w:rsidR="00137A51" w:rsidRPr="00137A51" w:rsidRDefault="00B1527A" w:rsidP="00CA4DFD">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In both cases,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AC3874">
        <w:t>like those found here: 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D61A70">
        <w:t xml:space="preserve">. </w:t>
      </w:r>
      <w:r w:rsidR="001B14AB">
        <w:t>Output from the Teensy was directed from pins via the female headers to SMA connectors</w:t>
      </w:r>
      <w:r w:rsidR="00A02A06">
        <w:t xml:space="preserve"> (</w:t>
      </w:r>
      <w:r w:rsidR="00BF3519">
        <w:t>for example: Digi-Key</w:t>
      </w:r>
      <w:r w:rsidR="00AC3874">
        <w:t xml:space="preserve">, part </w:t>
      </w:r>
      <w:r w:rsidR="00D6702D">
        <w:t>#</w:t>
      </w:r>
      <w:r w:rsidR="00AC3874">
        <w:t xml:space="preserve"> </w:t>
      </w:r>
      <w:r w:rsidR="00BF3519">
        <w:t>CON-SMA-EDGE-S-ND</w:t>
      </w:r>
      <w:r w:rsidR="00A02A06">
        <w:t>)</w:t>
      </w:r>
      <w:r w:rsidR="001B14AB">
        <w:t xml:space="preserve"> </w:t>
      </w:r>
      <w:commentRangeStart w:id="5"/>
      <w:commentRangeStart w:id="6"/>
      <w:r w:rsidR="001B14AB">
        <w:t>via 22 gauge wires (</w:t>
      </w:r>
      <w:r w:rsidR="00BF3519">
        <w:t>for example: Digi-Key, part #1528-1743-ND)</w:t>
      </w:r>
      <w:commentRangeEnd w:id="5"/>
      <w:r w:rsidR="00A02A06">
        <w:rPr>
          <w:rStyle w:val="CommentReference"/>
        </w:rPr>
        <w:commentReference w:id="5"/>
      </w:r>
      <w:commentRangeEnd w:id="6"/>
      <w:r w:rsidR="000B3AF4">
        <w:rPr>
          <w:rStyle w:val="CommentReference"/>
        </w:rPr>
        <w:commentReference w:id="6"/>
      </w:r>
      <w:r w:rsidR="001B14AB">
        <w:t>, and from SMA connectors toward external devices via SMA cables (</w:t>
      </w:r>
      <w:r w:rsidR="00BF3519">
        <w:t xml:space="preserve">for example, Digi-Key, </w:t>
      </w:r>
      <w:r w:rsidR="00CA4DFD">
        <w:t>p</w:t>
      </w:r>
      <w:r w:rsidR="00BF3519">
        <w:t>art # 744-1429-ND</w:t>
      </w:r>
      <w:r w:rsidR="001B14AB">
        <w:t>)</w:t>
      </w:r>
      <w:r w:rsidR="00E53C30">
        <w:t xml:space="preserve">. </w:t>
      </w:r>
      <w:commentRangeStart w:id="7"/>
      <w:commentRangeStart w:id="8"/>
      <w:r w:rsidR="009924F6">
        <w:t>T</w:t>
      </w:r>
      <w:r w:rsidR="00AB0CA2">
        <w:t xml:space="preserve">o easily set the sampling frequency and length of the </w:t>
      </w:r>
      <w:r w:rsidR="00D6702D">
        <w:t xml:space="preserve">motor acquisition </w:t>
      </w:r>
      <w:r w:rsidR="00AB0CA2">
        <w:t>experiment in the Teensy, we develop</w:t>
      </w:r>
      <w:r w:rsidR="00CA4DFD">
        <w:t>e</w:t>
      </w:r>
      <w:r w:rsidR="00AB0CA2">
        <w:t xml:space="preserve">d a simple MATLAB graphical user interface </w:t>
      </w:r>
      <w:r w:rsidR="007D2E9C">
        <w:t>that directs the Teensy to initiate experiments</w:t>
      </w:r>
      <w:r w:rsidR="00AB0CA2">
        <w:t xml:space="preserve"> via a </w:t>
      </w:r>
      <w:r w:rsidR="000364B2">
        <w:t xml:space="preserve">standard </w:t>
      </w:r>
      <w:r w:rsidR="00AB0CA2">
        <w:t>USB</w:t>
      </w:r>
      <w:r w:rsidR="000364B2">
        <w:t>-microUSB cable (for example: Digi-Key, part # AE11229-ND)</w:t>
      </w:r>
      <w:r w:rsidR="00AB0CA2">
        <w:t>.</w:t>
      </w:r>
      <w:commentRangeEnd w:id="7"/>
      <w:r w:rsidR="00D6702D">
        <w:t xml:space="preserve"> A similar interface was designed for the trace conditioning experiment in which the length of each trial and total number of trials were specified.</w:t>
      </w:r>
      <w:r w:rsidR="009924F6">
        <w:rPr>
          <w:rStyle w:val="CommentReference"/>
        </w:rPr>
        <w:commentReference w:id="7"/>
      </w:r>
      <w:commentRangeEnd w:id="8"/>
      <w:r w:rsidR="007D2E9C">
        <w:rPr>
          <w:rStyle w:val="CommentReference"/>
        </w:rPr>
        <w:commentReference w:id="8"/>
      </w:r>
    </w:p>
    <w:p w14:paraId="3A41404F" w14:textId="77777777" w:rsidR="00820582" w:rsidRDefault="00BE536F" w:rsidP="00347854">
      <w:pPr>
        <w:rPr>
          <w:i/>
        </w:rPr>
      </w:pPr>
      <w:r>
        <w:rPr>
          <w:i/>
        </w:rPr>
        <w:t>Motor acquisition experiment</w:t>
      </w:r>
    </w:p>
    <w:p w14:paraId="28FB81C6" w14:textId="6FCD7995"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rsidR="00D52CA6">
        <w:t xml:space="preserve"> </w:t>
      </w:r>
      <w:r w:rsidR="000D2ABD">
        <w:t>a</w:t>
      </w:r>
      <w:r>
        <w:t xml:space="preserve"> sCMOS camera.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ins w:id="9" w:author="Michael Romano" w:date="2018-11-13T16:42:00Z">
        <w:r w:rsidR="00D52CA6">
          <w:t>-</w:t>
        </w:r>
      </w:ins>
      <w:del w:id="10" w:author="Michael Romano" w:date="2018-11-13T16:42:00Z">
        <w:r w:rsidR="008D5AFE" w:rsidDel="00D52CA6">
          <w:delText xml:space="preserve"> </w:delText>
        </w:r>
      </w:del>
      <w:r w:rsidR="008D5AFE">
        <w:t xml:space="preserve">9800 gaming sensors were positioned at the equator of the sphere, </w:t>
      </w:r>
      <w:r w:rsidR="006A5025">
        <w:lastRenderedPageBreak/>
        <w:t xml:space="preserve">at an angle of approximately </w:t>
      </w:r>
      <w:r w:rsidR="00AA307E">
        <w:t>75</w:t>
      </w:r>
      <w:r w:rsidR="006A5025">
        <w:t xml:space="preserve"> degrees from one another</w:t>
      </w:r>
      <w:r w:rsidR="00DF1799">
        <w:t xml:space="preserve">, so that the </w:t>
      </w:r>
      <w:r w:rsidR="004D24B7">
        <w:t>total distance travelled at any one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0A338AE" w14:textId="1CE7ADC1" w:rsidR="004D24B7" w:rsidRDefault="004D24B7" w:rsidP="004D24B7">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between the two sensors (75 degrees). Velocity was computed as the distance divided by the time between two adjacent readings.</w:t>
      </w:r>
      <w:del w:id="11" w:author="Romano Linux Desktop" w:date="2018-11-14T11:57:00Z">
        <w:r w:rsidDel="006F2821">
          <w:rPr>
            <w:rFonts w:eastAsiaTheme="minorEastAsia"/>
          </w:rPr>
          <w:delText xml:space="preserve"> </w:delText>
        </w:r>
      </w:del>
    </w:p>
    <w:p w14:paraId="2D575BAB" w14:textId="0DA61C35" w:rsidR="00A23C6F" w:rsidRDefault="00DF1799" w:rsidP="00A23C6F">
      <w:pPr>
        <w:ind w:firstLine="720"/>
      </w:pPr>
      <w:r>
        <w:t>These two sensors were connected to a Teensy 3.2</w:t>
      </w:r>
      <w:r w:rsidR="00763EA0">
        <w:t xml:space="preserve"> </w:t>
      </w:r>
      <w:r>
        <w:t xml:space="preserve"> via simple serial peripheral interface (SPI) connections </w:t>
      </w:r>
      <w:r w:rsidR="00781C53">
        <w:t>with insulated 22 gauge wires</w:t>
      </w:r>
      <w:r w:rsidR="00D52CA6">
        <w:t xml:space="preserve"> </w:t>
      </w:r>
      <w:r>
        <w:t>as shown in Figure 2A.</w:t>
      </w:r>
      <w:r w:rsidR="005F5023">
        <w:t xml:space="preserve"> </w:t>
      </w:r>
      <w:r w:rsidR="008D5AFE">
        <w:t>A</w:t>
      </w:r>
      <w:r w:rsidR="00A23C6F">
        <w:t xml:space="preserve"> crimping tool (</w:t>
      </w:r>
      <w:r w:rsidR="00D52CA6">
        <w:t xml:space="preserve">for example, </w:t>
      </w:r>
      <w:r w:rsidR="00B1497D">
        <w:t>SparkFun Electronics</w:t>
      </w:r>
      <w:r w:rsidR="00D52CA6">
        <w:t xml:space="preserve">, </w:t>
      </w:r>
      <w:r w:rsidR="00871BD8">
        <w:t>p</w:t>
      </w:r>
      <w:r w:rsidR="00B1497D">
        <w:t>roduct TOL-13193</w:t>
      </w:r>
      <w:r w:rsidR="00A23C6F">
        <w:t xml:space="preserve">) </w:t>
      </w:r>
      <w:r w:rsidR="008D5AFE">
        <w:t xml:space="preserve">was used </w:t>
      </w:r>
      <w:r w:rsidR="00A23C6F">
        <w:t xml:space="preserve">to attach crimp pins and housing to the ends of the wires </w:t>
      </w:r>
      <w:r w:rsidR="00011CCE">
        <w:t xml:space="preserve">and in order to connect </w:t>
      </w:r>
      <w:r w:rsidR="00FC3648">
        <w:t>them</w:t>
      </w:r>
      <w:r w:rsidR="00011CCE">
        <w:t xml:space="preserve"> to the Teensy and to the sensors (</w:t>
      </w:r>
      <w:r w:rsidR="00A23C6F">
        <w:t xml:space="preserve">for example, </w:t>
      </w:r>
      <w:r w:rsidR="00B51FC8">
        <w:t xml:space="preserve">female </w:t>
      </w:r>
      <w:r w:rsidR="00BE68AB">
        <w:t>crimp pins:</w:t>
      </w:r>
      <w:r w:rsidR="00B51FC8">
        <w:t xml:space="preserve"> </w:t>
      </w:r>
      <w:r w:rsidR="00DF2E00">
        <w:t>Pololu Corporation</w:t>
      </w:r>
      <w:r w:rsidR="00B51FC8">
        <w:t xml:space="preserve">, part #: </w:t>
      </w:r>
      <w:r w:rsidR="00AF72F2">
        <w:t>1930</w:t>
      </w:r>
      <w:r w:rsidR="00DF2E00">
        <w:t xml:space="preserve">; male crimp pins: Pololu Corporation, </w:t>
      </w:r>
      <w:r w:rsidR="00F85B32">
        <w:t>part</w:t>
      </w:r>
      <w:r w:rsidR="00DF2E00">
        <w:t xml:space="preserve"> # 1931; </w:t>
      </w:r>
      <w:r w:rsidR="00BE68AB">
        <w:t>housing:</w:t>
      </w:r>
      <w:r w:rsidR="00B51FC8">
        <w:t xml:space="preserve"> </w:t>
      </w:r>
      <w:r w:rsidR="00AF72F2">
        <w:t>Pololu Corporation</w:t>
      </w:r>
      <w:r w:rsidR="00B51FC8">
        <w:t xml:space="preserve">, part #: </w:t>
      </w:r>
      <w:r w:rsidR="00AF72F2">
        <w:t>1903</w:t>
      </w:r>
      <w:r w:rsidR="00A23C6F">
        <w:t>)</w:t>
      </w:r>
      <w:r w:rsidR="00011CCE">
        <w:t>.</w:t>
      </w:r>
    </w:p>
    <w:p w14:paraId="45A64425" w14:textId="68A9F268" w:rsidR="00012A0B" w:rsidRDefault="00942C3C" w:rsidP="009B7081">
      <w:pPr>
        <w:ind w:firstLine="720"/>
      </w:pPr>
      <w:commentRangeStart w:id="12"/>
      <w:commentRangeStart w:id="13"/>
      <w:r>
        <w:t>R</w:t>
      </w:r>
      <w:r w:rsidR="00DF1799">
        <w:t xml:space="preserve">eadings </w:t>
      </w:r>
      <w:r w:rsidR="00AA307E">
        <w:t xml:space="preserve">from </w:t>
      </w:r>
      <w:r w:rsidR="008D5AFE">
        <w:t xml:space="preserve">motion </w:t>
      </w:r>
      <w:r w:rsidR="00AA307E">
        <w:t>sensors</w:t>
      </w:r>
      <w:r>
        <w:t xml:space="preserve"> were extracted with </w:t>
      </w:r>
      <w:r w:rsidR="008D5AFE">
        <w:t>freely available</w:t>
      </w:r>
      <w:r w:rsidR="00AA307E">
        <w:t xml:space="preserve"> functions </w:t>
      </w:r>
      <w:r w:rsidR="00DF1799">
        <w:t>on Github (</w:t>
      </w:r>
      <w:hyperlink r:id="rId12" w:history="1">
        <w:r w:rsidR="00DF1799" w:rsidRPr="005934F0">
          <w:rPr>
            <w:rStyle w:val="Hyperlink"/>
          </w:rPr>
          <w:t>https://github.com/markbucklin/NavigationSensor</w:t>
        </w:r>
      </w:hyperlink>
      <w:r w:rsidR="00DD19FA">
        <w:t>)</w:t>
      </w:r>
      <w:r w:rsidR="00DF1799">
        <w:t>.</w:t>
      </w:r>
      <w:r w:rsidR="00D73A17">
        <w:t xml:space="preserve"> </w:t>
      </w:r>
      <w:r w:rsidR="008D5AFE">
        <w:t>These functions</w:t>
      </w:r>
      <w:r w:rsidR="006E59E3">
        <w:t xml:space="preserve"> read from</w:t>
      </w:r>
      <w:r w:rsidR="00AA307E">
        <w:t xml:space="preserve"> </w:t>
      </w:r>
      <w:r w:rsidR="0081038E">
        <w:t xml:space="preserve">the “motion </w:t>
      </w:r>
      <w:r w:rsidR="0017754F">
        <w:t>burst” register of each sensor</w:t>
      </w:r>
      <w:r w:rsidR="00D1201F">
        <w:t>, from which we acquire</w:t>
      </w:r>
      <w:r w:rsidR="00B5455A">
        <w:t>d</w:t>
      </w:r>
      <w:r w:rsidR="00D1201F">
        <w:t xml:space="preserve"> motion data</w:t>
      </w:r>
      <w:r w:rsidR="0017754F">
        <w:t xml:space="preserve">. </w:t>
      </w:r>
      <w:r w:rsidR="00616108">
        <w:t xml:space="preserve">For the counts per inch setting, which determines the sensitivity of the sensors to external movement, we used a value of 3400 counts per inch. </w:t>
      </w:r>
      <w:r w:rsidR="00E2508A">
        <w:t xml:space="preserve">To </w:t>
      </w:r>
      <w:r w:rsidR="00BC0CB5">
        <w:t>control ex</w:t>
      </w:r>
      <w:r w:rsidR="0094050D">
        <w:t>perimental timing with high prec</w:t>
      </w:r>
      <w:r w:rsidR="00BC0CB5">
        <w:t>ision</w:t>
      </w:r>
      <w:r w:rsidR="00E2508A">
        <w:t>, we utilized the “IntervalTimer” function unique to the standard Teensy library, which repeatedly calls a function at intervals specified in microseconds</w:t>
      </w:r>
      <w:r w:rsidR="00BC0CB5">
        <w:t xml:space="preserve">, which we specified </w:t>
      </w:r>
      <w:r w:rsidR="00AE2398">
        <w:t>as</w:t>
      </w:r>
      <w:r w:rsidR="00BC0CB5">
        <w:t xml:space="preserve"> 50,000 (50 ms)</w:t>
      </w:r>
      <w:r w:rsidR="00E2508A">
        <w:t xml:space="preserve">. </w:t>
      </w:r>
      <w:r w:rsidR="00F16851">
        <w:t>O</w:t>
      </w:r>
      <w:r w:rsidR="000B5F69">
        <w:t xml:space="preserve">n every </w:t>
      </w:r>
      <w:r w:rsidR="00F16851">
        <w:t xml:space="preserve">call </w:t>
      </w:r>
      <w:r w:rsidR="00A24E59">
        <w:t xml:space="preserve">of </w:t>
      </w:r>
      <w:r w:rsidR="00F16851">
        <w:t>th</w:t>
      </w:r>
      <w:r w:rsidR="00B53349">
        <w:t>e</w:t>
      </w:r>
      <w:r w:rsidR="00F16851">
        <w:t xml:space="preserve"> main functio</w:t>
      </w:r>
      <w:r w:rsidR="00BC0CB5">
        <w:t>n</w:t>
      </w:r>
      <w:r w:rsidR="00C81CAF">
        <w:t xml:space="preserve"> in our experiment</w:t>
      </w:r>
      <w:r w:rsidR="00F16851">
        <w:t xml:space="preserve">, </w:t>
      </w:r>
      <w:r w:rsidR="006E59E3">
        <w:t>the</w:t>
      </w:r>
      <w:r w:rsidR="0081038E">
        <w:t xml:space="preserve"> accumulated displacement </w:t>
      </w:r>
      <w:r w:rsidR="00BC0CB5">
        <w:t xml:space="preserve">since the previous call </w:t>
      </w:r>
      <w:r w:rsidR="006E59E3">
        <w:t>in both the x and y directions</w:t>
      </w:r>
      <w:r w:rsidR="00A24E59">
        <w:t xml:space="preserve"> were collected</w:t>
      </w:r>
      <w:r w:rsidR="00BC0CB5">
        <w:t xml:space="preserve"> and sent to the attached PC, </w:t>
      </w:r>
      <w:r w:rsidR="00616108">
        <w:t>and then</w:t>
      </w:r>
      <w:r w:rsidR="0081038E">
        <w:t xml:space="preserve"> </w:t>
      </w:r>
      <w:r w:rsidR="00B53349">
        <w:t xml:space="preserve">a </w:t>
      </w:r>
      <w:r w:rsidR="0081038E">
        <w:t>digital “on” pulse</w:t>
      </w:r>
      <w:r w:rsidR="00523BEB">
        <w:t xml:space="preserve"> that lasts for 1 ms</w:t>
      </w:r>
      <w:r w:rsidR="0081038E">
        <w:t xml:space="preserve"> </w:t>
      </w:r>
      <w:r w:rsidR="00616108">
        <w:t>wa</w:t>
      </w:r>
      <w:r w:rsidR="0081038E">
        <w:t>s sent out of a digital pin using the DigitalIO library (</w:t>
      </w:r>
      <w:hyperlink r:id="rId13" w:history="1">
        <w:r w:rsidR="000B5F69" w:rsidRPr="00071F6E">
          <w:rPr>
            <w:rStyle w:val="Hyperlink"/>
          </w:rPr>
          <w:t>https://github.com/greiman/DigitalIO</w:t>
        </w:r>
      </w:hyperlink>
      <w:r w:rsidR="0081038E">
        <w:t>)</w:t>
      </w:r>
      <w:r w:rsidR="00AE2398">
        <w:t xml:space="preserve"> to simulate a mock frame capture</w:t>
      </w:r>
      <w:r w:rsidR="00A326BA">
        <w:t xml:space="preserve">.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commentRangeEnd w:id="12"/>
      <w:r>
        <w:rPr>
          <w:rStyle w:val="CommentReference"/>
        </w:rPr>
        <w:commentReference w:id="12"/>
      </w:r>
      <w:commentRangeEnd w:id="13"/>
    </w:p>
    <w:p w14:paraId="66D93158" w14:textId="5AC5739E" w:rsidR="00066C51" w:rsidRDefault="00974EE3" w:rsidP="009B7081">
      <w:pPr>
        <w:ind w:firstLine="720"/>
      </w:pPr>
      <w:r>
        <w:rPr>
          <w:rStyle w:val="CommentReference"/>
        </w:rPr>
        <w:commentReference w:id="13"/>
      </w:r>
      <w:r w:rsidR="00012A0B" w:rsidRPr="00012A0B">
        <w:t xml:space="preserve"> </w:t>
      </w:r>
      <w:r w:rsidR="00012A0B">
        <w:t xml:space="preserve">The output from the Teensy, representing frame capture triggers, was </w:t>
      </w:r>
      <w:r w:rsidR="00012A0B">
        <w:rPr>
          <w:rFonts w:eastAsiaTheme="minorEastAsia"/>
        </w:rPr>
        <w:t>measured by an external device at 3051.76 Hz (Tucker-Davis Technologies RZ5D (TDT RZ5D)).</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55E2FC41" w14:textId="35A3E6E0" w:rsidR="0056510D" w:rsidRDefault="00EE2D42">
      <w:pPr>
        <w:ind w:firstLine="720"/>
      </w:pPr>
      <w:r>
        <w:t xml:space="preserve">In this experiment, we </w:t>
      </w:r>
      <w:r w:rsidR="00536614">
        <w:t xml:space="preserve">ran </w:t>
      </w:r>
      <w:r w:rsidR="006D0939">
        <w:t xml:space="preserve">an experiment in which </w:t>
      </w:r>
      <w:r w:rsidR="00BD1A92">
        <w:t xml:space="preserve">the </w:t>
      </w:r>
      <w:r>
        <w:t xml:space="preserve">Teensy </w:t>
      </w:r>
      <w:r w:rsidR="00536614">
        <w:t xml:space="preserve">was programmed to </w:t>
      </w:r>
      <w:r>
        <w:t xml:space="preserve">deliver </w:t>
      </w:r>
      <w:r w:rsidR="00BD1A92">
        <w:t xml:space="preserve">a </w:t>
      </w:r>
      <w:r>
        <w:t>so</w:t>
      </w:r>
      <w:r w:rsidR="00D574C9">
        <w:t>und simultaneously with an LED</w:t>
      </w:r>
      <w:r w:rsidR="00295140">
        <w:t xml:space="preserve"> and</w:t>
      </w:r>
      <w:r w:rsidR="0042365C">
        <w:t xml:space="preserve"> </w:t>
      </w:r>
      <w:r w:rsidR="004D24B7">
        <w:t xml:space="preserve">a </w:t>
      </w:r>
      <w:r>
        <w:t xml:space="preserve">puff </w:t>
      </w:r>
      <w:r w:rsidR="004D24B7">
        <w:t xml:space="preserve">in </w:t>
      </w:r>
      <w:r>
        <w:t>a trace conditioning behavioral paradigm,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rsidR="001165AB">
        <w:t xml:space="preserve">The </w:t>
      </w:r>
      <w:r w:rsidR="00A914C8">
        <w:t xml:space="preserve">general </w:t>
      </w:r>
      <w:r w:rsidR="001165AB">
        <w:t xml:space="preserve">setup is shown in Figure </w:t>
      </w:r>
      <w:r w:rsidR="00771E3D">
        <w:t>1B</w:t>
      </w:r>
      <w:r w:rsidR="005A2B50">
        <w:t>, and the components required to build this design are shown in Table 2</w:t>
      </w:r>
      <w:r w:rsidR="00771E3D">
        <w:t>.</w:t>
      </w:r>
      <w:r w:rsidR="00636FF5">
        <w:t xml:space="preserve"> </w:t>
      </w:r>
    </w:p>
    <w:p w14:paraId="73A159E4" w14:textId="1F3B83C8" w:rsidR="004439B4" w:rsidRDefault="00EE2D42" w:rsidP="00F10917">
      <w:pPr>
        <w:ind w:firstLine="720"/>
      </w:pP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is</w:t>
      </w:r>
      <w:r w:rsidR="00AC058D">
        <w:t xml:space="preserve"> </w:t>
      </w:r>
      <w:r>
        <w:t>a</w:t>
      </w:r>
      <w:r w:rsidR="00F1625C">
        <w:t xml:space="preserve"> </w:t>
      </w:r>
      <w:r w:rsidR="00295140">
        <w:t>simple</w:t>
      </w:r>
      <w:r w:rsidR="001165AB">
        <w:t xml:space="preserve"> add-on</w:t>
      </w:r>
      <w:r w:rsidR="001A063B">
        <w:t xml:space="preserve"> component</w:t>
      </w:r>
      <w:r w:rsidR="001165AB">
        <w:t xml:space="preserve"> </w:t>
      </w:r>
      <w:r w:rsidR="00295140">
        <w:t xml:space="preserve">that 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p>
    <w:p w14:paraId="29CF8668" w14:textId="54027E97" w:rsidR="00547A3D" w:rsidRDefault="00524A59" w:rsidP="004439B4">
      <w:pPr>
        <w:ind w:firstLine="720"/>
      </w:pPr>
      <w:r>
        <w:t>Her</w:t>
      </w:r>
      <w:r w:rsidR="003F1319">
        <w:t xml:space="preserve">e </w:t>
      </w:r>
      <w:r>
        <w:t xml:space="preserve">we </w:t>
      </w:r>
      <w:r w:rsidR="00AB0CA2">
        <w:t xml:space="preserve">used </w:t>
      </w:r>
      <w:r>
        <w:t xml:space="preserve">the </w:t>
      </w:r>
      <w:r w:rsidR="003F1319">
        <w:t xml:space="preserve">“elapsedMicros” </w:t>
      </w:r>
      <w:r w:rsidR="00AB0CA2">
        <w:t>function</w:t>
      </w:r>
      <w:r w:rsidR="00012A0B">
        <w:t>, which keeps time in microseconds</w:t>
      </w:r>
      <w:r w:rsidR="00B53349">
        <w:t>,</w:t>
      </w:r>
      <w:r w:rsidR="00AB0CA2">
        <w:t xml:space="preserve"> to </w:t>
      </w:r>
      <w:r w:rsidR="004439B4">
        <w:t>time all of the experimental events.</w:t>
      </w:r>
      <w:r w:rsidR="00012A0B">
        <w:t xml:space="preserve"> Every 50 ms, a </w:t>
      </w:r>
      <w:r w:rsidR="004439B4">
        <w:t>main function</w:t>
      </w:r>
      <w:r w:rsidR="00012A0B">
        <w:t xml:space="preserve"> was called</w:t>
      </w:r>
      <w:r w:rsidR="004439B4">
        <w:t xml:space="preserve"> that updated the </w:t>
      </w:r>
      <w:r w:rsidR="00C37AE3">
        <w:t xml:space="preserve">status of the digital </w:t>
      </w:r>
      <w:r w:rsidR="004439B4">
        <w:t xml:space="preserve">pins associated with the “puff” and the </w:t>
      </w:r>
      <w:r w:rsidR="00C37AE3">
        <w:t>light</w:t>
      </w:r>
      <w:r w:rsidR="008F1F34">
        <w:t xml:space="preserve"> stimulus</w:t>
      </w:r>
      <w:r w:rsidR="00C37AE3">
        <w:t xml:space="preserve">, and updated the amplitude of the 9500 Hz sine wave </w:t>
      </w:r>
      <w:r w:rsidR="00C37AE3">
        <w:lastRenderedPageBreak/>
        <w:t>(amplitudes were set to 0.05 during audio stimulus time periods, and 0 elsewhere).</w:t>
      </w:r>
      <w:r w:rsidR="004439B4">
        <w:t xml:space="preserve"> </w:t>
      </w:r>
      <w:r w:rsidR="00012A0B">
        <w:t>A</w:t>
      </w:r>
      <w:r w:rsidR="00A8750D">
        <w:t xml:space="preserve">t the termination of a trial, this function incremented the trial number. </w:t>
      </w:r>
      <w:r w:rsidR="00C37AE3">
        <w:t>Finally, a 1 ms digital pulse</w:t>
      </w:r>
      <w:r w:rsidR="00E86B2E">
        <w:t xml:space="preserve"> was</w:t>
      </w:r>
      <w:r w:rsidR="00C37AE3">
        <w:t xml:space="preserve"> delivered </w:t>
      </w:r>
      <w:r w:rsidR="001D1A06">
        <w:t xml:space="preserve">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w:t>
      </w:r>
      <w:r w:rsidR="007379D6">
        <w:t xml:space="preserve">and </w:t>
      </w:r>
      <w:r w:rsidR="00547A3D">
        <w:t xml:space="preserve">puff source </w:t>
      </w:r>
      <w:r w:rsidR="007379D6">
        <w:t>were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17564C05" w14:textId="717BC032" w:rsidR="00123655" w:rsidRDefault="00B53349" w:rsidP="00084BFD">
      <w:pPr>
        <w:ind w:firstLine="720"/>
        <w:rPr>
          <w:rFonts w:eastAsiaTheme="minorEastAsia"/>
        </w:rPr>
      </w:pPr>
      <w:r>
        <w:t>The</w:t>
      </w:r>
      <w:r w:rsidR="009924F6">
        <w:t xml:space="preserve"> digital</w:t>
      </w:r>
      <w:r w:rsidR="005E0341">
        <w:t xml:space="preserve"> </w:t>
      </w:r>
      <w:r w:rsidR="009924F6">
        <w:t>output</w:t>
      </w:r>
      <w:r w:rsidR="009036F7">
        <w:t>s</w:t>
      </w:r>
      <w:r w:rsidR="009924F6">
        <w:t xml:space="preserve"> for </w:t>
      </w:r>
      <w:r w:rsidR="005E0341">
        <w:t>puff and camera were recorded</w:t>
      </w:r>
      <w:r w:rsidR="009924F6">
        <w:t xml:space="preserve"> with a commercial system</w:t>
      </w:r>
      <w:r w:rsidR="0052014E">
        <w:t xml:space="preserve"> </w:t>
      </w:r>
      <w:r w:rsidR="0073797A">
        <w:t xml:space="preserve">(TDT RZ5D) </w:t>
      </w:r>
      <w:r w:rsidR="0052014E">
        <w:t>at 3051.76 Hz</w:t>
      </w:r>
      <w:r w:rsidR="009924F6">
        <w:t xml:space="preserve">, and the analog output for </w:t>
      </w:r>
      <w:r w:rsidR="008D5DCE">
        <w:t xml:space="preserve">the </w:t>
      </w:r>
      <w:r w:rsidR="009924F6">
        <w:t xml:space="preserve">tone </w:t>
      </w:r>
      <w:r w:rsidR="00536614">
        <w:t xml:space="preserve">was </w:t>
      </w:r>
      <w:r w:rsidR="009924F6">
        <w:t xml:space="preserve">recorded at </w:t>
      </w:r>
      <w:r w:rsidR="005A092C" w:rsidRPr="005A092C">
        <w:t>24414.0625</w:t>
      </w:r>
      <w:r w:rsidR="005A092C">
        <w:t xml:space="preserve"> Hz</w:t>
      </w:r>
      <w:r w:rsidR="008D5DCE">
        <w:t xml:space="preserve"> by the TDT RZ5D</w:t>
      </w:r>
      <w:r w:rsidR="00084BFD">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7E6404BA" w:rsidR="00282B50" w:rsidRPr="0049322B" w:rsidRDefault="0049322B" w:rsidP="0049322B">
      <w:pPr>
        <w:ind w:firstLine="360"/>
      </w:pPr>
      <w:commentRangeStart w:id="14"/>
      <w:r>
        <w:t>A widely utilized design in imaging experiments utilizes commercial data acquisition boards in conjunction with software written and executed by a PC. However, PCs run a multitude of processes simultaneously, and it is therefore challenging to reliably time experimental events</w:t>
      </w:r>
      <w:r w:rsidR="008D31A2">
        <w:t xml:space="preserve"> using these devices alone</w:t>
      </w:r>
      <w:r>
        <w:t xml:space="preserve">. An even more challenging task is aligning camera frames with experimental events following </w:t>
      </w:r>
      <w:r w:rsidR="00B91581">
        <w:t xml:space="preserve">the conclusion of </w:t>
      </w:r>
      <w:r>
        <w:t>an expe</w:t>
      </w:r>
      <w:r w:rsidR="00832B36">
        <w:t>riment. For example, initiating</w:t>
      </w:r>
      <w:r>
        <w:t xml:space="preserve"> a recording session or trial with a PC poses two problems. First, if one uses the PC to generate digital pulses via a data acquisition board</w:t>
      </w:r>
      <w:r w:rsidR="00832B36">
        <w:t xml:space="preserve"> in order</w:t>
      </w:r>
      <w:r>
        <w:t xml:space="preserve"> </w:t>
      </w:r>
      <w:r w:rsidR="009B4C27">
        <w:t>to initiate frame capture</w:t>
      </w:r>
      <w:r w:rsidR="000873AD">
        <w:t xml:space="preserve"> for every frame individually</w:t>
      </w:r>
      <w:r w:rsidR="00832B36">
        <w:t>,</w:t>
      </w:r>
      <w:r w:rsidR="009B4C27">
        <w:t xml:space="preserve"> </w:t>
      </w:r>
      <w:r>
        <w:t>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w:t>
      </w:r>
      <w:r w:rsidR="00832B36">
        <w:t>behavioral</w:t>
      </w:r>
      <w:r>
        <w:t xml:space="preserve"> </w:t>
      </w:r>
      <w:r w:rsidR="00832B36">
        <w:t>observations or triggers</w:t>
      </w:r>
      <w:r>
        <w:t xml:space="preserve"> with specific frames</w:t>
      </w:r>
      <w:r w:rsidR="00832B36">
        <w:t>.</w:t>
      </w:r>
      <w:r>
        <w:t xml:space="preserve">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Microcontrollers </w:t>
      </w:r>
      <w:r w:rsidR="00A37EC3">
        <w:t>fill this need.</w:t>
      </w:r>
      <w:commentRangeEnd w:id="14"/>
      <w:r w:rsidR="009B7081">
        <w:rPr>
          <w:rStyle w:val="CommentReference"/>
        </w:rPr>
        <w:commentReference w:id="14"/>
      </w:r>
    </w:p>
    <w:p w14:paraId="70318AC7" w14:textId="7C38C205" w:rsidR="005B1F40" w:rsidRDefault="007E6701" w:rsidP="004E560F">
      <w:pPr>
        <w:ind w:firstLine="360"/>
      </w:pPr>
      <w:r>
        <w:t>As mentioned previously, m</w:t>
      </w:r>
      <w:r w:rsidR="00D356F4">
        <w:t>icrocontrollers</w:t>
      </w:r>
      <w:r w:rsidR="00B272FF">
        <w:t xml:space="preserve"> such as Arduino</w:t>
      </w:r>
      <w:r w:rsidR="004B4E6C">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w:t>
      </w:r>
      <w:r w:rsidR="00B272FF">
        <w:t>Arduino</w:t>
      </w:r>
      <w:r w:rsidR="00BC34DA">
        <w:t xml:space="preserve"> devices </w:t>
      </w:r>
      <w:r w:rsidR="003B059D">
        <w:t xml:space="preserve">do not have </w:t>
      </w:r>
      <w:r w:rsidR="00AB1975">
        <w:t xml:space="preserve">direct </w:t>
      </w:r>
      <w:r w:rsidR="003B059D">
        <w:t>analog output.</w:t>
      </w:r>
      <w:r w:rsidR="00AB1975">
        <w:t xml:space="preserve"> Recently, </w:t>
      </w:r>
      <w:r w:rsidR="004E560F">
        <w:t xml:space="preserve">the </w:t>
      </w:r>
      <w:r w:rsidR="00AB1975">
        <w:t>Teensy 3.2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377671">
        <w:t xml:space="preserve">, which makes </w:t>
      </w:r>
      <w:r w:rsidR="008672CF">
        <w:t>highly precise timing</w:t>
      </w:r>
      <w:r w:rsidR="00E4341B">
        <w:t xml:space="preserve"> of repeat</w:t>
      </w:r>
      <w:r w:rsidR="00A44E35">
        <w:t>ed</w:t>
      </w:r>
      <w:r w:rsidR="00E4341B">
        <w:t xml:space="preserve"> events</w:t>
      </w:r>
      <w:r w:rsidR="00377671">
        <w:t xml:space="preserve"> simple to orchestrate</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lastRenderedPageBreak/>
        <w:t xml:space="preserve">Mice </w:t>
      </w:r>
      <w:r w:rsidR="00FA6AAE" w:rsidRPr="00D63281">
        <w:rPr>
          <w:i/>
        </w:rPr>
        <w:t xml:space="preserve">Motion tracking </w:t>
      </w:r>
      <w:r>
        <w:rPr>
          <w:i/>
        </w:rPr>
        <w:t>experiment</w:t>
      </w:r>
    </w:p>
    <w:p w14:paraId="5FDFB525" w14:textId="1250B356"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5DEA2424" w:rsidR="00A86942" w:rsidRDefault="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w:t>
      </w:r>
      <w:r w:rsidR="00CD56E2">
        <w:t>.</w:t>
      </w:r>
      <w:r w:rsidR="00EC1EF4">
        <w:t xml:space="preserve"> </w:t>
      </w:r>
      <w:r w:rsidR="00CD56E2">
        <w:t xml:space="preserve">For example, they </w:t>
      </w:r>
      <w:r w:rsidR="00EC1EF4">
        <w:t>can measure</w:t>
      </w:r>
      <w:r w:rsidR="009F5B66">
        <w:t xml:space="preserve"> up to</w:t>
      </w:r>
      <w:r w:rsidR="00EC1EF4">
        <w:t xml:space="preserve"> 8200 counts per inch, </w:t>
      </w:r>
      <w:r w:rsidR="005F5B51">
        <w:t xml:space="preserve">allowing for </w:t>
      </w:r>
      <w:r w:rsidR="00EC1EF4">
        <w:t xml:space="preserve">a more </w:t>
      </w:r>
      <w:r w:rsidR="005F5B51">
        <w:t xml:space="preserve">precise </w:t>
      </w:r>
      <w:r w:rsidR="00EC1EF4">
        <w:t>measure of locomotion parameters.</w:t>
      </w:r>
      <w:r>
        <w:t xml:space="preserve"> </w:t>
      </w:r>
      <w:commentRangeStart w:id="15"/>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6" w:history="1">
        <w:r w:rsidR="009F5B66" w:rsidRPr="00064DD2">
          <w:rPr>
            <w:rStyle w:val="Hyperlink"/>
          </w:rPr>
          <w:t>https://datasheet.octopart.com/ADNS-9800-Avago-datasheet-10666463.pdf</w:t>
        </w:r>
      </w:hyperlink>
      <w:r w:rsidR="009F5B66">
        <w:t xml:space="preserve">). </w:t>
      </w:r>
      <w:r w:rsidR="00FD0BD0">
        <w:t>This would give an even more precise account of motor information</w:t>
      </w:r>
      <w:r w:rsidR="00803693">
        <w:t xml:space="preserve"> while maintaining camera-behavior</w:t>
      </w:r>
      <w:r w:rsidR="00FA5267">
        <w:t xml:space="preserve"> </w:t>
      </w:r>
      <w:r w:rsidR="00CD56E2">
        <w:t>synchronization</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w:t>
      </w:r>
      <w:r w:rsidR="000C544E">
        <w:t>This makes using these sensors simpler.</w:t>
      </w:r>
      <w:r w:rsidR="00FC07E4">
        <w:t xml:space="preserve"> </w:t>
      </w:r>
      <w:commentRangeEnd w:id="15"/>
      <w:r w:rsidR="00A540EE">
        <w:rPr>
          <w:rStyle w:val="CommentReference"/>
        </w:rPr>
        <w:commentReference w:id="15"/>
      </w:r>
      <w:r w:rsidR="00F857F8">
        <w:t xml:space="preserve">Proper wiring </w:t>
      </w:r>
      <w:r w:rsidR="00D372FB">
        <w:t>is</w:t>
      </w:r>
      <w:r w:rsidR="00230316">
        <w:t xml:space="preserve"> </w:t>
      </w:r>
      <w:r w:rsidR="00FC07E4">
        <w:t xml:space="preserve">also </w:t>
      </w:r>
      <w:r w:rsidR="00230316">
        <w:t>simple and is</w:t>
      </w:r>
      <w:r w:rsidR="00D372FB">
        <w:t xml:space="preserve"> demonstrated in Figure </w:t>
      </w:r>
      <w:r w:rsidR="00FE48EB">
        <w:t>2</w:t>
      </w:r>
      <w:r w:rsidR="00B300AD">
        <w:t>A</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0D7DAB84" w:rsidR="009E4E72" w:rsidRPr="00084BFD" w:rsidRDefault="00084BFD" w:rsidP="009B7081">
      <w:pPr>
        <w:ind w:firstLine="720"/>
        <w:rPr>
          <w:rFonts w:eastAsiaTheme="minorEastAsia"/>
        </w:rPr>
      </w:pPr>
      <w:r>
        <w:t>In an example experiment (Figure 3), we recorded a 10 minute long session of a mouse running on the spherical treadmill, and data was acquired at 20 Hz concomitant</w:t>
      </w:r>
      <w:r w:rsidR="005F1ADD">
        <w:t>ly with</w:t>
      </w:r>
      <w:r>
        <w:t xml:space="preserve"> digital outputs that could be used to trigger a sCMOS camera or another device.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 xml:space="preserve">agreement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digital output timing with </w:t>
      </w:r>
      <w:r w:rsidR="00B936B1">
        <w:t xml:space="preserve">the TDT RZ5D, </w:t>
      </w:r>
      <w:r w:rsidR="00FE06CF">
        <w:t xml:space="preserve">we found that </w:t>
      </w:r>
      <w:r w:rsidR="00847DEC">
        <w:t xml:space="preserve">digital </w:t>
      </w:r>
      <w:r w:rsidR="00FE06CF">
        <w:t>outputs are precise, with a</w:t>
      </w:r>
      <w:r w:rsidR="0043294D">
        <w:t xml:space="preserve"> near-</w:t>
      </w:r>
      <w:r w:rsidR="00892E7D">
        <w:t>perfect linear relationship</w:t>
      </w:r>
      <w:r w:rsidR="00FE06CF">
        <w:t xml:space="preserve"> and a</w:t>
      </w:r>
      <w:r w:rsidR="008B2183">
        <w:t xml:space="preserve"> small,</w:t>
      </w:r>
      <w:r w:rsidR="00847DEC">
        <w:t xml:space="preserve"> </w:t>
      </w:r>
      <w:r w:rsidR="00AC123B">
        <w:t>28.9</w:t>
      </w:r>
      <w:r w:rsidR="00FE06CF">
        <w:t>us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r w:rsidR="004C1A48">
        <w:t xml:space="preserve"> The linear model fit demonstrated a root mean squared error of 38.9 microseconds</w:t>
      </w:r>
      <w:r w:rsidR="00257832">
        <w:t>, indicating</w:t>
      </w:r>
      <w:r w:rsidR="004C1A48">
        <w:t xml:space="preserve"> that the camera trigger has at least microsecond-level precision.</w:t>
      </w:r>
    </w:p>
    <w:p w14:paraId="2F3F5309" w14:textId="221B809F" w:rsidR="00230316" w:rsidRDefault="00084BFD" w:rsidP="00084BFD">
      <w:pPr>
        <w:ind w:firstLine="720"/>
      </w:pPr>
      <w:r>
        <w:rPr>
          <w:rFonts w:eastAsiaTheme="minorEastAsia"/>
        </w:rPr>
        <w:t xml:space="preserve">To confirm that the frequency of data acquisition and timing of the corresponding digital pulses didn’t affect </w:t>
      </w:r>
      <w:r w:rsidR="0004562E">
        <w:rPr>
          <w:rFonts w:eastAsiaTheme="minorEastAsia"/>
        </w:rPr>
        <w:t xml:space="preserve">the small timing </w:t>
      </w:r>
      <w:r>
        <w:rPr>
          <w:rFonts w:eastAsiaTheme="minorEastAsia"/>
        </w:rPr>
        <w:t xml:space="preserve">drift, we repeated 5 minute recording sessions without a live mouse at 20, 50, and 100 Hz. These recordings used an identical script, except we embedded a 500 microsecond delay between the start and end of </w:t>
      </w:r>
      <w:r w:rsidR="00A540EE">
        <w:rPr>
          <w:rFonts w:eastAsiaTheme="minorEastAsia"/>
        </w:rPr>
        <w:t xml:space="preserve">each </w:t>
      </w:r>
      <w:r>
        <w:rPr>
          <w:rFonts w:eastAsiaTheme="minorEastAsia"/>
        </w:rPr>
        <w:t>digital pulse instead of a 1 millisecond delay.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equate to approximate </w:t>
      </w:r>
      <w:r w:rsidR="00790738">
        <w:t xml:space="preserve">time delays </w:t>
      </w:r>
      <w:r w:rsidR="00BC5531">
        <w:t xml:space="preserve">of 30 um per second, and thus timing drift is independent of the sampling rate.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the IntervalTimer function</w:t>
      </w:r>
      <w:r w:rsidR="00F65D77">
        <w:t xml:space="preserve"> and our simple software</w:t>
      </w:r>
      <w:r w:rsidR="006706D7">
        <w:t xml:space="preserve"> implementation</w:t>
      </w:r>
      <w:r w:rsidR="00923910">
        <w:t>. In addition, it</w:t>
      </w:r>
      <w:r w:rsidR="005C5FA6">
        <w:t>s simple design</w:t>
      </w:r>
      <w:r w:rsidR="00923910">
        <w:t xml:space="preserve"> underscores the </w:t>
      </w:r>
      <w:r w:rsidR="00A540EE">
        <w:t>ease with which</w:t>
      </w:r>
      <w:r w:rsidR="008A6958">
        <w:t xml:space="preserve"> the Teensy</w:t>
      </w:r>
      <w:r w:rsidR="00923910">
        <w:t xml:space="preserve"> </w:t>
      </w:r>
      <w:r w:rsidR="00A540EE">
        <w:t>can</w:t>
      </w:r>
      <w:r w:rsidR="00C36C39">
        <w:t xml:space="preserve"> be used for</w:t>
      </w:r>
      <w:r w:rsidR="00A540EE">
        <w:t xml:space="preserve"> </w:t>
      </w:r>
      <w:r w:rsidR="00E7740B">
        <w:t xml:space="preserve">triggering </w:t>
      </w:r>
      <w:r w:rsidR="0043294D">
        <w:t xml:space="preserve">synchronous </w:t>
      </w:r>
      <w:r w:rsidR="00923910">
        <w:t>frame-capture</w:t>
      </w:r>
      <w:r w:rsidR="00E7740B">
        <w:t xml:space="preserve"> during long recording experiments </w:t>
      </w:r>
      <w:r w:rsidR="00161BA4">
        <w:t xml:space="preserve">while maintaining </w:t>
      </w:r>
      <w:r w:rsidR="00E7740B">
        <w:t>precise alignment of neuronal data with behavior</w:t>
      </w:r>
      <w:r w:rsidR="00520483">
        <w:t>.</w:t>
      </w:r>
    </w:p>
    <w:p w14:paraId="5EEC5907" w14:textId="7783FF1F" w:rsidR="00850506" w:rsidRPr="003023DA" w:rsidRDefault="0053718A" w:rsidP="00F25F3E">
      <w:r>
        <w:rPr>
          <w:i/>
        </w:rPr>
        <w:t xml:space="preserve">Mice </w:t>
      </w:r>
      <w:r w:rsidR="00C97E5E">
        <w:rPr>
          <w:i/>
        </w:rPr>
        <w:t>Trace</w:t>
      </w:r>
      <w:r w:rsidR="00CE07F3" w:rsidRPr="003023DA">
        <w:rPr>
          <w:i/>
        </w:rPr>
        <w:t xml:space="preserve"> conditioning</w:t>
      </w:r>
      <w:r>
        <w:rPr>
          <w:i/>
        </w:rPr>
        <w:t xml:space="preserve"> Learning behavioral experiment</w:t>
      </w:r>
    </w:p>
    <w:p w14:paraId="0BB1E44B" w14:textId="72E99F95" w:rsidR="00084BFD" w:rsidRDefault="00B40A0C" w:rsidP="00084BFD">
      <w:pPr>
        <w:ind w:firstLine="720"/>
        <w:rPr>
          <w:rFonts w:eastAsiaTheme="minorEastAsia"/>
        </w:rPr>
      </w:pPr>
      <w:r>
        <w:t xml:space="preserve">In the second experiment (Figure 1B and 2B), we constructed a </w:t>
      </w:r>
      <w:r w:rsidR="00242604">
        <w:t>Teensy-</w:t>
      </w:r>
      <w:r w:rsidR="00E7740B">
        <w:t>based setup for</w:t>
      </w:r>
      <w:r>
        <w:t xml:space="preserve"> </w:t>
      </w:r>
      <w:r w:rsidR="002002D9">
        <w:t xml:space="preserve">a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p>
    <w:p w14:paraId="035FFB10" w14:textId="66DA1397" w:rsidR="00322DA8" w:rsidRDefault="00E7740B" w:rsidP="00B40A0C">
      <w:pPr>
        <w:ind w:firstLine="720"/>
      </w:pPr>
      <w:r>
        <w:t>W</w:t>
      </w:r>
      <w:r w:rsidR="00EE1D4E">
        <w:t xml:space="preserve">e wrote </w:t>
      </w:r>
      <w:r w:rsidR="006706D7">
        <w:t xml:space="preserve">a short script </w:t>
      </w:r>
      <w:r w:rsidR="00EE1D4E">
        <w:t>for</w:t>
      </w:r>
      <w:r w:rsidR="00E77148">
        <w:t xml:space="preserve"> the Teensy to </w:t>
      </w:r>
      <w:r>
        <w:t xml:space="preserve">deliver </w:t>
      </w:r>
      <w:r w:rsidR="006706D7">
        <w:t xml:space="preserve">a tone while turning on an LED and </w:t>
      </w:r>
      <w:r w:rsidR="00E6239E">
        <w:t>then</w:t>
      </w:r>
      <w:r w:rsidR="006706D7">
        <w:t xml:space="preserve"> </w:t>
      </w:r>
      <w:r w:rsidR="00DF4338">
        <w:t>trigger a puff</w:t>
      </w:r>
      <w:r w:rsidR="00F0216A">
        <w:t>,</w:t>
      </w:r>
      <w:r w:rsidR="008907BC">
        <w:t xml:space="preserve"> </w:t>
      </w:r>
      <w:r w:rsidR="00E6239E">
        <w:t xml:space="preserve">and </w:t>
      </w:r>
      <w:r w:rsidR="00F0216A">
        <w:t>state changes were synchronized to frame capture</w:t>
      </w:r>
      <w:r w:rsidR="006705AA">
        <w:t xml:space="preserve">. </w:t>
      </w:r>
      <w:r w:rsidR="003719EE">
        <w:t xml:space="preserve">50 trials of 20 seconds length each were recorded, where sound and light output pins were programmed to turned on 11.1 seconds into each trial for 700 ms, and the pin used to generate the aversive puff stimulus was turned </w:t>
      </w:r>
      <w:r w:rsidR="00C10EFB">
        <w:t xml:space="preserve">on </w:t>
      </w:r>
      <w:r w:rsidR="003719EE">
        <w:t>at 12.05 seco</w:t>
      </w:r>
      <w:r w:rsidR="00C04F02">
        <w:t>nds into each trial for 100 ms.</w:t>
      </w:r>
    </w:p>
    <w:p w14:paraId="38926C21" w14:textId="6864F7D9" w:rsidR="00122DC3" w:rsidRDefault="003C2C2E" w:rsidP="00AD364C">
      <w:pPr>
        <w:ind w:firstLine="720"/>
      </w:pPr>
      <w:r>
        <w:lastRenderedPageBreak/>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w:t>
      </w:r>
      <w:r w:rsidR="0023485F">
        <w:t xml:space="preserve">delay </w:t>
      </w:r>
      <w:r w:rsidR="00012AF6">
        <w:t>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7896222E" w14:textId="79CA0E35" w:rsidR="003719EE" w:rsidRPr="009B7081" w:rsidRDefault="003719EE" w:rsidP="003719EE">
      <w:pPr>
        <w:ind w:firstLine="720"/>
        <w:rPr>
          <w:rFonts w:eastAsiaTheme="minorEastAsia"/>
        </w:rPr>
      </w:pPr>
      <w:r>
        <w:rPr>
          <w:rFonts w:eastAsiaTheme="minorEastAsia"/>
        </w:rPr>
        <w:t>In order to measure latency</w:t>
      </w:r>
      <w:r w:rsidR="00E6239E">
        <w:rPr>
          <w:rFonts w:eastAsiaTheme="minorEastAsia"/>
        </w:rPr>
        <w:t xml:space="preserve"> </w:t>
      </w:r>
      <w:r>
        <w:rPr>
          <w:rFonts w:eastAsiaTheme="minorEastAsia"/>
        </w:rPr>
        <w:t xml:space="preserve">(Figure 4Bi and iii), we acquired the timing of the camera digital pulse, measured by the TDT system, that corresponds to the exact imaging frame start </w:t>
      </w:r>
      <w:r w:rsidR="00D531F4">
        <w:rPr>
          <w:rFonts w:eastAsiaTheme="minorEastAsia"/>
        </w:rPr>
        <w:t>at which time</w:t>
      </w:r>
      <w:r>
        <w:rPr>
          <w:rFonts w:eastAsiaTheme="minorEastAsia"/>
        </w:rPr>
        <w:t xml:space="preserve"> the audio signal </w:t>
      </w:r>
      <w:r w:rsidR="00DB6B1B">
        <w:rPr>
          <w:rFonts w:eastAsiaTheme="minorEastAsia"/>
        </w:rPr>
        <w:t xml:space="preserve">or puff signal </w:t>
      </w:r>
      <w:r>
        <w:rPr>
          <w:rFonts w:eastAsiaTheme="minorEastAsia"/>
        </w:rPr>
        <w:t xml:space="preserve">was turned on. We then acquired the timing of either the puff pin </w:t>
      </w:r>
      <w:r w:rsidR="00E1097B">
        <w:rPr>
          <w:rFonts w:eastAsiaTheme="minorEastAsia"/>
        </w:rPr>
        <w:t>digital pulse</w:t>
      </w:r>
      <w:r>
        <w:rPr>
          <w:rFonts w:eastAsiaTheme="minorEastAsia"/>
        </w:rPr>
        <w:t xml:space="preserve"> or the timing of the onset of the audio signal. In order to measure the onset of the audio signal, we took the raw analog recording and high-pass filtered the signal using a 6</w:t>
      </w:r>
      <w:r w:rsidRPr="00A658F8">
        <w:rPr>
          <w:rFonts w:eastAsiaTheme="minorEastAsia"/>
          <w:vertAlign w:val="superscript"/>
        </w:rPr>
        <w:t>th</w:t>
      </w:r>
      <w:r>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71F34D84" w14:textId="61B2EDB2" w:rsidR="003A49F3" w:rsidRDefault="00E861DF" w:rsidP="003A49F3">
      <w:pPr>
        <w:ind w:firstLine="720"/>
      </w:pPr>
      <w:r>
        <w:t>Th</w:t>
      </w:r>
      <w:r w:rsidR="001E73DD">
        <w:t>e measured</w:t>
      </w:r>
      <w:r>
        <w:t xml:space="preserve"> tone latency </w:t>
      </w:r>
      <w:r w:rsidR="00A552C5">
        <w:t>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6444E7">
        <w:t>would be easy</w:t>
      </w:r>
      <w:r w:rsidR="00F21FEB">
        <w:t xml:space="preserve">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14F44B4F" w14:textId="79B21410" w:rsidR="00676BAA" w:rsidRDefault="003A49F3" w:rsidP="003A49F3">
      <w:pPr>
        <w:ind w:firstLine="720"/>
      </w:pPr>
      <w:r>
        <w:t>We also measured the length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code only within </w:t>
      </w:r>
      <w:r w:rsidR="00647849">
        <w:t>a</w:t>
      </w:r>
      <w:r w:rsidR="009900AF">
        <w:t xml:space="preserve"> </w:t>
      </w:r>
      <w:r w:rsidR="0059085D">
        <w:t xml:space="preserve">single </w:t>
      </w:r>
      <w:r w:rsidR="009900AF">
        <w:t>main script.</w:t>
      </w:r>
    </w:p>
    <w:p w14:paraId="5C59CD00" w14:textId="2B4522DB" w:rsidR="00676BAA" w:rsidRDefault="00676BAA">
      <w:pPr>
        <w:ind w:firstLine="720"/>
      </w:pPr>
      <w:r>
        <w:t xml:space="preserve">We further quantified sound onset latency, sound duration, puff latency, and puff duration. As shown in </w:t>
      </w:r>
      <w:r w:rsidR="0034066B">
        <w:t>F</w:t>
      </w:r>
      <w:r>
        <w:t>igure 4Biii, the digital output for eye puff showed no delay from the theoretical time (</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p>
    <w:p w14:paraId="639E95C9" w14:textId="31F531E6" w:rsidR="00BD2225" w:rsidRDefault="00225A75" w:rsidP="003A49F3">
      <w:pPr>
        <w:ind w:firstLine="720"/>
      </w:pPr>
      <w:r>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w:t>
      </w:r>
      <w:r w:rsidR="002D5CEF">
        <w:t xml:space="preserve"> simple</w:t>
      </w:r>
      <w:r w:rsidR="00FE48A4">
        <w:t xml:space="preserve">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7B0A6F71" w:rsidR="007D5C1E" w:rsidRDefault="00491129" w:rsidP="007D5C1E">
      <w:pPr>
        <w:ind w:firstLine="720"/>
      </w:pPr>
      <w:r>
        <w:lastRenderedPageBreak/>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for </w:t>
      </w:r>
      <w:r w:rsidR="00A07DD2">
        <w:t xml:space="preserve">two </w:t>
      </w:r>
      <w:r w:rsidR="000D1102">
        <w:t>different</w:t>
      </w:r>
      <w:r w:rsidR="001A15D4">
        <w:t xml:space="preserve"> </w:t>
      </w:r>
      <w:r w:rsidR="00001E11">
        <w:t xml:space="preserve">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t>
      </w:r>
      <w:r w:rsidR="000D1102">
        <w:t xml:space="preserve">Software designs were straightforward. </w:t>
      </w:r>
      <w:r w:rsidR="00001E11">
        <w:t xml:space="preserve">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4F060B8B" w:rsidR="00982BAB" w:rsidRPr="00B40A0C" w:rsidRDefault="003F3083" w:rsidP="00982BAB">
      <w:pPr>
        <w:ind w:firstLine="720"/>
        <w:rPr>
          <w:b/>
        </w:rPr>
      </w:pPr>
      <w:r>
        <w:t xml:space="preserve">We also demonstrate </w:t>
      </w:r>
      <w:r w:rsidR="00011CCE">
        <w:t>an implementation of</w:t>
      </w:r>
      <w:r>
        <w:t xml:space="preserve">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w:t>
      </w:r>
      <w:commentRangeStart w:id="16"/>
      <w:r w:rsidR="00D953D8">
        <w:t>consistent</w:t>
      </w:r>
      <w:commentRangeEnd w:id="16"/>
      <w:r w:rsidR="00197F51">
        <w:rPr>
          <w:rStyle w:val="CommentReference"/>
        </w:rPr>
        <w:commentReference w:id="16"/>
      </w:r>
      <w:r w:rsidR="00D953D8">
        <w:t xml:space="preserve">.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 xml:space="preserve">sending out regular digital pulses to control an </w:t>
      </w:r>
      <w:r w:rsidR="002F0F36">
        <w:t>sCMOS camera</w:t>
      </w:r>
      <w:r w:rsidR="00E210D3">
        <w:t>.</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w:t>
      </w:r>
      <w:r w:rsidR="00BF2444">
        <w:t xml:space="preserve"> </w:t>
      </w:r>
      <w:r w:rsidR="00491129">
        <w:t>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785FA23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 xml:space="preserve">is </w:t>
      </w:r>
      <w:r w:rsidR="0008541E">
        <w:t xml:space="preserve">the </w:t>
      </w:r>
      <w:r w:rsidR="00D953D8">
        <w:t>realization of</w:t>
      </w:r>
      <w:r w:rsidR="00F4653B">
        <w:t xml:space="preserve"> </w:t>
      </w:r>
      <w:r w:rsidR="00D953D8">
        <w:t xml:space="preserve">a </w:t>
      </w:r>
      <w:r w:rsidR="00F4653B">
        <w:t xml:space="preserve">slight </w:t>
      </w:r>
      <w:r w:rsidR="00E210D3">
        <w:t>drift of the Teensy</w:t>
      </w:r>
      <w:r w:rsidR="00F4653B">
        <w:t xml:space="preserve"> processing clock</w:t>
      </w:r>
      <w:r w:rsidR="00E210D3">
        <w:t>.</w:t>
      </w:r>
      <w:r w:rsidR="00D73C96">
        <w:t xml:space="preserve"> This drift </w:t>
      </w:r>
      <w:r w:rsidR="005C472C">
        <w:t>is</w:t>
      </w:r>
      <w:r w:rsidR="00D73C96">
        <w:t xml:space="preserve"> linear, </w:t>
      </w:r>
      <w:r w:rsidR="00491129">
        <w:t>which makes it simple to</w:t>
      </w:r>
      <w:r w:rsidR="00D73C96">
        <w:t xml:space="preserve"> calibrate o</w:t>
      </w:r>
      <w:r w:rsidR="00DB58F7">
        <w:t>ut</w:t>
      </w:r>
      <w:r w:rsidR="00F4653B">
        <w:t xml:space="preserve"> if actual </w:t>
      </w:r>
      <w:r w:rsidR="0062674B">
        <w:t>microsecond</w:t>
      </w:r>
      <w:r w:rsidR="00F4653B">
        <w:t xml:space="preserve"> </w:t>
      </w:r>
      <w:r w:rsidR="002B7473">
        <w:t xml:space="preserve">accuracy compared with </w:t>
      </w:r>
      <w:r w:rsidR="00D953D8">
        <w:t>real world timing is essential</w:t>
      </w:r>
      <w:r w:rsidR="00DB58F7">
        <w:t>.</w:t>
      </w:r>
      <w:r w:rsidR="00E210D3">
        <w:t xml:space="preserve"> Further, it 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2165BA">
        <w:t>Alternatively, i</w:t>
      </w:r>
      <w:r w:rsidR="00D953D8">
        <w:t xml:space="preserve">nitiating experimental events </w:t>
      </w:r>
      <w:r w:rsidR="002165BA">
        <w:t xml:space="preserve">directly </w:t>
      </w:r>
      <w:r w:rsidR="00D953D8">
        <w:t>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r w:rsidR="00011CCE">
        <w:t>erroneous conclusions.</w:t>
      </w:r>
    </w:p>
    <w:p w14:paraId="1FD2877F" w14:textId="260CBF9D" w:rsidR="00586A58" w:rsidRDefault="00D953D8" w:rsidP="009B7081">
      <w:pPr>
        <w:ind w:firstLine="720"/>
      </w:pPr>
      <w:r>
        <w:t xml:space="preserve">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w:t>
      </w:r>
      <w:r w:rsidR="00A5515C">
        <w:t xml:space="preserve">the </w:t>
      </w:r>
      <w:r>
        <w:t xml:space="preserve">Teensy 3.2 circumvents the issue of imprecise timing of behavioral </w:t>
      </w:r>
      <w:r w:rsidR="001F2EF1">
        <w:t>recordings</w:t>
      </w:r>
      <w:r>
        <w:t xml:space="preserve">. </w:t>
      </w:r>
      <w:r w:rsidR="002F3FC8">
        <w:t>I</w:t>
      </w:r>
      <w:r>
        <w:t>n addition, synchronizing camera triggers with experimental events circumvents the need of post-hoc image alignment.</w:t>
      </w:r>
      <w:r w:rsidR="002B68B5">
        <w:t xml:space="preserve"> </w:t>
      </w:r>
      <w:r w:rsidR="002C083C">
        <w:t>In conc</w:t>
      </w:r>
      <w:r w:rsidR="007A4FE2">
        <w:t xml:space="preserve">lusion, </w:t>
      </w:r>
      <w:r>
        <w:t>the T</w:t>
      </w:r>
      <w:r w:rsidR="00A4735F">
        <w:t xml:space="preserve">eensy 3.2 </w:t>
      </w:r>
      <w:r w:rsidR="00EC5601">
        <w:t>enables</w:t>
      </w:r>
      <w:r w:rsidR="00A4735F">
        <w:t xml:space="preserve"> a user to flexibly orchestrate experiments with synchronous behavioral monitoring </w:t>
      </w:r>
      <w:r w:rsidR="002B68B5">
        <w:t>and control</w:t>
      </w:r>
      <w:r w:rsidR="00A4735F">
        <w:t xml:space="preserve"> with image capture. A</w:t>
      </w:r>
      <w:r>
        <w:t>dditional timing function</w:t>
      </w:r>
      <w:r w:rsidR="00925269">
        <w:t>s</w:t>
      </w:r>
      <w:r>
        <w:t xml:space="preserve">, </w:t>
      </w:r>
      <w:r w:rsidR="00925269">
        <w:t xml:space="preserve">such as </w:t>
      </w:r>
      <w:r>
        <w:t>the “IntervalTimer”</w:t>
      </w:r>
      <w:r w:rsidR="00EC5601">
        <w:t>,</w:t>
      </w:r>
      <w:r w:rsidR="00925269">
        <w:t xml:space="preserve"> make</w:t>
      </w:r>
      <w:r>
        <w:t xml:space="preserve"> the Teensy 3.2 </w:t>
      </w:r>
      <w:r w:rsidR="00EC5601">
        <w:t>easier to program to</w:t>
      </w:r>
      <w:r>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5F5280">
        <w:t xml:space="preserve"> Last, the Teensy 3.2 utilizes the simple, user-friendly Arduino </w:t>
      </w:r>
      <w:r w:rsidR="005F5280">
        <w:lastRenderedPageBreak/>
        <w:t>programming language.</w:t>
      </w:r>
      <w:r>
        <w:t xml:space="preserve"> </w:t>
      </w:r>
      <w:r w:rsidR="00A4735F">
        <w:t xml:space="preserve">The </w:t>
      </w:r>
      <w:r w:rsidR="006C36D7">
        <w:t xml:space="preserve">precision and </w:t>
      </w:r>
      <w:r w:rsidR="00EC5601">
        <w:t>flexibility</w:t>
      </w:r>
      <w:r w:rsidR="006C36D7">
        <w:t xml:space="preserve"> of the Teensy </w:t>
      </w:r>
      <w:r w:rsidR="0098550B">
        <w:t xml:space="preserve">3.2 </w:t>
      </w:r>
      <w:r w:rsidR="006C36D7">
        <w:t>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 xml:space="preserve">that benefit from synchronous image capture and behavioral control and </w:t>
      </w:r>
      <w:r w:rsidR="007843E1">
        <w:t xml:space="preserve">data </w:t>
      </w:r>
      <w:r w:rsidR="009617E5">
        <w:t>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lastRenderedPageBreak/>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 Han" w:date="2018-11-12T16:44:00Z" w:initials="XH">
    <w:p w14:paraId="4AB80565" w14:textId="0F1CC9CD" w:rsidR="00AC3874" w:rsidRDefault="00AC3874">
      <w:pPr>
        <w:pStyle w:val="CommentText"/>
      </w:pPr>
      <w:r>
        <w:rPr>
          <w:rStyle w:val="CommentReference"/>
        </w:rPr>
        <w:annotationRef/>
      </w:r>
      <w:r>
        <w:t>What is the difference of Teensy 3.2 versus Teensy? Can we streamline the writing somehow?</w:t>
      </w:r>
    </w:p>
  </w:comment>
  <w:comment w:id="4" w:author="Romano Linux Desktop" w:date="2018-11-13T13:48:00Z" w:initials="c">
    <w:p w14:paraId="010B7EBD" w14:textId="56292789" w:rsidR="00AC3874" w:rsidRDefault="00AC3874">
      <w:pPr>
        <w:pStyle w:val="CommentText"/>
      </w:pPr>
      <w:r>
        <w:rPr>
          <w:rStyle w:val="CommentReference"/>
        </w:rPr>
        <w:annotationRef/>
      </w:r>
      <w:r>
        <w:t>The 3.2 is the version of the Teensy. Teensy is the brand. I’ll try to streamline this</w:t>
      </w:r>
    </w:p>
  </w:comment>
  <w:comment w:id="5" w:author="X Han" w:date="2018-11-13T12:49:00Z" w:initials="XH">
    <w:p w14:paraId="01704604" w14:textId="1B3BE28F" w:rsidR="00AC3874" w:rsidRDefault="00AC3874">
      <w:pPr>
        <w:pStyle w:val="CommentText"/>
      </w:pPr>
      <w:r>
        <w:rPr>
          <w:rStyle w:val="CommentReference"/>
        </w:rPr>
        <w:annotationRef/>
      </w:r>
      <w:r>
        <w:t>What is this wire used for? Not just the cable?</w:t>
      </w:r>
    </w:p>
  </w:comment>
  <w:comment w:id="6" w:author="Romano Linux Desktop" w:date="2018-11-13T14:21:00Z" w:initials="c">
    <w:p w14:paraId="6669E97B" w14:textId="348E8753" w:rsidR="00AC3874" w:rsidRDefault="00AC3874">
      <w:pPr>
        <w:pStyle w:val="CommentText"/>
      </w:pPr>
      <w:r>
        <w:rPr>
          <w:rStyle w:val="CommentReference"/>
        </w:rPr>
        <w:annotationRef/>
      </w:r>
      <w:r>
        <w:t>No, connecting the board to the sensor requires  custom jumper cables</w:t>
      </w:r>
    </w:p>
  </w:comment>
  <w:comment w:id="7" w:author="X Han" w:date="2018-11-13T13:23:00Z" w:initials="XH">
    <w:p w14:paraId="154FE2B2" w14:textId="7E1FB81C" w:rsidR="00AC3874" w:rsidRDefault="00AC3874">
      <w:pPr>
        <w:pStyle w:val="CommentText"/>
      </w:pPr>
      <w:r>
        <w:rPr>
          <w:rStyle w:val="CommentReference"/>
        </w:rPr>
        <w:annotationRef/>
      </w:r>
      <w:r>
        <w:t>Please merge these sentences. Simply the writing throughout the entire method.</w:t>
      </w:r>
    </w:p>
  </w:comment>
  <w:comment w:id="8" w:author="Romano Linux Desktop" w:date="2018-11-13T15:32:00Z" w:initials="c">
    <w:p w14:paraId="4C92F07C" w14:textId="49B8C4EE" w:rsidR="007D2E9C" w:rsidRDefault="007D2E9C">
      <w:pPr>
        <w:pStyle w:val="CommentText"/>
      </w:pPr>
      <w:r>
        <w:rPr>
          <w:rStyle w:val="CommentReference"/>
        </w:rPr>
        <w:annotationRef/>
      </w:r>
      <w:r>
        <w:t>done</w:t>
      </w:r>
    </w:p>
  </w:comment>
  <w:comment w:id="12" w:author="X Han" w:date="2018-11-13T12:59:00Z" w:initials="XH">
    <w:p w14:paraId="3FB79737" w14:textId="38C6C880" w:rsidR="00AC3874" w:rsidRDefault="00AC3874">
      <w:pPr>
        <w:pStyle w:val="CommentText"/>
      </w:pPr>
      <w:r>
        <w:rPr>
          <w:rStyle w:val="CommentReference"/>
        </w:rPr>
        <w:annotationRef/>
      </w:r>
      <w:r>
        <w:t>Can we simply this, and just upload the code to githut?</w:t>
      </w:r>
    </w:p>
  </w:comment>
  <w:comment w:id="13" w:author="Romano Linux Desktop" w:date="2018-11-13T15:38:00Z" w:initials="c">
    <w:p w14:paraId="5803AC60" w14:textId="7971380B" w:rsidR="00974EE3" w:rsidRDefault="00974EE3">
      <w:pPr>
        <w:pStyle w:val="CommentText"/>
      </w:pPr>
      <w:r>
        <w:rPr>
          <w:rStyle w:val="CommentReference"/>
        </w:rPr>
        <w:annotationRef/>
      </w:r>
      <w:r>
        <w:t xml:space="preserve">Yes, I’ll </w:t>
      </w:r>
      <w:r w:rsidR="009B7081">
        <w:t>gave it a shot</w:t>
      </w:r>
    </w:p>
  </w:comment>
  <w:comment w:id="14" w:author="Romano Linux Desktop" w:date="2018-11-14T14:22:00Z" w:initials="c">
    <w:p w14:paraId="07135639" w14:textId="16B5325E" w:rsidR="009B7081" w:rsidRDefault="009B7081">
      <w:pPr>
        <w:pStyle w:val="CommentText"/>
      </w:pPr>
      <w:r>
        <w:rPr>
          <w:rStyle w:val="CommentReference"/>
        </w:rPr>
        <w:annotationRef/>
      </w:r>
      <w:r>
        <w:t>Considering removing this paragraph. I state most of this in the introduction</w:t>
      </w:r>
    </w:p>
  </w:comment>
  <w:comment w:id="15" w:author="Romano Linux Desktop" w:date="2018-11-14T10:13:00Z" w:initials="c">
    <w:p w14:paraId="30F4E873" w14:textId="3E864078" w:rsidR="00A540EE" w:rsidRDefault="00A540EE">
      <w:pPr>
        <w:pStyle w:val="CommentText"/>
      </w:pPr>
      <w:r>
        <w:rPr>
          <w:rStyle w:val="CommentReference"/>
        </w:rPr>
        <w:annotationRef/>
      </w:r>
      <w:r w:rsidR="005B77F9">
        <w:rPr>
          <w:noProof/>
        </w:rPr>
        <w:t>Maybe delete this part? what do you think?</w:t>
      </w:r>
    </w:p>
  </w:comment>
  <w:comment w:id="16" w:author="Romano Linux Desktop" w:date="2018-11-14T13:40:00Z" w:initials="c">
    <w:p w14:paraId="6785C94A" w14:textId="202F77C4" w:rsidR="00197F51" w:rsidRDefault="00197F51">
      <w:pPr>
        <w:pStyle w:val="CommentText"/>
      </w:pPr>
      <w:r>
        <w:rPr>
          <w:rStyle w:val="CommentReference"/>
        </w:rPr>
        <w:annotationRef/>
      </w:r>
      <w:r w:rsidR="005B77F9">
        <w:rPr>
          <w:noProof/>
        </w:rPr>
        <w:t>Think we need a citation?</w:t>
      </w:r>
      <w:r w:rsidR="004E2EE7">
        <w:rPr>
          <w:noProof/>
        </w:rPr>
        <w:t xml:space="preserve"> I think this qualifies as common knowledge but not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80565" w15:done="0"/>
  <w15:commentEx w15:paraId="010B7EBD" w15:paraIdParent="4AB80565" w15:done="0"/>
  <w15:commentEx w15:paraId="01704604" w15:done="0"/>
  <w15:commentEx w15:paraId="6669E97B" w15:paraIdParent="01704604" w15:done="0"/>
  <w15:commentEx w15:paraId="154FE2B2" w15:done="0"/>
  <w15:commentEx w15:paraId="4C92F07C" w15:paraIdParent="154FE2B2" w15:done="0"/>
  <w15:commentEx w15:paraId="3FB79737" w15:done="0"/>
  <w15:commentEx w15:paraId="5803AC60" w15:paraIdParent="3FB79737" w15:done="0"/>
  <w15:commentEx w15:paraId="07135639" w15:done="0"/>
  <w15:commentEx w15:paraId="30F4E873" w15:done="0"/>
  <w15:commentEx w15:paraId="6785C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186C6" w14:textId="77777777" w:rsidR="00DB25D4" w:rsidRDefault="00DB25D4" w:rsidP="00E85F45">
      <w:pPr>
        <w:spacing w:after="0" w:line="240" w:lineRule="auto"/>
      </w:pPr>
      <w:r>
        <w:separator/>
      </w:r>
    </w:p>
  </w:endnote>
  <w:endnote w:type="continuationSeparator" w:id="0">
    <w:p w14:paraId="18566820" w14:textId="77777777" w:rsidR="00DB25D4" w:rsidRDefault="00DB25D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15EBE" w14:textId="77777777" w:rsidR="00DB25D4" w:rsidRDefault="00DB25D4" w:rsidP="00E85F45">
      <w:pPr>
        <w:spacing w:after="0" w:line="240" w:lineRule="auto"/>
      </w:pPr>
      <w:r>
        <w:separator/>
      </w:r>
    </w:p>
  </w:footnote>
  <w:footnote w:type="continuationSeparator" w:id="0">
    <w:p w14:paraId="7B8A5957" w14:textId="77777777" w:rsidR="00DB25D4" w:rsidRDefault="00DB25D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2503"/>
    <w:rsid w:val="00042945"/>
    <w:rsid w:val="0004562E"/>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4BFD"/>
    <w:rsid w:val="0008541E"/>
    <w:rsid w:val="000873AD"/>
    <w:rsid w:val="00095FC2"/>
    <w:rsid w:val="000A03EE"/>
    <w:rsid w:val="000A0573"/>
    <w:rsid w:val="000A2598"/>
    <w:rsid w:val="000B1981"/>
    <w:rsid w:val="000B3AF4"/>
    <w:rsid w:val="000B47F2"/>
    <w:rsid w:val="000B5F69"/>
    <w:rsid w:val="000B6A1B"/>
    <w:rsid w:val="000B6BA5"/>
    <w:rsid w:val="000C07CF"/>
    <w:rsid w:val="000C19D8"/>
    <w:rsid w:val="000C2970"/>
    <w:rsid w:val="000C2C11"/>
    <w:rsid w:val="000C4672"/>
    <w:rsid w:val="000C544E"/>
    <w:rsid w:val="000C569F"/>
    <w:rsid w:val="000C5973"/>
    <w:rsid w:val="000C6044"/>
    <w:rsid w:val="000D1102"/>
    <w:rsid w:val="000D2ABD"/>
    <w:rsid w:val="000D31D6"/>
    <w:rsid w:val="000E0E97"/>
    <w:rsid w:val="000E1CFF"/>
    <w:rsid w:val="000E62FE"/>
    <w:rsid w:val="000E6853"/>
    <w:rsid w:val="000E6B58"/>
    <w:rsid w:val="000F026D"/>
    <w:rsid w:val="000F2CD7"/>
    <w:rsid w:val="000F57D7"/>
    <w:rsid w:val="000F5C92"/>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A51"/>
    <w:rsid w:val="0014383E"/>
    <w:rsid w:val="00146ED1"/>
    <w:rsid w:val="0015076C"/>
    <w:rsid w:val="00150D98"/>
    <w:rsid w:val="00151894"/>
    <w:rsid w:val="00152631"/>
    <w:rsid w:val="001617C9"/>
    <w:rsid w:val="00161BA4"/>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97F51"/>
    <w:rsid w:val="001A063B"/>
    <w:rsid w:val="001A15D4"/>
    <w:rsid w:val="001A499E"/>
    <w:rsid w:val="001B0AFD"/>
    <w:rsid w:val="001B14AB"/>
    <w:rsid w:val="001B3153"/>
    <w:rsid w:val="001B53D0"/>
    <w:rsid w:val="001B6464"/>
    <w:rsid w:val="001C1A06"/>
    <w:rsid w:val="001C1F53"/>
    <w:rsid w:val="001C382F"/>
    <w:rsid w:val="001C4FDB"/>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7253"/>
    <w:rsid w:val="00240BE4"/>
    <w:rsid w:val="00242604"/>
    <w:rsid w:val="002470DB"/>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8A5"/>
    <w:rsid w:val="0027793F"/>
    <w:rsid w:val="0028035F"/>
    <w:rsid w:val="00282B50"/>
    <w:rsid w:val="00285EE3"/>
    <w:rsid w:val="002871C9"/>
    <w:rsid w:val="00295140"/>
    <w:rsid w:val="00296459"/>
    <w:rsid w:val="002A1825"/>
    <w:rsid w:val="002A33AE"/>
    <w:rsid w:val="002B12CA"/>
    <w:rsid w:val="002B39C3"/>
    <w:rsid w:val="002B568E"/>
    <w:rsid w:val="002B670C"/>
    <w:rsid w:val="002B68B5"/>
    <w:rsid w:val="002B7473"/>
    <w:rsid w:val="002C083C"/>
    <w:rsid w:val="002C09CF"/>
    <w:rsid w:val="002C38B5"/>
    <w:rsid w:val="002D2486"/>
    <w:rsid w:val="002D3FD9"/>
    <w:rsid w:val="002D4B4C"/>
    <w:rsid w:val="002D59AE"/>
    <w:rsid w:val="002D5CEF"/>
    <w:rsid w:val="002D6AA1"/>
    <w:rsid w:val="002E1AD6"/>
    <w:rsid w:val="002E1F56"/>
    <w:rsid w:val="002E3292"/>
    <w:rsid w:val="002E4FC3"/>
    <w:rsid w:val="002E606B"/>
    <w:rsid w:val="002E6EA9"/>
    <w:rsid w:val="002E7DB5"/>
    <w:rsid w:val="002F0F36"/>
    <w:rsid w:val="002F3117"/>
    <w:rsid w:val="002F36EF"/>
    <w:rsid w:val="002F3FC8"/>
    <w:rsid w:val="00301CB6"/>
    <w:rsid w:val="003023DA"/>
    <w:rsid w:val="00310523"/>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066B"/>
    <w:rsid w:val="00346111"/>
    <w:rsid w:val="00347854"/>
    <w:rsid w:val="0035001C"/>
    <w:rsid w:val="00351D09"/>
    <w:rsid w:val="00352E6D"/>
    <w:rsid w:val="0035320F"/>
    <w:rsid w:val="00355259"/>
    <w:rsid w:val="003568AC"/>
    <w:rsid w:val="00360A67"/>
    <w:rsid w:val="00361ED9"/>
    <w:rsid w:val="00364F95"/>
    <w:rsid w:val="003656CA"/>
    <w:rsid w:val="003719EE"/>
    <w:rsid w:val="00376B02"/>
    <w:rsid w:val="00377671"/>
    <w:rsid w:val="00384D79"/>
    <w:rsid w:val="003856E9"/>
    <w:rsid w:val="00386A21"/>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317E3"/>
    <w:rsid w:val="004328EB"/>
    <w:rsid w:val="0043294D"/>
    <w:rsid w:val="00432F90"/>
    <w:rsid w:val="00435EFD"/>
    <w:rsid w:val="0043774B"/>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155"/>
    <w:rsid w:val="004926EA"/>
    <w:rsid w:val="0049322B"/>
    <w:rsid w:val="004A24B7"/>
    <w:rsid w:val="004A292D"/>
    <w:rsid w:val="004A7A01"/>
    <w:rsid w:val="004A7F5F"/>
    <w:rsid w:val="004B2689"/>
    <w:rsid w:val="004B36CD"/>
    <w:rsid w:val="004B38B6"/>
    <w:rsid w:val="004B4536"/>
    <w:rsid w:val="004B4DF6"/>
    <w:rsid w:val="004B4E6C"/>
    <w:rsid w:val="004B7477"/>
    <w:rsid w:val="004C1A48"/>
    <w:rsid w:val="004C56DC"/>
    <w:rsid w:val="004C6271"/>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131D"/>
    <w:rsid w:val="004F48F8"/>
    <w:rsid w:val="004F6E43"/>
    <w:rsid w:val="0050344A"/>
    <w:rsid w:val="00511A3E"/>
    <w:rsid w:val="005123B7"/>
    <w:rsid w:val="00512949"/>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3505"/>
    <w:rsid w:val="00543B15"/>
    <w:rsid w:val="00547A3D"/>
    <w:rsid w:val="00550B53"/>
    <w:rsid w:val="00552949"/>
    <w:rsid w:val="0056510D"/>
    <w:rsid w:val="00567A99"/>
    <w:rsid w:val="00571660"/>
    <w:rsid w:val="00571EBC"/>
    <w:rsid w:val="00574F13"/>
    <w:rsid w:val="00575B6F"/>
    <w:rsid w:val="00577032"/>
    <w:rsid w:val="00582C61"/>
    <w:rsid w:val="00585ECF"/>
    <w:rsid w:val="00586A58"/>
    <w:rsid w:val="0059085D"/>
    <w:rsid w:val="00595F96"/>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EDE"/>
    <w:rsid w:val="005C5FA6"/>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2624"/>
    <w:rsid w:val="006433B7"/>
    <w:rsid w:val="006444E7"/>
    <w:rsid w:val="00647849"/>
    <w:rsid w:val="0065118B"/>
    <w:rsid w:val="00651F31"/>
    <w:rsid w:val="006543EC"/>
    <w:rsid w:val="00654788"/>
    <w:rsid w:val="00655867"/>
    <w:rsid w:val="006604E8"/>
    <w:rsid w:val="00664462"/>
    <w:rsid w:val="00664E1A"/>
    <w:rsid w:val="00666E1E"/>
    <w:rsid w:val="006705AA"/>
    <w:rsid w:val="006706D7"/>
    <w:rsid w:val="006746F5"/>
    <w:rsid w:val="00676BAA"/>
    <w:rsid w:val="00677FA6"/>
    <w:rsid w:val="006824AC"/>
    <w:rsid w:val="00684C83"/>
    <w:rsid w:val="00685286"/>
    <w:rsid w:val="00693193"/>
    <w:rsid w:val="00696EC2"/>
    <w:rsid w:val="006A018E"/>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5BCC"/>
    <w:rsid w:val="006D70FF"/>
    <w:rsid w:val="006E0010"/>
    <w:rsid w:val="006E5891"/>
    <w:rsid w:val="006E59E3"/>
    <w:rsid w:val="006E668F"/>
    <w:rsid w:val="006E7C94"/>
    <w:rsid w:val="006F0827"/>
    <w:rsid w:val="006F1755"/>
    <w:rsid w:val="006F2821"/>
    <w:rsid w:val="006F292A"/>
    <w:rsid w:val="006F345B"/>
    <w:rsid w:val="006F3B37"/>
    <w:rsid w:val="006F5502"/>
    <w:rsid w:val="006F7BBE"/>
    <w:rsid w:val="00700648"/>
    <w:rsid w:val="00702298"/>
    <w:rsid w:val="0070267E"/>
    <w:rsid w:val="00703438"/>
    <w:rsid w:val="00706377"/>
    <w:rsid w:val="00707789"/>
    <w:rsid w:val="00711344"/>
    <w:rsid w:val="007117C3"/>
    <w:rsid w:val="00712B6B"/>
    <w:rsid w:val="0071777F"/>
    <w:rsid w:val="00722316"/>
    <w:rsid w:val="00724071"/>
    <w:rsid w:val="00724307"/>
    <w:rsid w:val="00726E8D"/>
    <w:rsid w:val="00727D53"/>
    <w:rsid w:val="00734733"/>
    <w:rsid w:val="0073797A"/>
    <w:rsid w:val="007379D6"/>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43E1"/>
    <w:rsid w:val="00785AD5"/>
    <w:rsid w:val="007870F2"/>
    <w:rsid w:val="00790738"/>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E9C"/>
    <w:rsid w:val="007D43A6"/>
    <w:rsid w:val="007D5C1E"/>
    <w:rsid w:val="007E0C8B"/>
    <w:rsid w:val="007E25A3"/>
    <w:rsid w:val="007E596E"/>
    <w:rsid w:val="007E6701"/>
    <w:rsid w:val="007E7E9C"/>
    <w:rsid w:val="007F04E9"/>
    <w:rsid w:val="007F085D"/>
    <w:rsid w:val="007F0DA0"/>
    <w:rsid w:val="007F1B79"/>
    <w:rsid w:val="007F54DB"/>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47A5"/>
    <w:rsid w:val="008A4A5A"/>
    <w:rsid w:val="008A6958"/>
    <w:rsid w:val="008B2183"/>
    <w:rsid w:val="008B7A95"/>
    <w:rsid w:val="008C24EE"/>
    <w:rsid w:val="008C25C5"/>
    <w:rsid w:val="008C2BE3"/>
    <w:rsid w:val="008C2FC9"/>
    <w:rsid w:val="008C3A57"/>
    <w:rsid w:val="008C408F"/>
    <w:rsid w:val="008C5BA1"/>
    <w:rsid w:val="008C7FCC"/>
    <w:rsid w:val="008D31A2"/>
    <w:rsid w:val="008D3537"/>
    <w:rsid w:val="008D47F0"/>
    <w:rsid w:val="008D57A4"/>
    <w:rsid w:val="008D5AFE"/>
    <w:rsid w:val="008D5DCE"/>
    <w:rsid w:val="008E1C6E"/>
    <w:rsid w:val="008E44C3"/>
    <w:rsid w:val="008E67EF"/>
    <w:rsid w:val="008E78F8"/>
    <w:rsid w:val="008F0907"/>
    <w:rsid w:val="008F1F34"/>
    <w:rsid w:val="008F7BC0"/>
    <w:rsid w:val="00901550"/>
    <w:rsid w:val="00901893"/>
    <w:rsid w:val="00902D3F"/>
    <w:rsid w:val="009036F7"/>
    <w:rsid w:val="00910092"/>
    <w:rsid w:val="00910EBA"/>
    <w:rsid w:val="00912317"/>
    <w:rsid w:val="00917422"/>
    <w:rsid w:val="00917B7F"/>
    <w:rsid w:val="0092175A"/>
    <w:rsid w:val="0092278A"/>
    <w:rsid w:val="00923910"/>
    <w:rsid w:val="00925269"/>
    <w:rsid w:val="00925448"/>
    <w:rsid w:val="009272F2"/>
    <w:rsid w:val="00927AFB"/>
    <w:rsid w:val="00931C5A"/>
    <w:rsid w:val="009358DD"/>
    <w:rsid w:val="00936F74"/>
    <w:rsid w:val="00940082"/>
    <w:rsid w:val="0094050D"/>
    <w:rsid w:val="00940A43"/>
    <w:rsid w:val="00940B4C"/>
    <w:rsid w:val="00942C3C"/>
    <w:rsid w:val="00947B2A"/>
    <w:rsid w:val="00961426"/>
    <w:rsid w:val="009617E5"/>
    <w:rsid w:val="00966782"/>
    <w:rsid w:val="00971398"/>
    <w:rsid w:val="00972D6E"/>
    <w:rsid w:val="009731BF"/>
    <w:rsid w:val="009732CD"/>
    <w:rsid w:val="009736C9"/>
    <w:rsid w:val="00974EE3"/>
    <w:rsid w:val="00975FCD"/>
    <w:rsid w:val="00976EC3"/>
    <w:rsid w:val="00982BAB"/>
    <w:rsid w:val="009846FB"/>
    <w:rsid w:val="0098550B"/>
    <w:rsid w:val="009900AF"/>
    <w:rsid w:val="00990CB4"/>
    <w:rsid w:val="009924F6"/>
    <w:rsid w:val="00992F98"/>
    <w:rsid w:val="00996B1A"/>
    <w:rsid w:val="00996C0A"/>
    <w:rsid w:val="009A05F4"/>
    <w:rsid w:val="009A26AE"/>
    <w:rsid w:val="009A3801"/>
    <w:rsid w:val="009A5293"/>
    <w:rsid w:val="009B1457"/>
    <w:rsid w:val="009B4C27"/>
    <w:rsid w:val="009B668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2A06"/>
    <w:rsid w:val="00A05F1C"/>
    <w:rsid w:val="00A07DD2"/>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333F"/>
    <w:rsid w:val="00A540EE"/>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50D"/>
    <w:rsid w:val="00A876B3"/>
    <w:rsid w:val="00A87CAC"/>
    <w:rsid w:val="00A9065D"/>
    <w:rsid w:val="00A914C8"/>
    <w:rsid w:val="00A92174"/>
    <w:rsid w:val="00A9389E"/>
    <w:rsid w:val="00A95F05"/>
    <w:rsid w:val="00A971F7"/>
    <w:rsid w:val="00AA0513"/>
    <w:rsid w:val="00AA307E"/>
    <w:rsid w:val="00AA5F80"/>
    <w:rsid w:val="00AA62C3"/>
    <w:rsid w:val="00AA64EA"/>
    <w:rsid w:val="00AA7F45"/>
    <w:rsid w:val="00AB0CA2"/>
    <w:rsid w:val="00AB1975"/>
    <w:rsid w:val="00AB550D"/>
    <w:rsid w:val="00AB576C"/>
    <w:rsid w:val="00AB600D"/>
    <w:rsid w:val="00AB6B79"/>
    <w:rsid w:val="00AB7304"/>
    <w:rsid w:val="00AC058D"/>
    <w:rsid w:val="00AC08DF"/>
    <w:rsid w:val="00AC123B"/>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FC8"/>
    <w:rsid w:val="00B52650"/>
    <w:rsid w:val="00B53349"/>
    <w:rsid w:val="00B53984"/>
    <w:rsid w:val="00B5455A"/>
    <w:rsid w:val="00B55864"/>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201E1"/>
    <w:rsid w:val="00C22EC9"/>
    <w:rsid w:val="00C2405D"/>
    <w:rsid w:val="00C35FDE"/>
    <w:rsid w:val="00C36C39"/>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1605"/>
    <w:rsid w:val="00CA4DFD"/>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56E2"/>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41A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E4081"/>
    <w:rsid w:val="00DF1799"/>
    <w:rsid w:val="00DF2E00"/>
    <w:rsid w:val="00DF4338"/>
    <w:rsid w:val="00DF4567"/>
    <w:rsid w:val="00DF522D"/>
    <w:rsid w:val="00DF61A4"/>
    <w:rsid w:val="00DF67BD"/>
    <w:rsid w:val="00DF711A"/>
    <w:rsid w:val="00DF7CEF"/>
    <w:rsid w:val="00E00679"/>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857"/>
    <w:rsid w:val="00E77148"/>
    <w:rsid w:val="00E7740B"/>
    <w:rsid w:val="00E77743"/>
    <w:rsid w:val="00E820EC"/>
    <w:rsid w:val="00E83E5B"/>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4B6D"/>
    <w:rsid w:val="00F94F48"/>
    <w:rsid w:val="00F9590D"/>
    <w:rsid w:val="00F9602E"/>
    <w:rsid w:val="00F96664"/>
    <w:rsid w:val="00FA02E0"/>
    <w:rsid w:val="00FA2709"/>
    <w:rsid w:val="00FA5267"/>
    <w:rsid w:val="00FA6AAE"/>
    <w:rsid w:val="00FA739B"/>
    <w:rsid w:val="00FB1F96"/>
    <w:rsid w:val="00FB621A"/>
    <w:rsid w:val="00FB7CBF"/>
    <w:rsid w:val="00FC07E4"/>
    <w:rsid w:val="00FC3648"/>
    <w:rsid w:val="00FC4BC1"/>
    <w:rsid w:val="00FC512B"/>
    <w:rsid w:val="00FC5389"/>
    <w:rsid w:val="00FC55BA"/>
    <w:rsid w:val="00FD0BD0"/>
    <w:rsid w:val="00FD1712"/>
    <w:rsid w:val="00FD2E33"/>
    <w:rsid w:val="00FD6034"/>
    <w:rsid w:val="00FD7AB2"/>
    <w:rsid w:val="00FE06CF"/>
    <w:rsid w:val="00FE48A4"/>
    <w:rsid w:val="00FE48EB"/>
    <w:rsid w:val="00FE6749"/>
    <w:rsid w:val="00FE6AFB"/>
    <w:rsid w:val="00FE7CA4"/>
    <w:rsid w:val="00FF0E6A"/>
    <w:rsid w:val="00FF1BF5"/>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reiman/Digital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hyperlink" Target="http://www.coulbourn.com/v/vspfiles/assets/manuals/Graphic%20State%204%20Users%20Manual.pdf" TargetMode="Externa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hyperlink" Target="https://www.tindie.com/products/jkicklighter/adns-9800-laser-motion-sensor/"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tform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7105C257-5337-4C44-AA52-CAEE0A6F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5279</Words>
  <Characters>30095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2</cp:revision>
  <dcterms:created xsi:type="dcterms:W3CDTF">2018-11-14T19:26:00Z</dcterms:created>
  <dcterms:modified xsi:type="dcterms:W3CDTF">2018-11-14T19:26:00Z</dcterms:modified>
</cp:coreProperties>
</file>