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EA68A02"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 xml:space="preserve">interface that </w:t>
      </w:r>
      <w:r w:rsidR="00A51B9C">
        <w:rPr>
          <w:rFonts w:ascii="Times New Roman" w:hAnsi="Times New Roman" w:cs="Times New Roman"/>
        </w:rPr>
        <w:t xml:space="preserve">is easily programmable, and </w:t>
      </w:r>
      <w:r w:rsidRPr="001D6942">
        <w:rPr>
          <w:rFonts w:ascii="Times New Roman" w:hAnsi="Times New Roman" w:cs="Times New Roman"/>
        </w:rPr>
        <w:t>offers high-speed, precisely timed behavioral data acquisition and digital and analog outputs for controlling sCMOS cameras and other devices.</w:t>
      </w:r>
    </w:p>
    <w:p w14:paraId="4877A0C7" w14:textId="3A74E98D"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Teensy interface in two experimental settings. </w:t>
      </w:r>
      <w:r w:rsidR="00A51B9C">
        <w:rPr>
          <w:rFonts w:ascii="Times New Roman" w:hAnsi="Times New Roman" w:cs="Times New Roman"/>
        </w:rPr>
        <w:t>In one example, w</w:t>
      </w:r>
      <w:r w:rsidR="00A51B9C" w:rsidRPr="001D6942">
        <w:rPr>
          <w:rFonts w:ascii="Times New Roman" w:hAnsi="Times New Roman" w:cs="Times New Roman"/>
        </w:rPr>
        <w:t xml:space="preserve">e </w:t>
      </w:r>
      <w:r w:rsidRPr="001D6942">
        <w:rPr>
          <w:rFonts w:ascii="Times New Roman" w:hAnsi="Times New Roman" w:cs="Times New Roman"/>
        </w:rPr>
        <w:t xml:space="preserve">used the Teensy interface </w:t>
      </w:r>
      <w:r w:rsidR="00A51B9C">
        <w:rPr>
          <w:rFonts w:ascii="Times New Roman" w:hAnsi="Times New Roman" w:cs="Times New Roman"/>
        </w:rPr>
        <w:t>to</w:t>
      </w:r>
      <w:r w:rsidRPr="001D6942">
        <w:rPr>
          <w:rFonts w:ascii="Times New Roman" w:hAnsi="Times New Roman" w:cs="Times New Roman"/>
        </w:rPr>
        <w:t xml:space="preserve"> record an animal’s directional movement on a spherical treadmill, while delivering repeated digital pulses that can be used to control image acquisition from a sCMOS camera. In another example, we used the Teensy interface to deliver an auditory stimulus and a gentle </w:t>
      </w:r>
      <w:r>
        <w:rPr>
          <w:rFonts w:ascii="Times New Roman" w:hAnsi="Times New Roman" w:cs="Times New Roman"/>
        </w:rPr>
        <w:t xml:space="preserve">eye </w:t>
      </w:r>
      <w:r w:rsidRPr="001D6942">
        <w:rPr>
          <w:rFonts w:ascii="Times New Roman" w:hAnsi="Times New Roman" w:cs="Times New Roman"/>
        </w:rPr>
        <w:t xml:space="preserve">puff </w:t>
      </w:r>
      <w:r w:rsidR="00A51B9C">
        <w:rPr>
          <w:rFonts w:ascii="Times New Roman" w:hAnsi="Times New Roman" w:cs="Times New Roman"/>
        </w:rPr>
        <w:t xml:space="preserve">at precise times </w:t>
      </w:r>
      <w:r w:rsidRPr="001D6942">
        <w:rPr>
          <w:rFonts w:ascii="Times New Roman" w:hAnsi="Times New Roman" w:cs="Times New Roman"/>
        </w:rPr>
        <w:t xml:space="preserve">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initiate 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r w:rsidRPr="001D6942">
        <w:rPr>
          <w:rFonts w:ascii="Times New Roman" w:hAnsi="Times New Roman" w:cs="Times New Roman"/>
        </w:rPr>
        <w:t>sCMOS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746096F2" w14:textId="01339730" w:rsidR="00344BE3" w:rsidRPr="001B062F" w:rsidRDefault="00344BE3" w:rsidP="004970B1">
      <w:pPr>
        <w:ind w:firstLine="360"/>
        <w:rPr>
          <w:rFonts w:ascii="Times New Roman" w:hAnsi="Times New Roman"/>
        </w:rPr>
      </w:pPr>
      <w:r w:rsidRPr="001D6942">
        <w:rPr>
          <w:rFonts w:ascii="Times New Roman" w:hAnsi="Times New Roman" w:cs="Times New Roman"/>
        </w:rPr>
        <w:t xml:space="preserve">Recent advances in sCMOS camera technology and genetically encoded </w:t>
      </w:r>
      <w:r w:rsidR="00035F26">
        <w:rPr>
          <w:rFonts w:ascii="Times New Roman" w:hAnsi="Times New Roman" w:cs="Times New Roman"/>
        </w:rPr>
        <w:t>calcium</w:t>
      </w:r>
      <w:r>
        <w:rPr>
          <w:rFonts w:ascii="Times New Roman" w:hAnsi="Times New Roman" w:cs="Times New Roman"/>
        </w:rPr>
        <w:t xml:space="preserve"> indicator</w:t>
      </w:r>
      <w:r w:rsidRPr="001D6942">
        <w:rPr>
          <w:rFonts w:ascii="Times New Roman" w:hAnsi="Times New Roman" w:cs="Times New Roman"/>
        </w:rPr>
        <w:t xml:space="preserve">s enable fluorescence imaging </w:t>
      </w:r>
      <w:r w:rsidR="00B95220">
        <w:rPr>
          <w:rFonts w:ascii="Times New Roman" w:hAnsi="Times New Roman" w:cs="Times New Roman"/>
        </w:rPr>
        <w:t xml:space="preserve">of neuronal </w:t>
      </w:r>
      <w:r w:rsidRPr="001D6942">
        <w:rPr>
          <w:rFonts w:ascii="Times New Roman" w:hAnsi="Times New Roman" w:cs="Times New Roman"/>
        </w:rPr>
        <w:t>activity</w:t>
      </w:r>
      <w:r w:rsidR="00035F26">
        <w:rPr>
          <w:rFonts w:ascii="Times New Roman" w:hAnsi="Times New Roman" w:cs="Times New Roman"/>
        </w:rPr>
        <w:t xml:space="preserve"> patterns</w:t>
      </w:r>
      <w:r w:rsidRPr="001D6942">
        <w:rPr>
          <w:rFonts w:ascii="Times New Roman" w:hAnsi="Times New Roman" w:cs="Times New Roman"/>
        </w:rPr>
        <w:t xml:space="preserve">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bT4yMjE8L1JlY051bT48cmVjb3JkPjxyZWMtbnVtYmVyPjIyMTwvcmVjLW51bWJlcj48Zm9yZWln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</w:fldData>
        </w:fldChar>
      </w:r>
      <w:r w:rsidR="008E238E">
        <w:rPr>
          <w:rFonts w:ascii="Times New Roman" w:hAnsi="Times New Roman" w:cs="Times New Roman"/>
        </w:rPr>
        <w:instrText xml:space="preserve"> ADDIN EN.CITE </w:instrText>
      </w:r>
      <w:r w:rsidR="008E238E">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bT4yMjE8L1JlY051bT48cmVjb3JkPjxyZWMtbnVtYmVyPjIyMTwvcmVjLW51bWJlcj48Zm9yZWln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</w:fldData>
        </w:fldChar>
      </w:r>
      <w:r w:rsidR="008E238E">
        <w:rPr>
          <w:rFonts w:ascii="Times New Roman" w:hAnsi="Times New Roman" w:cs="Times New Roman"/>
        </w:rPr>
        <w:instrText xml:space="preserve"> ADDIN EN.CITE.DATA </w:instrText>
      </w:r>
      <w:r w:rsidR="008E238E">
        <w:rPr>
          <w:rFonts w:ascii="Times New Roman" w:hAnsi="Times New Roman" w:cs="Times New Roman"/>
        </w:rPr>
      </w:r>
      <w:r w:rsidR="008E238E">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8E238E">
        <w:rPr>
          <w:rFonts w:ascii="Times New Roman" w:hAnsi="Times New Roman" w:cs="Times New Roman"/>
          <w:noProof/>
        </w:rPr>
        <w:t>(Mohammed et al., 2016; Nguyen et al., 2016; Gritton et al., 2019)</w:t>
      </w:r>
      <w:r>
        <w:rPr>
          <w:rFonts w:ascii="Times New Roman" w:hAnsi="Times New Roman" w:cs="Times New Roman"/>
        </w:rPr>
        <w:fldChar w:fldCharType="end"/>
      </w:r>
      <w:r w:rsidRPr="001D6942">
        <w:rPr>
          <w:rFonts w:ascii="Times New Roman" w:hAnsi="Times New Roman" w:cs="Times New Roman"/>
        </w:rPr>
        <w:t xml:space="preserve">. </w:t>
      </w:r>
      <w:r w:rsidR="00035F26" w:rsidRPr="008E238E">
        <w:rPr>
          <w:rFonts w:ascii="Times New Roman" w:hAnsi="Times New Roman" w:cs="Times New Roman"/>
          <w:color w:val="FF0000"/>
        </w:rPr>
        <w:t xml:space="preserve">Using </w:t>
      </w:r>
      <w:r w:rsidR="00E60B01">
        <w:rPr>
          <w:rFonts w:ascii="Times New Roman" w:hAnsi="Times New Roman" w:cs="Times New Roman"/>
          <w:color w:val="FF0000"/>
        </w:rPr>
        <w:t>a standard wide-field microscope</w:t>
      </w:r>
      <w:r w:rsidR="00035F26" w:rsidRPr="008E238E">
        <w:rPr>
          <w:rFonts w:ascii="Times New Roman" w:hAnsi="Times New Roman" w:cs="Times New Roman"/>
          <w:color w:val="FF0000"/>
        </w:rPr>
        <w:t xml:space="preserve"> system,</w:t>
      </w:r>
      <w:r w:rsidR="00035F26">
        <w:rPr>
          <w:rFonts w:ascii="Times New Roman" w:hAnsi="Times New Roman" w:cs="Times New Roman"/>
        </w:rPr>
        <w:t xml:space="preserve"> </w:t>
      </w:r>
      <w:r w:rsidR="008117CB" w:rsidRPr="008A51F1">
        <w:rPr>
          <w:rFonts w:ascii="Times New Roman" w:eastAsiaTheme="minorEastAsia" w:hAnsi="Times New Roman" w:cs="Times New Roman"/>
          <w:color w:val="FF0000"/>
          <w:kern w:val="24"/>
        </w:rPr>
        <w:t xml:space="preserve">sCMOS cameras </w:t>
      </w:r>
      <w:r w:rsidR="00035F26">
        <w:rPr>
          <w:rFonts w:ascii="Times New Roman" w:eastAsiaTheme="minorEastAsia" w:hAnsi="Times New Roman" w:cs="Times New Roman"/>
          <w:color w:val="FF0000"/>
          <w:kern w:val="24"/>
        </w:rPr>
        <w:t>can routinely</w:t>
      </w:r>
      <w:r w:rsidR="00777095">
        <w:rPr>
          <w:rFonts w:ascii="Times New Roman" w:eastAsiaTheme="minorEastAsia" w:hAnsi="Times New Roman" w:cs="Times New Roman"/>
          <w:color w:val="FF0000"/>
          <w:kern w:val="24"/>
        </w:rPr>
        <w:t xml:space="preserve"> afford</w:t>
      </w:r>
      <w:r w:rsidR="00035F26">
        <w:rPr>
          <w:rFonts w:ascii="Times New Roman" w:eastAsiaTheme="minorEastAsia" w:hAnsi="Times New Roman" w:cs="Times New Roman"/>
          <w:color w:val="FF0000"/>
          <w:kern w:val="24"/>
        </w:rPr>
        <w:t xml:space="preserve"> imag</w:t>
      </w:r>
      <w:r w:rsidR="00777095">
        <w:rPr>
          <w:rFonts w:ascii="Times New Roman" w:eastAsiaTheme="minorEastAsia" w:hAnsi="Times New Roman" w:cs="Times New Roman"/>
          <w:color w:val="FF0000"/>
          <w:kern w:val="24"/>
        </w:rPr>
        <w:t>ing of</w:t>
      </w:r>
      <w:r w:rsidR="00035F26">
        <w:rPr>
          <w:rFonts w:ascii="Times New Roman" w:eastAsiaTheme="minorEastAsia" w:hAnsi="Times New Roman" w:cs="Times New Roman"/>
          <w:color w:val="FF0000"/>
          <w:kern w:val="24"/>
        </w:rPr>
        <w:t xml:space="preserve"> </w:t>
      </w:r>
      <w:r w:rsidR="008117CB" w:rsidRPr="00470244">
        <w:rPr>
          <w:rFonts w:ascii="Times New Roman" w:eastAsiaTheme="minorEastAsia" w:hAnsi="Times New Roman" w:cs="Times New Roman"/>
          <w:color w:val="FF0000"/>
          <w:kern w:val="24"/>
        </w:rPr>
        <w:t>a l</w:t>
      </w:r>
      <w:r w:rsidR="008117CB">
        <w:rPr>
          <w:rFonts w:ascii="Times New Roman" w:eastAsiaTheme="minorEastAsia" w:hAnsi="Times New Roman" w:cs="Times New Roman"/>
          <w:color w:val="FF0000"/>
          <w:kern w:val="24"/>
        </w:rPr>
        <w:t xml:space="preserve">arge </w:t>
      </w:r>
      <w:r w:rsidR="00035F26">
        <w:rPr>
          <w:rFonts w:ascii="Times New Roman" w:eastAsiaTheme="minorEastAsia" w:hAnsi="Times New Roman" w:cs="Times New Roman"/>
          <w:color w:val="FF0000"/>
          <w:kern w:val="24"/>
        </w:rPr>
        <w:t>brain</w:t>
      </w:r>
      <w:r w:rsidR="008117CB">
        <w:rPr>
          <w:rFonts w:ascii="Times New Roman" w:eastAsiaTheme="minorEastAsia" w:hAnsi="Times New Roman" w:cs="Times New Roman"/>
          <w:color w:val="FF0000"/>
          <w:kern w:val="24"/>
        </w:rPr>
        <w:t xml:space="preserve"> area of millimeters in diamete</w:t>
      </w:r>
      <w:r w:rsidR="00852852">
        <w:rPr>
          <w:rFonts w:ascii="Times New Roman" w:eastAsiaTheme="minorEastAsia" w:hAnsi="Times New Roman" w:cs="Times New Roman"/>
          <w:color w:val="FF0000"/>
          <w:kern w:val="24"/>
        </w:rPr>
        <w:t xml:space="preserve">r </w:t>
      </w:r>
      <w:r w:rsidR="00777095">
        <w:rPr>
          <w:rFonts w:ascii="Times New Roman" w:eastAsiaTheme="minorEastAsia" w:hAnsi="Times New Roman" w:cs="Times New Roman"/>
          <w:color w:val="FF0000"/>
          <w:kern w:val="24"/>
        </w:rPr>
        <w:t>at</w:t>
      </w:r>
      <w:r w:rsidR="00852852">
        <w:rPr>
          <w:rFonts w:ascii="Times New Roman" w:eastAsiaTheme="minorEastAsia" w:hAnsi="Times New Roman" w:cs="Times New Roman"/>
          <w:color w:val="FF0000"/>
          <w:kern w:val="24"/>
        </w:rPr>
        <w:t xml:space="preserve"> a micrometer spatial resolution,</w:t>
      </w:r>
      <w:r w:rsidR="00035F26">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and</w:t>
      </w:r>
      <w:r w:rsidR="00035F26">
        <w:rPr>
          <w:rFonts w:ascii="Times New Roman" w:eastAsiaTheme="minorEastAsia" w:hAnsi="Times New Roman" w:cs="Times New Roman"/>
          <w:color w:val="FF0000"/>
          <w:kern w:val="24"/>
        </w:rPr>
        <w:t xml:space="preserve"> tens of frames per second</w:t>
      </w:r>
      <w:r w:rsidR="00777095">
        <w:rPr>
          <w:rFonts w:ascii="Times New Roman" w:eastAsiaTheme="minorEastAsia" w:hAnsi="Times New Roman" w:cs="Times New Roman"/>
          <w:color w:val="FF0000"/>
          <w:kern w:val="24"/>
        </w:rPr>
        <w:t xml:space="preserve"> acquisition rate</w:t>
      </w:r>
      <w:r w:rsidR="00035F26">
        <w:rPr>
          <w:rFonts w:ascii="Times New Roman" w:eastAsiaTheme="minorEastAsia" w:hAnsi="Times New Roman" w:cs="Times New Roman"/>
          <w:color w:val="FF0000"/>
          <w:kern w:val="24"/>
        </w:rPr>
        <w:t>,</w:t>
      </w:r>
      <w:r w:rsidR="008117CB">
        <w:rPr>
          <w:rFonts w:ascii="Times New Roman" w:eastAsiaTheme="minorEastAsia" w:hAnsi="Times New Roman" w:cs="Times New Roman"/>
          <w:color w:val="FF0000"/>
          <w:kern w:val="24"/>
        </w:rPr>
        <w:t xml:space="preserve"> </w:t>
      </w:r>
      <w:r w:rsidR="00B95220">
        <w:rPr>
          <w:rFonts w:ascii="Times New Roman" w:eastAsiaTheme="minorEastAsia" w:hAnsi="Times New Roman" w:cs="Times New Roman"/>
          <w:color w:val="FF0000"/>
          <w:kern w:val="24"/>
        </w:rPr>
        <w:t>allowing simultaneous measurement of thousands of individual neurons</w:t>
      </w:r>
      <w:r w:rsidR="008117CB">
        <w:rPr>
          <w:rFonts w:ascii="Times New Roman" w:eastAsiaTheme="minorEastAsia" w:hAnsi="Times New Roman" w:cs="Times New Roman"/>
          <w:color w:val="FF0000"/>
          <w:kern w:val="24"/>
        </w:rPr>
        <w:t xml:space="preserve">. </w:t>
      </w:r>
      <w:r w:rsidRPr="001D6942">
        <w:rPr>
          <w:rFonts w:ascii="Times New Roman" w:hAnsi="Times New Roman" w:cs="Times New Roman"/>
        </w:rPr>
        <w:t xml:space="preserve">One key technical aspect of neural </w:t>
      </w:r>
      <w:r w:rsidR="00E60B01">
        <w:rPr>
          <w:rFonts w:ascii="Times New Roman" w:hAnsi="Times New Roman" w:cs="Times New Roman"/>
        </w:rPr>
        <w:t>activity</w:t>
      </w:r>
      <w:r w:rsidR="00E60B01" w:rsidRPr="001D6942">
        <w:rPr>
          <w:rFonts w:ascii="Times New Roman" w:hAnsi="Times New Roman" w:cs="Times New Roman"/>
        </w:rPr>
        <w:t xml:space="preserve"> </w:t>
      </w:r>
      <w:r w:rsidRPr="001D6942">
        <w:rPr>
          <w:rFonts w:ascii="Times New Roman" w:hAnsi="Times New Roman" w:cs="Times New Roman"/>
        </w:rPr>
        <w:t>analysis during behavior is temporal precision, where neural activities need to be precisely aligned with behavioral features. However, it has been difficult to integrate sCMOS cameras, deployed in large scale calcium imaging studies, with devices needed to monitor and control behavioral experiments</w:t>
      </w:r>
      <w:r w:rsidR="001454A6">
        <w:rPr>
          <w:rFonts w:ascii="Times New Roman" w:hAnsi="Times New Roman" w:cs="Times New Roman"/>
        </w:rPr>
        <w:t>.</w:t>
      </w:r>
      <w:r w:rsidR="00010591" w:rsidRPr="00010591">
        <w:rPr>
          <w:rFonts w:ascii="Times New Roman" w:eastAsiaTheme="minorEastAsia" w:hAnsi="Times New Roman" w:cs="Times New Roman"/>
          <w:color w:val="FF0000"/>
          <w:kern w:val="24"/>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However,</w:t>
      </w:r>
      <w:r w:rsidR="008A51F1">
        <w:rPr>
          <w:rFonts w:ascii="Times New Roman" w:hAnsi="Times New Roman" w:cs="Times New Roman"/>
        </w:rPr>
        <w:t xml:space="preserve"> </w:t>
      </w:r>
      <w:r w:rsidRPr="001D6942">
        <w:rPr>
          <w:rFonts w:ascii="Times New Roman" w:hAnsi="Times New Roman" w:cs="Times New Roman"/>
        </w:rPr>
        <w:t xml:space="preserve">MATLAB or other PC-based </w:t>
      </w:r>
      <w:r w:rsidR="00E91B0E">
        <w:rPr>
          <w:rFonts w:ascii="Times New Roman" w:hAnsi="Times New Roman" w:cs="Times New Roman"/>
        </w:rPr>
        <w:t>high-level programming language</w:t>
      </w:r>
      <w:r w:rsidR="008E238E">
        <w:rPr>
          <w:rFonts w:ascii="Times New Roman" w:hAnsi="Times New Roman" w:cs="Times New Roman"/>
        </w:rPr>
        <w:t>s</w:t>
      </w:r>
      <w:r w:rsidRPr="001D6942">
        <w:rPr>
          <w:rFonts w:ascii="Times New Roman" w:hAnsi="Times New Roman" w:cs="Times New Roman"/>
        </w:rPr>
        <w:t xml:space="preserve">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E60B01">
        <w:rPr>
          <w:rFonts w:ascii="Times New Roman" w:eastAsiaTheme="minorEastAsia" w:hAnsi="Times New Roman" w:cs="Times New Roman"/>
          <w:color w:val="FF0000"/>
          <w:kern w:val="24"/>
        </w:rPr>
        <w:t xml:space="preserve">To achieve the temporal precision needed, </w:t>
      </w:r>
      <w:ins w:id="0" w:author="Romano, Michael, Francis" w:date="2019-03-04T13:08:00Z">
        <w:r w:rsidR="00993894">
          <w:rPr>
            <w:rFonts w:ascii="Times New Roman" w:eastAsiaTheme="minorEastAsia" w:hAnsi="Times New Roman" w:cs="Times New Roman"/>
            <w:color w:val="FF0000"/>
            <w:kern w:val="24"/>
          </w:rPr>
          <w:t xml:space="preserve">highly </w:t>
        </w:r>
      </w:ins>
      <w:r w:rsidR="00DB42CD">
        <w:rPr>
          <w:rFonts w:ascii="Times New Roman" w:eastAsiaTheme="minorEastAsia" w:hAnsi="Times New Roman" w:cs="Times New Roman"/>
          <w:color w:val="FF0000"/>
          <w:kern w:val="24"/>
        </w:rPr>
        <w:t>optimized</w:t>
      </w:r>
      <w:r w:rsidR="00DE69D7" w:rsidRPr="00511A1A">
        <w:rPr>
          <w:rFonts w:ascii="Times New Roman" w:eastAsiaTheme="minorEastAsia" w:hAnsi="Times New Roman" w:cs="Times New Roman"/>
          <w:color w:val="FF0000"/>
          <w:kern w:val="24"/>
        </w:rPr>
        <w:t xml:space="preserve"> MATLAB </w:t>
      </w:r>
      <w:r w:rsidR="00BF68BE">
        <w:rPr>
          <w:rFonts w:ascii="Times New Roman" w:eastAsiaTheme="minorEastAsia" w:hAnsi="Times New Roman" w:cs="Times New Roman"/>
          <w:color w:val="FF0000"/>
          <w:kern w:val="24"/>
        </w:rPr>
        <w:t xml:space="preserve">functions </w:t>
      </w:r>
      <w:r w:rsidR="00DE69D7" w:rsidRPr="00511A1A">
        <w:rPr>
          <w:rFonts w:ascii="Times New Roman" w:eastAsiaTheme="minorEastAsia" w:hAnsi="Times New Roman" w:cs="Times New Roman"/>
          <w:color w:val="FF0000"/>
          <w:kern w:val="24"/>
        </w:rPr>
        <w:t xml:space="preserve">or </w:t>
      </w:r>
      <w:r w:rsidR="00C75154">
        <w:rPr>
          <w:rFonts w:ascii="Times New Roman" w:eastAsiaTheme="minorEastAsia" w:hAnsi="Times New Roman" w:cs="Times New Roman"/>
          <w:color w:val="FF0000"/>
          <w:kern w:val="24"/>
        </w:rPr>
        <w:t>LabVIEW</w:t>
      </w:r>
      <w:r w:rsidR="00E60B01">
        <w:rPr>
          <w:rFonts w:ascii="Times New Roman" w:eastAsiaTheme="minorEastAsia" w:hAnsi="Times New Roman" w:cs="Times New Roman"/>
          <w:color w:val="FF0000"/>
          <w:kern w:val="24"/>
        </w:rPr>
        <w:t xml:space="preserve"> </w:t>
      </w:r>
      <w:r w:rsidR="00412CA5">
        <w:rPr>
          <w:rFonts w:ascii="Times New Roman" w:eastAsiaTheme="minorEastAsia" w:hAnsi="Times New Roman" w:cs="Times New Roman"/>
          <w:color w:val="FF0000"/>
          <w:kern w:val="24"/>
        </w:rPr>
        <w:t xml:space="preserve">programs </w:t>
      </w:r>
      <w:r w:rsidR="00E60B01">
        <w:rPr>
          <w:rFonts w:ascii="Times New Roman" w:eastAsiaTheme="minorEastAsia" w:hAnsi="Times New Roman" w:cs="Times New Roman"/>
          <w:color w:val="FF0000"/>
          <w:kern w:val="24"/>
        </w:rPr>
        <w:t>may be deployed, which however</w:t>
      </w:r>
      <w:r w:rsidR="00C75154">
        <w:rPr>
          <w:rFonts w:ascii="Times New Roman" w:eastAsiaTheme="minorEastAsia" w:hAnsi="Times New Roman" w:cs="Times New Roman"/>
          <w:color w:val="FF0000"/>
          <w:kern w:val="24"/>
        </w:rPr>
        <w:t xml:space="preserve"> </w:t>
      </w:r>
      <w:r w:rsidR="00412CA5">
        <w:rPr>
          <w:rFonts w:ascii="Times New Roman" w:eastAsiaTheme="minorEastAsia" w:hAnsi="Times New Roman" w:cs="Times New Roman"/>
          <w:color w:val="FF0000"/>
          <w:kern w:val="24"/>
        </w:rPr>
        <w:t>presents a steep learning curve for people without sophisticated programming skills</w:t>
      </w:r>
      <w:r w:rsidR="00FB26B3">
        <w:rPr>
          <w:rFonts w:ascii="Times New Roman" w:eastAsiaTheme="minorEastAsia" w:hAnsi="Times New Roman" w:cs="Times New Roman"/>
          <w:color w:val="FF0000"/>
          <w:kern w:val="24"/>
        </w:rPr>
        <w:t>.</w:t>
      </w:r>
      <w:r w:rsidR="00DE69D7" w:rsidRPr="00511A1A">
        <w:rPr>
          <w:rFonts w:ascii="Times New Roman" w:eastAsiaTheme="minorEastAsia" w:hAnsi="Times New Roman" w:cs="Times New Roman"/>
          <w:color w:val="FF0000"/>
          <w:kern w:val="24"/>
        </w:rPr>
        <w:t xml:space="preserve"> Thus, a </w:t>
      </w:r>
      <w:r w:rsidR="00FF69B5">
        <w:rPr>
          <w:rFonts w:ascii="Times New Roman" w:eastAsiaTheme="minorEastAsia" w:hAnsi="Times New Roman" w:cs="Times New Roman"/>
          <w:color w:val="FF0000"/>
          <w:kern w:val="24"/>
        </w:rPr>
        <w:t>user-friendly interface that can integrate sCMOS camera into behavioral experiment</w:t>
      </w:r>
      <w:r w:rsidR="00E82EE8">
        <w:rPr>
          <w:rFonts w:ascii="Times New Roman" w:eastAsiaTheme="minorEastAsia" w:hAnsi="Times New Roman" w:cs="Times New Roman"/>
          <w:color w:val="FF0000"/>
          <w:kern w:val="24"/>
        </w:rPr>
        <w:t xml:space="preserve">s </w:t>
      </w:r>
      <w:r w:rsidR="00CC0D99">
        <w:rPr>
          <w:rFonts w:ascii="Times New Roman" w:eastAsiaTheme="minorEastAsia" w:hAnsi="Times New Roman" w:cs="Times New Roman"/>
          <w:color w:val="FF0000"/>
          <w:kern w:val="24"/>
        </w:rPr>
        <w:t>with</w:t>
      </w:r>
      <w:r w:rsidR="00FF69B5">
        <w:rPr>
          <w:rFonts w:ascii="Times New Roman" w:eastAsiaTheme="minorEastAsia" w:hAnsi="Times New Roman" w:cs="Times New Roman"/>
          <w:color w:val="FF0000"/>
          <w:kern w:val="24"/>
        </w:rPr>
        <w:t xml:space="preserve"> high temporal precision is desired, especially for re</w:t>
      </w:r>
      <w:r w:rsidR="00E82EE8">
        <w:rPr>
          <w:rFonts w:ascii="Times New Roman" w:eastAsiaTheme="minorEastAsia" w:hAnsi="Times New Roman" w:cs="Times New Roman"/>
          <w:color w:val="FF0000"/>
          <w:kern w:val="24"/>
        </w:rPr>
        <w:t xml:space="preserve">searchers with limited </w:t>
      </w:r>
      <w:r w:rsidR="00FF69B5">
        <w:rPr>
          <w:rFonts w:ascii="Times New Roman" w:eastAsiaTheme="minorEastAsia" w:hAnsi="Times New Roman" w:cs="Times New Roman"/>
          <w:color w:val="FF0000"/>
          <w:kern w:val="24"/>
        </w:rPr>
        <w:t>programing skills</w:t>
      </w:r>
      <w:r w:rsidR="00511A1A" w:rsidRPr="00511A1A">
        <w:rPr>
          <w:rFonts w:ascii="Times New Roman" w:eastAsiaTheme="minorEastAsia" w:hAnsi="Times New Roman" w:cs="Times New Roman"/>
          <w:color w:val="FF0000"/>
          <w:kern w:val="24"/>
        </w:rPr>
        <w:t>.</w:t>
      </w:r>
    </w:p>
    <w:p w14:paraId="388BB681" w14:textId="68190E35" w:rsidR="00344BE3" w:rsidRPr="001D6942" w:rsidRDefault="00344BE3" w:rsidP="004970B1">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lastRenderedPageBreak/>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Sanders and Kepecs, 2014; Husain et al., 2016; Chen and Li,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333BB713"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 xml:space="preserve">and </w:t>
      </w:r>
      <w:r w:rsidR="00B56490">
        <w:rPr>
          <w:rFonts w:ascii="Times New Roman" w:hAnsi="Times New Roman" w:cs="Times New Roman"/>
        </w:rPr>
        <w:t xml:space="preserve">a </w:t>
      </w:r>
      <w:r>
        <w:rPr>
          <w:rFonts w:ascii="Times New Roman" w:hAnsi="Times New Roman" w:cs="Times New Roman"/>
        </w:rPr>
        <w:t>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We also demonstrate the ability of the Teensy interface to generate analog sound waveforms to drive speaker</w:t>
      </w:r>
      <w:r w:rsidR="00C843B5">
        <w:rPr>
          <w:rFonts w:ascii="Times New Roman" w:hAnsi="Times New Roman" w:cs="Times New Roman"/>
        </w:rPr>
        <w:t>s</w:t>
      </w:r>
      <w:r w:rsidRPr="001D6942">
        <w:rPr>
          <w:rFonts w:ascii="Times New Roman" w:hAnsi="Times New Roman" w:cs="Times New Roman"/>
        </w:rPr>
        <w:t xml:space="preserve"> for</w:t>
      </w:r>
      <w:r>
        <w:rPr>
          <w:rFonts w:ascii="Times New Roman" w:hAnsi="Times New Roman" w:cs="Times New Roman"/>
        </w:rPr>
        <w:t xml:space="preserve"> a trace conditioning eye blink </w:t>
      </w:r>
      <w:r w:rsidRPr="001D6942">
        <w:rPr>
          <w:rFonts w:ascii="Times New Roman" w:hAnsi="Times New Roman" w:cs="Times New Roman"/>
        </w:rPr>
        <w:t>experiment. Together, these results demonstrate that the Teensy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63297115" w14:textId="6856EAAC" w:rsidR="00B208AB" w:rsidRPr="00511A1A" w:rsidRDefault="00B208AB" w:rsidP="00B208AB">
      <w:pPr>
        <w:rPr>
          <w:color w:val="FF0000"/>
        </w:rPr>
      </w:pPr>
    </w:p>
    <w:p w14:paraId="24E574FF"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DD58F0C" w14:textId="39AF9D7E" w:rsidR="00643443" w:rsidRPr="001D6942" w:rsidRDefault="00AE07D6" w:rsidP="004970B1">
      <w:pPr>
        <w:ind w:firstLine="720"/>
        <w:rPr>
          <w:rFonts w:ascii="Times New Roman" w:hAnsi="Times New Roman" w:cs="Times New Roman"/>
        </w:rPr>
      </w:pPr>
      <w:r>
        <w:rPr>
          <w:rFonts w:ascii="Times New Roman" w:hAnsi="Times New Roman" w:cs="Times New Roman"/>
        </w:rPr>
        <w:t>E</w:t>
      </w:r>
      <w:r w:rsidR="00344BE3" w:rsidRPr="001D6942">
        <w:rPr>
          <w:rFonts w:ascii="Times New Roman" w:hAnsi="Times New Roman" w:cs="Times New Roman"/>
        </w:rPr>
        <w:t xml:space="preserve">xperimental </w:t>
      </w:r>
      <w:r w:rsidR="001454A6">
        <w:rPr>
          <w:rFonts w:ascii="Times New Roman" w:hAnsi="Times New Roman" w:cs="Times New Roman"/>
        </w:rPr>
        <w:t xml:space="preserve">hardware </w:t>
      </w:r>
      <w:r w:rsidR="00344BE3" w:rsidRPr="001D6942">
        <w:rPr>
          <w:rFonts w:ascii="Times New Roman" w:hAnsi="Times New Roman" w:cs="Times New Roman"/>
        </w:rPr>
        <w:t>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sidR="00344BE3">
        <w:rPr>
          <w:rFonts w:ascii="Times New Roman" w:hAnsi="Times New Roman" w:cs="Times New Roman"/>
        </w:rPr>
        <w:t xml:space="preserve"> standard</w:t>
      </w:r>
      <w:r w:rsidR="00344BE3" w:rsidRPr="001D6942">
        <w:rPr>
          <w:rFonts w:ascii="Times New Roman" w:hAnsi="Times New Roman" w:cs="Times New Roman"/>
        </w:rPr>
        <w:t xml:space="preserve"> printed circuit board</w:t>
      </w:r>
      <w:r w:rsidR="00344BE3">
        <w:rPr>
          <w:rFonts w:ascii="Times New Roman" w:hAnsi="Times New Roman" w:cs="Times New Roman"/>
        </w:rPr>
        <w:t xml:space="preserve"> (PCB) (for example: Digi-Key, part #: </w:t>
      </w:r>
      <w:r w:rsidR="00344BE3">
        <w:t>V2010-ND</w:t>
      </w:r>
      <w:r w:rsidR="00344BE3">
        <w:rPr>
          <w:rFonts w:ascii="Times New Roman" w:hAnsi="Times New Roman" w:cs="Times New Roman"/>
        </w:rPr>
        <w:t>)</w:t>
      </w:r>
      <w:r w:rsidR="00344BE3" w:rsidRPr="001D6942">
        <w:rPr>
          <w:rFonts w:ascii="Times New Roman" w:hAnsi="Times New Roman" w:cs="Times New Roman"/>
        </w:rPr>
        <w:t xml:space="preserve"> via standard female headers (such as SparkFun Electronics, PRT-00115). Female headers were then soldered to the PCB for stability. Output from the Teensy was directed from pins on the female headers to standard SMA connectors (such as: Digi-Key, part # CON-SMA-EDGE-S-ND) via 22 gauge wires (for example: Digi-Key, part #1528-1743-ND). Coaxial cables were then attached to the SMA connectors </w:t>
      </w:r>
      <w:r w:rsidR="00344BE3">
        <w:rPr>
          <w:rFonts w:ascii="Times New Roman" w:hAnsi="Times New Roman" w:cs="Times New Roman"/>
        </w:rPr>
        <w:t xml:space="preserve">on the PCB </w:t>
      </w:r>
      <w:r w:rsidR="00344BE3" w:rsidRPr="001D6942">
        <w:rPr>
          <w:rFonts w:ascii="Times New Roman" w:hAnsi="Times New Roman" w:cs="Times New Roman"/>
        </w:rPr>
        <w:t>to connect the Teensy to external devices. The Teensy was connected to a computer via a standard USB-microUSB cable (for example: Digi-Key, part # AE11229-ND). To easily upload code to the Teensy, we used PlatformIO (</w:t>
      </w:r>
      <w:hyperlink r:id="rId9" w:history="1">
        <w:r w:rsidR="00344BE3" w:rsidRPr="001D6942">
          <w:rPr>
            <w:rStyle w:val="Hyperlink"/>
            <w:rFonts w:ascii="Times New Roman" w:hAnsi="Times New Roman" w:cs="Times New Roman"/>
          </w:rPr>
          <w:t>https://platformio.org/</w:t>
        </w:r>
      </w:hyperlink>
      <w:r w:rsidR="00344BE3" w:rsidRPr="001D6942">
        <w:rPr>
          <w:rFonts w:ascii="Times New Roman" w:hAnsi="Times New Roman" w:cs="Times New Roman"/>
        </w:rPr>
        <w:t>), an add-on to the widely-used Atom text editor (</w:t>
      </w:r>
      <w:hyperlink r:id="rId10" w:history="1">
        <w:r w:rsidR="00344BE3" w:rsidRPr="001D6942">
          <w:rPr>
            <w:rStyle w:val="Hyperlink"/>
            <w:rFonts w:ascii="Times New Roman" w:hAnsi="Times New Roman" w:cs="Times New Roman"/>
          </w:rPr>
          <w:t>https://atom.io/</w:t>
        </w:r>
      </w:hyperlink>
      <w:r w:rsidR="00344BE3"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sidR="00344BE3">
        <w:rPr>
          <w:rFonts w:ascii="Times New Roman" w:hAnsi="Times New Roman" w:cs="Times New Roman"/>
        </w:rPr>
        <w:t xml:space="preserve">”, we used a slightly modified version of the DigitalIO library provided by PlatformIO (version 1.0.0; currently maintained at: </w:t>
      </w:r>
      <w:hyperlink r:id="rId11" w:history="1">
        <w:r w:rsidR="00344BE3" w:rsidRPr="001D6942">
          <w:rPr>
            <w:rStyle w:val="Hyperlink"/>
            <w:rFonts w:ascii="Times New Roman" w:hAnsi="Times New Roman" w:cs="Times New Roman"/>
          </w:rPr>
          <w:t>https://github.com/greiman/DigitalIO</w:t>
        </w:r>
      </w:hyperlink>
      <w:r w:rsidR="00344BE3" w:rsidRPr="001D6942">
        <w:rPr>
          <w:rFonts w:ascii="Times New Roman" w:hAnsi="Times New Roman" w:cs="Times New Roman"/>
        </w:rPr>
        <w:t xml:space="preserve">). </w:t>
      </w:r>
      <w:r w:rsidR="00187E1B" w:rsidRPr="00E422F3">
        <w:rPr>
          <w:rFonts w:ascii="Times New Roman" w:hAnsi="Times New Roman" w:cs="Times New Roman"/>
          <w:color w:val="FF0000"/>
        </w:rPr>
        <w:t>Once</w:t>
      </w:r>
      <w:r w:rsidR="00187E1B" w:rsidRPr="00511A1A">
        <w:rPr>
          <w:rFonts w:ascii="Times New Roman" w:hAnsi="Times New Roman" w:cs="Times New Roman"/>
          <w:color w:val="FF0000"/>
        </w:rPr>
        <w:t xml:space="preserve"> the Teensy </w:t>
      </w:r>
      <w:r w:rsidR="00187E1B">
        <w:rPr>
          <w:rFonts w:ascii="Times New Roman" w:hAnsi="Times New Roman" w:cs="Times New Roman"/>
          <w:color w:val="FF0000"/>
        </w:rPr>
        <w:t xml:space="preserve">is connected to a PC </w:t>
      </w:r>
      <w:r w:rsidR="00187E1B" w:rsidRPr="00511A1A">
        <w:rPr>
          <w:rFonts w:ascii="Times New Roman" w:hAnsi="Times New Roman" w:cs="Times New Roman"/>
          <w:color w:val="FF0000"/>
        </w:rPr>
        <w:t>via a USB cable</w:t>
      </w:r>
      <w:r w:rsidR="00187E1B">
        <w:rPr>
          <w:rFonts w:ascii="Times New Roman" w:hAnsi="Times New Roman" w:cs="Times New Roman"/>
          <w:color w:val="FF0000"/>
        </w:rPr>
        <w:t>, it automatically</w:t>
      </w:r>
      <w:r w:rsidR="00187E1B" w:rsidRPr="00511A1A">
        <w:rPr>
          <w:rFonts w:ascii="Times New Roman" w:hAnsi="Times New Roman" w:cs="Times New Roman"/>
          <w:color w:val="FF0000"/>
        </w:rPr>
        <w:t xml:space="preserve"> initialize</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(i.e. run</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a “setup” function)</w:t>
      </w:r>
      <w:r w:rsidR="00187E1B">
        <w:rPr>
          <w:rFonts w:ascii="Times New Roman" w:hAnsi="Times New Roman" w:cs="Times New Roman"/>
          <w:color w:val="FF0000"/>
        </w:rPr>
        <w:t xml:space="preserve">. </w:t>
      </w:r>
      <w:r w:rsidR="00344BE3" w:rsidRPr="001D6942">
        <w:rPr>
          <w:rFonts w:ascii="Times New Roman" w:hAnsi="Times New Roman" w:cs="Times New Roman"/>
        </w:rPr>
        <w:t>To easily set experiment</w:t>
      </w:r>
      <w:r w:rsidR="00344BE3">
        <w:rPr>
          <w:rFonts w:ascii="Times New Roman" w:hAnsi="Times New Roman" w:cs="Times New Roman"/>
        </w:rPr>
        <w:t>-</w:t>
      </w:r>
      <w:r w:rsidR="00344BE3" w:rsidRPr="001D6942">
        <w:rPr>
          <w:rFonts w:ascii="Times New Roman" w:hAnsi="Times New Roman" w:cs="Times New Roman"/>
        </w:rPr>
        <w:t>specific parameters for the Teensy, such as sampling frequenc</w:t>
      </w:r>
      <w:r w:rsidR="00344BE3">
        <w:rPr>
          <w:rFonts w:ascii="Times New Roman" w:hAnsi="Times New Roman" w:cs="Times New Roman"/>
        </w:rPr>
        <w:t>ies</w:t>
      </w:r>
      <w:r w:rsidR="00344BE3" w:rsidRPr="001D6942">
        <w:rPr>
          <w:rFonts w:ascii="Times New Roman" w:hAnsi="Times New Roman" w:cs="Times New Roman"/>
        </w:rPr>
        <w:t>, trial number</w:t>
      </w:r>
      <w:r w:rsidR="00344BE3">
        <w:rPr>
          <w:rFonts w:ascii="Times New Roman" w:hAnsi="Times New Roman" w:cs="Times New Roman"/>
        </w:rPr>
        <w:t>s</w:t>
      </w:r>
      <w:r w:rsidR="00344BE3" w:rsidRPr="001D6942">
        <w:rPr>
          <w:rFonts w:ascii="Times New Roman" w:hAnsi="Times New Roman" w:cs="Times New Roman"/>
        </w:rPr>
        <w:t xml:space="preserve"> and trial length, and the length of </w:t>
      </w:r>
      <w:r w:rsidR="00344BE3" w:rsidRPr="001D6942">
        <w:rPr>
          <w:rFonts w:ascii="Times New Roman" w:hAnsi="Times New Roman" w:cs="Times New Roman"/>
        </w:rPr>
        <w:lastRenderedPageBreak/>
        <w:t>an experiment, we developed simple MATLAB graphical user interface</w:t>
      </w:r>
      <w:r w:rsidR="00344BE3">
        <w:rPr>
          <w:rFonts w:ascii="Times New Roman" w:hAnsi="Times New Roman" w:cs="Times New Roman"/>
        </w:rPr>
        <w:t>s</w:t>
      </w:r>
      <w:r>
        <w:rPr>
          <w:rFonts w:ascii="Times New Roman" w:hAnsi="Times New Roman" w:cs="Times New Roman"/>
        </w:rPr>
        <w:t xml:space="preserve"> (GUI)</w:t>
      </w:r>
      <w:r w:rsidR="00344BE3">
        <w:rPr>
          <w:rFonts w:ascii="Times New Roman" w:hAnsi="Times New Roman" w:cs="Times New Roman"/>
        </w:rPr>
        <w:t>, one for each experiment</w:t>
      </w:r>
      <w:r w:rsidR="00344BE3" w:rsidRPr="001D6942">
        <w:rPr>
          <w:rFonts w:ascii="Times New Roman" w:hAnsi="Times New Roman" w:cs="Times New Roman"/>
        </w:rPr>
        <w:t>.</w:t>
      </w:r>
      <w:r w:rsidR="00187E1B" w:rsidRPr="00511A1A">
        <w:rPr>
          <w:rFonts w:ascii="Times New Roman" w:hAnsi="Times New Roman" w:cs="Times New Roman"/>
          <w:color w:val="FF0000"/>
        </w:rPr>
        <w:t xml:space="preserve"> </w:t>
      </w:r>
      <w:r>
        <w:rPr>
          <w:rFonts w:ascii="Times New Roman" w:hAnsi="Times New Roman" w:cs="Times New Roman"/>
          <w:color w:val="FF0000"/>
        </w:rPr>
        <w:t>A</w:t>
      </w:r>
      <w:r w:rsidR="00187E1B" w:rsidRPr="00511A1A">
        <w:rPr>
          <w:rFonts w:ascii="Times New Roman" w:hAnsi="Times New Roman" w:cs="Times New Roman"/>
          <w:color w:val="FF0000"/>
        </w:rPr>
        <w:t xml:space="preserve"> recording session</w:t>
      </w:r>
      <w:r>
        <w:rPr>
          <w:rFonts w:ascii="Times New Roman" w:hAnsi="Times New Roman" w:cs="Times New Roman"/>
          <w:color w:val="FF0000"/>
        </w:rPr>
        <w:t xml:space="preserve"> is initiated</w:t>
      </w:r>
      <w:r w:rsidR="00187E1B" w:rsidRPr="00511A1A">
        <w:rPr>
          <w:rFonts w:ascii="Times New Roman" w:hAnsi="Times New Roman" w:cs="Times New Roman"/>
          <w:color w:val="FF0000"/>
        </w:rPr>
        <w:t xml:space="preserve"> by pressing “Start” </w:t>
      </w:r>
      <w:r w:rsidR="002E4091">
        <w:rPr>
          <w:rFonts w:ascii="Times New Roman" w:hAnsi="Times New Roman" w:cs="Times New Roman"/>
          <w:color w:val="FF0000"/>
        </w:rPr>
        <w:t>on the</w:t>
      </w:r>
      <w:r w:rsidR="00187E1B" w:rsidRPr="00511A1A">
        <w:rPr>
          <w:rFonts w:ascii="Times New Roman" w:hAnsi="Times New Roman" w:cs="Times New Roman"/>
          <w:color w:val="FF0000"/>
        </w:rPr>
        <w:t xml:space="preserve"> </w:t>
      </w:r>
      <w:r>
        <w:rPr>
          <w:rFonts w:ascii="Times New Roman" w:hAnsi="Times New Roman" w:cs="Times New Roman"/>
          <w:color w:val="FF0000"/>
        </w:rPr>
        <w:t>GUI</w:t>
      </w:r>
      <w:r w:rsidR="00187E1B" w:rsidRPr="00511A1A">
        <w:rPr>
          <w:rFonts w:ascii="Times New Roman" w:hAnsi="Times New Roman" w:cs="Times New Roman"/>
          <w:color w:val="FF0000"/>
        </w:rPr>
        <w:t xml:space="preserve">. </w:t>
      </w:r>
    </w:p>
    <w:p w14:paraId="5CB4F086" w14:textId="3450D5B1" w:rsidR="00010591" w:rsidRDefault="00010591" w:rsidP="00010591">
      <w:pPr>
        <w:rPr>
          <w:rFonts w:ascii="Times New Roman" w:hAnsi="Times New Roman" w:cs="Times New Roman"/>
          <w:color w:val="FF0000"/>
        </w:rPr>
      </w:pPr>
      <w:r>
        <w:rPr>
          <w:rFonts w:ascii="Times New Roman" w:hAnsi="Times New Roman" w:cs="Times New Roman"/>
          <w:color w:val="FF0000"/>
        </w:rPr>
        <w:t>2.2 Animal procedures</w:t>
      </w:r>
    </w:p>
    <w:p w14:paraId="51863EA0" w14:textId="223AE9A4" w:rsidR="00010591" w:rsidRPr="00511A1A" w:rsidRDefault="00513037" w:rsidP="00B704A2">
      <w:pPr>
        <w:ind w:firstLine="720"/>
        <w:rPr>
          <w:rFonts w:ascii="Times New Roman" w:hAnsi="Times New Roman" w:cs="Times New Roman"/>
          <w:color w:val="FF0000"/>
        </w:rPr>
      </w:pPr>
      <w:r>
        <w:rPr>
          <w:rFonts w:ascii="Times New Roman" w:hAnsi="Times New Roman" w:cs="Times New Roman"/>
          <w:color w:val="FF0000"/>
        </w:rPr>
        <w:t>All animal procedures were approved by t</w:t>
      </w:r>
      <w:r w:rsidR="00010591" w:rsidRPr="00511A1A">
        <w:rPr>
          <w:rFonts w:ascii="Times New Roman" w:hAnsi="Times New Roman" w:cs="Times New Roman"/>
          <w:color w:val="FF0000"/>
        </w:rPr>
        <w:t>he Boston University Institutional Animal Care and Use Committee.</w:t>
      </w:r>
      <w:r w:rsidR="00010591">
        <w:rPr>
          <w:rFonts w:ascii="Times New Roman" w:hAnsi="Times New Roman" w:cs="Times New Roman"/>
          <w:color w:val="FF0000"/>
        </w:rPr>
        <w:t xml:space="preserve"> Two</w:t>
      </w:r>
      <w:r w:rsidR="00010591" w:rsidRPr="00511A1A">
        <w:rPr>
          <w:rFonts w:ascii="Times New Roman" w:hAnsi="Times New Roman" w:cs="Times New Roman"/>
          <w:color w:val="FF0000"/>
        </w:rPr>
        <w:t xml:space="preserve"> 8-12 week old female C57BL/6 mice were used in this study (Taconic; Hudson, NY).</w:t>
      </w:r>
      <w:r w:rsidR="00010591">
        <w:rPr>
          <w:rFonts w:ascii="Times New Roman" w:hAnsi="Times New Roman" w:cs="Times New Roman"/>
          <w:color w:val="FF0000"/>
        </w:rPr>
        <w:t xml:space="preserve"> Detailed surgical procedures are as that described previously </w:t>
      </w:r>
      <w:r w:rsidR="005A50E8">
        <w:rPr>
          <w:rFonts w:ascii="Times New Roman" w:hAnsi="Times New Roman" w:cs="Times New Roman"/>
          <w:color w:val="FF0000"/>
        </w:rPr>
        <w:fldChar w:fldCharType="begin"/>
      </w:r>
      <w:r w:rsidR="005A50E8">
        <w:rPr>
          <w:rFonts w:ascii="Times New Roman" w:hAnsi="Times New Roman" w:cs="Times New Roman"/>
          <w:color w:val="FF0000"/>
        </w:rPr>
        <w:instrText xml:space="preserve"> ADDIN EN.CITE &lt;EndNote&gt;&lt;Cite&gt;&lt;Author&gt;Gritton&lt;/Author&gt;&lt;Year&gt;2019&lt;/Year&gt;&lt;RecNum&gt;221&lt;/RecNum&gt;&lt;DisplayText&gt;(Gritton et al., 2019)&lt;/DisplayText&gt;&lt;record&gt;&lt;rec-number&gt;221&lt;/rec-number&gt;&lt;foreign-keys&gt;&lt;key app="EN" db-id="90fwxpxdnsdz0oe00fnxt5zmp0st2s9f05ss" timestamp="1549730713"&gt;221&lt;/key&gt;&lt;/foreign-keys&gt;&lt;ref-type name="Journal Article"&gt;17&lt;/ref-type&gt;&lt;contributors&gt;&lt;authors&gt;&lt;author&gt;Gritton, H.&lt;/author&gt;&lt;author&gt;Howe, M.&lt;/author&gt;&lt;author&gt;Romano, M.&lt;/author&gt;&lt;author&gt;DiFeliceantonio, A.G.&lt;/author&gt;&lt;author&gt;Kramer, M.A.&lt;/author&gt;&lt;author&gt;Saligrama, V.&lt;/author&gt;&lt;author&gt;Bucklin, M.E.&lt;/author&gt;&lt;author&gt;Zemel, D.&lt;/author&gt;&lt;author&gt;Han, X.&lt;/author&gt;&lt;/authors&gt;&lt;/contributors&gt;&lt;titles&gt;&lt;title&gt;Unique contributions of parvalbumin and cholinergic interneurons in organizing striatal networks during movement&lt;/title&gt;&lt;secondary-title&gt;Nat Neurosci&lt;/secondary-title&gt;&lt;/titles&gt;&lt;periodical&gt;&lt;full-title&gt;Nat Neurosci&lt;/full-title&gt;&lt;/periodical&gt;&lt;volume&gt;Accepted&lt;/volume&gt;&lt;dates&gt;&lt;year&gt;2019&lt;/year&gt;&lt;/dates&gt;&lt;urls&gt;&lt;/urls&gt;&lt;/record&gt;&lt;/Cite&gt;&lt;/EndNote&gt;</w:instrText>
      </w:r>
      <w:r w:rsidR="005A50E8">
        <w:rPr>
          <w:rFonts w:ascii="Times New Roman" w:hAnsi="Times New Roman" w:cs="Times New Roman"/>
          <w:color w:val="FF0000"/>
        </w:rPr>
        <w:fldChar w:fldCharType="separate"/>
      </w:r>
      <w:r w:rsidR="005A50E8">
        <w:rPr>
          <w:rFonts w:ascii="Times New Roman" w:hAnsi="Times New Roman" w:cs="Times New Roman"/>
          <w:noProof/>
          <w:color w:val="FF0000"/>
        </w:rPr>
        <w:t>(Gritton et al., 2019)</w:t>
      </w:r>
      <w:r w:rsidR="005A50E8">
        <w:rPr>
          <w:rFonts w:ascii="Times New Roman" w:hAnsi="Times New Roman" w:cs="Times New Roman"/>
          <w:color w:val="FF0000"/>
        </w:rPr>
        <w:fldChar w:fldCharType="end"/>
      </w:r>
      <w:r w:rsidR="00010591">
        <w:rPr>
          <w:rFonts w:ascii="Times New Roman" w:hAnsi="Times New Roman" w:cs="Times New Roman"/>
          <w:color w:val="FF0000"/>
        </w:rPr>
        <w:t xml:space="preserve">. Briefly, </w:t>
      </w:r>
      <w:r w:rsidR="00010591" w:rsidRPr="00511A1A">
        <w:rPr>
          <w:rFonts w:ascii="Times New Roman" w:hAnsi="Times New Roman" w:cs="Times New Roman"/>
          <w:color w:val="FF0000"/>
        </w:rPr>
        <w:t xml:space="preserve">mice were first </w:t>
      </w:r>
      <w:r w:rsidR="00010591">
        <w:rPr>
          <w:rFonts w:ascii="Times New Roman" w:hAnsi="Times New Roman" w:cs="Times New Roman"/>
          <w:color w:val="FF0000"/>
        </w:rPr>
        <w:t>stereotaxi</w:t>
      </w:r>
      <w:r w:rsidR="005A50E8">
        <w:rPr>
          <w:rFonts w:ascii="Times New Roman" w:hAnsi="Times New Roman" w:cs="Times New Roman"/>
          <w:color w:val="FF0000"/>
        </w:rPr>
        <w:t>c</w:t>
      </w:r>
      <w:r w:rsidR="00010591">
        <w:rPr>
          <w:rFonts w:ascii="Times New Roman" w:hAnsi="Times New Roman" w:cs="Times New Roman"/>
          <w:color w:val="FF0000"/>
        </w:rPr>
        <w:t xml:space="preserve">ally </w:t>
      </w:r>
      <w:r w:rsidR="00010591" w:rsidRPr="00511A1A">
        <w:rPr>
          <w:rFonts w:ascii="Times New Roman" w:hAnsi="Times New Roman" w:cs="Times New Roman"/>
          <w:color w:val="FF0000"/>
        </w:rPr>
        <w:t>injected with</w:t>
      </w:r>
      <w:r w:rsidR="00010591">
        <w:rPr>
          <w:rFonts w:ascii="Times New Roman" w:hAnsi="Times New Roman" w:cs="Times New Roman"/>
          <w:color w:val="FF0000"/>
        </w:rPr>
        <w:t xml:space="preserve"> 250nL of</w:t>
      </w:r>
      <w:r w:rsidR="005A50E8">
        <w:rPr>
          <w:rFonts w:ascii="Times New Roman" w:hAnsi="Times New Roman" w:cs="Times New Roman"/>
          <w:color w:val="FF0000"/>
        </w:rPr>
        <w:t xml:space="preserve"> </w:t>
      </w:r>
      <w:r w:rsidR="00010591" w:rsidRPr="00511A1A">
        <w:rPr>
          <w:rFonts w:ascii="Times New Roman" w:hAnsi="Times New Roman" w:cs="Times New Roman"/>
          <w:color w:val="FF0000"/>
        </w:rPr>
        <w:t>AAV9-Syn-GCaMP6f.WPRE.SV40 virus</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acquired from the University of Pennsylvania Vector Core</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titer ~6e12 GC/ml)</w:t>
      </w:r>
      <w:r w:rsidR="00010591">
        <w:rPr>
          <w:rFonts w:ascii="Times New Roman" w:hAnsi="Times New Roman" w:cs="Times New Roman"/>
          <w:color w:val="FF0000"/>
        </w:rPr>
        <w:t>,</w:t>
      </w:r>
      <w:r w:rsidR="00010591" w:rsidRPr="00511A1A">
        <w:rPr>
          <w:rFonts w:ascii="Times New Roman" w:hAnsi="Times New Roman" w:cs="Times New Roman"/>
          <w:color w:val="FF0000"/>
        </w:rPr>
        <w:t xml:space="preserve"> into the CA1 region (AP: –2 mm, ML: 1.4 mm, DV: –1.6 mm)</w:t>
      </w:r>
      <w:r w:rsidR="00010591">
        <w:rPr>
          <w:rFonts w:ascii="Times New Roman" w:hAnsi="Times New Roman" w:cs="Times New Roman"/>
          <w:color w:val="FF0000"/>
        </w:rPr>
        <w:t xml:space="preserve">. </w:t>
      </w:r>
      <w:r w:rsidR="005A50E8">
        <w:rPr>
          <w:rFonts w:ascii="Times New Roman" w:hAnsi="Times New Roman" w:cs="Times New Roman"/>
          <w:color w:val="FF0000"/>
        </w:rPr>
        <w:t>The i</w:t>
      </w:r>
      <w:r w:rsidR="00010591">
        <w:rPr>
          <w:rFonts w:ascii="Times New Roman" w:hAnsi="Times New Roman" w:cs="Times New Roman"/>
          <w:color w:val="FF0000"/>
        </w:rPr>
        <w:t>njection was made</w:t>
      </w:r>
      <w:r w:rsidR="00010591" w:rsidRPr="00511A1A">
        <w:rPr>
          <w:rFonts w:ascii="Times New Roman" w:hAnsi="Times New Roman" w:cs="Times New Roman"/>
          <w:color w:val="FF0000"/>
        </w:rPr>
        <w:t xml:space="preserve"> at 40 µl/min</w:t>
      </w:r>
      <w:r w:rsidR="00010591">
        <w:rPr>
          <w:rFonts w:ascii="Times New Roman" w:hAnsi="Times New Roman" w:cs="Times New Roman"/>
          <w:color w:val="FF0000"/>
        </w:rPr>
        <w:t xml:space="preserve">, using </w:t>
      </w:r>
      <w:r w:rsidR="00010591" w:rsidRPr="00511A1A">
        <w:rPr>
          <w:rFonts w:ascii="Times New Roman" w:hAnsi="Times New Roman" w:cs="Times New Roman"/>
          <w:color w:val="FF0000"/>
        </w:rPr>
        <w:t xml:space="preserve">a 10 nL syringe (World Precision Instruments, Sarasota, FL) </w:t>
      </w:r>
      <w:r>
        <w:rPr>
          <w:rFonts w:ascii="Times New Roman" w:hAnsi="Times New Roman" w:cs="Times New Roman"/>
          <w:color w:val="FF0000"/>
        </w:rPr>
        <w:t>with</w:t>
      </w:r>
      <w:r w:rsidRPr="00511A1A">
        <w:rPr>
          <w:rFonts w:ascii="Times New Roman" w:hAnsi="Times New Roman" w:cs="Times New Roman"/>
          <w:color w:val="FF0000"/>
        </w:rPr>
        <w:t xml:space="preserve"> </w:t>
      </w:r>
      <w:r w:rsidR="00010591" w:rsidRPr="00511A1A">
        <w:rPr>
          <w:rFonts w:ascii="Times New Roman" w:hAnsi="Times New Roman" w:cs="Times New Roman"/>
          <w:color w:val="FF0000"/>
        </w:rPr>
        <w:t>a 33 gauge needle (NF33BL; World Precision Instruments, Sarasota, FL). The injection rate was commanded by a microsyringe pump (UltraMicroPump3–4; World Precision Instruments, Sarasota, FL). After the mice recovered, they were fitted with a</w:t>
      </w:r>
      <w:r w:rsidR="008E7AD2">
        <w:rPr>
          <w:rFonts w:ascii="Times New Roman" w:hAnsi="Times New Roman" w:cs="Times New Roman"/>
          <w:color w:val="FF0000"/>
        </w:rPr>
        <w:t xml:space="preserve"> custom imaging window composed of a</w:t>
      </w:r>
      <w:r w:rsidR="00010591" w:rsidRPr="00511A1A">
        <w:rPr>
          <w:rFonts w:ascii="Times New Roman" w:hAnsi="Times New Roman" w:cs="Times New Roman"/>
          <w:color w:val="FF0000"/>
        </w:rPr>
        <w:t xml:space="preserve"> stainless steel cannula (OD: 0.317 in., ID: 0.236 in., height 2 mm) attached</w:t>
      </w:r>
      <w:r w:rsidR="008E7AD2">
        <w:rPr>
          <w:rFonts w:ascii="Times New Roman" w:hAnsi="Times New Roman" w:cs="Times New Roman"/>
          <w:color w:val="FF0000"/>
        </w:rPr>
        <w:t xml:space="preserve"> to a</w:t>
      </w:r>
      <w:r w:rsidR="00010591" w:rsidRPr="00511A1A">
        <w:rPr>
          <w:rFonts w:ascii="Times New Roman" w:hAnsi="Times New Roman" w:cs="Times New Roman"/>
          <w:color w:val="FF0000"/>
        </w:rPr>
        <w:t xml:space="preserve"> coverslip (size 0; OD: 3 mm), via UV-curable adhesive (Norland Products). Cortical tissue was aspirated </w:t>
      </w:r>
      <w:r w:rsidR="008E7AD2">
        <w:rPr>
          <w:rFonts w:ascii="Times New Roman" w:hAnsi="Times New Roman" w:cs="Times New Roman"/>
          <w:color w:val="FF0000"/>
        </w:rPr>
        <w:t>to allow</w:t>
      </w:r>
      <w:r w:rsidR="008E7AD2" w:rsidRPr="00511A1A">
        <w:rPr>
          <w:rFonts w:ascii="Times New Roman" w:hAnsi="Times New Roman" w:cs="Times New Roman"/>
          <w:color w:val="FF0000"/>
        </w:rPr>
        <w:t xml:space="preserve"> </w:t>
      </w:r>
      <w:r w:rsidR="00010591" w:rsidRPr="00511A1A">
        <w:rPr>
          <w:rFonts w:ascii="Times New Roman" w:hAnsi="Times New Roman" w:cs="Times New Roman"/>
          <w:color w:val="FF0000"/>
        </w:rPr>
        <w:t xml:space="preserve">the </w:t>
      </w:r>
      <w:r w:rsidR="008E7AD2">
        <w:rPr>
          <w:rFonts w:ascii="Times New Roman" w:hAnsi="Times New Roman" w:cs="Times New Roman"/>
          <w:color w:val="FF0000"/>
        </w:rPr>
        <w:t xml:space="preserve">imaging </w:t>
      </w:r>
      <w:r w:rsidR="00010591" w:rsidRPr="00511A1A">
        <w:rPr>
          <w:rFonts w:ascii="Times New Roman" w:hAnsi="Times New Roman" w:cs="Times New Roman"/>
          <w:color w:val="FF0000"/>
        </w:rPr>
        <w:t>window</w:t>
      </w:r>
      <w:r w:rsidR="008E7AD2">
        <w:rPr>
          <w:rFonts w:ascii="Times New Roman" w:hAnsi="Times New Roman" w:cs="Times New Roman"/>
          <w:color w:val="FF0000"/>
        </w:rPr>
        <w:t xml:space="preserve"> to be placed directly</w:t>
      </w:r>
      <w:r w:rsidR="00010591" w:rsidRPr="00511A1A">
        <w:rPr>
          <w:rFonts w:ascii="Times New Roman" w:hAnsi="Times New Roman" w:cs="Times New Roman"/>
          <w:color w:val="FF0000"/>
        </w:rPr>
        <w:t xml:space="preserve"> on top of CA1. An aluminum head-plate was </w:t>
      </w:r>
      <w:r w:rsidR="008E7AD2">
        <w:rPr>
          <w:rFonts w:ascii="Times New Roman" w:hAnsi="Times New Roman" w:cs="Times New Roman"/>
          <w:color w:val="FF0000"/>
        </w:rPr>
        <w:t xml:space="preserve">also </w:t>
      </w:r>
      <w:r w:rsidR="00010591" w:rsidRPr="00511A1A">
        <w:rPr>
          <w:rFonts w:ascii="Times New Roman" w:hAnsi="Times New Roman" w:cs="Times New Roman"/>
          <w:color w:val="FF0000"/>
        </w:rPr>
        <w:t>affixed to the skull</w:t>
      </w:r>
      <w:r w:rsidR="008E7AD2">
        <w:rPr>
          <w:rFonts w:ascii="Times New Roman" w:hAnsi="Times New Roman" w:cs="Times New Roman"/>
          <w:color w:val="FF0000"/>
        </w:rPr>
        <w:t xml:space="preserve"> to allow head fixation</w:t>
      </w:r>
      <w:r w:rsidR="00010591" w:rsidRPr="00511A1A">
        <w:rPr>
          <w:rFonts w:ascii="Times New Roman" w:hAnsi="Times New Roman" w:cs="Times New Roman"/>
          <w:color w:val="FF0000"/>
        </w:rPr>
        <w:t xml:space="preserve">. Mice were trained on an eye-blink task in an identical fashion to </w:t>
      </w:r>
      <w:r w:rsidR="00010591" w:rsidRPr="00511A1A">
        <w:rPr>
          <w:rFonts w:ascii="Times New Roman" w:hAnsi="Times New Roman" w:cs="Times New Roman"/>
          <w:color w:val="FF0000"/>
        </w:rPr>
        <w:fldChar w:fldCharType="begin"/>
      </w:r>
      <w:r w:rsidR="00010591" w:rsidRPr="00511A1A">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010591" w:rsidRPr="00511A1A">
        <w:rPr>
          <w:rFonts w:ascii="Times New Roman" w:hAnsi="Times New Roman" w:cs="Times New Roman"/>
          <w:color w:val="FF0000"/>
        </w:rPr>
        <w:fldChar w:fldCharType="separate"/>
      </w:r>
      <w:r w:rsidR="00010591" w:rsidRPr="00511A1A">
        <w:rPr>
          <w:rFonts w:ascii="Times New Roman" w:hAnsi="Times New Roman" w:cs="Times New Roman"/>
          <w:noProof/>
          <w:color w:val="FF0000"/>
        </w:rPr>
        <w:t>Mohammed et al. (2016)</w:t>
      </w:r>
      <w:r w:rsidR="00010591" w:rsidRPr="00511A1A">
        <w:rPr>
          <w:rFonts w:ascii="Times New Roman" w:hAnsi="Times New Roman" w:cs="Times New Roman"/>
          <w:color w:val="FF0000"/>
        </w:rPr>
        <w:fldChar w:fldCharType="end"/>
      </w:r>
      <w:r w:rsidR="00010591" w:rsidRPr="00511A1A">
        <w:rPr>
          <w:rFonts w:ascii="Times New Roman" w:hAnsi="Times New Roman" w:cs="Times New Roman"/>
          <w:color w:val="FF0000"/>
        </w:rPr>
        <w:t>.</w:t>
      </w:r>
    </w:p>
    <w:p w14:paraId="7B37053B" w14:textId="6504F8DA"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i/>
        </w:rPr>
        <w:t>Motion tracking experiment</w:t>
      </w:r>
    </w:p>
    <w:p w14:paraId="08D0A8CA" w14:textId="475B6B4C"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(Tindie, part: “</w:t>
      </w:r>
      <w:hyperlink r:id="rId12"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see Table 1), while delivering digital pulses that can be used to trigger a sCMOS camera for image capture every 50 ms.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Two ADNS-9800 gaming sensors were positioned at the equator of the Styrofoam ball, at an angle of approximately 75 degrees from one another.</w:t>
      </w:r>
      <w:r w:rsidRPr="00511A1A">
        <w:rPr>
          <w:rFonts w:ascii="Times New Roman" w:hAnsi="Times New Roman" w:cs="Times New Roman"/>
          <w:color w:val="FF0000"/>
        </w:rPr>
        <w:t xml:space="preserve"> </w:t>
      </w:r>
      <w:r w:rsidR="00084D89" w:rsidRPr="00511A1A">
        <w:rPr>
          <w:rFonts w:ascii="Times New Roman" w:hAnsi="Times New Roman" w:cs="Times New Roman"/>
          <w:color w:val="FF0000"/>
        </w:rPr>
        <w:t>ADNS-9800 sensor boards can measure up to 8200 counts per inch, allowing for</w:t>
      </w:r>
      <w:r w:rsidR="00583EC5">
        <w:rPr>
          <w:rFonts w:ascii="Times New Roman" w:hAnsi="Times New Roman" w:cs="Times New Roman"/>
          <w:color w:val="FF0000"/>
        </w:rPr>
        <w:t xml:space="preserve"> more</w:t>
      </w:r>
      <w:r w:rsidR="00084D89" w:rsidRPr="00511A1A">
        <w:rPr>
          <w:rFonts w:ascii="Times New Roman" w:hAnsi="Times New Roman" w:cs="Times New Roman"/>
          <w:color w:val="FF0000"/>
        </w:rPr>
        <w:t xml:space="preserve"> sensitive measurement of mouse movement relative to other tracking devices</w:t>
      </w:r>
      <w:r w:rsidR="00187E1B">
        <w:rPr>
          <w:rFonts w:ascii="Times New Roman" w:hAnsi="Times New Roman" w:cs="Times New Roman"/>
          <w:color w:val="FF0000"/>
        </w:rPr>
        <w:t xml:space="preserve"> while remaining low cost</w:t>
      </w:r>
      <w:r w:rsidR="00084D89" w:rsidRPr="00511A1A">
        <w:rPr>
          <w:rFonts w:ascii="Times New Roman" w:hAnsi="Times New Roman" w:cs="Times New Roman"/>
          <w:color w:val="FF0000"/>
        </w:rPr>
        <w:t>. For example, standard computer mice, such as the Logitech M100 (Logitech, PN: 910-001601), measure up to 1000 counts per inch</w:t>
      </w:r>
      <w:r w:rsidR="00945E34">
        <w:rPr>
          <w:rFonts w:ascii="Times New Roman" w:hAnsi="Times New Roman" w:cs="Times New Roman"/>
          <w:color w:val="FF0000"/>
        </w:rPr>
        <w:t>. Thus</w:t>
      </w:r>
      <w:r w:rsidR="00084D89" w:rsidRPr="00511A1A">
        <w:rPr>
          <w:rFonts w:ascii="Times New Roman" w:hAnsi="Times New Roman" w:cs="Times New Roman"/>
          <w:color w:val="FF0000"/>
        </w:rPr>
        <w:t xml:space="preserve"> </w:t>
      </w:r>
      <w:r w:rsidR="002E4091">
        <w:rPr>
          <w:rFonts w:ascii="Times New Roman" w:hAnsi="Times New Roman" w:cs="Times New Roman"/>
          <w:color w:val="FF0000"/>
        </w:rPr>
        <w:t xml:space="preserve">the </w:t>
      </w:r>
      <w:r w:rsidR="00084D89" w:rsidRPr="00511A1A">
        <w:rPr>
          <w:rFonts w:ascii="Times New Roman" w:hAnsi="Times New Roman" w:cs="Times New Roman"/>
          <w:color w:val="FF0000"/>
        </w:rPr>
        <w:t>ADNS-9800 sensor</w:t>
      </w:r>
      <w:r w:rsidR="00E271FB" w:rsidRPr="00511A1A">
        <w:rPr>
          <w:rFonts w:ascii="Times New Roman" w:hAnsi="Times New Roman" w:cs="Times New Roman"/>
          <w:color w:val="FF0000"/>
        </w:rPr>
        <w:t>, at its highest setting</w:t>
      </w:r>
      <w:r w:rsidR="007960C5" w:rsidRPr="00511A1A">
        <w:rPr>
          <w:rFonts w:ascii="Times New Roman" w:hAnsi="Times New Roman" w:cs="Times New Roman"/>
          <w:color w:val="FF0000"/>
        </w:rPr>
        <w:t>,</w:t>
      </w:r>
      <w:r w:rsidR="00945E34">
        <w:rPr>
          <w:rFonts w:ascii="Times New Roman" w:hAnsi="Times New Roman" w:cs="Times New Roman"/>
          <w:color w:val="FF0000"/>
        </w:rPr>
        <w:t xml:space="preserve"> is</w:t>
      </w:r>
      <w:r w:rsidR="00084D89" w:rsidRPr="00511A1A">
        <w:rPr>
          <w:rFonts w:ascii="Times New Roman" w:hAnsi="Times New Roman" w:cs="Times New Roman"/>
          <w:color w:val="FF0000"/>
        </w:rPr>
        <w:t xml:space="preserve"> </w:t>
      </w:r>
      <w:r w:rsidR="00187E1B">
        <w:rPr>
          <w:rFonts w:ascii="Times New Roman" w:hAnsi="Times New Roman" w:cs="Times New Roman"/>
          <w:color w:val="FF0000"/>
        </w:rPr>
        <w:t>about</w:t>
      </w:r>
      <w:r w:rsidR="00084D89" w:rsidRPr="00511A1A">
        <w:rPr>
          <w:rFonts w:ascii="Times New Roman" w:hAnsi="Times New Roman" w:cs="Times New Roman"/>
          <w:color w:val="FF0000"/>
        </w:rPr>
        <w:t xml:space="preserve"> 8 times </w:t>
      </w:r>
      <w:r w:rsidR="002E4091">
        <w:rPr>
          <w:rFonts w:ascii="Times New Roman" w:hAnsi="Times New Roman" w:cs="Times New Roman"/>
          <w:color w:val="FF0000"/>
        </w:rPr>
        <w:t>as</w:t>
      </w:r>
      <w:r w:rsidR="00945E34">
        <w:rPr>
          <w:rFonts w:ascii="Times New Roman" w:hAnsi="Times New Roman" w:cs="Times New Roman"/>
          <w:color w:val="FF0000"/>
        </w:rPr>
        <w:t xml:space="preserve"> sensitive</w:t>
      </w:r>
      <w:r w:rsidR="00C75154">
        <w:rPr>
          <w:rFonts w:ascii="Times New Roman" w:hAnsi="Times New Roman" w:cs="Times New Roman"/>
          <w:color w:val="FF0000"/>
        </w:rPr>
        <w:t xml:space="preserve">. </w:t>
      </w:r>
      <w:r w:rsidR="00945E34">
        <w:rPr>
          <w:rFonts w:ascii="Times New Roman" w:hAnsi="Times New Roman" w:cs="Times New Roman"/>
        </w:rPr>
        <w:t>I</w:t>
      </w:r>
      <w:r w:rsidR="00D21508">
        <w:rPr>
          <w:rFonts w:ascii="Times New Roman" w:hAnsi="Times New Roman" w:cs="Times New Roman"/>
        </w:rPr>
        <w:t>n our experiment</w:t>
      </w:r>
      <w:r w:rsidR="00840FD1">
        <w:rPr>
          <w:rFonts w:ascii="Times New Roman" w:hAnsi="Times New Roman" w:cs="Times New Roman"/>
        </w:rPr>
        <w:t>s</w:t>
      </w:r>
      <w:r w:rsidR="00D21508">
        <w:rPr>
          <w:rFonts w:ascii="Times New Roman" w:hAnsi="Times New Roman" w:cs="Times New Roman"/>
        </w:rPr>
        <w:t>,</w:t>
      </w:r>
      <w:r w:rsidR="00084D89" w:rsidRPr="001D6942">
        <w:rPr>
          <w:rFonts w:ascii="Times New Roman" w:hAnsi="Times New Roman" w:cs="Times New Roman"/>
        </w:rPr>
        <w:t xml:space="preserve"> we </w:t>
      </w:r>
      <w:r w:rsidR="00945E34">
        <w:rPr>
          <w:rFonts w:ascii="Times New Roman" w:hAnsi="Times New Roman" w:cs="Times New Roman"/>
        </w:rPr>
        <w:t>set the ADNS-9800 sensor at</w:t>
      </w:r>
      <w:r w:rsidR="00084D89" w:rsidRPr="001D6942">
        <w:rPr>
          <w:rFonts w:ascii="Times New Roman" w:hAnsi="Times New Roman" w:cs="Times New Roman"/>
        </w:rPr>
        <w:t xml:space="preserve"> a value of 3400 counts per inch.</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04F58FB7" w14:textId="5277A825" w:rsidR="00344BE3" w:rsidRPr="0092473E" w:rsidRDefault="00344BE3" w:rsidP="004970B1">
      <w:pPr>
        <w:ind w:firstLine="720"/>
        <w:rPr>
          <w:rFonts w:ascii="Times New Roman" w:hAnsi="Times New Roman" w:cs="Times New Roman"/>
          <w:color w:val="FF0000"/>
        </w:rPr>
      </w:pPr>
      <w:r w:rsidRPr="001D6942">
        <w:rPr>
          <w:rFonts w:ascii="Times New Roman" w:hAnsi="Times New Roman" w:cs="Times New Roman"/>
        </w:rPr>
        <w:t>To control experimental timing, we utilized the “IntervalTimer” function</w:t>
      </w:r>
      <w:r>
        <w:rPr>
          <w:rFonts w:ascii="Times New Roman" w:hAnsi="Times New Roman" w:cs="Times New Roman"/>
        </w:rPr>
        <w:t>,</w:t>
      </w:r>
      <w:r w:rsidRPr="001D6942">
        <w:rPr>
          <w:rFonts w:ascii="Times New Roman" w:hAnsi="Times New Roman" w:cs="Times New Roman"/>
        </w:rPr>
        <w:t xml:space="preserve"> unique to the standard Teensy library, which can repeatedly call a function at specified intervals. We set the </w:t>
      </w:r>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 xml:space="preserve">Timer” to be </w:t>
      </w:r>
      <w:r w:rsidRPr="001D6942">
        <w:rPr>
          <w:rFonts w:ascii="Times New Roman" w:hAnsi="Times New Roman" w:cs="Times New Roman"/>
        </w:rPr>
        <w:t xml:space="preserve">50,000 microseconds (50 ms) or 20 Hz in our experiment. Using IntervalTimer, we repeatedly called a function that sent the accumulated displacement of the motion sensor readings to the attached PC. We </w:t>
      </w:r>
      <w:r w:rsidRPr="001D6942">
        <w:rPr>
          <w:rFonts w:ascii="Times New Roman" w:hAnsi="Times New Roman" w:cs="Times New Roman"/>
        </w:rPr>
        <w:lastRenderedPageBreak/>
        <w:t>acquired the x and y displacement readings from each sensor with freely available functions on GitHub (</w:t>
      </w:r>
      <w:hyperlink r:id="rId13"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7960C5">
        <w:rPr>
          <w:rFonts w:ascii="Times New Roman" w:hAnsi="Times New Roman" w:cs="Times New Roman"/>
        </w:rPr>
        <w:t>,</w:t>
      </w:r>
      <w:r w:rsidRPr="001D6942">
        <w:rPr>
          <w:rFonts w:ascii="Times New Roman" w:hAnsi="Times New Roman" w:cs="Times New Roman"/>
        </w:rPr>
        <w:t xml:space="preserve"> which read accumulated displacement from the “motion burst” register of each sensor. After reading the motion sensor, a digital “on” pulse that lasted for 1 ms was sent out of a digital pin designed to initiate an image frame capture from a sCMOS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“IntervalTimer” function, we recorded the digital outputs with a commercial system (Tucker Davis Technologies RZ5D (TDT RZ5D)) at 3051.76 Hz.</w:t>
      </w:r>
      <w:r w:rsidR="0092473E">
        <w:rPr>
          <w:rFonts w:ascii="Times New Roman" w:hAnsi="Times New Roman" w:cs="Times New Roman"/>
        </w:rPr>
        <w:t xml:space="preserve"> </w:t>
      </w:r>
    </w:p>
    <w:p w14:paraId="1DF160FD" w14:textId="0136765A" w:rsidR="00A06659" w:rsidRPr="00511A1A" w:rsidRDefault="00A06659" w:rsidP="00A06659">
      <w:pPr>
        <w:ind w:firstLine="720"/>
        <w:rPr>
          <w:rFonts w:ascii="Times New Roman" w:hAnsi="Times New Roman" w:cs="Times New Roman"/>
          <w:color w:val="FF0000"/>
        </w:rPr>
      </w:pPr>
      <w:r>
        <w:rPr>
          <w:rFonts w:ascii="Times New Roman" w:hAnsi="Times New Roman" w:cs="Times New Roman"/>
          <w:color w:val="FF0000"/>
        </w:rPr>
        <w:t xml:space="preserve">The GUI for this experiment allows </w:t>
      </w:r>
      <w:r w:rsidRPr="00511A1A">
        <w:rPr>
          <w:rFonts w:ascii="Times New Roman" w:hAnsi="Times New Roman" w:cs="Times New Roman"/>
          <w:color w:val="FF0000"/>
        </w:rPr>
        <w:t>a user to specify a filename, the length of each trial,</w:t>
      </w:r>
      <w:r w:rsidR="002E4091">
        <w:rPr>
          <w:rFonts w:ascii="Times New Roman" w:hAnsi="Times New Roman" w:cs="Times New Roman"/>
          <w:color w:val="FF0000"/>
        </w:rPr>
        <w:t xml:space="preserve"> </w:t>
      </w:r>
      <w:r w:rsidRPr="00511A1A">
        <w:rPr>
          <w:rFonts w:ascii="Times New Roman" w:hAnsi="Times New Roman" w:cs="Times New Roman"/>
          <w:color w:val="FF0000"/>
        </w:rPr>
        <w:t>the sampling rate</w:t>
      </w:r>
      <w:r w:rsidR="006B6FAF">
        <w:rPr>
          <w:rFonts w:ascii="Times New Roman" w:hAnsi="Times New Roman" w:cs="Times New Roman"/>
          <w:color w:val="FF0000"/>
        </w:rPr>
        <w:t xml:space="preserve">, and </w:t>
      </w:r>
      <w:r w:rsidR="002E4091">
        <w:rPr>
          <w:rFonts w:ascii="Times New Roman" w:hAnsi="Times New Roman" w:cs="Times New Roman"/>
          <w:color w:val="FF0000"/>
        </w:rPr>
        <w:t xml:space="preserve">the options </w:t>
      </w:r>
      <w:r w:rsidR="006B6FAF">
        <w:rPr>
          <w:rFonts w:ascii="Times New Roman" w:hAnsi="Times New Roman" w:cs="Times New Roman"/>
          <w:color w:val="FF0000"/>
        </w:rPr>
        <w:t xml:space="preserve">to start or stop an experiment </w:t>
      </w:r>
      <w:r>
        <w:rPr>
          <w:rFonts w:ascii="Times New Roman" w:hAnsi="Times New Roman" w:cs="Times New Roman"/>
          <w:color w:val="FF0000"/>
        </w:rPr>
        <w:t>at any time</w:t>
      </w:r>
      <w:r w:rsidRPr="00511A1A">
        <w:rPr>
          <w:rFonts w:ascii="Times New Roman" w:hAnsi="Times New Roman" w:cs="Times New Roman"/>
          <w:color w:val="FF0000"/>
        </w:rPr>
        <w:t>.</w:t>
      </w:r>
      <w:commentRangeStart w:id="1"/>
      <w:commentRangeStart w:id="2"/>
      <w:r w:rsidRPr="00511A1A">
        <w:rPr>
          <w:rFonts w:ascii="Times New Roman" w:hAnsi="Times New Roman" w:cs="Times New Roman"/>
          <w:color w:val="FF0000"/>
        </w:rPr>
        <w:t xml:space="preserve"> </w:t>
      </w:r>
      <w:r>
        <w:rPr>
          <w:rFonts w:ascii="Times New Roman" w:hAnsi="Times New Roman" w:cs="Times New Roman"/>
          <w:color w:val="FF0000"/>
        </w:rPr>
        <w:t>The “Stop” button sends data serially to the Teensy 3.2, which terminates the experiment and resets all experimental parameters</w:t>
      </w:r>
      <w:ins w:id="3" w:author="X Han" w:date="2019-02-28T13:44:00Z">
        <w:r w:rsidR="006B6FAF">
          <w:rPr>
            <w:rFonts w:ascii="Times New Roman" w:hAnsi="Times New Roman" w:cs="Times New Roman"/>
            <w:color w:val="FF0000"/>
          </w:rPr>
          <w:t xml:space="preserve"> set on the Teensy</w:t>
        </w:r>
      </w:ins>
      <w:ins w:id="4" w:author="X Han" w:date="2019-02-28T13:45:00Z">
        <w:r w:rsidR="006B6FAF">
          <w:rPr>
            <w:rFonts w:ascii="Times New Roman" w:hAnsi="Times New Roman" w:cs="Times New Roman"/>
            <w:color w:val="FF0000"/>
          </w:rPr>
          <w:t xml:space="preserve"> </w:t>
        </w:r>
      </w:ins>
      <w:r w:rsidR="006B6FAF">
        <w:rPr>
          <w:rFonts w:ascii="Times New Roman" w:hAnsi="Times New Roman" w:cs="Times New Roman"/>
          <w:color w:val="FF0000"/>
        </w:rPr>
        <w:t>board</w:t>
      </w:r>
      <w:r>
        <w:rPr>
          <w:rFonts w:ascii="Times New Roman" w:hAnsi="Times New Roman" w:cs="Times New Roman"/>
          <w:color w:val="FF0000"/>
        </w:rPr>
        <w:t>.</w:t>
      </w:r>
      <w:commentRangeEnd w:id="1"/>
      <w:r w:rsidR="006B6FAF">
        <w:rPr>
          <w:rStyle w:val="CommentReference"/>
        </w:rPr>
        <w:commentReference w:id="1"/>
      </w:r>
      <w:commentRangeEnd w:id="2"/>
      <w:r w:rsidR="002E4091">
        <w:rPr>
          <w:rStyle w:val="CommentReference"/>
        </w:rPr>
        <w:commentReference w:id="2"/>
      </w:r>
      <w:r>
        <w:rPr>
          <w:rFonts w:ascii="Times New Roman" w:hAnsi="Times New Roman" w:cs="Times New Roman"/>
          <w:color w:val="FF0000"/>
        </w:rPr>
        <w:t xml:space="preserve"> The</w:t>
      </w:r>
      <w:r w:rsidRPr="00511A1A">
        <w:rPr>
          <w:rFonts w:ascii="Times New Roman" w:hAnsi="Times New Roman" w:cs="Times New Roman"/>
          <w:color w:val="FF0000"/>
        </w:rPr>
        <w:t xml:space="preserve"> GUI </w:t>
      </w:r>
      <w:r>
        <w:rPr>
          <w:rFonts w:ascii="Times New Roman" w:hAnsi="Times New Roman" w:cs="Times New Roman"/>
          <w:color w:val="FF0000"/>
        </w:rPr>
        <w:t xml:space="preserve">records, on the attached PC, </w:t>
      </w:r>
      <w:r w:rsidRPr="00511A1A">
        <w:rPr>
          <w:rFonts w:ascii="Times New Roman" w:hAnsi="Times New Roman" w:cs="Times New Roman"/>
          <w:color w:val="FF0000"/>
        </w:rPr>
        <w:t>the Teensy-reported time stamp</w:t>
      </w:r>
      <w:ins w:id="5" w:author="X Han" w:date="2019-02-28T13:45:00Z">
        <w:r w:rsidR="008A617F">
          <w:rPr>
            <w:rFonts w:ascii="Times New Roman" w:hAnsi="Times New Roman" w:cs="Times New Roman"/>
            <w:color w:val="FF0000"/>
          </w:rPr>
          <w:t>s</w:t>
        </w:r>
      </w:ins>
      <w:r w:rsidRPr="00511A1A">
        <w:rPr>
          <w:rFonts w:ascii="Times New Roman" w:hAnsi="Times New Roman" w:cs="Times New Roman"/>
          <w:color w:val="FF0000"/>
        </w:rPr>
        <w:t xml:space="preserve"> of each frame, the Teensy-reported duration of each frame, and the displacement in the X- and Y- directions </w:t>
      </w:r>
      <w:r w:rsidR="008A617F">
        <w:rPr>
          <w:rFonts w:ascii="Times New Roman" w:hAnsi="Times New Roman" w:cs="Times New Roman"/>
          <w:color w:val="FF0000"/>
        </w:rPr>
        <w:t>of the ADNS-9800</w:t>
      </w:r>
      <w:r w:rsidRPr="00511A1A">
        <w:rPr>
          <w:rFonts w:ascii="Times New Roman" w:hAnsi="Times New Roman" w:cs="Times New Roman"/>
          <w:color w:val="FF0000"/>
        </w:rPr>
        <w:t xml:space="preserve"> sensors </w:t>
      </w:r>
      <w:r w:rsidR="008A617F">
        <w:rPr>
          <w:rFonts w:ascii="Times New Roman" w:hAnsi="Times New Roman" w:cs="Times New Roman"/>
          <w:color w:val="FF0000"/>
        </w:rPr>
        <w:t>during</w:t>
      </w:r>
      <w:r w:rsidRPr="00511A1A">
        <w:rPr>
          <w:rFonts w:ascii="Times New Roman" w:hAnsi="Times New Roman" w:cs="Times New Roman"/>
          <w:color w:val="FF0000"/>
        </w:rPr>
        <w:t xml:space="preserve"> each time frame.</w:t>
      </w:r>
    </w:p>
    <w:p w14:paraId="597D2FDD" w14:textId="77777777" w:rsidR="006A51C3" w:rsidRDefault="006A51C3" w:rsidP="004970B1">
      <w:pPr>
        <w:rPr>
          <w:rFonts w:ascii="Times New Roman" w:hAnsi="Times New Roman" w:cs="Times New Roman"/>
        </w:rPr>
      </w:pPr>
    </w:p>
    <w:p w14:paraId="6102D374" w14:textId="537A6E2E"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4</w:t>
      </w:r>
      <w:r w:rsidRPr="001D6942">
        <w:rPr>
          <w:rFonts w:ascii="Times New Roman" w:hAnsi="Times New Roman" w:cs="Times New Roman"/>
        </w:rPr>
        <w:t xml:space="preserve">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4476F32A" w14:textId="074D33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this experiment, a Teensy was programmed to deliver outputs capable of eliciting a sound and initiating an eye puff, while delivering digital pulses that can be used to trigger a sCMOS camera for image capture every 50 ms. The overall design of this experiment is shown in Figure 1B. To deliver an audible sound through the Teensy, we used a Teensy prop shield module (PJRC.COM, LLC.,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LLC.,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“AudioSynthWaveformSine”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48D31712" w:rsidR="00344BE3" w:rsidRPr="00511A1A" w:rsidRDefault="00344BE3" w:rsidP="006437E6">
      <w:pPr>
        <w:ind w:firstLine="720"/>
        <w:rPr>
          <w:rFonts w:ascii="Times New Roman" w:hAnsi="Times New Roman" w:cs="Times New Roman"/>
          <w:color w:val="FF0000"/>
        </w:rPr>
      </w:pPr>
      <w:r w:rsidRPr="001D6942">
        <w:rPr>
          <w:rFonts w:ascii="Times New Roman" w:hAnsi="Times New Roman" w:cs="Times New Roman"/>
        </w:rPr>
        <w:t xml:space="preserve">We used the “elapsedMicros” function to control the timing of the experiment. elapsedMicros offers precise timing like “IntervalTimer”,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“elapsedMicros” timer, we repeatedly called a function that updated the status of each digital and analog output every 50 ms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sCMOS camera for 1ms every 50ms. </w:t>
      </w:r>
      <w:r w:rsidR="006437E6" w:rsidRPr="00511A1A">
        <w:rPr>
          <w:rFonts w:ascii="Times New Roman" w:hAnsi="Times New Roman" w:cs="Times New Roman"/>
          <w:color w:val="FF0000"/>
        </w:rPr>
        <w:t>The</w:t>
      </w:r>
      <w:r w:rsidR="002F670A">
        <w:rPr>
          <w:rFonts w:ascii="Times New Roman" w:hAnsi="Times New Roman" w:cs="Times New Roman"/>
          <w:color w:val="FF0000"/>
        </w:rPr>
        <w:t>se</w:t>
      </w:r>
      <w:r w:rsidR="006437E6" w:rsidRPr="00511A1A">
        <w:rPr>
          <w:rFonts w:ascii="Times New Roman" w:hAnsi="Times New Roman" w:cs="Times New Roman"/>
          <w:color w:val="FF0000"/>
        </w:rPr>
        <w:t xml:space="preserve"> specific</w:t>
      </w:r>
      <w:r w:rsidR="002F670A">
        <w:rPr>
          <w:rFonts w:ascii="Times New Roman" w:hAnsi="Times New Roman" w:cs="Times New Roman"/>
          <w:color w:val="FF0000"/>
        </w:rPr>
        <w:t xml:space="preserve"> parameters </w:t>
      </w:r>
      <w:r w:rsidR="006437E6" w:rsidRPr="00511A1A">
        <w:rPr>
          <w:rFonts w:ascii="Times New Roman" w:hAnsi="Times New Roman" w:cs="Times New Roman"/>
          <w:color w:val="FF0000"/>
        </w:rPr>
        <w:t>of the tone and puff were hard-coded into the Teensy script</w:t>
      </w:r>
      <w:r w:rsidR="002F670A">
        <w:rPr>
          <w:rFonts w:ascii="Times New Roman" w:hAnsi="Times New Roman" w:cs="Times New Roman"/>
          <w:color w:val="FF0000"/>
        </w:rPr>
        <w:t>, but can be easily modified</w:t>
      </w:r>
      <w:r w:rsidR="006437E6" w:rsidRPr="00511A1A">
        <w:rPr>
          <w:rFonts w:ascii="Times New Roman" w:hAnsi="Times New Roman" w:cs="Times New Roman"/>
          <w:color w:val="FF0000"/>
        </w:rPr>
        <w:t>.</w:t>
      </w:r>
    </w:p>
    <w:p w14:paraId="29DC7D12" w14:textId="6A7DAFB4" w:rsidR="005A37EC" w:rsidRPr="00511A1A" w:rsidRDefault="002F670A" w:rsidP="005A37EC">
      <w:pPr>
        <w:ind w:firstLine="720"/>
        <w:rPr>
          <w:rFonts w:ascii="Times New Roman" w:hAnsi="Times New Roman" w:cs="Times New Roman"/>
          <w:color w:val="FF0000"/>
        </w:rPr>
      </w:pPr>
      <w:r>
        <w:rPr>
          <w:rFonts w:ascii="Times New Roman" w:hAnsi="Times New Roman" w:cs="Times New Roman"/>
          <w:color w:val="FF0000"/>
        </w:rPr>
        <w:t>The</w:t>
      </w:r>
      <w:r w:rsidR="007D5E89">
        <w:rPr>
          <w:rFonts w:ascii="Times New Roman" w:hAnsi="Times New Roman" w:cs="Times New Roman"/>
          <w:color w:val="FF0000"/>
        </w:rPr>
        <w:t xml:space="preserve"> GUI </w:t>
      </w:r>
      <w:r>
        <w:rPr>
          <w:rFonts w:ascii="Times New Roman" w:hAnsi="Times New Roman" w:cs="Times New Roman"/>
          <w:color w:val="FF0000"/>
        </w:rPr>
        <w:t xml:space="preserve">for this experiment </w:t>
      </w:r>
      <w:r w:rsidR="005A37EC" w:rsidRPr="00511A1A">
        <w:rPr>
          <w:rFonts w:ascii="Times New Roman" w:hAnsi="Times New Roman" w:cs="Times New Roman"/>
          <w:color w:val="FF0000"/>
        </w:rPr>
        <w:t>allows a user to specify a filename, the length of each trial, the total number of trials in the session</w:t>
      </w:r>
      <w:r w:rsidR="00CB193D" w:rsidRPr="00511A1A">
        <w:rPr>
          <w:rFonts w:ascii="Times New Roman" w:hAnsi="Times New Roman" w:cs="Times New Roman"/>
          <w:color w:val="FF0000"/>
        </w:rPr>
        <w:t>,</w:t>
      </w:r>
      <w:r>
        <w:rPr>
          <w:rFonts w:ascii="Times New Roman" w:hAnsi="Times New Roman" w:cs="Times New Roman"/>
          <w:color w:val="FF0000"/>
        </w:rPr>
        <w:t xml:space="preserve"> </w:t>
      </w:r>
      <w:r w:rsidR="002E4091">
        <w:rPr>
          <w:rFonts w:ascii="Times New Roman" w:hAnsi="Times New Roman" w:cs="Times New Roman"/>
          <w:color w:val="FF0000"/>
        </w:rPr>
        <w:t xml:space="preserve">and the abilities </w:t>
      </w:r>
      <w:r>
        <w:rPr>
          <w:rFonts w:ascii="Times New Roman" w:hAnsi="Times New Roman" w:cs="Times New Roman"/>
          <w:color w:val="FF0000"/>
        </w:rPr>
        <w:t>to start and stop an experiment at any time</w:t>
      </w:r>
      <w:r w:rsidR="005A37EC" w:rsidRPr="00511A1A">
        <w:rPr>
          <w:rFonts w:ascii="Times New Roman" w:hAnsi="Times New Roman" w:cs="Times New Roman"/>
          <w:color w:val="FF0000"/>
        </w:rPr>
        <w:t>.</w:t>
      </w:r>
      <w:r w:rsidR="00731019">
        <w:rPr>
          <w:rFonts w:ascii="Times New Roman" w:hAnsi="Times New Roman" w:cs="Times New Roman"/>
          <w:color w:val="FF0000"/>
        </w:rPr>
        <w:t xml:space="preserve"> </w:t>
      </w:r>
      <w:r w:rsidR="005A37EC" w:rsidRPr="00511A1A">
        <w:rPr>
          <w:rFonts w:ascii="Times New Roman" w:hAnsi="Times New Roman" w:cs="Times New Roman"/>
          <w:color w:val="FF0000"/>
        </w:rPr>
        <w:t xml:space="preserve"> </w:t>
      </w:r>
      <w:r>
        <w:rPr>
          <w:rFonts w:ascii="Times New Roman" w:hAnsi="Times New Roman" w:cs="Times New Roman"/>
          <w:color w:val="FF0000"/>
        </w:rPr>
        <w:t xml:space="preserve">The </w:t>
      </w:r>
      <w:r w:rsidR="00721909" w:rsidRPr="00511A1A">
        <w:rPr>
          <w:rFonts w:ascii="Times New Roman" w:hAnsi="Times New Roman" w:cs="Times New Roman"/>
          <w:color w:val="FF0000"/>
        </w:rPr>
        <w:t xml:space="preserve">MATLAB </w:t>
      </w:r>
      <w:r>
        <w:rPr>
          <w:rFonts w:ascii="Times New Roman" w:hAnsi="Times New Roman" w:cs="Times New Roman"/>
          <w:color w:val="FF0000"/>
        </w:rPr>
        <w:t xml:space="preserve">GUI records, </w:t>
      </w:r>
      <w:r w:rsidR="00721909" w:rsidRPr="00511A1A">
        <w:rPr>
          <w:rFonts w:ascii="Times New Roman" w:hAnsi="Times New Roman" w:cs="Times New Roman"/>
          <w:color w:val="FF0000"/>
        </w:rPr>
        <w:t>in the attached PC</w:t>
      </w:r>
      <w:r>
        <w:rPr>
          <w:rFonts w:ascii="Times New Roman" w:hAnsi="Times New Roman" w:cs="Times New Roman"/>
          <w:color w:val="FF0000"/>
        </w:rPr>
        <w:t>,</w:t>
      </w:r>
      <w:r w:rsidR="00721909" w:rsidRPr="00511A1A">
        <w:rPr>
          <w:rFonts w:ascii="Times New Roman" w:hAnsi="Times New Roman" w:cs="Times New Roman"/>
          <w:color w:val="FF0000"/>
        </w:rPr>
        <w:t xml:space="preserve"> the Teensy-reported time stamp of each frame relative to the </w:t>
      </w:r>
      <w:r w:rsidR="00721909" w:rsidRPr="00511A1A">
        <w:rPr>
          <w:rFonts w:ascii="Times New Roman" w:hAnsi="Times New Roman" w:cs="Times New Roman"/>
          <w:color w:val="FF0000"/>
        </w:rPr>
        <w:lastRenderedPageBreak/>
        <w:t>session and relative to the beginning of the trial, the trial number, and indicator variables (1s or 0s) which correspond to sound</w:t>
      </w:r>
      <w:r w:rsidR="00511A1A">
        <w:rPr>
          <w:rFonts w:ascii="Times New Roman" w:hAnsi="Times New Roman" w:cs="Times New Roman"/>
          <w:color w:val="FF0000"/>
        </w:rPr>
        <w:t xml:space="preserve"> </w:t>
      </w:r>
      <w:r w:rsidR="004A3DCF" w:rsidRPr="00511A1A">
        <w:rPr>
          <w:rFonts w:ascii="Times New Roman" w:hAnsi="Times New Roman" w:cs="Times New Roman"/>
          <w:color w:val="FF0000"/>
        </w:rPr>
        <w:t>or</w:t>
      </w:r>
      <w:r w:rsidR="00721909" w:rsidRPr="00511A1A">
        <w:rPr>
          <w:rFonts w:ascii="Times New Roman" w:hAnsi="Times New Roman" w:cs="Times New Roman"/>
          <w:color w:val="FF0000"/>
        </w:rPr>
        <w:t xml:space="preserve"> puff is on</w:t>
      </w:r>
      <w:r>
        <w:rPr>
          <w:rFonts w:ascii="Times New Roman" w:hAnsi="Times New Roman" w:cs="Times New Roman"/>
          <w:color w:val="FF0000"/>
        </w:rPr>
        <w:t xml:space="preserve"> or off respectively</w:t>
      </w:r>
      <w:r w:rsidR="00721909" w:rsidRPr="00511A1A">
        <w:rPr>
          <w:rFonts w:ascii="Times New Roman" w:hAnsi="Times New Roman" w:cs="Times New Roman"/>
          <w:color w:val="FF0000"/>
        </w:rPr>
        <w:t>.</w:t>
      </w:r>
      <w:ins w:id="6" w:author="X Han" w:date="2019-02-28T13:51:00Z">
        <w:r w:rsidRPr="002F670A">
          <w:rPr>
            <w:rFonts w:ascii="Times New Roman" w:hAnsi="Times New Roman" w:cs="Times New Roman"/>
            <w:color w:val="FF0000"/>
          </w:rPr>
          <w:t xml:space="preserve"> </w:t>
        </w:r>
      </w:ins>
    </w:p>
    <w:p w14:paraId="6A874634" w14:textId="6481F27F" w:rsidR="00407793" w:rsidRDefault="00344BE3" w:rsidP="004970B1">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 xml:space="preserve">-order, zero-phase Butterworth digital filter (MATLAB command “filtfilt”).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w:t>
      </w:r>
      <w:del w:id="7" w:author="Romano, Michael, Francis" w:date="2019-03-04T15:28:00Z">
        <w:r w:rsidDel="00476BF0">
          <w:rPr>
            <w:rFonts w:ascii="Times New Roman" w:eastAsiaTheme="minorEastAsia" w:hAnsi="Times New Roman" w:cs="Times New Roman"/>
          </w:rPr>
          <w:delText xml:space="preserve">compare </w:delText>
        </w:r>
      </w:del>
      <w:ins w:id="8" w:author="Romano, Michael, Francis" w:date="2019-03-04T15:28:00Z">
        <w:r w:rsidR="00476BF0">
          <w:rPr>
            <w:rFonts w:ascii="Times New Roman" w:eastAsiaTheme="minorEastAsia" w:hAnsi="Times New Roman" w:cs="Times New Roman"/>
          </w:rPr>
          <w:t xml:space="preserve">adjust </w:t>
        </w:r>
      </w:ins>
      <w:r>
        <w:rPr>
          <w:rFonts w:ascii="Times New Roman" w:eastAsiaTheme="minorEastAsia" w:hAnsi="Times New Roman" w:cs="Times New Roman"/>
        </w:rPr>
        <w:t xml:space="preserve">the onset of the analog signal to the </w:t>
      </w:r>
      <w:del w:id="9" w:author="Romano, Michael, Francis" w:date="2019-03-04T15:29:00Z">
        <w:r w:rsidDel="001652DD">
          <w:rPr>
            <w:rFonts w:ascii="Times New Roman" w:eastAsiaTheme="minorEastAsia" w:hAnsi="Times New Roman" w:cs="Times New Roman"/>
          </w:rPr>
          <w:delText xml:space="preserve">timing </w:delText>
        </w:r>
      </w:del>
      <w:ins w:id="10" w:author="Romano, Michael, Francis" w:date="2019-03-04T15:29:00Z">
        <w:r w:rsidR="001652DD">
          <w:rPr>
            <w:rFonts w:ascii="Times New Roman" w:eastAsiaTheme="minorEastAsia" w:hAnsi="Times New Roman" w:cs="Times New Roman"/>
          </w:rPr>
          <w:t xml:space="preserve">beginning </w:t>
        </w:r>
      </w:ins>
      <w:r>
        <w:rPr>
          <w:rFonts w:ascii="Times New Roman" w:eastAsiaTheme="minorEastAsia" w:hAnsi="Times New Roman" w:cs="Times New Roman"/>
        </w:rPr>
        <w:t xml:space="preserve">of digital pulses, we utilized the continuous voltage output from the digital pin for consistency. To acquire the </w:t>
      </w:r>
      <w:ins w:id="11" w:author="Romano, Michael, Francis" w:date="2019-03-04T18:00:00Z">
        <w:r w:rsidR="00442AA7">
          <w:rPr>
            <w:rFonts w:ascii="Times New Roman" w:eastAsiaTheme="minorEastAsia" w:hAnsi="Times New Roman" w:cs="Times New Roman"/>
          </w:rPr>
          <w:t xml:space="preserve">timing of the </w:t>
        </w:r>
      </w:ins>
      <w:r>
        <w:rPr>
          <w:rFonts w:ascii="Times New Roman" w:eastAsiaTheme="minorEastAsia" w:hAnsi="Times New Roman" w:cs="Times New Roman"/>
        </w:rPr>
        <w:t>digital pulse onset</w:t>
      </w:r>
      <w:ins w:id="12" w:author="Romano, Michael, Francis" w:date="2019-03-04T15:28:00Z">
        <w:r w:rsidR="00476BF0">
          <w:rPr>
            <w:rFonts w:ascii="Times New Roman" w:eastAsiaTheme="minorEastAsia" w:hAnsi="Times New Roman" w:cs="Times New Roman"/>
          </w:rPr>
          <w:t xml:space="preserve"> coinciding with the beginning of the experiment</w:t>
        </w:r>
      </w:ins>
      <w:r>
        <w:rPr>
          <w:rFonts w:ascii="Times New Roman" w:eastAsiaTheme="minorEastAsia" w:hAnsi="Times New Roman" w:cs="Times New Roman"/>
        </w:rPr>
        <w:t xml:space="preserve"> from the continuous signal, we thresholded this continuous voltage output at a value of 1 </w:t>
      </w:r>
      <w:r w:rsidR="005A50E8">
        <w:rPr>
          <w:rFonts w:ascii="Times New Roman" w:eastAsiaTheme="minorEastAsia" w:hAnsi="Times New Roman" w:cs="Times New Roman"/>
        </w:rPr>
        <w:t>V and</w:t>
      </w:r>
      <w:r>
        <w:rPr>
          <w:rFonts w:ascii="Times New Roman" w:eastAsiaTheme="minorEastAsia" w:hAnsi="Times New Roman" w:cs="Times New Roman"/>
        </w:rPr>
        <w:t xml:space="preserve"> took the first time point where the continuous voltage exceeded 1 </w:t>
      </w:r>
      <w:commentRangeStart w:id="13"/>
      <w:r>
        <w:rPr>
          <w:rFonts w:ascii="Times New Roman" w:eastAsiaTheme="minorEastAsia" w:hAnsi="Times New Roman" w:cs="Times New Roman"/>
        </w:rPr>
        <w:t xml:space="preserve">V to be the </w:t>
      </w:r>
      <w:ins w:id="14" w:author="Romano, Michael, Francis" w:date="2019-03-04T15:29:00Z">
        <w:r w:rsidR="001D2EED">
          <w:rPr>
            <w:rFonts w:ascii="Times New Roman" w:eastAsiaTheme="minorEastAsia" w:hAnsi="Times New Roman" w:cs="Times New Roman"/>
          </w:rPr>
          <w:t>start of the experiment</w:t>
        </w:r>
      </w:ins>
      <w:ins w:id="15" w:author="Romano, Michael, Francis" w:date="2019-03-04T15:31:00Z">
        <w:r w:rsidR="007A08F0">
          <w:rPr>
            <w:rFonts w:ascii="Times New Roman" w:eastAsiaTheme="minorEastAsia" w:hAnsi="Times New Roman" w:cs="Times New Roman"/>
          </w:rPr>
          <w:t>.</w:t>
        </w:r>
        <w:r w:rsidR="001D2EED">
          <w:rPr>
            <w:rFonts w:ascii="Times New Roman" w:eastAsiaTheme="minorEastAsia" w:hAnsi="Times New Roman" w:cs="Times New Roman"/>
          </w:rPr>
          <w:t xml:space="preserve"> </w:t>
        </w:r>
      </w:ins>
      <w:ins w:id="16" w:author="Romano, Michael, Francis" w:date="2019-03-04T18:01:00Z">
        <w:r w:rsidR="007A08F0">
          <w:rPr>
            <w:rFonts w:ascii="Times New Roman" w:eastAsiaTheme="minorEastAsia" w:hAnsi="Times New Roman" w:cs="Times New Roman"/>
          </w:rPr>
          <w:t xml:space="preserve">We aligned </w:t>
        </w:r>
      </w:ins>
      <w:ins w:id="17" w:author="Romano, Michael, Francis" w:date="2019-03-04T15:31:00Z">
        <w:r w:rsidR="001D2EED">
          <w:rPr>
            <w:rFonts w:ascii="Times New Roman" w:eastAsiaTheme="minorEastAsia" w:hAnsi="Times New Roman" w:cs="Times New Roman"/>
          </w:rPr>
          <w:t xml:space="preserve">the analog sound recording </w:t>
        </w:r>
      </w:ins>
      <w:ins w:id="18" w:author="Romano, Michael, Francis" w:date="2019-03-04T15:34:00Z">
        <w:r w:rsidR="00430C2B">
          <w:rPr>
            <w:rFonts w:ascii="Times New Roman" w:eastAsiaTheme="minorEastAsia" w:hAnsi="Times New Roman" w:cs="Times New Roman"/>
          </w:rPr>
          <w:t>using this as a landmark</w:t>
        </w:r>
      </w:ins>
      <w:del w:id="19" w:author="Romano, Michael, Francis" w:date="2019-03-04T15:29:00Z">
        <w:r w:rsidDel="001D2EED">
          <w:rPr>
            <w:rFonts w:ascii="Times New Roman" w:eastAsiaTheme="minorEastAsia" w:hAnsi="Times New Roman" w:cs="Times New Roman"/>
          </w:rPr>
          <w:delText>digital pulse onset</w:delText>
        </w:r>
      </w:del>
      <w:r>
        <w:rPr>
          <w:rFonts w:ascii="Times New Roman" w:eastAsiaTheme="minorEastAsia" w:hAnsi="Times New Roman" w:cs="Times New Roman"/>
        </w:rPr>
        <w:t>.</w:t>
      </w:r>
      <w:ins w:id="20" w:author="Romano, Michael, Francis" w:date="2019-03-04T15:31:00Z">
        <w:r w:rsidR="001D2EED">
          <w:rPr>
            <w:rFonts w:ascii="Times New Roman" w:eastAsiaTheme="minorEastAsia" w:hAnsi="Times New Roman" w:cs="Times New Roman"/>
          </w:rPr>
          <w:t xml:space="preserve"> To compare la</w:t>
        </w:r>
        <w:r w:rsidR="00D23852">
          <w:rPr>
            <w:rFonts w:ascii="Times New Roman" w:eastAsiaTheme="minorEastAsia" w:hAnsi="Times New Roman" w:cs="Times New Roman"/>
          </w:rPr>
          <w:t>tencies, we compared tone onset times</w:t>
        </w:r>
        <w:r w:rsidR="001D2EED">
          <w:rPr>
            <w:rFonts w:ascii="Times New Roman" w:eastAsiaTheme="minorEastAsia" w:hAnsi="Times New Roman" w:cs="Times New Roman"/>
          </w:rPr>
          <w:t xml:space="preserve"> in the </w:t>
        </w:r>
      </w:ins>
      <w:ins w:id="21" w:author="Romano, Michael, Francis" w:date="2019-03-04T18:01:00Z">
        <w:r w:rsidR="007A08F0">
          <w:rPr>
            <w:rFonts w:ascii="Times New Roman" w:eastAsiaTheme="minorEastAsia" w:hAnsi="Times New Roman" w:cs="Times New Roman"/>
          </w:rPr>
          <w:t>aligned</w:t>
        </w:r>
      </w:ins>
      <w:bookmarkStart w:id="22" w:name="_GoBack"/>
      <w:bookmarkEnd w:id="22"/>
      <w:ins w:id="23" w:author="Romano, Michael, Francis" w:date="2019-03-04T15:35:00Z">
        <w:r w:rsidR="00D23852">
          <w:rPr>
            <w:rFonts w:ascii="Times New Roman" w:eastAsiaTheme="minorEastAsia" w:hAnsi="Times New Roman" w:cs="Times New Roman"/>
          </w:rPr>
          <w:t xml:space="preserve"> </w:t>
        </w:r>
      </w:ins>
      <w:ins w:id="24" w:author="Romano, Michael, Francis" w:date="2019-03-04T15:31:00Z">
        <w:r w:rsidR="001D2EED">
          <w:rPr>
            <w:rFonts w:ascii="Times New Roman" w:eastAsiaTheme="minorEastAsia" w:hAnsi="Times New Roman" w:cs="Times New Roman"/>
          </w:rPr>
          <w:t xml:space="preserve">analog recording </w:t>
        </w:r>
      </w:ins>
      <w:ins w:id="25" w:author="Romano, Michael, Francis" w:date="2019-03-04T15:32:00Z">
        <w:r w:rsidR="001D2EED">
          <w:rPr>
            <w:rFonts w:ascii="Times New Roman" w:eastAsiaTheme="minorEastAsia" w:hAnsi="Times New Roman" w:cs="Times New Roman"/>
          </w:rPr>
          <w:t>to</w:t>
        </w:r>
      </w:ins>
      <w:ins w:id="26" w:author="Romano, Michael, Francis" w:date="2019-03-04T15:31:00Z">
        <w:r w:rsidR="001D2EED">
          <w:rPr>
            <w:rFonts w:ascii="Times New Roman" w:eastAsiaTheme="minorEastAsia" w:hAnsi="Times New Roman" w:cs="Times New Roman"/>
          </w:rPr>
          <w:t xml:space="preserve"> digital pulse time stamps from the digital output.</w:t>
        </w:r>
      </w:ins>
      <w:commentRangeEnd w:id="13"/>
      <w:ins w:id="27" w:author="Romano, Michael, Francis" w:date="2019-03-04T15:32:00Z">
        <w:r w:rsidR="0058227B">
          <w:rPr>
            <w:rStyle w:val="CommentReference"/>
          </w:rPr>
          <w:commentReference w:id="13"/>
        </w:r>
      </w:ins>
    </w:p>
    <w:p w14:paraId="7B11C975" w14:textId="4226E3A7" w:rsidR="00572A71" w:rsidRPr="00511A1A"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We next designed an expanded user interface and accompanying Teensy code for use with the </w:t>
      </w:r>
      <w:r w:rsidR="005977B4">
        <w:rPr>
          <w:rFonts w:ascii="Times New Roman" w:eastAsiaTheme="minorEastAsia" w:hAnsi="Times New Roman" w:cs="Times New Roman"/>
          <w:color w:val="FF0000"/>
        </w:rPr>
        <w:t xml:space="preserve">same </w:t>
      </w:r>
      <w:r w:rsidRPr="00511A1A">
        <w:rPr>
          <w:rFonts w:ascii="Times New Roman" w:eastAsiaTheme="minorEastAsia" w:hAnsi="Times New Roman" w:cs="Times New Roman"/>
          <w:color w:val="FF0000"/>
        </w:rPr>
        <w:t>experimental hardware design</w:t>
      </w:r>
      <w:del w:id="28" w:author="Romano, Michael, Francis" w:date="2019-03-04T13:21:00Z">
        <w:r w:rsidRPr="00511A1A" w:rsidDel="00E70627">
          <w:rPr>
            <w:rFonts w:ascii="Times New Roman" w:eastAsiaTheme="minorEastAsia" w:hAnsi="Times New Roman" w:cs="Times New Roman"/>
            <w:color w:val="FF0000"/>
          </w:rPr>
          <w:delText xml:space="preserve"> to </w:delText>
        </w:r>
      </w:del>
      <w:ins w:id="29" w:author="Romano, Michael, Francis" w:date="2019-03-04T13:21:00Z">
        <w:r w:rsidR="00E70627">
          <w:rPr>
            <w:rFonts w:ascii="Times New Roman" w:eastAsiaTheme="minorEastAsia" w:hAnsi="Times New Roman" w:cs="Times New Roman"/>
            <w:color w:val="FF0000"/>
          </w:rPr>
          <w:t xml:space="preserve">. This code </w:t>
        </w:r>
      </w:ins>
      <w:r w:rsidRPr="00511A1A">
        <w:rPr>
          <w:rFonts w:ascii="Times New Roman" w:eastAsiaTheme="minorEastAsia" w:hAnsi="Times New Roman" w:cs="Times New Roman"/>
          <w:color w:val="FF0000"/>
        </w:rPr>
        <w:t>perform</w:t>
      </w:r>
      <w:ins w:id="30" w:author="Romano, Michael, Francis" w:date="2019-03-04T13:21:00Z">
        <w:r w:rsidR="00E70627">
          <w:rPr>
            <w:rFonts w:ascii="Times New Roman" w:eastAsiaTheme="minorEastAsia" w:hAnsi="Times New Roman" w:cs="Times New Roman"/>
            <w:color w:val="FF0000"/>
          </w:rPr>
          <w:t>s</w:t>
        </w:r>
      </w:ins>
      <w:r w:rsidRPr="00511A1A">
        <w:rPr>
          <w:rFonts w:ascii="Times New Roman" w:eastAsiaTheme="minorEastAsia" w:hAnsi="Times New Roman" w:cs="Times New Roman"/>
          <w:color w:val="FF0000"/>
        </w:rPr>
        <w:t xml:space="preserve"> </w:t>
      </w:r>
      <w:r w:rsidR="005977B4">
        <w:rPr>
          <w:rFonts w:ascii="Times New Roman" w:eastAsiaTheme="minorEastAsia" w:hAnsi="Times New Roman" w:cs="Times New Roman"/>
          <w:color w:val="FF0000"/>
        </w:rPr>
        <w:t>a</w:t>
      </w:r>
      <w:r w:rsidRPr="00511A1A">
        <w:rPr>
          <w:rFonts w:ascii="Times New Roman" w:eastAsiaTheme="minorEastAsia" w:hAnsi="Times New Roman" w:cs="Times New Roman"/>
          <w:color w:val="FF0000"/>
        </w:rPr>
        <w:t xml:space="preserve"> trace conditioning experiment with 2 tones</w:t>
      </w:r>
      <w:ins w:id="31" w:author="Romano, Michael, Francis" w:date="2019-03-04T13:17:00Z">
        <w:r w:rsidR="002E4091">
          <w:rPr>
            <w:rFonts w:ascii="Times New Roman" w:eastAsiaTheme="minorEastAsia" w:hAnsi="Times New Roman" w:cs="Times New Roman"/>
            <w:color w:val="FF0000"/>
          </w:rPr>
          <w:t xml:space="preserve"> of different frequencies: a neutral stimulus</w:t>
        </w:r>
      </w:ins>
      <w:ins w:id="32" w:author="Romano, Michael, Francis" w:date="2019-03-04T13:23:00Z">
        <w:r w:rsidR="00CF75C1">
          <w:rPr>
            <w:rFonts w:ascii="Times New Roman" w:eastAsiaTheme="minorEastAsia" w:hAnsi="Times New Roman" w:cs="Times New Roman"/>
            <w:color w:val="FF0000"/>
          </w:rPr>
          <w:t xml:space="preserve"> (NS)</w:t>
        </w:r>
      </w:ins>
      <w:ins w:id="33" w:author="Romano, Michael, Francis" w:date="2019-03-04T13:17:00Z">
        <w:r w:rsidR="002E4091">
          <w:rPr>
            <w:rFonts w:ascii="Times New Roman" w:eastAsiaTheme="minorEastAsia" w:hAnsi="Times New Roman" w:cs="Times New Roman"/>
            <w:color w:val="FF0000"/>
          </w:rPr>
          <w:t xml:space="preserve"> and a conditioned stimulus (CS)</w:t>
        </w:r>
      </w:ins>
      <w:r w:rsidRPr="00511A1A">
        <w:rPr>
          <w:rFonts w:ascii="Times New Roman" w:eastAsiaTheme="minorEastAsia" w:hAnsi="Times New Roman" w:cs="Times New Roman"/>
          <w:color w:val="FF0000"/>
        </w:rPr>
        <w:t xml:space="preserve">. </w:t>
      </w:r>
      <w:ins w:id="34" w:author="Romano, Michael, Francis" w:date="2019-03-04T13:23:00Z">
        <w:r w:rsidR="00CF75C1">
          <w:rPr>
            <w:rFonts w:ascii="Times New Roman" w:eastAsiaTheme="minorEastAsia" w:hAnsi="Times New Roman" w:cs="Times New Roman"/>
            <w:color w:val="FF0000"/>
          </w:rPr>
          <w:t>In this experiment, each trial c</w:t>
        </w:r>
        <w:r w:rsidR="00017F9F">
          <w:rPr>
            <w:rFonts w:ascii="Times New Roman" w:eastAsiaTheme="minorEastAsia" w:hAnsi="Times New Roman" w:cs="Times New Roman"/>
            <w:color w:val="FF0000"/>
          </w:rPr>
          <w:t xml:space="preserve">onsists of a </w:t>
        </w:r>
      </w:ins>
      <w:ins w:id="35" w:author="Romano, Michael, Francis" w:date="2019-03-04T13:31:00Z">
        <w:r w:rsidR="00017F9F">
          <w:rPr>
            <w:rFonts w:ascii="Times New Roman" w:eastAsiaTheme="minorEastAsia" w:hAnsi="Times New Roman" w:cs="Times New Roman"/>
            <w:color w:val="FF0000"/>
          </w:rPr>
          <w:t>pre-stimulus</w:t>
        </w:r>
      </w:ins>
      <w:ins w:id="36" w:author="Romano, Michael, Francis" w:date="2019-03-04T13:23:00Z">
        <w:r w:rsidR="00017F9F">
          <w:rPr>
            <w:rFonts w:ascii="Times New Roman" w:eastAsiaTheme="minorEastAsia" w:hAnsi="Times New Roman" w:cs="Times New Roman"/>
            <w:color w:val="FF0000"/>
          </w:rPr>
          <w:t xml:space="preserve"> period, </w:t>
        </w:r>
        <w:r w:rsidR="00CF75C1">
          <w:rPr>
            <w:rFonts w:ascii="Times New Roman" w:eastAsiaTheme="minorEastAsia" w:hAnsi="Times New Roman" w:cs="Times New Roman"/>
            <w:color w:val="FF0000"/>
          </w:rPr>
          <w:t>the delivery of a NS or CS</w:t>
        </w:r>
      </w:ins>
      <w:ins w:id="37" w:author="Romano, Michael, Francis" w:date="2019-03-04T13:24:00Z">
        <w:r w:rsidR="00CF75C1">
          <w:rPr>
            <w:rFonts w:ascii="Times New Roman" w:eastAsiaTheme="minorEastAsia" w:hAnsi="Times New Roman" w:cs="Times New Roman"/>
            <w:color w:val="FF0000"/>
          </w:rPr>
          <w:t xml:space="preserve"> (randomly selected)</w:t>
        </w:r>
      </w:ins>
      <w:ins w:id="38" w:author="Romano, Michael, Francis" w:date="2019-03-04T13:31:00Z">
        <w:r w:rsidR="00017F9F">
          <w:rPr>
            <w:rFonts w:ascii="Times New Roman" w:eastAsiaTheme="minorEastAsia" w:hAnsi="Times New Roman" w:cs="Times New Roman"/>
            <w:color w:val="FF0000"/>
          </w:rPr>
          <w:t>, the possible delivery of an unconditioned stimulus (gentle puff), and an inter-trial interval with temporal jitter</w:t>
        </w:r>
      </w:ins>
      <w:ins w:id="39" w:author="Romano, Michael, Francis" w:date="2019-03-04T13:23:00Z">
        <w:r w:rsidR="00CF75C1">
          <w:rPr>
            <w:rFonts w:ascii="Times New Roman" w:eastAsiaTheme="minorEastAsia" w:hAnsi="Times New Roman" w:cs="Times New Roman"/>
            <w:color w:val="FF0000"/>
          </w:rPr>
          <w:t xml:space="preserve">. </w:t>
        </w:r>
      </w:ins>
      <w:ins w:id="40" w:author="Romano, Michael, Francis" w:date="2019-03-04T13:32:00Z">
        <w:r w:rsidR="00017F9F">
          <w:rPr>
            <w:rFonts w:ascii="Times New Roman" w:eastAsiaTheme="minorEastAsia" w:hAnsi="Times New Roman" w:cs="Times New Roman"/>
            <w:color w:val="FF0000"/>
          </w:rPr>
          <w:t>T</w:t>
        </w:r>
      </w:ins>
      <w:ins w:id="41" w:author="Romano, Michael, Francis" w:date="2019-03-04T13:23:00Z">
        <w:r w:rsidR="00CF75C1">
          <w:rPr>
            <w:rFonts w:ascii="Times New Roman" w:eastAsiaTheme="minorEastAsia" w:hAnsi="Times New Roman" w:cs="Times New Roman"/>
            <w:color w:val="FF0000"/>
          </w:rPr>
          <w:t>he CS is followed by a gentle puff</w:t>
        </w:r>
      </w:ins>
      <w:ins w:id="42" w:author="Romano, Michael, Francis" w:date="2019-03-04T13:32:00Z">
        <w:r w:rsidR="00017F9F">
          <w:rPr>
            <w:rFonts w:ascii="Times New Roman" w:eastAsiaTheme="minorEastAsia" w:hAnsi="Times New Roman" w:cs="Times New Roman"/>
            <w:color w:val="FF0000"/>
          </w:rPr>
          <w:t>, but the NS is not</w:t>
        </w:r>
      </w:ins>
      <w:ins w:id="43" w:author="Romano, Michael, Francis" w:date="2019-03-04T13:23:00Z">
        <w:r w:rsidR="00CF75C1">
          <w:rPr>
            <w:rFonts w:ascii="Times New Roman" w:eastAsiaTheme="minorEastAsia" w:hAnsi="Times New Roman" w:cs="Times New Roman"/>
            <w:color w:val="FF0000"/>
          </w:rPr>
          <w:t>.</w:t>
        </w:r>
      </w:ins>
      <w:ins w:id="44" w:author="Romano, Michael, Francis" w:date="2019-03-04T13:24:00Z">
        <w:r w:rsidR="000147F0">
          <w:rPr>
            <w:rFonts w:ascii="Times New Roman" w:eastAsiaTheme="minorEastAsia" w:hAnsi="Times New Roman" w:cs="Times New Roman"/>
            <w:color w:val="FF0000"/>
          </w:rPr>
          <w:t xml:space="preserve"> </w:t>
        </w:r>
      </w:ins>
      <w:r w:rsidRPr="00511A1A">
        <w:rPr>
          <w:rFonts w:ascii="Times New Roman" w:eastAsiaTheme="minorEastAsia" w:hAnsi="Times New Roman" w:cs="Times New Roman"/>
          <w:color w:val="FF0000"/>
        </w:rPr>
        <w:t>The user interface allows the user to specify the length of each trial,</w:t>
      </w:r>
      <w:ins w:id="45" w:author="Romano, Michael, Francis" w:date="2019-03-04T13:18:00Z">
        <w:r w:rsidR="005836FB">
          <w:rPr>
            <w:rFonts w:ascii="Times New Roman" w:eastAsiaTheme="minorEastAsia" w:hAnsi="Times New Roman" w:cs="Times New Roman"/>
            <w:color w:val="FF0000"/>
          </w:rPr>
          <w:t xml:space="preserve"> the </w:t>
        </w:r>
      </w:ins>
      <w:ins w:id="46" w:author="Romano, Michael, Francis" w:date="2019-03-04T13:24:00Z">
        <w:r w:rsidR="00F55604">
          <w:rPr>
            <w:rFonts w:ascii="Times New Roman" w:eastAsiaTheme="minorEastAsia" w:hAnsi="Times New Roman" w:cs="Times New Roman"/>
            <w:color w:val="FF0000"/>
          </w:rPr>
          <w:t>range</w:t>
        </w:r>
      </w:ins>
      <w:ins w:id="47" w:author="Romano, Michael, Francis" w:date="2019-03-04T13:18:00Z">
        <w:r w:rsidR="005836FB">
          <w:rPr>
            <w:rFonts w:ascii="Times New Roman" w:eastAsiaTheme="minorEastAsia" w:hAnsi="Times New Roman" w:cs="Times New Roman"/>
            <w:color w:val="FF0000"/>
          </w:rPr>
          <w:t xml:space="preserve"> of temporal jitter,</w:t>
        </w:r>
      </w:ins>
      <w:r w:rsidRPr="00511A1A">
        <w:rPr>
          <w:rFonts w:ascii="Times New Roman" w:eastAsiaTheme="minorEastAsia" w:hAnsi="Times New Roman" w:cs="Times New Roman"/>
          <w:color w:val="FF0000"/>
        </w:rPr>
        <w:t xml:space="preserve"> the number of trials</w:t>
      </w:r>
      <w:ins w:id="48" w:author="Romano, Michael, Francis" w:date="2019-03-04T13:18:00Z">
        <w:r w:rsidR="005836FB">
          <w:rPr>
            <w:rFonts w:ascii="Times New Roman" w:eastAsiaTheme="minorEastAsia" w:hAnsi="Times New Roman" w:cs="Times New Roman"/>
            <w:color w:val="FF0000"/>
          </w:rPr>
          <w:t xml:space="preserve"> </w:t>
        </w:r>
      </w:ins>
      <w:ins w:id="49" w:author="Romano, Michael, Francis" w:date="2019-03-04T13:22:00Z">
        <w:r w:rsidR="00CF75C1">
          <w:rPr>
            <w:rFonts w:ascii="Times New Roman" w:eastAsiaTheme="minorEastAsia" w:hAnsi="Times New Roman" w:cs="Times New Roman"/>
            <w:color w:val="FF0000"/>
          </w:rPr>
          <w:t>for</w:t>
        </w:r>
      </w:ins>
      <w:ins w:id="50" w:author="Romano, Michael, Francis" w:date="2019-03-04T13:18:00Z">
        <w:r w:rsidR="005836FB">
          <w:rPr>
            <w:rFonts w:ascii="Times New Roman" w:eastAsiaTheme="minorEastAsia" w:hAnsi="Times New Roman" w:cs="Times New Roman"/>
            <w:color w:val="FF0000"/>
          </w:rPr>
          <w:t xml:space="preserve"> each of the two tones</w:t>
        </w:r>
      </w:ins>
      <w:r w:rsidRPr="00511A1A">
        <w:rPr>
          <w:rFonts w:ascii="Times New Roman" w:eastAsiaTheme="minorEastAsia" w:hAnsi="Times New Roman" w:cs="Times New Roman"/>
          <w:color w:val="FF0000"/>
        </w:rPr>
        <w:t xml:space="preserve">, </w:t>
      </w:r>
      <w:del w:id="51" w:author="Romano, Michael, Francis" w:date="2019-03-04T13:18:00Z">
        <w:r w:rsidRPr="00511A1A" w:rsidDel="005836FB">
          <w:rPr>
            <w:rFonts w:ascii="Times New Roman" w:eastAsiaTheme="minorEastAsia" w:hAnsi="Times New Roman" w:cs="Times New Roman"/>
            <w:color w:val="FF0000"/>
          </w:rPr>
          <w:delText xml:space="preserve">and </w:delText>
        </w:r>
      </w:del>
      <w:r w:rsidRPr="00511A1A">
        <w:rPr>
          <w:rFonts w:ascii="Times New Roman" w:eastAsiaTheme="minorEastAsia" w:hAnsi="Times New Roman" w:cs="Times New Roman"/>
          <w:color w:val="FF0000"/>
        </w:rPr>
        <w:t xml:space="preserve">the timings of </w:t>
      </w:r>
      <w:del w:id="52" w:author="Romano, Michael, Francis" w:date="2019-03-04T13:17:00Z">
        <w:r w:rsidRPr="00511A1A" w:rsidDel="005836FB">
          <w:rPr>
            <w:rFonts w:ascii="Times New Roman" w:eastAsiaTheme="minorEastAsia" w:hAnsi="Times New Roman" w:cs="Times New Roman"/>
            <w:color w:val="FF0000"/>
          </w:rPr>
          <w:delText xml:space="preserve">two </w:delText>
        </w:r>
      </w:del>
      <w:ins w:id="53" w:author="Romano, Michael, Francis" w:date="2019-03-04T13:17:00Z">
        <w:r w:rsidR="005836FB">
          <w:rPr>
            <w:rFonts w:ascii="Times New Roman" w:eastAsiaTheme="minorEastAsia" w:hAnsi="Times New Roman" w:cs="Times New Roman"/>
            <w:color w:val="FF0000"/>
          </w:rPr>
          <w:t>the</w:t>
        </w:r>
        <w:r w:rsidR="005836FB" w:rsidRPr="00511A1A">
          <w:rPr>
            <w:rFonts w:ascii="Times New Roman" w:eastAsiaTheme="minorEastAsia" w:hAnsi="Times New Roman" w:cs="Times New Roman"/>
            <w:color w:val="FF0000"/>
          </w:rPr>
          <w:t xml:space="preserve"> </w:t>
        </w:r>
      </w:ins>
      <w:r w:rsidRPr="00511A1A">
        <w:rPr>
          <w:rFonts w:ascii="Times New Roman" w:eastAsiaTheme="minorEastAsia" w:hAnsi="Times New Roman" w:cs="Times New Roman"/>
          <w:color w:val="FF0000"/>
        </w:rPr>
        <w:t>tones</w:t>
      </w:r>
      <w:ins w:id="54" w:author="Romano, Michael, Francis" w:date="2019-03-04T13:18:00Z">
        <w:r w:rsidR="005836FB">
          <w:rPr>
            <w:rFonts w:ascii="Times New Roman" w:eastAsiaTheme="minorEastAsia" w:hAnsi="Times New Roman" w:cs="Times New Roman"/>
            <w:color w:val="FF0000"/>
          </w:rPr>
          <w:t xml:space="preserve">, and </w:t>
        </w:r>
      </w:ins>
      <w:del w:id="55" w:author="Romano, Michael, Francis" w:date="2019-03-04T13:18:00Z">
        <w:r w:rsidRPr="00511A1A" w:rsidDel="005836FB">
          <w:rPr>
            <w:rFonts w:ascii="Times New Roman" w:eastAsiaTheme="minorEastAsia" w:hAnsi="Times New Roman" w:cs="Times New Roman"/>
            <w:color w:val="FF0000"/>
          </w:rPr>
          <w:delText xml:space="preserve"> as well as </w:delText>
        </w:r>
      </w:del>
      <w:r w:rsidRPr="00511A1A">
        <w:rPr>
          <w:rFonts w:ascii="Times New Roman" w:eastAsiaTheme="minorEastAsia" w:hAnsi="Times New Roman" w:cs="Times New Roman"/>
          <w:color w:val="FF0000"/>
        </w:rPr>
        <w:t>the timing of a gentle puff</w:t>
      </w:r>
      <w:del w:id="56" w:author="Romano, Michael, Francis" w:date="2019-03-04T13:18:00Z">
        <w:r w:rsidRPr="00511A1A" w:rsidDel="005836FB">
          <w:rPr>
            <w:rFonts w:ascii="Times New Roman" w:eastAsiaTheme="minorEastAsia" w:hAnsi="Times New Roman" w:cs="Times New Roman"/>
            <w:color w:val="FF0000"/>
          </w:rPr>
          <w:delText xml:space="preserve"> </w:delText>
        </w:r>
      </w:del>
      <w:ins w:id="57" w:author="Romano, Michael, Francis" w:date="2019-03-04T13:18:00Z">
        <w:r w:rsidR="005836FB">
          <w:rPr>
            <w:rFonts w:ascii="Times New Roman" w:eastAsiaTheme="minorEastAsia" w:hAnsi="Times New Roman" w:cs="Times New Roman"/>
            <w:color w:val="FF0000"/>
          </w:rPr>
          <w:t>with respect to the CS</w:t>
        </w:r>
      </w:ins>
      <w:del w:id="58" w:author="Romano, Michael, Francis" w:date="2019-03-04T13:18:00Z">
        <w:r w:rsidRPr="00511A1A" w:rsidDel="005836FB">
          <w:rPr>
            <w:rFonts w:ascii="Times New Roman" w:eastAsiaTheme="minorEastAsia" w:hAnsi="Times New Roman" w:cs="Times New Roman"/>
            <w:color w:val="FF0000"/>
          </w:rPr>
          <w:delText>following the second tone</w:delText>
        </w:r>
      </w:del>
      <w:r w:rsidRPr="00511A1A">
        <w:rPr>
          <w:rFonts w:ascii="Times New Roman" w:eastAsiaTheme="minorEastAsia" w:hAnsi="Times New Roman" w:cs="Times New Roman"/>
          <w:color w:val="FF0000"/>
        </w:rPr>
        <w:t>. The user can further specify the amplitudes of each of the two tones, their frequencies and their duration</w:t>
      </w:r>
      <w:del w:id="59" w:author="Romano, Michael, Francis" w:date="2019-03-04T13:18:00Z">
        <w:r w:rsidRPr="00511A1A" w:rsidDel="005836FB">
          <w:rPr>
            <w:rFonts w:ascii="Times New Roman" w:eastAsiaTheme="minorEastAsia" w:hAnsi="Times New Roman" w:cs="Times New Roman"/>
            <w:color w:val="FF0000"/>
          </w:rPr>
          <w:delText>s</w:delText>
        </w:r>
      </w:del>
      <w:r w:rsidRPr="00511A1A">
        <w:rPr>
          <w:rFonts w:ascii="Times New Roman" w:eastAsiaTheme="minorEastAsia" w:hAnsi="Times New Roman" w:cs="Times New Roman"/>
          <w:color w:val="FF0000"/>
        </w:rPr>
        <w:t>, a</w:t>
      </w:r>
      <w:ins w:id="60" w:author="Romano, Michael, Francis" w:date="2019-03-04T13:18:00Z">
        <w:r w:rsidR="005836FB">
          <w:rPr>
            <w:rFonts w:ascii="Times New Roman" w:eastAsiaTheme="minorEastAsia" w:hAnsi="Times New Roman" w:cs="Times New Roman"/>
            <w:color w:val="FF0000"/>
          </w:rPr>
          <w:t xml:space="preserve">s well as </w:t>
        </w:r>
      </w:ins>
      <w:del w:id="61" w:author="Romano, Michael, Francis" w:date="2019-03-04T13:18:00Z">
        <w:r w:rsidRPr="00511A1A" w:rsidDel="005836FB">
          <w:rPr>
            <w:rFonts w:ascii="Times New Roman" w:eastAsiaTheme="minorEastAsia" w:hAnsi="Times New Roman" w:cs="Times New Roman"/>
            <w:color w:val="FF0000"/>
          </w:rPr>
          <w:delText>nd</w:delText>
        </w:r>
      </w:del>
      <w:r w:rsidRPr="00511A1A">
        <w:rPr>
          <w:rFonts w:ascii="Times New Roman" w:eastAsiaTheme="minorEastAsia" w:hAnsi="Times New Roman" w:cs="Times New Roman"/>
          <w:color w:val="FF0000"/>
        </w:rPr>
        <w:t xml:space="preserve"> the duration of the gentle puff.</w:t>
      </w:r>
    </w:p>
    <w:p w14:paraId="5A962EA3" w14:textId="19459456" w:rsidR="00572A71" w:rsidRPr="00572A71"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In our example recording, we utilized a 2000 Hz </w:t>
      </w:r>
      <w:commentRangeStart w:id="62"/>
      <w:r w:rsidRPr="00511A1A">
        <w:rPr>
          <w:rFonts w:ascii="Times New Roman" w:eastAsiaTheme="minorEastAsia" w:hAnsi="Times New Roman" w:cs="Times New Roman"/>
          <w:color w:val="FF0000"/>
        </w:rPr>
        <w:t>sound</w:t>
      </w:r>
      <w:ins w:id="63" w:author="Romano, Michael, Francis" w:date="2019-03-04T13:19:00Z">
        <w:r w:rsidR="00E70627">
          <w:rPr>
            <w:rFonts w:ascii="Times New Roman" w:eastAsiaTheme="minorEastAsia" w:hAnsi="Times New Roman" w:cs="Times New Roman"/>
            <w:color w:val="FF0000"/>
          </w:rPr>
          <w:t xml:space="preserve"> as a neutral stimulus and </w:t>
        </w:r>
      </w:ins>
      <w:del w:id="64" w:author="Romano, Michael, Francis" w:date="2019-03-04T13:19:00Z">
        <w:r w:rsidRPr="00511A1A" w:rsidDel="00E70627">
          <w:rPr>
            <w:rFonts w:ascii="Times New Roman" w:eastAsiaTheme="minorEastAsia" w:hAnsi="Times New Roman" w:cs="Times New Roman"/>
            <w:color w:val="FF0000"/>
          </w:rPr>
          <w:delText xml:space="preserve"> followed by </w:delText>
        </w:r>
      </w:del>
      <w:r w:rsidRPr="00511A1A">
        <w:rPr>
          <w:rFonts w:ascii="Times New Roman" w:eastAsiaTheme="minorEastAsia" w:hAnsi="Times New Roman" w:cs="Times New Roman"/>
          <w:color w:val="FF0000"/>
        </w:rPr>
        <w:t xml:space="preserve">an 8000 Hz </w:t>
      </w:r>
      <w:r w:rsidR="005A50E8" w:rsidRPr="00511A1A">
        <w:rPr>
          <w:rFonts w:ascii="Times New Roman" w:eastAsiaTheme="minorEastAsia" w:hAnsi="Times New Roman" w:cs="Times New Roman"/>
          <w:color w:val="FF0000"/>
        </w:rPr>
        <w:t xml:space="preserve">sound </w:t>
      </w:r>
      <w:ins w:id="65" w:author="Romano, Michael, Francis" w:date="2019-03-04T13:25:00Z">
        <w:r w:rsidR="00307F02">
          <w:rPr>
            <w:rFonts w:ascii="Times New Roman" w:eastAsiaTheme="minorEastAsia" w:hAnsi="Times New Roman" w:cs="Times New Roman"/>
            <w:color w:val="FF0000"/>
          </w:rPr>
          <w:t xml:space="preserve">as a CS </w:t>
        </w:r>
      </w:ins>
      <w:r w:rsidR="005A50E8" w:rsidRPr="00511A1A">
        <w:rPr>
          <w:rFonts w:ascii="Times New Roman" w:eastAsiaTheme="minorEastAsia" w:hAnsi="Times New Roman" w:cs="Times New Roman"/>
          <w:color w:val="FF0000"/>
        </w:rPr>
        <w:t>and</w:t>
      </w:r>
      <w:r w:rsidRPr="00511A1A">
        <w:rPr>
          <w:rFonts w:ascii="Times New Roman" w:eastAsiaTheme="minorEastAsia" w:hAnsi="Times New Roman" w:cs="Times New Roman"/>
          <w:color w:val="FF0000"/>
        </w:rPr>
        <w:t xml:space="preserve"> recorded both using the aforementioned TDT system. We specified amplitudes of 0.</w:t>
      </w:r>
      <w:ins w:id="66" w:author="Romano, Michael, Francis" w:date="2019-03-04T13:25:00Z">
        <w:r w:rsidR="00D37BD4">
          <w:rPr>
            <w:rFonts w:ascii="Times New Roman" w:eastAsiaTheme="minorEastAsia" w:hAnsi="Times New Roman" w:cs="Times New Roman"/>
            <w:color w:val="FF0000"/>
          </w:rPr>
          <w:t>1</w:t>
        </w:r>
      </w:ins>
      <w:del w:id="67" w:author="Romano, Michael, Francis" w:date="2019-03-04T13:25:00Z">
        <w:r w:rsidRPr="00511A1A" w:rsidDel="00D37BD4">
          <w:rPr>
            <w:rFonts w:ascii="Times New Roman" w:eastAsiaTheme="minorEastAsia" w:hAnsi="Times New Roman" w:cs="Times New Roman"/>
            <w:color w:val="FF0000"/>
          </w:rPr>
          <w:delText>05</w:delText>
        </w:r>
      </w:del>
      <w:ins w:id="68" w:author="Romano, Michael, Francis" w:date="2019-03-04T13:32:00Z">
        <w:r w:rsidR="00022978">
          <w:rPr>
            <w:rFonts w:ascii="Times New Roman" w:eastAsiaTheme="minorEastAsia" w:hAnsi="Times New Roman" w:cs="Times New Roman"/>
            <w:color w:val="FF0000"/>
          </w:rPr>
          <w:t xml:space="preserve"> out of a maximum of 1</w:t>
        </w:r>
      </w:ins>
      <w:ins w:id="69" w:author="Romano, Michael, Francis" w:date="2019-03-04T13:25:00Z">
        <w:r w:rsidR="00D37BD4">
          <w:rPr>
            <w:rFonts w:ascii="Times New Roman" w:eastAsiaTheme="minorEastAsia" w:hAnsi="Times New Roman" w:cs="Times New Roman"/>
            <w:color w:val="FF0000"/>
          </w:rPr>
          <w:t xml:space="preserve"> for both tones</w:t>
        </w:r>
      </w:ins>
      <w:del w:id="70" w:author="Romano, Michael, Francis" w:date="2019-03-04T13:25:00Z">
        <w:r w:rsidRPr="00511A1A" w:rsidDel="00D37BD4">
          <w:rPr>
            <w:rFonts w:ascii="Times New Roman" w:eastAsiaTheme="minorEastAsia" w:hAnsi="Times New Roman" w:cs="Times New Roman"/>
            <w:color w:val="FF0000"/>
          </w:rPr>
          <w:delText xml:space="preserve"> and 0.2 (out of a maximum of 1), respectively</w:delText>
        </w:r>
      </w:del>
      <w:r w:rsidRPr="00511A1A">
        <w:rPr>
          <w:rFonts w:ascii="Times New Roman" w:eastAsiaTheme="minorEastAsia" w:hAnsi="Times New Roman" w:cs="Times New Roman"/>
          <w:color w:val="FF0000"/>
        </w:rPr>
        <w:t>. To identify the beginnings and ends of the tones, we used 6</w:t>
      </w:r>
      <w:r w:rsidRPr="00511A1A">
        <w:rPr>
          <w:rFonts w:ascii="Times New Roman" w:eastAsiaTheme="minorEastAsia" w:hAnsi="Times New Roman" w:cs="Times New Roman"/>
          <w:color w:val="FF0000"/>
          <w:vertAlign w:val="superscript"/>
        </w:rPr>
        <w:t>th</w:t>
      </w:r>
      <w:r w:rsidRPr="00511A1A">
        <w:rPr>
          <w:rFonts w:ascii="Times New Roman" w:eastAsiaTheme="minorEastAsia" w:hAnsi="Times New Roman" w:cs="Times New Roman"/>
          <w:color w:val="FF0000"/>
        </w:rPr>
        <w:t>-order bandpass Butterworth filters, using lower and upper frequency cutoffs of 1000 and 3000 for the 2000 Hz tone and 7000 and 9000 for the 8000 Hz tone. We identified onsets as the first time point where the amplitude of the Hilbert analytic signal of these filtered signals exceeded 0.025</w:t>
      </w:r>
      <w:del w:id="71" w:author="Romano, Michael, Francis" w:date="2019-03-04T13:26:00Z">
        <w:r w:rsidRPr="00511A1A" w:rsidDel="00D37BD4">
          <w:rPr>
            <w:rFonts w:ascii="Times New Roman" w:eastAsiaTheme="minorEastAsia" w:hAnsi="Times New Roman" w:cs="Times New Roman"/>
            <w:color w:val="FF0000"/>
          </w:rPr>
          <w:delText xml:space="preserve"> for the </w:delText>
        </w:r>
      </w:del>
      <w:del w:id="72" w:author="Romano, Michael, Francis" w:date="2019-03-04T13:25:00Z">
        <w:r w:rsidRPr="00511A1A" w:rsidDel="00D37BD4">
          <w:rPr>
            <w:rFonts w:ascii="Times New Roman" w:eastAsiaTheme="minorEastAsia" w:hAnsi="Times New Roman" w:cs="Times New Roman"/>
            <w:color w:val="FF0000"/>
          </w:rPr>
          <w:delText xml:space="preserve">lower amplitude 2000 Hz signal and 0.05 for the higher amplitude 8000 Hz </w:delText>
        </w:r>
      </w:del>
      <w:del w:id="73" w:author="Romano, Michael, Francis" w:date="2019-03-04T13:26:00Z">
        <w:r w:rsidRPr="00511A1A" w:rsidDel="00D37BD4">
          <w:rPr>
            <w:rFonts w:ascii="Times New Roman" w:eastAsiaTheme="minorEastAsia" w:hAnsi="Times New Roman" w:cs="Times New Roman"/>
            <w:color w:val="FF0000"/>
          </w:rPr>
          <w:delText>signal</w:delText>
        </w:r>
      </w:del>
      <w:r w:rsidRPr="00511A1A">
        <w:rPr>
          <w:rFonts w:ascii="Times New Roman" w:eastAsiaTheme="minorEastAsia" w:hAnsi="Times New Roman" w:cs="Times New Roman"/>
          <w:color w:val="FF0000"/>
        </w:rPr>
        <w:t xml:space="preserve">. </w:t>
      </w:r>
      <w:del w:id="74" w:author="Romano, Michael, Francis" w:date="2019-03-04T13:26:00Z">
        <w:r w:rsidR="00D76980" w:rsidDel="00D37BD4">
          <w:rPr>
            <w:rFonts w:ascii="Times New Roman" w:eastAsiaTheme="minorEastAsia" w:hAnsi="Times New Roman" w:cs="Times New Roman"/>
            <w:color w:val="FF0000"/>
          </w:rPr>
          <w:delText>Each of these was</w:delText>
        </w:r>
      </w:del>
      <w:ins w:id="75" w:author="Romano, Michael, Francis" w:date="2019-03-04T13:26:00Z">
        <w:r w:rsidR="00D37BD4">
          <w:rPr>
            <w:rFonts w:ascii="Times New Roman" w:eastAsiaTheme="minorEastAsia" w:hAnsi="Times New Roman" w:cs="Times New Roman"/>
            <w:color w:val="FF0000"/>
          </w:rPr>
          <w:t>The tones were</w:t>
        </w:r>
      </w:ins>
      <w:r w:rsidR="00D76980">
        <w:rPr>
          <w:rFonts w:ascii="Times New Roman" w:eastAsiaTheme="minorEastAsia" w:hAnsi="Times New Roman" w:cs="Times New Roman"/>
          <w:color w:val="FF0000"/>
        </w:rPr>
        <w:t xml:space="preserve"> programmed to last for 800 ms. </w:t>
      </w:r>
      <w:r w:rsidRPr="00511A1A">
        <w:rPr>
          <w:rFonts w:ascii="Times New Roman" w:eastAsiaTheme="minorEastAsia" w:hAnsi="Times New Roman" w:cs="Times New Roman"/>
          <w:color w:val="FF0000"/>
        </w:rPr>
        <w:t>The signal corresponding to the “puff” output was not recorded or monitored for this demonstration</w:t>
      </w:r>
      <w:ins w:id="76" w:author="Romano, Michael, Francis" w:date="2019-03-04T13:26:00Z">
        <w:r w:rsidR="00D37BD4">
          <w:rPr>
            <w:rFonts w:ascii="Times New Roman" w:eastAsiaTheme="minorEastAsia" w:hAnsi="Times New Roman" w:cs="Times New Roman"/>
            <w:color w:val="FF0000"/>
          </w:rPr>
          <w:t>, though it was set to last for 400 ms beginning 1200 ms following the termination of the CS</w:t>
        </w:r>
      </w:ins>
      <w:r w:rsidRPr="00511A1A">
        <w:rPr>
          <w:rFonts w:ascii="Times New Roman" w:eastAsiaTheme="minorEastAsia" w:hAnsi="Times New Roman" w:cs="Times New Roman"/>
          <w:color w:val="FF0000"/>
        </w:rPr>
        <w:t>.</w:t>
      </w:r>
      <w:commentRangeEnd w:id="62"/>
      <w:r w:rsidR="00986D52">
        <w:rPr>
          <w:rStyle w:val="CommentReference"/>
        </w:rPr>
        <w:commentReference w:id="62"/>
      </w:r>
    </w:p>
    <w:p w14:paraId="5679006A" w14:textId="77777777" w:rsidR="00572A71" w:rsidRDefault="00572A71" w:rsidP="004970B1">
      <w:pPr>
        <w:ind w:firstLine="720"/>
        <w:rPr>
          <w:rFonts w:ascii="Times New Roman" w:eastAsiaTheme="minorEastAsia" w:hAnsi="Times New Roman" w:cs="Times New Roman"/>
        </w:rPr>
      </w:pPr>
    </w:p>
    <w:p w14:paraId="16C39356" w14:textId="61FF4851" w:rsidR="00407793" w:rsidRPr="00511A1A" w:rsidRDefault="00407793" w:rsidP="00407793">
      <w:pPr>
        <w:rPr>
          <w:rFonts w:ascii="Times New Roman" w:hAnsi="Times New Roman" w:cs="Times New Roman"/>
          <w:color w:val="FF0000"/>
        </w:rPr>
      </w:pPr>
      <w:r w:rsidRPr="00511A1A">
        <w:rPr>
          <w:rFonts w:ascii="Times New Roman" w:hAnsi="Times New Roman" w:cs="Times New Roman"/>
          <w:color w:val="FF0000"/>
        </w:rPr>
        <w:t>2.</w:t>
      </w:r>
      <w:r w:rsidR="00027FD1">
        <w:rPr>
          <w:rFonts w:ascii="Times New Roman" w:hAnsi="Times New Roman" w:cs="Times New Roman"/>
          <w:color w:val="FF0000"/>
        </w:rPr>
        <w:t>5</w:t>
      </w:r>
      <w:r w:rsidRPr="00511A1A">
        <w:rPr>
          <w:rFonts w:ascii="Times New Roman" w:hAnsi="Times New Roman" w:cs="Times New Roman"/>
          <w:color w:val="FF0000"/>
        </w:rPr>
        <w:t xml:space="preserve"> </w:t>
      </w:r>
      <w:r w:rsidR="00027FD1" w:rsidRPr="001A6638">
        <w:rPr>
          <w:rFonts w:ascii="Times New Roman" w:hAnsi="Times New Roman" w:cs="Times New Roman"/>
          <w:i/>
          <w:color w:val="FF0000"/>
        </w:rPr>
        <w:t>GCaMP6</w:t>
      </w:r>
      <w:r w:rsidR="00027FD1">
        <w:rPr>
          <w:rFonts w:ascii="Times New Roman" w:hAnsi="Times New Roman" w:cs="Times New Roman"/>
          <w:color w:val="FF0000"/>
        </w:rPr>
        <w:t xml:space="preserve"> </w:t>
      </w:r>
      <w:r w:rsidRPr="00511A1A">
        <w:rPr>
          <w:rFonts w:ascii="Times New Roman" w:hAnsi="Times New Roman" w:cs="Times New Roman"/>
          <w:i/>
          <w:color w:val="FF0000"/>
        </w:rPr>
        <w:t>Imaging</w:t>
      </w:r>
    </w:p>
    <w:p w14:paraId="55900295" w14:textId="5BDE7C83"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 xml:space="preserve">GCaMP6 </w:t>
      </w:r>
      <w:r w:rsidR="00A2360F" w:rsidRPr="00511A1A">
        <w:rPr>
          <w:rFonts w:ascii="Times New Roman" w:hAnsi="Times New Roman" w:cs="Times New Roman"/>
          <w:color w:val="FF0000"/>
        </w:rPr>
        <w:t xml:space="preserve">Imaging was </w:t>
      </w:r>
      <w:r w:rsidR="0005072B">
        <w:rPr>
          <w:rFonts w:ascii="Times New Roman" w:hAnsi="Times New Roman" w:cs="Times New Roman"/>
          <w:color w:val="FF0000"/>
        </w:rPr>
        <w:t>performed with</w:t>
      </w:r>
      <w:r w:rsidR="00A2360F" w:rsidRPr="00511A1A">
        <w:rPr>
          <w:rFonts w:ascii="Times New Roman" w:hAnsi="Times New Roman" w:cs="Times New Roman"/>
          <w:color w:val="FF0000"/>
        </w:rPr>
        <w:t xml:space="preserve"> the same custom microscope</w:t>
      </w:r>
      <w:r w:rsidR="0005072B">
        <w:rPr>
          <w:rFonts w:ascii="Times New Roman" w:hAnsi="Times New Roman" w:cs="Times New Roman"/>
          <w:color w:val="FF0000"/>
        </w:rPr>
        <w:t xml:space="preserve"> as that</w:t>
      </w:r>
      <w:r w:rsidR="00A2360F" w:rsidRPr="00511A1A">
        <w:rPr>
          <w:rFonts w:ascii="Times New Roman" w:hAnsi="Times New Roman" w:cs="Times New Roman"/>
          <w:color w:val="FF0000"/>
        </w:rPr>
        <w:t xml:space="preserve"> used </w:t>
      </w:r>
      <w:r w:rsidR="0005072B">
        <w:rPr>
          <w:rFonts w:ascii="Times New Roman" w:hAnsi="Times New Roman" w:cs="Times New Roman"/>
          <w:color w:val="FF0000"/>
        </w:rPr>
        <w:t>in</w:t>
      </w:r>
      <w:r w:rsidR="0005072B" w:rsidRPr="00511A1A">
        <w:rPr>
          <w:rFonts w:ascii="Times New Roman" w:hAnsi="Times New Roman" w:cs="Times New Roman"/>
          <w:color w:val="FF0000"/>
        </w:rPr>
        <w:t xml:space="preserve"> </w:t>
      </w:r>
      <w:r w:rsidR="00A2360F" w:rsidRPr="00511A1A">
        <w:rPr>
          <w:rFonts w:ascii="Times New Roman" w:hAnsi="Times New Roman" w:cs="Times New Roman"/>
          <w:color w:val="FF0000"/>
        </w:rPr>
        <w:t xml:space="preserve">Mohammad et al. </w:t>
      </w:r>
      <w:r w:rsidR="00A2360F" w:rsidRPr="00511A1A">
        <w:rPr>
          <w:rFonts w:ascii="Times New Roman" w:hAnsi="Times New Roman" w:cs="Times New Roman"/>
          <w:color w:val="FF0000"/>
        </w:rPr>
        <w:fldChar w:fldCharType="begin"/>
      </w:r>
      <w:r w:rsidR="00112A82">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A2360F" w:rsidRPr="00511A1A">
        <w:rPr>
          <w:rFonts w:ascii="Times New Roman" w:hAnsi="Times New Roman" w:cs="Times New Roman"/>
          <w:color w:val="FF0000"/>
        </w:rPr>
        <w:fldChar w:fldCharType="separate"/>
      </w:r>
      <w:r w:rsidR="00112A82">
        <w:rPr>
          <w:rFonts w:ascii="Times New Roman" w:hAnsi="Times New Roman" w:cs="Times New Roman"/>
          <w:noProof/>
          <w:color w:val="FF0000"/>
        </w:rPr>
        <w:t>(2016)</w:t>
      </w:r>
      <w:r w:rsidR="00A2360F" w:rsidRPr="00511A1A">
        <w:rPr>
          <w:rFonts w:ascii="Times New Roman" w:hAnsi="Times New Roman" w:cs="Times New Roman"/>
          <w:color w:val="FF0000"/>
        </w:rPr>
        <w:fldChar w:fldCharType="end"/>
      </w:r>
      <w:r w:rsidR="00407793" w:rsidRPr="00511A1A">
        <w:rPr>
          <w:rFonts w:ascii="Times New Roman" w:hAnsi="Times New Roman" w:cs="Times New Roman"/>
          <w:color w:val="FF0000"/>
        </w:rPr>
        <w:t>.</w:t>
      </w:r>
      <w:r w:rsidR="00465129" w:rsidRPr="00511A1A">
        <w:rPr>
          <w:rFonts w:ascii="Times New Roman" w:hAnsi="Times New Roman" w:cs="Times New Roman"/>
          <w:color w:val="FF0000"/>
        </w:rPr>
        <w:t xml:space="preserve"> </w:t>
      </w:r>
      <w:r w:rsidR="00344BE3" w:rsidRPr="00511A1A">
        <w:rPr>
          <w:rFonts w:ascii="Times New Roman" w:eastAsiaTheme="minorEastAsia" w:hAnsi="Times New Roman" w:cs="Times New Roman"/>
          <w:color w:val="FF0000"/>
        </w:rPr>
        <w:t xml:space="preserve">To demonstrate that digital pulses delivered by the Teensy </w:t>
      </w:r>
      <w:r>
        <w:rPr>
          <w:rFonts w:ascii="Times New Roman" w:eastAsiaTheme="minorEastAsia" w:hAnsi="Times New Roman" w:cs="Times New Roman"/>
          <w:color w:val="FF0000"/>
        </w:rPr>
        <w:t>can initiate precisely timed frame capture from</w:t>
      </w:r>
      <w:r w:rsidR="00344BE3" w:rsidRPr="00511A1A">
        <w:rPr>
          <w:rFonts w:ascii="Times New Roman" w:eastAsiaTheme="minorEastAsia" w:hAnsi="Times New Roman" w:cs="Times New Roman"/>
          <w:color w:val="FF0000"/>
        </w:rPr>
        <w:t xml:space="preserve"> the sCMOS camera</w:t>
      </w:r>
      <w:r>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we recorded </w:t>
      </w:r>
      <w:r>
        <w:rPr>
          <w:rFonts w:ascii="Times New Roman" w:eastAsiaTheme="minorEastAsia" w:hAnsi="Times New Roman" w:cs="Times New Roman"/>
          <w:color w:val="FF0000"/>
        </w:rPr>
        <w:t>from</w:t>
      </w:r>
      <w:r w:rsidR="00344BE3" w:rsidRPr="00511A1A">
        <w:rPr>
          <w:rFonts w:ascii="Times New Roman" w:eastAsiaTheme="minorEastAsia" w:hAnsi="Times New Roman" w:cs="Times New Roman"/>
          <w:color w:val="FF0000"/>
        </w:rPr>
        <w:t xml:space="preserve"> the hippocampus of a mouse</w:t>
      </w:r>
      <w:r w:rsidR="00A71972" w:rsidRPr="00511A1A">
        <w:rPr>
          <w:rFonts w:ascii="Times New Roman" w:eastAsiaTheme="minorEastAsia" w:hAnsi="Times New Roman" w:cs="Times New Roman"/>
          <w:color w:val="FF0000"/>
        </w:rPr>
        <w:t xml:space="preserve"> during trace conditioning eye-blink experiment</w:t>
      </w:r>
      <w:r w:rsidR="00344BE3" w:rsidRPr="00511A1A">
        <w:rPr>
          <w:rFonts w:ascii="Times New Roman" w:eastAsiaTheme="minorEastAsia" w:hAnsi="Times New Roman" w:cs="Times New Roman"/>
          <w:color w:val="FF0000"/>
        </w:rPr>
        <w:t>. This</w:t>
      </w:r>
      <w:r w:rsidR="00A71972" w:rsidRPr="00511A1A">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recording session consisted of 40 trials, each lasting 20 seconds. </w:t>
      </w:r>
    </w:p>
    <w:p w14:paraId="2D41461F" w14:textId="2A135D1B"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lastRenderedPageBreak/>
        <w:t>GCaMP6</w:t>
      </w:r>
      <w:r w:rsidR="007A7546" w:rsidRPr="00511A1A">
        <w:rPr>
          <w:rFonts w:ascii="Times New Roman" w:hAnsi="Times New Roman" w:cs="Times New Roman"/>
          <w:color w:val="FF0000"/>
        </w:rPr>
        <w:t xml:space="preserve"> videos </w:t>
      </w:r>
      <w:r>
        <w:rPr>
          <w:rFonts w:ascii="Times New Roman" w:hAnsi="Times New Roman" w:cs="Times New Roman"/>
          <w:color w:val="FF0000"/>
        </w:rPr>
        <w:t xml:space="preserve">were processed </w:t>
      </w:r>
      <w:r w:rsidR="007A7546" w:rsidRPr="00511A1A">
        <w:rPr>
          <w:rFonts w:ascii="Times New Roman" w:hAnsi="Times New Roman" w:cs="Times New Roman"/>
          <w:color w:val="FF0000"/>
        </w:rPr>
        <w:t xml:space="preserve">using a standard processing pipeline, </w:t>
      </w:r>
      <w:r w:rsidR="0005072B">
        <w:rPr>
          <w:rFonts w:ascii="Times New Roman" w:hAnsi="Times New Roman" w:cs="Times New Roman"/>
          <w:color w:val="FF0000"/>
        </w:rPr>
        <w:t>similar to that used in Mohammad et al</w:t>
      </w:r>
      <w:r w:rsidR="007A7546" w:rsidRPr="00511A1A">
        <w:rPr>
          <w:rFonts w:ascii="Times New Roman" w:hAnsi="Times New Roman" w:cs="Times New Roman"/>
          <w:color w:val="FF0000"/>
        </w:rPr>
        <w:t xml:space="preserve"> </w:t>
      </w:r>
      <w:r w:rsidR="007A7546" w:rsidRPr="00511A1A">
        <w:rPr>
          <w:rFonts w:ascii="Times New Roman" w:hAnsi="Times New Roman" w:cs="Times New Roman"/>
          <w:color w:val="FF0000"/>
        </w:rPr>
        <w:fldChar w:fldCharType="begin"/>
      </w:r>
      <w:r w:rsidR="00243F83">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7A7546" w:rsidRPr="00511A1A">
        <w:rPr>
          <w:rFonts w:ascii="Times New Roman" w:hAnsi="Times New Roman" w:cs="Times New Roman"/>
          <w:color w:val="FF0000"/>
        </w:rPr>
        <w:fldChar w:fldCharType="separate"/>
      </w:r>
      <w:r w:rsidR="00243F83">
        <w:rPr>
          <w:rFonts w:ascii="Times New Roman" w:hAnsi="Times New Roman" w:cs="Times New Roman"/>
          <w:noProof/>
          <w:color w:val="FF0000"/>
        </w:rPr>
        <w:t>(2016)</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Briefly, videos were first filtered using a homomorphic filter</w:t>
      </w:r>
      <w:del w:id="77" w:author="Romano, Michael, Francis" w:date="2019-03-04T13:34:00Z">
        <w:r w:rsidR="00465129" w:rsidRPr="00511A1A" w:rsidDel="00243F83">
          <w:rPr>
            <w:rFonts w:ascii="Times New Roman" w:hAnsi="Times New Roman" w:cs="Times New Roman"/>
            <w:color w:val="FF0000"/>
          </w:rPr>
          <w:delText>,</w:delText>
        </w:r>
      </w:del>
      <w:r w:rsidR="00465129" w:rsidRPr="00511A1A">
        <w:rPr>
          <w:rFonts w:ascii="Times New Roman" w:hAnsi="Times New Roman" w:cs="Times New Roman"/>
          <w:color w:val="FF0000"/>
        </w:rPr>
        <w:t xml:space="preserve"> </w:t>
      </w:r>
      <w:ins w:id="78" w:author="Romano, Michael, Francis" w:date="2019-03-04T13:33:00Z">
        <w:r w:rsidR="00243F83">
          <w:rPr>
            <w:rFonts w:ascii="Times New Roman" w:hAnsi="Times New Roman" w:cs="Times New Roman"/>
            <w:color w:val="FF0000"/>
          </w:rPr>
          <w:t xml:space="preserve">and </w:t>
        </w:r>
      </w:ins>
      <w:r w:rsidR="007A7546" w:rsidRPr="00511A1A">
        <w:rPr>
          <w:rFonts w:ascii="Times New Roman" w:hAnsi="Times New Roman" w:cs="Times New Roman"/>
          <w:color w:val="FF0000"/>
        </w:rPr>
        <w:t>motion corrected</w:t>
      </w:r>
      <w:r w:rsidR="0005072B">
        <w:rPr>
          <w:rFonts w:ascii="Times New Roman" w:hAnsi="Times New Roman" w:cs="Times New Roman"/>
          <w:color w:val="FF0000"/>
        </w:rPr>
        <w:t xml:space="preserve"> using a</w:t>
      </w:r>
      <w:r w:rsidR="007A7546" w:rsidRPr="00511A1A">
        <w:rPr>
          <w:rFonts w:ascii="Times New Roman" w:hAnsi="Times New Roman" w:cs="Times New Roman"/>
          <w:color w:val="FF0000"/>
        </w:rPr>
        <w:t xml:space="preserve"> cross-correlation method. </w:t>
      </w:r>
      <w:r w:rsidR="00FC62FF">
        <w:rPr>
          <w:rFonts w:ascii="Times New Roman" w:hAnsi="Times New Roman" w:cs="Times New Roman"/>
          <w:color w:val="FF0000"/>
        </w:rPr>
        <w:t>Motion corrected</w:t>
      </w:r>
      <w:r w:rsidR="007A7546" w:rsidRPr="00511A1A">
        <w:rPr>
          <w:rFonts w:ascii="Times New Roman" w:hAnsi="Times New Roman" w:cs="Times New Roman"/>
          <w:color w:val="FF0000"/>
        </w:rPr>
        <w:t xml:space="preserve"> videos were </w:t>
      </w:r>
      <w:r w:rsidR="00FC62FF">
        <w:rPr>
          <w:rFonts w:ascii="Times New Roman" w:hAnsi="Times New Roman" w:cs="Times New Roman"/>
          <w:color w:val="FF0000"/>
        </w:rPr>
        <w:t xml:space="preserve">then </w:t>
      </w:r>
      <w:r w:rsidR="007A7546" w:rsidRPr="00511A1A">
        <w:rPr>
          <w:rFonts w:ascii="Times New Roman" w:hAnsi="Times New Roman" w:cs="Times New Roman"/>
          <w:color w:val="FF0000"/>
        </w:rPr>
        <w:t>background-subtracted</w:t>
      </w:r>
      <w:ins w:id="79" w:author="Romano, Michael, Francis" w:date="2019-03-04T13:34:00Z">
        <w:r w:rsidR="00243F83">
          <w:rPr>
            <w:rFonts w:ascii="Times New Roman" w:hAnsi="Times New Roman" w:cs="Times New Roman"/>
            <w:color w:val="FF0000"/>
          </w:rPr>
          <w:t xml:space="preserve"> using a slightly modified methodology following Gritton et al. </w:t>
        </w:r>
      </w:ins>
      <w:r w:rsidR="00243F83">
        <w:rPr>
          <w:rFonts w:ascii="Times New Roman" w:hAnsi="Times New Roman" w:cs="Times New Roman"/>
          <w:color w:val="FF0000"/>
        </w:rPr>
        <w:fldChar w:fldCharType="begin"/>
      </w:r>
      <w:r w:rsidR="00243F83">
        <w:rPr>
          <w:rFonts w:ascii="Times New Roman" w:hAnsi="Times New Roman" w:cs="Times New Roman"/>
          <w:color w:val="FF0000"/>
        </w:rPr>
        <w:instrText xml:space="preserve"> ADDIN EN.CITE &lt;EndNote&gt;&lt;Cite ExcludeAuth="1"&gt;&lt;Author&gt;Gritton&lt;/Author&gt;&lt;Year&gt;2019&lt;/Year&gt;&lt;RecNum&gt;221&lt;/RecNum&gt;&lt;DisplayText&gt;(2019)&lt;/DisplayText&gt;&lt;record&gt;&lt;rec-number&gt;221&lt;/rec-number&gt;&lt;foreign-keys&gt;&lt;key app="EN" db-id="90fwxpxdnsdz0oe00fnxt5zmp0st2s9f05ss" timestamp="1549730713"&gt;221&lt;/key&gt;&lt;/foreign-keys&gt;&lt;ref-type name="Journal Article"&gt;17&lt;/ref-type&gt;&lt;contributors&gt;&lt;authors&gt;&lt;author&gt;Gritton, H.&lt;/author&gt;&lt;author&gt;Howe, M.&lt;/author&gt;&lt;author&gt;Romano, M.&lt;/author&gt;&lt;author&gt;DiFeliceantonio, A.G.&lt;/author&gt;&lt;author&gt;Kramer, M.A.&lt;/author&gt;&lt;author&gt;Saligrama, V.&lt;/author&gt;&lt;author&gt;Bucklin, M.E.&lt;/author&gt;&lt;author&gt;Zemel, D.&lt;/author&gt;&lt;author&gt;Han, X.&lt;/author&gt;&lt;/authors&gt;&lt;/contributors&gt;&lt;titles&gt;&lt;title&gt;Unique contributions of parvalbumin and cholinergic interneurons in organizing striatal networks during movement&lt;/title&gt;&lt;secondary-title&gt;Nat Neurosci&lt;/secondary-title&gt;&lt;/titles&gt;&lt;periodical&gt;&lt;full-title&gt;Nat Neurosci&lt;/full-title&gt;&lt;/periodical&gt;&lt;volume&gt;Accepted&lt;/volume&gt;&lt;dates&gt;&lt;year&gt;2019&lt;/year&gt;&lt;/dates&gt;&lt;urls&gt;&lt;/urls&gt;&lt;/record&gt;&lt;/Cite&gt;&lt;/EndNote&gt;</w:instrText>
      </w:r>
      <w:r w:rsidR="00243F83">
        <w:rPr>
          <w:rFonts w:ascii="Times New Roman" w:hAnsi="Times New Roman" w:cs="Times New Roman"/>
          <w:color w:val="FF0000"/>
        </w:rPr>
        <w:fldChar w:fldCharType="separate"/>
      </w:r>
      <w:r w:rsidR="00243F83">
        <w:rPr>
          <w:rFonts w:ascii="Times New Roman" w:hAnsi="Times New Roman" w:cs="Times New Roman"/>
          <w:noProof/>
          <w:color w:val="FF0000"/>
        </w:rPr>
        <w:t>(2019)</w:t>
      </w:r>
      <w:r w:rsidR="00243F83">
        <w:rPr>
          <w:rFonts w:ascii="Times New Roman" w:hAnsi="Times New Roman" w:cs="Times New Roman"/>
          <w:color w:val="FF0000"/>
        </w:rPr>
        <w:fldChar w:fldCharType="end"/>
      </w:r>
      <w:ins w:id="80" w:author="Romano, Michael, Francis" w:date="2019-03-04T13:35:00Z">
        <w:r w:rsidR="00243F83">
          <w:rPr>
            <w:rFonts w:ascii="Times New Roman" w:hAnsi="Times New Roman" w:cs="Times New Roman"/>
            <w:color w:val="FF0000"/>
          </w:rPr>
          <w:t xml:space="preserve">. </w:t>
        </w:r>
      </w:ins>
      <w:del w:id="81" w:author="Romano, Michael, Francis" w:date="2019-03-04T13:34:00Z">
        <w:r w:rsidR="00FC62FF" w:rsidDel="00243F83">
          <w:rPr>
            <w:rFonts w:ascii="Times New Roman" w:hAnsi="Times New Roman" w:cs="Times New Roman"/>
            <w:color w:val="FF0000"/>
          </w:rPr>
          <w:delText>,</w:delText>
        </w:r>
        <w:r w:rsidR="007A7546" w:rsidRPr="00511A1A" w:rsidDel="00243F83">
          <w:rPr>
            <w:rFonts w:ascii="Times New Roman" w:hAnsi="Times New Roman" w:cs="Times New Roman"/>
            <w:color w:val="FF0000"/>
          </w:rPr>
          <w:delText xml:space="preserve"> as follows</w:delText>
        </w:r>
      </w:del>
      <w:del w:id="82" w:author="Romano, Michael, Francis" w:date="2019-03-04T13:35:00Z">
        <w:r w:rsidR="007A7546" w:rsidRPr="00511A1A" w:rsidDel="00243F83">
          <w:rPr>
            <w:rFonts w:ascii="Times New Roman" w:hAnsi="Times New Roman" w:cs="Times New Roman"/>
            <w:color w:val="FF0000"/>
          </w:rPr>
          <w:delText xml:space="preserve">. First, </w:delText>
        </w:r>
        <w:r w:rsidR="00561C8A" w:rsidDel="00243F83">
          <w:rPr>
            <w:rFonts w:ascii="Times New Roman" w:hAnsi="Times New Roman" w:cs="Times New Roman"/>
            <w:color w:val="FF0000"/>
          </w:rPr>
          <w:delText>a spatially smoothed minimum of the first video was subtracted from each frame.</w:delText>
        </w:r>
        <w:r w:rsidR="00BC024A" w:rsidDel="00243F83">
          <w:rPr>
            <w:rFonts w:ascii="Times New Roman" w:hAnsi="Times New Roman" w:cs="Times New Roman"/>
            <w:color w:val="FF0000"/>
          </w:rPr>
          <w:delText xml:space="preserve"> </w:delText>
        </w:r>
        <w:r w:rsidR="00561C8A" w:rsidDel="00243F83">
          <w:rPr>
            <w:rFonts w:ascii="Times New Roman" w:hAnsi="Times New Roman" w:cs="Times New Roman"/>
            <w:color w:val="FF0000"/>
          </w:rPr>
          <w:delText xml:space="preserve">Next, a projection consisting of the range of all pixels in the first video was obtained, and pixels </w:delText>
        </w:r>
        <w:r w:rsidR="00BC024A" w:rsidDel="00243F83">
          <w:rPr>
            <w:rFonts w:ascii="Times New Roman" w:hAnsi="Times New Roman" w:cs="Times New Roman"/>
            <w:color w:val="FF0000"/>
          </w:rPr>
          <w:delText>with ranges less than average were identified</w:delText>
        </w:r>
        <w:r w:rsidR="00561C8A" w:rsidDel="00243F83">
          <w:rPr>
            <w:rFonts w:ascii="Times New Roman" w:hAnsi="Times New Roman" w:cs="Times New Roman"/>
            <w:color w:val="FF0000"/>
          </w:rPr>
          <w:delText>.</w:delText>
        </w:r>
        <w:r w:rsidR="00BC024A" w:rsidDel="00243F83">
          <w:rPr>
            <w:rFonts w:ascii="Times New Roman" w:hAnsi="Times New Roman" w:cs="Times New Roman"/>
            <w:color w:val="FF0000"/>
          </w:rPr>
          <w:delText xml:space="preserve"> This mask</w:delText>
        </w:r>
        <w:r w:rsidR="00112A82" w:rsidDel="00243F83">
          <w:rPr>
            <w:rFonts w:ascii="Times New Roman" w:hAnsi="Times New Roman" w:cs="Times New Roman"/>
            <w:color w:val="FF0000"/>
          </w:rPr>
          <w:delText xml:space="preserve"> consisting of these pixels</w:delText>
        </w:r>
        <w:r w:rsidR="00BC024A" w:rsidDel="00243F83">
          <w:rPr>
            <w:rFonts w:ascii="Times New Roman" w:hAnsi="Times New Roman" w:cs="Times New Roman"/>
            <w:color w:val="FF0000"/>
          </w:rPr>
          <w:delText xml:space="preserve"> was smoothed and then fluorescence values for each pixel in the smoothed mask were averaged for each frame.</w:delText>
        </w:r>
        <w:r w:rsidR="00414955" w:rsidDel="00243F83">
          <w:rPr>
            <w:rFonts w:ascii="Times New Roman" w:hAnsi="Times New Roman" w:cs="Times New Roman"/>
            <w:color w:val="FF0000"/>
          </w:rPr>
          <w:delText xml:space="preserve"> These average fluorescence values were subtracted from all pixels in the respective frame.</w:delText>
        </w:r>
      </w:del>
      <w:r w:rsidR="00414955">
        <w:rPr>
          <w:rFonts w:ascii="Times New Roman" w:hAnsi="Times New Roman" w:cs="Times New Roman"/>
          <w:color w:val="FF0000"/>
        </w:rPr>
        <w:t xml:space="preserve"> </w:t>
      </w:r>
      <w:r w:rsidR="008F2ED8">
        <w:rPr>
          <w:rFonts w:ascii="Times New Roman" w:hAnsi="Times New Roman" w:cs="Times New Roman"/>
          <w:color w:val="FF0000"/>
        </w:rPr>
        <w:t>F</w:t>
      </w:r>
      <w:del w:id="83" w:author="Romano, Michael, Francis" w:date="2019-03-04T13:35:00Z">
        <w:r w:rsidR="008F2ED8" w:rsidDel="00243F83">
          <w:rPr>
            <w:rFonts w:ascii="Times New Roman" w:hAnsi="Times New Roman" w:cs="Times New Roman"/>
            <w:color w:val="FF0000"/>
          </w:rPr>
          <w:delText>inally,</w:delText>
        </w:r>
      </w:del>
      <w:ins w:id="84" w:author="Romano, Michael, Francis" w:date="2019-03-04T13:35:00Z">
        <w:r w:rsidR="00243F83">
          <w:rPr>
            <w:rFonts w:ascii="Times New Roman" w:hAnsi="Times New Roman" w:cs="Times New Roman"/>
            <w:color w:val="FF0000"/>
          </w:rPr>
          <w:t>ollowing background subtraction</w:t>
        </w:r>
      </w:ins>
      <w:ins w:id="85" w:author="Romano, Michael, Francis" w:date="2019-03-04T13:37:00Z">
        <w:r w:rsidR="00FF031A">
          <w:rPr>
            <w:rFonts w:ascii="Times New Roman" w:hAnsi="Times New Roman" w:cs="Times New Roman"/>
            <w:color w:val="FF0000"/>
          </w:rPr>
          <w:t xml:space="preserve"> and before conversion to the uint8 data type,</w:t>
        </w:r>
      </w:ins>
      <w:r w:rsidR="008F2ED8">
        <w:rPr>
          <w:rFonts w:ascii="Times New Roman" w:hAnsi="Times New Roman" w:cs="Times New Roman"/>
          <w:color w:val="FF0000"/>
        </w:rPr>
        <w:t xml:space="preserve"> a constant value </w:t>
      </w:r>
      <w:r w:rsidR="000014DB">
        <w:rPr>
          <w:rFonts w:ascii="Times New Roman" w:hAnsi="Times New Roman" w:cs="Times New Roman"/>
          <w:color w:val="FF0000"/>
        </w:rPr>
        <w:t xml:space="preserve">was added, </w:t>
      </w:r>
      <w:r w:rsidR="0059601B">
        <w:rPr>
          <w:rFonts w:ascii="Times New Roman" w:hAnsi="Times New Roman" w:cs="Times New Roman"/>
          <w:color w:val="FF0000"/>
        </w:rPr>
        <w:t>which consisted</w:t>
      </w:r>
      <w:r w:rsidR="000014DB">
        <w:rPr>
          <w:rFonts w:ascii="Times New Roman" w:hAnsi="Times New Roman" w:cs="Times New Roman"/>
          <w:color w:val="FF0000"/>
        </w:rPr>
        <w:t xml:space="preserve"> of the median of the first 2047 mean background signal</w:t>
      </w:r>
      <w:r w:rsidR="00EF3903">
        <w:rPr>
          <w:rFonts w:ascii="Times New Roman" w:hAnsi="Times New Roman" w:cs="Times New Roman"/>
          <w:color w:val="FF0000"/>
        </w:rPr>
        <w:t xml:space="preserve"> values</w:t>
      </w:r>
      <w:r w:rsidR="0059601B">
        <w:rPr>
          <w:rFonts w:ascii="Times New Roman" w:hAnsi="Times New Roman" w:cs="Times New Roman"/>
          <w:color w:val="FF0000"/>
        </w:rPr>
        <w:t>, in order to prevent values from decreasing below zero</w:t>
      </w:r>
      <w:ins w:id="86" w:author="Romano, Michael, Francis" w:date="2019-03-04T13:36:00Z">
        <w:r w:rsidR="00243F83">
          <w:rPr>
            <w:rFonts w:ascii="Times New Roman" w:hAnsi="Times New Roman" w:cs="Times New Roman"/>
            <w:color w:val="FF0000"/>
          </w:rPr>
          <w:t xml:space="preserve">. Then, pixel values were converted </w:t>
        </w:r>
      </w:ins>
      <w:del w:id="87" w:author="Romano, Michael, Francis" w:date="2019-03-04T13:36:00Z">
        <w:r w:rsidR="0059601B" w:rsidDel="00243F83">
          <w:rPr>
            <w:rFonts w:ascii="Times New Roman" w:hAnsi="Times New Roman" w:cs="Times New Roman"/>
            <w:color w:val="FF0000"/>
          </w:rPr>
          <w:delText xml:space="preserve"> </w:delText>
        </w:r>
        <w:r w:rsidR="00D22620" w:rsidDel="00243F83">
          <w:rPr>
            <w:rFonts w:ascii="Times New Roman" w:hAnsi="Times New Roman" w:cs="Times New Roman"/>
            <w:color w:val="FF0000"/>
          </w:rPr>
          <w:delText xml:space="preserve">before conversion </w:delText>
        </w:r>
      </w:del>
      <w:r w:rsidR="00D22620">
        <w:rPr>
          <w:rFonts w:ascii="Times New Roman" w:hAnsi="Times New Roman" w:cs="Times New Roman"/>
          <w:color w:val="FF0000"/>
        </w:rPr>
        <w:t>to the uint16 data type</w:t>
      </w:r>
      <w:ins w:id="88" w:author="Romano, Michael, Francis" w:date="2019-03-04T13:37:00Z">
        <w:r w:rsidR="00FF031A">
          <w:rPr>
            <w:rFonts w:ascii="Times New Roman" w:hAnsi="Times New Roman" w:cs="Times New Roman"/>
            <w:color w:val="FF0000"/>
          </w:rPr>
          <w:t xml:space="preserve"> instead of the uint8 data type</w:t>
        </w:r>
      </w:ins>
      <w:r w:rsidR="00D22620">
        <w:rPr>
          <w:rFonts w:ascii="Times New Roman" w:hAnsi="Times New Roman" w:cs="Times New Roman"/>
          <w:color w:val="FF0000"/>
        </w:rPr>
        <w:t>.</w:t>
      </w:r>
      <w:r w:rsidR="00243F83">
        <w:rPr>
          <w:rFonts w:ascii="Times New Roman" w:hAnsi="Times New Roman" w:cs="Times New Roman"/>
          <w:color w:val="FF0000"/>
        </w:rPr>
        <w:t xml:space="preserve"> </w:t>
      </w:r>
      <w:r w:rsidR="00FC62FF">
        <w:rPr>
          <w:rFonts w:ascii="Times New Roman" w:hAnsi="Times New Roman" w:cs="Times New Roman"/>
          <w:color w:val="FF0000"/>
        </w:rPr>
        <w:t>Neurons were identified using the semi-automated image segmentation algorithm</w:t>
      </w:r>
      <w:r w:rsidR="007A7546" w:rsidRPr="00511A1A">
        <w:rPr>
          <w:rFonts w:ascii="Times New Roman" w:hAnsi="Times New Roman" w:cs="Times New Roman"/>
          <w:color w:val="FF0000"/>
        </w:rPr>
        <w:t xml:space="preserve">, ACSAT </w:t>
      </w:r>
      <w:r w:rsidR="007A7546" w:rsidRPr="00511A1A">
        <w:rPr>
          <w:rFonts w:ascii="Times New Roman" w:hAnsi="Times New Roman" w:cs="Times New Roman"/>
          <w:color w:val="FF0000"/>
        </w:rPr>
        <w:fldChar w:fldCharType="begin"/>
      </w:r>
      <w:r w:rsidR="007A7546" w:rsidRPr="00511A1A">
        <w:rPr>
          <w:rFonts w:ascii="Times New Roman" w:hAnsi="Times New Roman" w:cs="Times New Roman"/>
          <w:color w:val="FF0000"/>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sidR="007A7546" w:rsidRPr="00511A1A">
        <w:rPr>
          <w:rFonts w:ascii="Times New Roman" w:hAnsi="Times New Roman" w:cs="Times New Roman"/>
          <w:color w:val="FF0000"/>
        </w:rPr>
        <w:fldChar w:fldCharType="separate"/>
      </w:r>
      <w:r w:rsidR="007A7546" w:rsidRPr="00511A1A">
        <w:rPr>
          <w:rFonts w:ascii="Times New Roman" w:hAnsi="Times New Roman" w:cs="Times New Roman"/>
          <w:noProof/>
          <w:color w:val="FF0000"/>
        </w:rPr>
        <w:t>(Shen et al., 2018)</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Fluorescence t</w:t>
      </w:r>
      <w:r w:rsidR="007A7546" w:rsidRPr="00511A1A">
        <w:rPr>
          <w:rFonts w:ascii="Times New Roman" w:hAnsi="Times New Roman" w:cs="Times New Roman"/>
          <w:color w:val="FF0000"/>
        </w:rPr>
        <w:t>races were</w:t>
      </w:r>
      <w:r w:rsidR="00FC62FF">
        <w:rPr>
          <w:rFonts w:ascii="Times New Roman" w:hAnsi="Times New Roman" w:cs="Times New Roman"/>
          <w:color w:val="FF0000"/>
        </w:rPr>
        <w:t xml:space="preserve"> then obtained </w:t>
      </w:r>
      <w:r w:rsidR="007A7546" w:rsidRPr="00511A1A">
        <w:rPr>
          <w:rFonts w:ascii="Times New Roman" w:hAnsi="Times New Roman" w:cs="Times New Roman"/>
          <w:color w:val="FF0000"/>
        </w:rPr>
        <w:t>by averaging</w:t>
      </w:r>
      <w:r w:rsidR="0005072B">
        <w:rPr>
          <w:rFonts w:ascii="Times New Roman" w:hAnsi="Times New Roman" w:cs="Times New Roman"/>
          <w:color w:val="FF0000"/>
        </w:rPr>
        <w:t xml:space="preserve"> the pixel intensity of</w:t>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all</w:t>
      </w:r>
      <w:r w:rsidR="007A7546" w:rsidRPr="00511A1A">
        <w:rPr>
          <w:rFonts w:ascii="Times New Roman" w:hAnsi="Times New Roman" w:cs="Times New Roman"/>
          <w:color w:val="FF0000"/>
        </w:rPr>
        <w:t xml:space="preserve"> pixel</w:t>
      </w:r>
      <w:r w:rsidR="00FC62FF">
        <w:rPr>
          <w:rFonts w:ascii="Times New Roman" w:hAnsi="Times New Roman" w:cs="Times New Roman"/>
          <w:color w:val="FF0000"/>
        </w:rPr>
        <w:t>s</w:t>
      </w:r>
      <w:r w:rsidR="007A7546" w:rsidRPr="00511A1A">
        <w:rPr>
          <w:rFonts w:ascii="Times New Roman" w:hAnsi="Times New Roman" w:cs="Times New Roman"/>
          <w:color w:val="FF0000"/>
        </w:rPr>
        <w:t xml:space="preserve"> within each </w:t>
      </w:r>
      <w:r w:rsidR="00FC62FF">
        <w:rPr>
          <w:rFonts w:ascii="Times New Roman" w:hAnsi="Times New Roman" w:cs="Times New Roman"/>
          <w:color w:val="FF0000"/>
        </w:rPr>
        <w:t>neuron</w:t>
      </w:r>
      <w:r w:rsidR="0005072B">
        <w:rPr>
          <w:rFonts w:ascii="Times New Roman" w:hAnsi="Times New Roman" w:cs="Times New Roman"/>
          <w:color w:val="FF0000"/>
        </w:rPr>
        <w:t>. The normalized fluorescence (</w:t>
      </w:r>
      <w:r w:rsidR="007A7546" w:rsidRPr="00511A1A">
        <w:rPr>
          <w:rFonts w:ascii="Times New Roman" w:hAnsi="Times New Roman" w:cs="Times New Roman"/>
          <w:color w:val="FF0000"/>
        </w:rPr>
        <w:t>∆F/F</w:t>
      </w:r>
      <w:r w:rsidR="0005072B">
        <w:rPr>
          <w:rFonts w:ascii="Times New Roman" w:hAnsi="Times New Roman" w:cs="Times New Roman"/>
          <w:color w:val="FF0000"/>
        </w:rPr>
        <w:t>)</w:t>
      </w:r>
      <w:r w:rsidR="007A7546" w:rsidRPr="00511A1A">
        <w:rPr>
          <w:rFonts w:ascii="Times New Roman" w:hAnsi="Times New Roman" w:cs="Times New Roman"/>
          <w:color w:val="FF0000"/>
        </w:rPr>
        <w:t xml:space="preserve"> values</w:t>
      </w:r>
      <w:r w:rsidR="0005072B">
        <w:rPr>
          <w:rFonts w:ascii="Times New Roman" w:hAnsi="Times New Roman" w:cs="Times New Roman"/>
          <w:color w:val="FF0000"/>
        </w:rPr>
        <w:t xml:space="preserve"> for each neurons</w:t>
      </w:r>
      <w:r w:rsidR="007A7546" w:rsidRPr="00511A1A">
        <w:rPr>
          <w:rFonts w:ascii="Times New Roman" w:hAnsi="Times New Roman" w:cs="Times New Roman"/>
          <w:color w:val="FF0000"/>
        </w:rPr>
        <w:t xml:space="preserve"> were computed by </w:t>
      </w:r>
      <w:r w:rsidR="0005072B">
        <w:rPr>
          <w:rFonts w:ascii="Times New Roman" w:hAnsi="Times New Roman" w:cs="Times New Roman"/>
          <w:color w:val="FF0000"/>
        </w:rPr>
        <w:t xml:space="preserve">first </w:t>
      </w:r>
      <w:r w:rsidR="007A7546" w:rsidRPr="00511A1A">
        <w:rPr>
          <w:rFonts w:ascii="Times New Roman" w:hAnsi="Times New Roman" w:cs="Times New Roman"/>
          <w:color w:val="FF0000"/>
        </w:rPr>
        <w:t xml:space="preserve">subtracting the </w:t>
      </w:r>
      <w:r w:rsidR="0005072B">
        <w:rPr>
          <w:rFonts w:ascii="Times New Roman" w:hAnsi="Times New Roman" w:cs="Times New Roman"/>
          <w:color w:val="FF0000"/>
        </w:rPr>
        <w:t xml:space="preserve">mean </w:t>
      </w:r>
      <w:r w:rsidR="007A7546" w:rsidRPr="00511A1A">
        <w:rPr>
          <w:rFonts w:ascii="Times New Roman" w:hAnsi="Times New Roman" w:cs="Times New Roman"/>
          <w:color w:val="FF0000"/>
        </w:rPr>
        <w:t>fluorescence</w:t>
      </w:r>
      <w:r w:rsidR="0005072B">
        <w:rPr>
          <w:rFonts w:ascii="Times New Roman" w:hAnsi="Times New Roman" w:cs="Times New Roman"/>
          <w:color w:val="FF0000"/>
        </w:rPr>
        <w:t xml:space="preserve"> of the each neuron over the entire recording period, and then </w:t>
      </w:r>
      <w:r w:rsidR="007A7546" w:rsidRPr="00511A1A">
        <w:rPr>
          <w:rFonts w:ascii="Times New Roman" w:hAnsi="Times New Roman" w:cs="Times New Roman"/>
          <w:color w:val="FF0000"/>
        </w:rPr>
        <w:t>dividing by the</w:t>
      </w:r>
      <w:r w:rsidR="0005072B">
        <w:rPr>
          <w:rFonts w:ascii="Times New Roman" w:hAnsi="Times New Roman" w:cs="Times New Roman"/>
          <w:color w:val="FF0000"/>
        </w:rPr>
        <w:t xml:space="preserve"> mean</w:t>
      </w:r>
      <w:r w:rsidR="007A7546" w:rsidRPr="00511A1A">
        <w:rPr>
          <w:rFonts w:ascii="Times New Roman" w:hAnsi="Times New Roman" w:cs="Times New Roman"/>
          <w:color w:val="FF0000"/>
        </w:rPr>
        <w:t>.</w:t>
      </w:r>
    </w:p>
    <w:p w14:paraId="25FEDF2B" w14:textId="77777777" w:rsidR="00344BE3" w:rsidRPr="00511A1A" w:rsidRDefault="00344BE3" w:rsidP="004970B1">
      <w:pPr>
        <w:rPr>
          <w:rFonts w:ascii="Times New Roman" w:hAnsi="Times New Roman" w:cs="Times New Roman"/>
          <w:color w:val="FF0000"/>
        </w:rPr>
      </w:pPr>
    </w:p>
    <w:p w14:paraId="546DB7EC" w14:textId="42B3D993" w:rsidR="00344BE3" w:rsidRPr="001D6942" w:rsidRDefault="00115A25" w:rsidP="004970B1">
      <w:pPr>
        <w:rPr>
          <w:rFonts w:ascii="Times New Roman" w:eastAsiaTheme="minorEastAsia" w:hAnsi="Times New Roman" w:cs="Times New Roman"/>
        </w:rPr>
      </w:pPr>
      <w:r>
        <w:rPr>
          <w:rFonts w:ascii="Times New Roman" w:eastAsiaTheme="minorEastAsia" w:hAnsi="Times New Roman" w:cs="Times New Roman"/>
        </w:rPr>
        <w:t>2.4</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561BDE7"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“fitlm” function in MATLAB 2017b</w:t>
      </w:r>
      <w:r>
        <w:rPr>
          <w:rFonts w:ascii="Times New Roman" w:eastAsiaTheme="minorEastAsia" w:hAnsi="Times New Roman" w:cs="Times New Roman"/>
        </w:rPr>
        <w:t>.</w:t>
      </w:r>
      <w:r w:rsidR="00DB75FA">
        <w:rPr>
          <w:rFonts w:ascii="Times New Roman" w:eastAsiaTheme="minorEastAsia" w:hAnsi="Times New Roman" w:cs="Times New Roman"/>
        </w:rPr>
        <w:t xml:space="preserve"> Root mean squared error was computed by taking the square root of the mean of the squared residuals</w:t>
      </w:r>
      <w:r w:rsidR="0078243D">
        <w:rPr>
          <w:rFonts w:ascii="Times New Roman" w:eastAsiaTheme="minorEastAsia" w:hAnsi="Times New Roman" w:cs="Times New Roman"/>
        </w:rPr>
        <w:t xml:space="preserve"> from a linear model</w:t>
      </w:r>
      <w:r w:rsidR="00DB75FA">
        <w:rPr>
          <w:rFonts w:ascii="Times New Roman" w:eastAsiaTheme="minorEastAsia" w:hAnsi="Times New Roman" w:cs="Times New Roman"/>
        </w:rPr>
        <w:t>.</w:t>
      </w:r>
    </w:p>
    <w:p w14:paraId="78CB2F28" w14:textId="3324A817" w:rsidR="00344BE3" w:rsidRDefault="00115A25" w:rsidP="004970B1">
      <w:pPr>
        <w:rPr>
          <w:rFonts w:ascii="Times New Roman" w:eastAsiaTheme="minorEastAsia" w:hAnsi="Times New Roman" w:cs="Times New Roman"/>
        </w:rPr>
      </w:pPr>
      <w:r>
        <w:rPr>
          <w:rFonts w:ascii="Times New Roman" w:eastAsiaTheme="minorEastAsia" w:hAnsi="Times New Roman" w:cs="Times New Roman"/>
        </w:rPr>
        <w:t>2.5</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6"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0975B2F6"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w:t>
      </w:r>
      <w:r w:rsidR="00EE770F">
        <w:rPr>
          <w:rFonts w:ascii="Times New Roman" w:hAnsi="Times New Roman" w:cs="Times New Roman"/>
        </w:rPr>
        <w:t>,</w:t>
      </w:r>
      <w:r w:rsidRPr="001D6942">
        <w:rPr>
          <w:rFonts w:ascii="Times New Roman" w:hAnsi="Times New Roman" w:cs="Times New Roman"/>
        </w:rPr>
        <w:t xml:space="preserve"> </w:t>
      </w:r>
      <w:r w:rsidR="00EE770F">
        <w:rPr>
          <w:rFonts w:ascii="Times New Roman" w:hAnsi="Times New Roman" w:cs="Times New Roman"/>
        </w:rPr>
        <w:t>and provide a</w:t>
      </w:r>
      <w:r w:rsidRPr="001D6942">
        <w:rPr>
          <w:rFonts w:ascii="Times New Roman" w:hAnsi="Times New Roman" w:cs="Times New Roman"/>
        </w:rPr>
        <w:t xml:space="preserve"> user-friendly interface, open-source software environment, </w:t>
      </w:r>
      <w:r w:rsidR="009E7075">
        <w:rPr>
          <w:rFonts w:ascii="Times New Roman" w:hAnsi="Times New Roman" w:cs="Times New Roman"/>
        </w:rPr>
        <w:t xml:space="preserve">low cost, </w:t>
      </w:r>
      <w:r w:rsidR="00EE770F">
        <w:rPr>
          <w:rFonts w:ascii="Times New Roman" w:hAnsi="Times New Roman" w:cs="Times New Roman"/>
        </w:rPr>
        <w:t>and a highly</w:t>
      </w:r>
      <w:r w:rsidR="001B5C04">
        <w:rPr>
          <w:rFonts w:ascii="Times New Roman" w:hAnsi="Times New Roman" w:cs="Times New Roman"/>
        </w:rPr>
        <w:t xml:space="preserve"> flexibility </w:t>
      </w:r>
      <w:r w:rsidR="00EE770F">
        <w:rPr>
          <w:rFonts w:ascii="Times New Roman" w:hAnsi="Times New Roman" w:cs="Times New Roman"/>
        </w:rPr>
        <w:t>for integration with different devices</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r w:rsidRPr="001D6942">
        <w:rPr>
          <w:rFonts w:ascii="Times New Roman" w:hAnsi="Times New Roman" w:cs="Times New Roman"/>
        </w:rPr>
        <w:t>IntervalTimer</w:t>
      </w:r>
      <w:r>
        <w:rPr>
          <w:rFonts w:ascii="Times New Roman" w:hAnsi="Times New Roman" w:cs="Times New Roman"/>
        </w:rPr>
        <w:t xml:space="preserve">” and the </w:t>
      </w:r>
      <w:r w:rsidRPr="001D6942">
        <w:rPr>
          <w:rFonts w:ascii="Times New Roman" w:hAnsi="Times New Roman" w:cs="Times New Roman"/>
        </w:rPr>
        <w:t>“elapsedMicros”</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40DF9AA5" w14:textId="06566DE3" w:rsidR="00344BE3" w:rsidRPr="001D6942" w:rsidRDefault="00344BE3" w:rsidP="00D411F7">
      <w:pPr>
        <w:ind w:firstLine="360"/>
        <w:rPr>
          <w:rFonts w:ascii="Times New Roman" w:hAnsi="Times New Roman" w:cs="Times New Roman"/>
        </w:rPr>
      </w:pPr>
      <w:r w:rsidRPr="001D6942">
        <w:rPr>
          <w:rFonts w:ascii="Times New Roman" w:hAnsi="Times New Roman" w:cs="Times New Roman"/>
        </w:rPr>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sCMOS camera.</w:t>
      </w:r>
      <w:r w:rsidR="00174B96">
        <w:rPr>
          <w:rFonts w:ascii="Times New Roman" w:hAnsi="Times New Roman" w:cs="Times New Roman"/>
        </w:rPr>
        <w:t xml:space="preserve"> </w:t>
      </w:r>
      <w:r w:rsidRPr="001D6942">
        <w:rPr>
          <w:rFonts w:ascii="Times New Roman" w:hAnsi="Times New Roman" w:cs="Times New Roman"/>
        </w:rPr>
        <w:t xml:space="preserve">To measure locomotion from awake head fixed mice, we used the Teensy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std</w:t>
      </w:r>
      <w:r>
        <w:rPr>
          <w:rFonts w:ascii="Times New Roman" w:hAnsi="Times New Roman" w:cs="Times New Roman"/>
        </w:rPr>
        <w:t>, n=12000 time points</w:t>
      </w:r>
      <w:r w:rsidRPr="001D6942">
        <w:rPr>
          <w:rFonts w:ascii="Times New Roman" w:hAnsi="Times New Roman" w:cs="Times New Roman"/>
        </w:rPr>
        <w:t>) with a maximum velocity of 35.9 cm/s</w:t>
      </w:r>
      <w:ins w:id="89" w:author="Romano, Michael, Francis" w:date="2019-03-04T15:39:00Z">
        <w:r w:rsidR="003D3AEB">
          <w:rPr>
            <w:rFonts w:ascii="Times New Roman" w:hAnsi="Times New Roman" w:cs="Times New Roman"/>
          </w:rPr>
          <w:t xml:space="preserve"> (Figure 3B)</w:t>
        </w:r>
      </w:ins>
      <w:r w:rsidRPr="001D6942">
        <w:rPr>
          <w:rFonts w:ascii="Times New Roman" w:hAnsi="Times New Roman" w:cs="Times New Roman"/>
        </w:rPr>
        <w:t xml:space="preserve">, in general </w:t>
      </w:r>
      <w:r w:rsidRPr="001D6942">
        <w:rPr>
          <w:rFonts w:ascii="Times New Roman" w:hAnsi="Times New Roman" w:cs="Times New Roman"/>
        </w:rPr>
        <w:lastRenderedPageBreak/>
        <w:t>agreement with velocities reported for head-fixed mice running on a spherical treadmill</w:t>
      </w:r>
      <w:r w:rsidR="00115B08">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xml:space="preserve">. </w:t>
      </w:r>
    </w:p>
    <w:p w14:paraId="5D3C8FD2" w14:textId="0713465D"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To characterize the temporal precision of the Teensy interface, we measured the timing of the Teensy digital output, and compared it to the theoretical 20 Hz signal using a linear model. We found that digital outputs have a near-perfect linear relationship with the theoretical signal (Figure 3</w:t>
      </w:r>
      <w:ins w:id="90" w:author="Romano, Michael, Francis" w:date="2019-03-04T15:39:00Z">
        <w:r w:rsidR="003D3AEB">
          <w:rPr>
            <w:rFonts w:ascii="Times New Roman" w:hAnsi="Times New Roman" w:cs="Times New Roman"/>
          </w:rPr>
          <w:t>C</w:t>
        </w:r>
      </w:ins>
      <w:del w:id="91" w:author="Romano, Michael, Francis" w:date="2019-03-04T15:39:00Z">
        <w:r w:rsidRPr="001D6942" w:rsidDel="003D3AEB">
          <w:rPr>
            <w:rFonts w:ascii="Times New Roman" w:hAnsi="Times New Roman" w:cs="Times New Roman"/>
          </w:rPr>
          <w:delText>B</w:delText>
        </w:r>
      </w:del>
      <w:r w:rsidRPr="001D6942">
        <w:rPr>
          <w:rFonts w:ascii="Times New Roman" w:hAnsi="Times New Roman" w:cs="Times New Roman"/>
        </w:rPr>
        <w:t>). However, we noted a 28.9 µs per second positive drift, resulting in an actual frequency of 19.999 Hz instead of 20.000 Hz</w:t>
      </w:r>
      <w:r w:rsidR="00174B96">
        <w:rPr>
          <w:rFonts w:ascii="Times New Roman" w:hAnsi="Times New Roman" w:cs="Times New Roman"/>
        </w:rPr>
        <w:t xml:space="preserve"> </w:t>
      </w:r>
      <w:r w:rsidR="00174B96">
        <w:rPr>
          <w:rFonts w:ascii="Times New Roman" w:hAnsi="Times New Roman" w:cs="Times New Roman"/>
          <w:color w:val="FF0000"/>
        </w:rPr>
        <w:t>(</w:t>
      </w:r>
      <w:r w:rsidR="00EE770F" w:rsidRPr="00511A1A">
        <w:rPr>
          <w:rFonts w:ascii="Times New Roman" w:hAnsi="Times New Roman" w:cs="Times New Roman"/>
          <w:color w:val="FF0000"/>
        </w:rPr>
        <w:t>Figure 3</w:t>
      </w:r>
      <w:ins w:id="92" w:author="Romano, Michael, Francis" w:date="2019-03-04T15:39:00Z">
        <w:r w:rsidR="0046560F">
          <w:rPr>
            <w:rFonts w:ascii="Times New Roman" w:hAnsi="Times New Roman" w:cs="Times New Roman"/>
            <w:color w:val="FF0000"/>
          </w:rPr>
          <w:t>C</w:t>
        </w:r>
      </w:ins>
      <w:del w:id="93" w:author="Romano, Michael, Francis" w:date="2019-03-04T15:39:00Z">
        <w:r w:rsidR="001A6638" w:rsidDel="0046560F">
          <w:rPr>
            <w:rFonts w:ascii="Times New Roman" w:hAnsi="Times New Roman" w:cs="Times New Roman"/>
            <w:color w:val="FF0000"/>
          </w:rPr>
          <w:delText>B</w:delText>
        </w:r>
      </w:del>
      <w:r w:rsidR="001A6638">
        <w:rPr>
          <w:rFonts w:ascii="Times New Roman" w:hAnsi="Times New Roman" w:cs="Times New Roman"/>
          <w:color w:val="FF0000"/>
        </w:rPr>
        <w:t>ii and 3</w:t>
      </w:r>
      <w:ins w:id="94" w:author="Romano, Michael, Francis" w:date="2019-03-04T15:39:00Z">
        <w:r w:rsidR="0046560F">
          <w:rPr>
            <w:rFonts w:ascii="Times New Roman" w:hAnsi="Times New Roman" w:cs="Times New Roman"/>
            <w:color w:val="FF0000"/>
          </w:rPr>
          <w:t>C</w:t>
        </w:r>
      </w:ins>
      <w:del w:id="95" w:author="Romano, Michael, Francis" w:date="2019-03-04T15:39:00Z">
        <w:r w:rsidR="001A6638" w:rsidDel="0046560F">
          <w:rPr>
            <w:rFonts w:ascii="Times New Roman" w:hAnsi="Times New Roman" w:cs="Times New Roman"/>
            <w:color w:val="FF0000"/>
          </w:rPr>
          <w:delText>B</w:delText>
        </w:r>
      </w:del>
      <w:r w:rsidR="001A6638">
        <w:rPr>
          <w:rFonts w:ascii="Times New Roman" w:hAnsi="Times New Roman" w:cs="Times New Roman"/>
          <w:color w:val="FF0000"/>
        </w:rPr>
        <w:t>iii</w:t>
      </w:r>
      <w:r w:rsidR="00174B96">
        <w:rPr>
          <w:rFonts w:ascii="Times New Roman" w:hAnsi="Times New Roman" w:cs="Times New Roman"/>
          <w:color w:val="FF0000"/>
        </w:rPr>
        <w:t>)</w:t>
      </w:r>
      <w:r w:rsidRPr="00511A1A">
        <w:rPr>
          <w:rFonts w:ascii="Times New Roman" w:hAnsi="Times New Roman" w:cs="Times New Roman"/>
          <w:color w:val="FF0000"/>
        </w:rPr>
        <w:t xml:space="preserve">.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Teensy’s timing, the animal’s locomotion data readings remain precisely aligned to the time when image frame capture occurs.</w:t>
      </w:r>
    </w:p>
    <w:p w14:paraId="776649FF" w14:textId="0FACE51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r w:rsidRPr="001D6942">
        <w:rPr>
          <w:rFonts w:ascii="Times New Roman" w:hAnsi="Times New Roman" w:cs="Times New Roman"/>
        </w:rPr>
        <w:t>IntervalTimer</w:t>
      </w:r>
      <w:r>
        <w:rPr>
          <w:rFonts w:ascii="Times New Roman" w:hAnsi="Times New Roman" w:cs="Times New Roman"/>
        </w:rPr>
        <w:t>”</w:t>
      </w:r>
      <w:r w:rsidRPr="001D6942">
        <w:rPr>
          <w:rFonts w:ascii="Times New Roman" w:hAnsi="Times New Roman" w:cs="Times New Roman"/>
        </w:rPr>
        <w:t xml:space="preserve"> function can be used to generate digital pulses for </w:t>
      </w:r>
      <w:r w:rsidRPr="00511A1A">
        <w:rPr>
          <w:rFonts w:ascii="Times New Roman" w:hAnsi="Times New Roman" w:cs="Times New Roman"/>
          <w:color w:val="FF0000"/>
        </w:rPr>
        <w:t xml:space="preserve">precise </w:t>
      </w:r>
      <w:r w:rsidRPr="001D6942">
        <w:rPr>
          <w:rFonts w:ascii="Times New Roman" w:hAnsi="Times New Roman" w:cs="Times New Roman"/>
        </w:rPr>
        <w:t>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6DCDE9B"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70AEC32D"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We first characterize the temporal precision of the Teensy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Teensy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Teensy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5C514D9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then characterized the precis</w:t>
      </w:r>
      <w:r w:rsidR="00117005">
        <w:rPr>
          <w:rFonts w:ascii="Times New Roman" w:hAnsi="Times New Roman" w:cs="Times New Roman"/>
        </w:rPr>
        <w:t>ion of multiple digital outputs</w:t>
      </w:r>
      <w:r w:rsidRPr="001D6942">
        <w:rPr>
          <w:rFonts w:ascii="Times New Roman" w:hAnsi="Times New Roman" w:cs="Times New Roman"/>
        </w:rPr>
        <w:t xml:space="preserve">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sCMOS camera (Figure </w:t>
      </w:r>
      <w:r w:rsidRPr="00511A1A">
        <w:rPr>
          <w:rFonts w:ascii="Times New Roman" w:hAnsi="Times New Roman" w:cs="Times New Roman"/>
          <w:color w:val="FF0000"/>
        </w:rPr>
        <w:t>4Bi</w:t>
      </w:r>
      <w:r w:rsidR="0021165F" w:rsidRPr="00511A1A">
        <w:rPr>
          <w:rFonts w:ascii="Times New Roman" w:hAnsi="Times New Roman" w:cs="Times New Roman"/>
          <w:color w:val="FF0000"/>
        </w:rPr>
        <w:t>i</w:t>
      </w:r>
      <w:r w:rsidRPr="00511A1A">
        <w:rPr>
          <w:rFonts w:ascii="Times New Roman" w:hAnsi="Times New Roman" w:cs="Times New Roman"/>
          <w:color w:val="FF0000"/>
        </w:rPr>
        <w:t>i</w:t>
      </w:r>
      <w:r w:rsidRPr="001D6942">
        <w:rPr>
          <w:rFonts w:ascii="Times New Roman" w:hAnsi="Times New Roman" w:cs="Times New Roman"/>
        </w:rPr>
        <w:t>).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r w:rsidRPr="001D6942">
        <w:rPr>
          <w:rFonts w:ascii="Times New Roman" w:hAnsi="Times New Roman" w:cs="Times New Roman"/>
          <w:color w:val="000000"/>
        </w:rPr>
        <w:t>ms</w:t>
      </w:r>
      <w:r>
        <w:rPr>
          <w:rFonts w:ascii="Times New Roman" w:hAnsi="Times New Roman" w:cs="Times New Roman"/>
          <w:color w:val="000000"/>
        </w:rPr>
        <w:t>,</w:t>
      </w:r>
      <w:r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r w:rsidRPr="001D6942">
        <w:rPr>
          <w:rFonts w:ascii="Times New Roman" w:hAnsi="Times New Roman" w:cs="Times New Roman"/>
          <w:color w:val="000000"/>
        </w:rPr>
        <w:t xml:space="preserve">ms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w:t>
      </w:r>
      <w:r w:rsidR="0021165F" w:rsidRPr="00511A1A">
        <w:rPr>
          <w:rFonts w:ascii="Times New Roman" w:hAnsi="Times New Roman" w:cs="Times New Roman"/>
          <w:color w:val="FF0000"/>
        </w:rPr>
        <w:t>Figure 4Biv</w:t>
      </w:r>
      <w:r w:rsidR="0021165F" w:rsidRPr="001A6638">
        <w:rPr>
          <w:rFonts w:ascii="Times New Roman" w:hAnsi="Times New Roman" w:cs="Times New Roman"/>
        </w:rPr>
        <w:t xml:space="preserve">) </w:t>
      </w:r>
      <w:r w:rsidRPr="00511A1A">
        <w:rPr>
          <w:rFonts w:ascii="Times New Roman" w:hAnsi="Times New Roman" w:cs="Times New Roman"/>
        </w:rPr>
        <w:t>(100</w:t>
      </w:r>
      <w:r w:rsidRPr="001D6942">
        <w:rPr>
          <w:rFonts w:ascii="Times New Roman" w:hAnsi="Times New Roman" w:cs="Times New Roman"/>
          <w:color w:val="000000"/>
        </w:rPr>
        <w:t>.03</w:t>
      </w:r>
      <w:r w:rsidRPr="001D6942">
        <w:rPr>
          <w:rFonts w:ascii="Times New Roman" w:hAnsi="Times New Roman" w:cs="Times New Roman"/>
          <w:u w:val="single"/>
        </w:rPr>
        <w:t>+</w:t>
      </w:r>
      <w:r w:rsidRPr="001D6942">
        <w:rPr>
          <w:rFonts w:ascii="Times New Roman" w:hAnsi="Times New Roman" w:cs="Times New Roman"/>
          <w:color w:val="000000"/>
        </w:rPr>
        <w:t xml:space="preserve">0.02 ms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2A601E84" w14:textId="57D69ED9"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w:t>
      </w:r>
      <w:r w:rsidR="00D411F7">
        <w:rPr>
          <w:rFonts w:ascii="Times New Roman" w:eastAsiaTheme="minorEastAsia" w:hAnsi="Times New Roman" w:cs="Times New Roman"/>
        </w:rPr>
        <w:t xml:space="preserve"> in the context of a trace conditioning experiment with a single tone</w:t>
      </w:r>
      <w:r w:rsidRPr="001D6942">
        <w:rPr>
          <w:rFonts w:ascii="Times New Roman" w:eastAsiaTheme="minorEastAsia" w:hAnsi="Times New Roman" w:cs="Times New Roman"/>
        </w:rPr>
        <w:t>.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lastRenderedPageBreak/>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std,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ms, (mean +/- std, n=50 digital/analog pulses Figure 4Bii), equivalent to the commanded duration of 700ms.  Together, these results demonstrate that the Teensy interface, timed by the “elapsedMicros” function, is capable of generating digital and analog output with microsecond temporal precision. </w:t>
      </w:r>
    </w:p>
    <w:p w14:paraId="447F7DC0" w14:textId="7BF66DBB"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 xml:space="preserve">using the Arduino command “analogWrite(A14,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D411F7">
        <w:rPr>
          <w:rFonts w:ascii="Times New Roman" w:hAnsi="Times New Roman" w:cs="Times New Roman"/>
          <w:u w:val="single"/>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std,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14:paraId="37DCA7E7" w14:textId="46EBC6F9" w:rsidR="001A6638" w:rsidRPr="001A6638" w:rsidRDefault="007476CB" w:rsidP="001A6638">
      <w:pPr>
        <w:ind w:firstLine="720"/>
        <w:rPr>
          <w:color w:val="FF0000"/>
        </w:rPr>
      </w:pPr>
      <w:r>
        <w:rPr>
          <w:rFonts w:ascii="Times New Roman" w:hAnsi="Times New Roman" w:cs="Times New Roman"/>
          <w:color w:val="FF0000"/>
        </w:rPr>
        <w:t xml:space="preserve">To demonstrate the </w:t>
      </w:r>
      <w:r w:rsidR="000835D8">
        <w:rPr>
          <w:rFonts w:ascii="Times New Roman" w:hAnsi="Times New Roman" w:cs="Times New Roman"/>
          <w:color w:val="FF0000"/>
        </w:rPr>
        <w:t xml:space="preserve">flexibility </w:t>
      </w:r>
      <w:r>
        <w:rPr>
          <w:rFonts w:ascii="Times New Roman" w:hAnsi="Times New Roman" w:cs="Times New Roman"/>
          <w:color w:val="FF0000"/>
        </w:rPr>
        <w:t>of Teensy-interface</w:t>
      </w:r>
      <w:r w:rsidR="000835D8">
        <w:rPr>
          <w:rFonts w:ascii="Times New Roman" w:hAnsi="Times New Roman" w:cs="Times New Roman"/>
          <w:color w:val="FF0000"/>
        </w:rPr>
        <w:t xml:space="preserve">, we adapted the </w:t>
      </w:r>
      <w:ins w:id="96" w:author="Romano, Michael, Francis" w:date="2019-03-04T14:13:00Z">
        <w:r w:rsidR="00A47A3F">
          <w:rPr>
            <w:rFonts w:ascii="Times New Roman" w:hAnsi="Times New Roman" w:cs="Times New Roman"/>
            <w:color w:val="FF0000"/>
          </w:rPr>
          <w:t xml:space="preserve">single-tone </w:t>
        </w:r>
      </w:ins>
      <w:r w:rsidR="000835D8">
        <w:rPr>
          <w:rFonts w:ascii="Times New Roman" w:hAnsi="Times New Roman" w:cs="Times New Roman"/>
          <w:color w:val="FF0000"/>
        </w:rPr>
        <w:t>tone</w:t>
      </w:r>
      <w:del w:id="97" w:author="Romano, Michael, Francis" w:date="2019-03-04T14:13:00Z">
        <w:r w:rsidR="0059261E" w:rsidDel="00A47A3F">
          <w:rPr>
            <w:rFonts w:ascii="Times New Roman" w:hAnsi="Times New Roman" w:cs="Times New Roman"/>
            <w:color w:val="FF0000"/>
          </w:rPr>
          <w:delText xml:space="preserve"> </w:delText>
        </w:r>
      </w:del>
      <w:r w:rsidR="000835D8">
        <w:rPr>
          <w:rFonts w:ascii="Times New Roman" w:hAnsi="Times New Roman" w:cs="Times New Roman"/>
          <w:color w:val="FF0000"/>
        </w:rPr>
        <w:t xml:space="preserve">-puff experiment to a </w:t>
      </w:r>
      <w:ins w:id="98" w:author="Romano, Michael, Francis" w:date="2019-03-04T14:12:00Z">
        <w:r w:rsidR="0059261E">
          <w:rPr>
            <w:rFonts w:ascii="Times New Roman" w:hAnsi="Times New Roman" w:cs="Times New Roman"/>
            <w:color w:val="FF0000"/>
          </w:rPr>
          <w:t>tone-puff</w:t>
        </w:r>
      </w:ins>
      <w:ins w:id="99" w:author="X Han" w:date="2019-02-28T14:05:00Z">
        <w:del w:id="100" w:author="Romano, Michael, Francis" w:date="2019-03-04T13:52:00Z">
          <w:r w:rsidR="000835D8" w:rsidDel="00DC32C7">
            <w:rPr>
              <w:rFonts w:ascii="Times New Roman" w:hAnsi="Times New Roman" w:cs="Times New Roman"/>
              <w:color w:val="FF0000"/>
            </w:rPr>
            <w:delText>tone-delay-tone</w:delText>
          </w:r>
        </w:del>
      </w:ins>
      <w:ins w:id="101" w:author="Romano, Michael, Francis" w:date="2019-03-04T13:52:00Z">
        <w:r w:rsidR="00DC32C7">
          <w:rPr>
            <w:rFonts w:ascii="Times New Roman" w:hAnsi="Times New Roman" w:cs="Times New Roman"/>
            <w:color w:val="FF0000"/>
          </w:rPr>
          <w:t>an</w:t>
        </w:r>
      </w:ins>
      <w:ins w:id="102" w:author="X Han" w:date="2019-02-28T14:05:00Z">
        <w:r w:rsidR="000835D8">
          <w:rPr>
            <w:rFonts w:ascii="Times New Roman" w:hAnsi="Times New Roman" w:cs="Times New Roman"/>
            <w:color w:val="FF0000"/>
          </w:rPr>
          <w:t xml:space="preserve"> </w:t>
        </w:r>
        <w:del w:id="103" w:author="Romano, Michael, Francis" w:date="2019-03-04T13:52:00Z">
          <w:r w:rsidR="000835D8" w:rsidDel="00DC32C7">
            <w:rPr>
              <w:rFonts w:ascii="Times New Roman" w:hAnsi="Times New Roman" w:cs="Times New Roman"/>
              <w:color w:val="FF0000"/>
            </w:rPr>
            <w:delText>experiment</w:delText>
          </w:r>
        </w:del>
      </w:ins>
      <w:ins w:id="104" w:author="Romano, Michael, Francis" w:date="2019-03-04T13:52:00Z">
        <w:r w:rsidR="00DC32C7">
          <w:rPr>
            <w:rFonts w:ascii="Times New Roman" w:hAnsi="Times New Roman" w:cs="Times New Roman"/>
            <w:color w:val="FF0000"/>
          </w:rPr>
          <w:t>experiment with two tones</w:t>
        </w:r>
      </w:ins>
      <w:ins w:id="105" w:author="X Han" w:date="2019-02-28T14:06:00Z">
        <w:r w:rsidR="000835D8">
          <w:rPr>
            <w:rFonts w:ascii="Times New Roman" w:hAnsi="Times New Roman" w:cs="Times New Roman"/>
            <w:color w:val="FF0000"/>
          </w:rPr>
          <w:t xml:space="preserve">, </w:t>
        </w:r>
        <w:del w:id="106" w:author="Romano, Michael, Francis" w:date="2019-03-04T14:12:00Z">
          <w:r w:rsidR="000835D8" w:rsidDel="0059261E">
            <w:rPr>
              <w:rFonts w:ascii="Times New Roman" w:hAnsi="Times New Roman" w:cs="Times New Roman"/>
              <w:color w:val="FF0000"/>
            </w:rPr>
            <w:delText>where a second tone was delivered after a fixed interval of the first tone</w:delText>
          </w:r>
        </w:del>
      </w:ins>
      <w:ins w:id="107" w:author="Romano, Michael, Francis" w:date="2019-03-04T14:12:00Z">
        <w:r w:rsidR="0059261E">
          <w:rPr>
            <w:rFonts w:ascii="Times New Roman" w:hAnsi="Times New Roman" w:cs="Times New Roman"/>
            <w:color w:val="FF0000"/>
          </w:rPr>
          <w:t>a conditioned stimulus (CS) and a neutral stimulus (NS)</w:t>
        </w:r>
      </w:ins>
      <w:ins w:id="108" w:author="X Han" w:date="2019-02-28T14:05:00Z">
        <w:r w:rsidR="000835D8">
          <w:rPr>
            <w:rFonts w:ascii="Times New Roman" w:hAnsi="Times New Roman" w:cs="Times New Roman"/>
            <w:color w:val="FF0000"/>
          </w:rPr>
          <w:t>.</w:t>
        </w:r>
      </w:ins>
      <w:r w:rsidR="000835D8">
        <w:rPr>
          <w:rFonts w:ascii="Times New Roman" w:hAnsi="Times New Roman" w:cs="Times New Roman"/>
          <w:color w:val="FF0000"/>
        </w:rPr>
        <w:t xml:space="preserve">  We generated </w:t>
      </w:r>
      <w:del w:id="109" w:author="Romano, Michael, Francis" w:date="2019-03-04T15:20:00Z">
        <w:r w:rsidR="001A6638" w:rsidRPr="00511A1A" w:rsidDel="005B0DF1">
          <w:rPr>
            <w:rFonts w:ascii="Times New Roman" w:hAnsi="Times New Roman" w:cs="Times New Roman"/>
            <w:color w:val="FF0000"/>
          </w:rPr>
          <w:delText xml:space="preserve">two </w:delText>
        </w:r>
      </w:del>
      <w:ins w:id="110" w:author="Romano, Michael, Francis" w:date="2019-03-04T15:20:00Z">
        <w:r w:rsidR="005B0DF1">
          <w:rPr>
            <w:rFonts w:ascii="Times New Roman" w:hAnsi="Times New Roman" w:cs="Times New Roman"/>
            <w:color w:val="FF0000"/>
          </w:rPr>
          <w:t>these</w:t>
        </w:r>
        <w:r w:rsidR="005B0DF1" w:rsidRPr="00511A1A">
          <w:rPr>
            <w:rFonts w:ascii="Times New Roman" w:hAnsi="Times New Roman" w:cs="Times New Roman"/>
            <w:color w:val="FF0000"/>
          </w:rPr>
          <w:t xml:space="preserve"> </w:t>
        </w:r>
      </w:ins>
      <w:r w:rsidR="001A6638" w:rsidRPr="00511A1A">
        <w:rPr>
          <w:rFonts w:ascii="Times New Roman" w:hAnsi="Times New Roman" w:cs="Times New Roman"/>
          <w:color w:val="FF0000"/>
        </w:rPr>
        <w:t xml:space="preserve">tones </w:t>
      </w:r>
      <w:del w:id="111" w:author="Romano, Michael, Francis" w:date="2019-03-04T15:20:00Z">
        <w:r w:rsidR="001A6638" w:rsidRPr="00511A1A" w:rsidDel="005B0DF1">
          <w:rPr>
            <w:rFonts w:ascii="Times New Roman" w:hAnsi="Times New Roman" w:cs="Times New Roman"/>
            <w:color w:val="FF0000"/>
          </w:rPr>
          <w:delText xml:space="preserve">of </w:delText>
        </w:r>
      </w:del>
      <w:ins w:id="112" w:author="Romano, Michael, Francis" w:date="2019-03-04T15:20:00Z">
        <w:r w:rsidR="005B0DF1">
          <w:rPr>
            <w:rFonts w:ascii="Times New Roman" w:hAnsi="Times New Roman" w:cs="Times New Roman"/>
            <w:color w:val="FF0000"/>
          </w:rPr>
          <w:t>at</w:t>
        </w:r>
        <w:r w:rsidR="005B0DF1" w:rsidRPr="00511A1A">
          <w:rPr>
            <w:rFonts w:ascii="Times New Roman" w:hAnsi="Times New Roman" w:cs="Times New Roman"/>
            <w:color w:val="FF0000"/>
          </w:rPr>
          <w:t xml:space="preserve"> </w:t>
        </w:r>
      </w:ins>
      <w:r w:rsidR="001A6638" w:rsidRPr="00511A1A">
        <w:rPr>
          <w:rFonts w:ascii="Times New Roman" w:hAnsi="Times New Roman" w:cs="Times New Roman"/>
          <w:color w:val="FF0000"/>
        </w:rPr>
        <w:t>different frequencies</w:t>
      </w:r>
      <w:r>
        <w:rPr>
          <w:rFonts w:ascii="Times New Roman" w:hAnsi="Times New Roman" w:cs="Times New Roman"/>
          <w:color w:val="FF0000"/>
        </w:rPr>
        <w:t xml:space="preserve"> </w:t>
      </w:r>
      <w:r w:rsidR="001A6638" w:rsidRPr="00511A1A">
        <w:rPr>
          <w:rFonts w:ascii="Times New Roman" w:hAnsi="Times New Roman" w:cs="Times New Roman"/>
          <w:color w:val="FF0000"/>
        </w:rPr>
        <w:t xml:space="preserve">over </w:t>
      </w:r>
      <w:r w:rsidR="000835D8">
        <w:rPr>
          <w:rFonts w:ascii="Times New Roman" w:hAnsi="Times New Roman" w:cs="Times New Roman"/>
          <w:color w:val="FF0000"/>
        </w:rPr>
        <w:t>1</w:t>
      </w:r>
      <w:r w:rsidR="001A6638" w:rsidRPr="00511A1A">
        <w:rPr>
          <w:rFonts w:ascii="Times New Roman" w:hAnsi="Times New Roman" w:cs="Times New Roman"/>
          <w:color w:val="FF0000"/>
        </w:rPr>
        <w:t>0 trials</w:t>
      </w:r>
      <w:r w:rsidR="00822736">
        <w:rPr>
          <w:rFonts w:ascii="Times New Roman" w:hAnsi="Times New Roman" w:cs="Times New Roman"/>
          <w:color w:val="FF0000"/>
        </w:rPr>
        <w:t xml:space="preserve"> each</w:t>
      </w:r>
      <w:r>
        <w:rPr>
          <w:rFonts w:ascii="Times New Roman" w:hAnsi="Times New Roman" w:cs="Times New Roman"/>
          <w:color w:val="FF0000"/>
        </w:rPr>
        <w:t xml:space="preserve"> (Figure 5A)</w:t>
      </w:r>
      <w:r w:rsidR="001A6638" w:rsidRPr="00511A1A">
        <w:rPr>
          <w:rFonts w:ascii="Times New Roman" w:hAnsi="Times New Roman" w:cs="Times New Roman"/>
          <w:color w:val="FF0000"/>
        </w:rPr>
        <w:t xml:space="preserve">. </w:t>
      </w:r>
      <w:ins w:id="113" w:author="Romano, Michael, Francis" w:date="2019-03-04T15:20:00Z">
        <w:r w:rsidR="005B0DF1">
          <w:rPr>
            <w:rFonts w:ascii="Times New Roman" w:hAnsi="Times New Roman" w:cs="Times New Roman"/>
            <w:color w:val="FF0000"/>
          </w:rPr>
          <w:t xml:space="preserve">The CS was a high frequency tone (8000 Hz) and the NS was a lower frequency tone (2000 Hz). </w:t>
        </w:r>
      </w:ins>
      <w:r>
        <w:rPr>
          <w:rFonts w:ascii="Times New Roman" w:hAnsi="Times New Roman" w:cs="Times New Roman"/>
          <w:color w:val="FF0000"/>
        </w:rPr>
        <w:t>T</w:t>
      </w:r>
      <w:r w:rsidR="001A6638" w:rsidRPr="00511A1A">
        <w:rPr>
          <w:rFonts w:ascii="Times New Roman" w:hAnsi="Times New Roman" w:cs="Times New Roman"/>
          <w:color w:val="FF0000"/>
        </w:rPr>
        <w:t xml:space="preserve">he amplitude of </w:t>
      </w:r>
      <w:r>
        <w:rPr>
          <w:rFonts w:ascii="Times New Roman" w:hAnsi="Times New Roman" w:cs="Times New Roman"/>
          <w:color w:val="FF0000"/>
        </w:rPr>
        <w:t xml:space="preserve">the </w:t>
      </w:r>
      <w:r w:rsidR="001A6638" w:rsidRPr="00511A1A">
        <w:rPr>
          <w:rFonts w:ascii="Times New Roman" w:hAnsi="Times New Roman" w:cs="Times New Roman"/>
          <w:color w:val="FF0000"/>
        </w:rPr>
        <w:t>two are</w:t>
      </w:r>
      <w:r>
        <w:rPr>
          <w:rFonts w:ascii="Times New Roman" w:hAnsi="Times New Roman" w:cs="Times New Roman"/>
          <w:color w:val="FF0000"/>
        </w:rPr>
        <w:t xml:space="preserve"> set as that</w:t>
      </w:r>
      <w:r w:rsidR="001A6638" w:rsidRPr="00511A1A">
        <w:rPr>
          <w:rFonts w:ascii="Times New Roman" w:hAnsi="Times New Roman" w:cs="Times New Roman"/>
          <w:color w:val="FF0000"/>
        </w:rPr>
        <w:t xml:space="preserve"> shown in Figure </w:t>
      </w:r>
      <w:r w:rsidR="001A6638">
        <w:rPr>
          <w:rFonts w:ascii="Times New Roman" w:hAnsi="Times New Roman" w:cs="Times New Roman"/>
          <w:color w:val="FF0000"/>
        </w:rPr>
        <w:t>5</w:t>
      </w:r>
      <w:r w:rsidR="001A6638" w:rsidRPr="00511A1A">
        <w:rPr>
          <w:rFonts w:ascii="Times New Roman" w:hAnsi="Times New Roman" w:cs="Times New Roman"/>
          <w:color w:val="FF0000"/>
        </w:rPr>
        <w:t xml:space="preserve">B, with examples of the actual bandpassed signals shown in Figures </w:t>
      </w:r>
      <w:r w:rsidR="001A6638">
        <w:rPr>
          <w:rFonts w:ascii="Times New Roman" w:hAnsi="Times New Roman" w:cs="Times New Roman"/>
          <w:color w:val="FF0000"/>
        </w:rPr>
        <w:t>5</w:t>
      </w:r>
      <w:r w:rsidR="001A6638" w:rsidRPr="00511A1A">
        <w:rPr>
          <w:rFonts w:ascii="Times New Roman" w:hAnsi="Times New Roman" w:cs="Times New Roman"/>
          <w:color w:val="FF0000"/>
        </w:rPr>
        <w:t xml:space="preserve">C and </w:t>
      </w:r>
      <w:r w:rsidR="001A6638">
        <w:rPr>
          <w:rFonts w:ascii="Times New Roman" w:hAnsi="Times New Roman" w:cs="Times New Roman"/>
          <w:color w:val="FF0000"/>
        </w:rPr>
        <w:t>5</w:t>
      </w:r>
      <w:r w:rsidR="001A6638" w:rsidRPr="00511A1A">
        <w:rPr>
          <w:rFonts w:ascii="Times New Roman" w:hAnsi="Times New Roman" w:cs="Times New Roman"/>
          <w:color w:val="FF0000"/>
        </w:rPr>
        <w:t>D.  The latency of these two tones was similar to that of the single-tone experiment and did not differ from one another, with the low-frequen</w:t>
      </w:r>
      <w:r w:rsidR="00D910A5">
        <w:rPr>
          <w:rFonts w:ascii="Times New Roman" w:hAnsi="Times New Roman" w:cs="Times New Roman"/>
          <w:color w:val="FF0000"/>
        </w:rPr>
        <w:t xml:space="preserve">cy sound having a latency of </w:t>
      </w:r>
      <w:r w:rsidR="002D53E5">
        <w:rPr>
          <w:rFonts w:ascii="Times New Roman" w:hAnsi="Times New Roman" w:cs="Times New Roman"/>
          <w:color w:val="FF0000"/>
        </w:rPr>
        <w:t>7.1</w:t>
      </w:r>
      <w:r w:rsidR="001A6638" w:rsidRPr="00511A1A">
        <w:rPr>
          <w:rFonts w:ascii="Times New Roman" w:hAnsi="Times New Roman" w:cs="Times New Roman"/>
          <w:color w:val="FF0000"/>
        </w:rPr>
        <w:t xml:space="preserve"> </w:t>
      </w:r>
      <w:r w:rsidR="001A6638" w:rsidRPr="00511A1A">
        <w:rPr>
          <w:rFonts w:ascii="Times New Roman" w:hAnsi="Times New Roman" w:cs="Times New Roman"/>
          <w:color w:val="FF0000"/>
          <w:u w:val="single"/>
        </w:rPr>
        <w:t>+</w:t>
      </w:r>
      <w:r w:rsidR="001A6638" w:rsidRPr="00511A1A">
        <w:rPr>
          <w:rFonts w:ascii="Times New Roman" w:hAnsi="Times New Roman" w:cs="Times New Roman"/>
          <w:color w:val="FF0000"/>
        </w:rPr>
        <w:t xml:space="preserve"> 0.</w:t>
      </w:r>
      <w:r w:rsidR="002D53E5">
        <w:rPr>
          <w:rFonts w:ascii="Times New Roman" w:hAnsi="Times New Roman" w:cs="Times New Roman"/>
          <w:color w:val="FF0000"/>
        </w:rPr>
        <w:t>9</w:t>
      </w:r>
      <w:r w:rsidR="001A6638" w:rsidRPr="00511A1A">
        <w:rPr>
          <w:rFonts w:ascii="Times New Roman" w:hAnsi="Times New Roman" w:cs="Times New Roman"/>
          <w:color w:val="FF0000"/>
        </w:rPr>
        <w:t xml:space="preserve"> ms (+/- std) and the high-frequen</w:t>
      </w:r>
      <w:r w:rsidR="00D910A5">
        <w:rPr>
          <w:rFonts w:ascii="Times New Roman" w:hAnsi="Times New Roman" w:cs="Times New Roman"/>
          <w:color w:val="FF0000"/>
        </w:rPr>
        <w:t xml:space="preserve">cy sound having a latency of </w:t>
      </w:r>
      <w:r w:rsidR="002D53E5">
        <w:rPr>
          <w:rFonts w:ascii="Times New Roman" w:hAnsi="Times New Roman" w:cs="Times New Roman"/>
          <w:color w:val="FF0000"/>
        </w:rPr>
        <w:t>6.8</w:t>
      </w:r>
      <w:r w:rsidR="001A6638" w:rsidRPr="00511A1A">
        <w:rPr>
          <w:rFonts w:ascii="Times New Roman" w:hAnsi="Times New Roman" w:cs="Times New Roman"/>
          <w:color w:val="FF0000"/>
        </w:rPr>
        <w:t xml:space="preserve"> </w:t>
      </w:r>
      <w:r w:rsidR="001A6638" w:rsidRPr="00511A1A">
        <w:rPr>
          <w:rFonts w:ascii="Times New Roman" w:hAnsi="Times New Roman" w:cs="Times New Roman"/>
          <w:color w:val="FF0000"/>
          <w:u w:val="single"/>
        </w:rPr>
        <w:t>+</w:t>
      </w:r>
      <w:r w:rsidR="001A6638" w:rsidRPr="00511A1A">
        <w:rPr>
          <w:rFonts w:ascii="Times New Roman" w:hAnsi="Times New Roman" w:cs="Times New Roman"/>
          <w:color w:val="FF0000"/>
        </w:rPr>
        <w:t xml:space="preserve"> 0.9 ms (Wilcoxon rank-sum test, p=0.</w:t>
      </w:r>
      <w:r w:rsidR="00AE30FB">
        <w:rPr>
          <w:rFonts w:ascii="Times New Roman" w:hAnsi="Times New Roman" w:cs="Times New Roman"/>
          <w:color w:val="FF0000"/>
        </w:rPr>
        <w:t>571</w:t>
      </w:r>
      <w:r w:rsidR="00D910A5">
        <w:rPr>
          <w:rFonts w:ascii="Times New Roman" w:hAnsi="Times New Roman" w:cs="Times New Roman"/>
          <w:color w:val="FF0000"/>
        </w:rPr>
        <w:t>, ranksum = 1</w:t>
      </w:r>
      <w:r w:rsidR="00AE30FB">
        <w:rPr>
          <w:rFonts w:ascii="Times New Roman" w:hAnsi="Times New Roman" w:cs="Times New Roman"/>
          <w:color w:val="FF0000"/>
        </w:rPr>
        <w:t>13</w:t>
      </w:r>
      <w:r w:rsidR="001A6638" w:rsidRPr="00511A1A">
        <w:rPr>
          <w:rFonts w:ascii="Times New Roman" w:hAnsi="Times New Roman" w:cs="Times New Roman"/>
          <w:color w:val="FF0000"/>
        </w:rPr>
        <w:t>). This demonstrates the flexibility of a single Teensy interface to command experiments with multiple audio stimuli.</w:t>
      </w:r>
    </w:p>
    <w:p w14:paraId="6A0819BF" w14:textId="77777777" w:rsidR="00344BE3" w:rsidRPr="00511A1A" w:rsidRDefault="00344BE3" w:rsidP="004970B1">
      <w:pPr>
        <w:rPr>
          <w:rFonts w:ascii="Times New Roman" w:hAnsi="Times New Roman" w:cs="Times New Roman"/>
          <w:color w:val="FF0000"/>
        </w:rPr>
      </w:pPr>
    </w:p>
    <w:p w14:paraId="53D09CE9" w14:textId="5605C001" w:rsidR="00344BE3" w:rsidRPr="00511A1A" w:rsidRDefault="00617D42" w:rsidP="004970B1">
      <w:pPr>
        <w:rPr>
          <w:rFonts w:ascii="Times New Roman" w:hAnsi="Times New Roman" w:cs="Times New Roman"/>
          <w:color w:val="FF0000"/>
        </w:rPr>
      </w:pPr>
      <w:r w:rsidRPr="00511A1A">
        <w:rPr>
          <w:rFonts w:ascii="Times New Roman" w:hAnsi="Times New Roman" w:cs="Times New Roman"/>
          <w:color w:val="FF0000"/>
        </w:rPr>
        <w:t>3.</w:t>
      </w:r>
      <w:r w:rsidR="001A6638">
        <w:rPr>
          <w:rFonts w:ascii="Times New Roman" w:hAnsi="Times New Roman" w:cs="Times New Roman"/>
          <w:color w:val="FF0000"/>
        </w:rPr>
        <w:t>4</w:t>
      </w:r>
      <w:r w:rsidR="00344BE3" w:rsidRPr="00511A1A">
        <w:rPr>
          <w:rFonts w:ascii="Times New Roman" w:hAnsi="Times New Roman" w:cs="Times New Roman"/>
          <w:color w:val="FF0000"/>
        </w:rPr>
        <w:t xml:space="preserve"> </w:t>
      </w:r>
      <w:r w:rsidR="00414E49">
        <w:rPr>
          <w:rFonts w:ascii="Times New Roman" w:hAnsi="Times New Roman" w:cs="Times New Roman"/>
          <w:i/>
          <w:color w:val="FF0000"/>
        </w:rPr>
        <w:t>Calcium imaging during trace eye blink conditioning using sCMOS camera controlled by the Teensy-interface</w:t>
      </w:r>
    </w:p>
    <w:p w14:paraId="68353D39" w14:textId="1A41FC13" w:rsidR="001A6638" w:rsidRPr="00511A1A" w:rsidRDefault="00414E49" w:rsidP="001A6638">
      <w:pPr>
        <w:ind w:firstLine="720"/>
        <w:rPr>
          <w:rFonts w:ascii="Times New Roman" w:hAnsi="Times New Roman" w:cs="Times New Roman"/>
          <w:color w:val="FF0000"/>
        </w:rPr>
      </w:pPr>
      <w:r>
        <w:rPr>
          <w:rFonts w:ascii="Times New Roman" w:hAnsi="Times New Roman" w:cs="Times New Roman"/>
          <w:color w:val="FF0000"/>
        </w:rPr>
        <w:t xml:space="preserve">To demonstrate the use of Teensy-interface in calcium imaging with sCMOS camera, </w:t>
      </w:r>
      <w:r w:rsidR="001A6638" w:rsidRPr="00511A1A">
        <w:rPr>
          <w:rFonts w:ascii="Times New Roman" w:hAnsi="Times New Roman" w:cs="Times New Roman"/>
          <w:color w:val="FF0000"/>
        </w:rPr>
        <w:t>we</w:t>
      </w:r>
      <w:r>
        <w:rPr>
          <w:rFonts w:ascii="Times New Roman" w:hAnsi="Times New Roman" w:cs="Times New Roman"/>
          <w:color w:val="FF0000"/>
        </w:rPr>
        <w:t xml:space="preserve"> performed calcium imaging in a mouse hippocampus during </w:t>
      </w:r>
      <w:ins w:id="114" w:author="Romano, Michael, Francis" w:date="2019-03-04T15:23:00Z">
        <w:r w:rsidR="00AE30FB">
          <w:rPr>
            <w:rFonts w:ascii="Times New Roman" w:hAnsi="Times New Roman" w:cs="Times New Roman"/>
            <w:color w:val="FF0000"/>
          </w:rPr>
          <w:t>a single tone</w:t>
        </w:r>
      </w:ins>
      <w:del w:id="115" w:author="X Han" w:date="2019-02-28T14:09:00Z">
        <w:r w:rsidR="001A6638" w:rsidRPr="00511A1A" w:rsidDel="00414E49">
          <w:rPr>
            <w:rFonts w:ascii="Times New Roman" w:hAnsi="Times New Roman" w:cs="Times New Roman"/>
            <w:color w:val="FF0000"/>
          </w:rPr>
          <w:delText xml:space="preserve"> </w:delText>
        </w:r>
      </w:del>
      <w:r w:rsidR="001A6638" w:rsidRPr="00511A1A">
        <w:rPr>
          <w:rFonts w:ascii="Times New Roman" w:hAnsi="Times New Roman" w:cs="Times New Roman"/>
          <w:color w:val="FF0000"/>
        </w:rPr>
        <w:t>trace conditioning eye-blink experiment</w:t>
      </w:r>
      <w:r w:rsidR="001A6638">
        <w:rPr>
          <w:rFonts w:ascii="Times New Roman" w:hAnsi="Times New Roman" w:cs="Times New Roman"/>
          <w:color w:val="FF0000"/>
        </w:rPr>
        <w:t>.</w:t>
      </w:r>
      <w:ins w:id="116" w:author="X Han" w:date="2019-02-28T14:11:00Z">
        <w:r>
          <w:rPr>
            <w:rFonts w:ascii="Times New Roman" w:hAnsi="Times New Roman" w:cs="Times New Roman"/>
            <w:color w:val="FF0000"/>
          </w:rPr>
          <w:t xml:space="preserve"> </w:t>
        </w:r>
      </w:ins>
      <w:r>
        <w:rPr>
          <w:rFonts w:ascii="Times New Roman" w:hAnsi="Times New Roman" w:cs="Times New Roman"/>
          <w:color w:val="FF0000"/>
        </w:rPr>
        <w:t xml:space="preserve">In this experiment, </w:t>
      </w:r>
      <w:r w:rsidR="006A0DD2" w:rsidRPr="001D6942">
        <w:rPr>
          <w:rFonts w:ascii="Times New Roman" w:hAnsi="Times New Roman" w:cs="Times New Roman"/>
        </w:rPr>
        <w:t xml:space="preserve">a mouse </w:t>
      </w:r>
      <w:r w:rsidR="006A0DD2">
        <w:rPr>
          <w:rFonts w:ascii="Times New Roman" w:hAnsi="Times New Roman" w:cs="Times New Roman"/>
        </w:rPr>
        <w:t>was</w:t>
      </w:r>
      <w:r w:rsidR="006A0DD2" w:rsidRPr="001D6942">
        <w:rPr>
          <w:rFonts w:ascii="Times New Roman" w:hAnsi="Times New Roman" w:cs="Times New Roman"/>
        </w:rPr>
        <w:t xml:space="preserve"> trained to associate a conditioned stimulus (700ms long tone) with a subsequent unconditioned stimulus (a 100ms long gentle eye puff), separated by a brief memory trace time window (250ms).</w:t>
      </w:r>
      <w:r w:rsidR="006A0DD2">
        <w:rPr>
          <w:rFonts w:ascii="Times New Roman" w:hAnsi="Times New Roman" w:cs="Times New Roman"/>
        </w:rPr>
        <w:t xml:space="preserve"> </w:t>
      </w:r>
      <w:r w:rsidR="006A0DD2" w:rsidRPr="001D6942">
        <w:rPr>
          <w:rFonts w:ascii="Times New Roman" w:hAnsi="Times New Roman" w:cs="Times New Roman"/>
        </w:rPr>
        <w:t xml:space="preserve">This experiment consisted of </w:t>
      </w:r>
      <w:r w:rsidR="003013D3">
        <w:rPr>
          <w:rFonts w:ascii="Times New Roman" w:hAnsi="Times New Roman" w:cs="Times New Roman"/>
        </w:rPr>
        <w:t>4</w:t>
      </w:r>
      <w:r w:rsidR="006A0DD2" w:rsidRPr="001D6942">
        <w:rPr>
          <w:rFonts w:ascii="Times New Roman" w:hAnsi="Times New Roman" w:cs="Times New Roman"/>
        </w:rPr>
        <w:t xml:space="preserve">0 trials, each lasting </w:t>
      </w:r>
      <w:r w:rsidR="005D36C6">
        <w:rPr>
          <w:rFonts w:ascii="Times New Roman" w:hAnsi="Times New Roman" w:cs="Times New Roman"/>
        </w:rPr>
        <w:t xml:space="preserve">exactly </w:t>
      </w:r>
      <w:r w:rsidR="006A0DD2" w:rsidRPr="001D6942">
        <w:rPr>
          <w:rFonts w:ascii="Times New Roman" w:hAnsi="Times New Roman" w:cs="Times New Roman"/>
        </w:rPr>
        <w:t>20 seconds.</w:t>
      </w:r>
      <w:r w:rsidR="006A0DD2">
        <w:rPr>
          <w:rFonts w:ascii="Times New Roman" w:hAnsi="Times New Roman" w:cs="Times New Roman"/>
        </w:rPr>
        <w:t xml:space="preserve"> </w:t>
      </w:r>
      <w:ins w:id="117" w:author="X Han" w:date="2019-02-28T14:18:00Z">
        <w:r w:rsidR="006A0DD2">
          <w:rPr>
            <w:rFonts w:ascii="Times New Roman" w:hAnsi="Times New Roman" w:cs="Times New Roman"/>
          </w:rPr>
          <w:t xml:space="preserve">The mouse was first trained for 6? Days. During experiments, it was awake and headfixed </w:t>
        </w:r>
        <w:commentRangeStart w:id="118"/>
        <w:r w:rsidR="006A0DD2">
          <w:rPr>
            <w:rFonts w:ascii="Times New Roman" w:hAnsi="Times New Roman" w:cs="Times New Roman"/>
          </w:rPr>
          <w:t>under</w:t>
        </w:r>
      </w:ins>
      <w:commentRangeEnd w:id="118"/>
      <w:r w:rsidR="00AE066B">
        <w:rPr>
          <w:rStyle w:val="CommentReference"/>
        </w:rPr>
        <w:commentReference w:id="118"/>
      </w:r>
      <w:ins w:id="119" w:author="X Han" w:date="2019-02-28T14:18:00Z">
        <w:del w:id="120" w:author="Romano, Michael, Francis" w:date="2019-03-04T15:36:00Z">
          <w:r w:rsidR="006A0DD2" w:rsidDel="00AE066B">
            <w:rPr>
              <w:rFonts w:ascii="Times New Roman" w:hAnsi="Times New Roman" w:cs="Times New Roman"/>
            </w:rPr>
            <w:delText xml:space="preserve"> </w:delText>
          </w:r>
          <w:commentRangeStart w:id="121"/>
          <w:r w:rsidR="006A0DD2" w:rsidDel="00AE066B">
            <w:rPr>
              <w:rFonts w:ascii="Times New Roman" w:hAnsi="Times New Roman" w:cs="Times New Roman"/>
            </w:rPr>
            <w:delText>th</w:delText>
          </w:r>
        </w:del>
      </w:ins>
      <w:ins w:id="122" w:author="X Han" w:date="2019-02-28T14:19:00Z">
        <w:del w:id="123" w:author="Romano, Michael, Francis" w:date="2019-03-04T15:36:00Z">
          <w:r w:rsidR="006A0DD2" w:rsidDel="00AE066B">
            <w:rPr>
              <w:rFonts w:ascii="Times New Roman" w:hAnsi="Times New Roman" w:cs="Times New Roman"/>
            </w:rPr>
            <w:delText>e</w:delText>
          </w:r>
          <w:commentRangeEnd w:id="121"/>
          <w:r w:rsidR="006A0DD2" w:rsidDel="00AE066B">
            <w:rPr>
              <w:rStyle w:val="CommentReference"/>
            </w:rPr>
            <w:commentReference w:id="121"/>
          </w:r>
        </w:del>
      </w:ins>
      <w:ins w:id="124" w:author="X Han" w:date="2019-02-28T14:11:00Z">
        <w:del w:id="125" w:author="Romano, Michael, Francis" w:date="2019-03-04T15:36:00Z">
          <w:r w:rsidDel="00AE066B">
            <w:rPr>
              <w:rFonts w:ascii="Times New Roman" w:hAnsi="Times New Roman" w:cs="Times New Roman"/>
              <w:color w:val="FF0000"/>
            </w:rPr>
            <w:delText>….</w:delText>
          </w:r>
        </w:del>
        <w:del w:id="126" w:author="Romano, Michael, Francis" w:date="2019-03-04T15:48:00Z">
          <w:r w:rsidDel="00535D54">
            <w:rPr>
              <w:rFonts w:ascii="Times New Roman" w:hAnsi="Times New Roman" w:cs="Times New Roman"/>
              <w:color w:val="FF0000"/>
            </w:rPr>
            <w:delText>.</w:delText>
          </w:r>
        </w:del>
      </w:ins>
      <w:ins w:id="127" w:author="Romano, Michael, Francis" w:date="2019-03-04T15:48:00Z">
        <w:r w:rsidR="00535D54">
          <w:rPr>
            <w:rFonts w:ascii="Times New Roman" w:hAnsi="Times New Roman" w:cs="Times New Roman"/>
          </w:rPr>
          <w:t xml:space="preserve">an sCMOS camera, set to capture images </w:t>
        </w:r>
      </w:ins>
      <w:ins w:id="128" w:author="Romano, Michael, Francis" w:date="2019-03-04T15:49:00Z">
        <w:r w:rsidR="00FD3586">
          <w:rPr>
            <w:rFonts w:ascii="Times New Roman" w:hAnsi="Times New Roman" w:cs="Times New Roman"/>
          </w:rPr>
          <w:t>upon a digital pulse onset delivered by the Teensy</w:t>
        </w:r>
      </w:ins>
      <w:ins w:id="129" w:author="Romano, Michael, Francis" w:date="2019-03-04T15:48:00Z">
        <w:r w:rsidR="00535D54">
          <w:rPr>
            <w:rFonts w:ascii="Times New Roman" w:hAnsi="Times New Roman" w:cs="Times New Roman"/>
          </w:rPr>
          <w:t>.</w:t>
        </w:r>
      </w:ins>
      <w:r w:rsidR="001A6638" w:rsidRPr="00511A1A">
        <w:rPr>
          <w:rFonts w:ascii="Times New Roman" w:hAnsi="Times New Roman" w:cs="Times New Roman"/>
          <w:color w:val="FF0000"/>
        </w:rPr>
        <w:t xml:space="preserve"> </w:t>
      </w:r>
      <w:r>
        <w:rPr>
          <w:rFonts w:ascii="Times New Roman" w:hAnsi="Times New Roman" w:cs="Times New Roman"/>
          <w:color w:val="FF0000"/>
        </w:rPr>
        <w:t>W</w:t>
      </w:r>
      <w:r w:rsidR="001A6638" w:rsidRPr="00511A1A">
        <w:rPr>
          <w:rFonts w:ascii="Times New Roman" w:hAnsi="Times New Roman" w:cs="Times New Roman"/>
          <w:color w:val="FF0000"/>
        </w:rPr>
        <w:t>e</w:t>
      </w:r>
      <w:r>
        <w:rPr>
          <w:rFonts w:ascii="Times New Roman" w:hAnsi="Times New Roman" w:cs="Times New Roman"/>
          <w:color w:val="FF0000"/>
        </w:rPr>
        <w:t xml:space="preserve"> found a fraction of CA1 neurons are responsive following the tone, before the puff (Figure 6B, with </w:t>
      </w:r>
      <w:r w:rsidR="000C6A93">
        <w:rPr>
          <w:rFonts w:ascii="Times New Roman" w:hAnsi="Times New Roman" w:cs="Times New Roman"/>
          <w:color w:val="FF0000"/>
        </w:rPr>
        <w:t xml:space="preserve">two </w:t>
      </w:r>
      <w:r>
        <w:rPr>
          <w:rFonts w:ascii="Times New Roman" w:hAnsi="Times New Roman" w:cs="Times New Roman"/>
          <w:color w:val="FF0000"/>
        </w:rPr>
        <w:t>example individual neurons shown i</w:t>
      </w:r>
      <w:r w:rsidR="000C6A93">
        <w:rPr>
          <w:rFonts w:ascii="Times New Roman" w:hAnsi="Times New Roman" w:cs="Times New Roman"/>
          <w:color w:val="FF0000"/>
        </w:rPr>
        <w:t>n Figure 6C</w:t>
      </w:r>
      <w:r>
        <w:rPr>
          <w:rFonts w:ascii="Times New Roman" w:hAnsi="Times New Roman" w:cs="Times New Roman"/>
          <w:color w:val="FF0000"/>
        </w:rPr>
        <w:t>)</w:t>
      </w:r>
      <w:r w:rsidR="000C6A93">
        <w:rPr>
          <w:rFonts w:ascii="Times New Roman" w:hAnsi="Times New Roman" w:cs="Times New Roman"/>
          <w:color w:val="FF0000"/>
        </w:rPr>
        <w:t xml:space="preserve">. </w:t>
      </w:r>
      <w:r w:rsidR="001A6638" w:rsidRPr="00511A1A">
        <w:rPr>
          <w:rFonts w:ascii="Times New Roman" w:hAnsi="Times New Roman" w:cs="Times New Roman"/>
          <w:color w:val="FF0000"/>
        </w:rPr>
        <w:t>Thus,</w:t>
      </w:r>
      <w:r>
        <w:rPr>
          <w:rFonts w:ascii="Times New Roman" w:hAnsi="Times New Roman" w:cs="Times New Roman"/>
          <w:color w:val="FF0000"/>
        </w:rPr>
        <w:t xml:space="preserve"> </w:t>
      </w:r>
      <w:r w:rsidR="003013D3">
        <w:rPr>
          <w:rFonts w:ascii="Times New Roman" w:hAnsi="Times New Roman" w:cs="Times New Roman"/>
          <w:color w:val="FF0000"/>
        </w:rPr>
        <w:t xml:space="preserve">this </w:t>
      </w:r>
      <w:r>
        <w:rPr>
          <w:rFonts w:ascii="Times New Roman" w:hAnsi="Times New Roman" w:cs="Times New Roman"/>
          <w:color w:val="FF0000"/>
        </w:rPr>
        <w:t>Teensy-interface allow easy implementation of the experimental paradigm at precise timing.</w:t>
      </w:r>
    </w:p>
    <w:p w14:paraId="4AC41CFC" w14:textId="77777777" w:rsidR="00344BE3" w:rsidRPr="00511A1A" w:rsidRDefault="00344BE3" w:rsidP="004970B1">
      <w:pPr>
        <w:ind w:firstLine="720"/>
        <w:rPr>
          <w:rFonts w:ascii="Times New Roman" w:hAnsi="Times New Roman" w:cs="Times New Roman"/>
          <w:color w:val="FF0000"/>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4. Conclusion and Discussion</w:t>
      </w:r>
    </w:p>
    <w:p w14:paraId="49ADFBFD" w14:textId="4A789821" w:rsidR="004B19E9" w:rsidRDefault="00344BE3" w:rsidP="004970B1">
      <w:pPr>
        <w:ind w:firstLine="720"/>
        <w:rPr>
          <w:rFonts w:ascii="Times New Roman" w:hAnsi="Times New Roman" w:cs="Times New Roman"/>
        </w:rPr>
      </w:pPr>
      <w:r w:rsidRPr="001D6942">
        <w:rPr>
          <w:rFonts w:ascii="Times New Roman" w:hAnsi="Times New Roman" w:cs="Times New Roman"/>
        </w:rPr>
        <w:lastRenderedPageBreak/>
        <w:t xml:space="preserve">In both </w:t>
      </w:r>
      <w:r w:rsidR="00E779B4">
        <w:rPr>
          <w:rFonts w:ascii="Times New Roman" w:hAnsi="Times New Roman" w:cs="Times New Roman"/>
        </w:rPr>
        <w:t xml:space="preserve">the motion tracking and </w:t>
      </w:r>
      <w:r w:rsidR="009D5DA9">
        <w:rPr>
          <w:rFonts w:ascii="Times New Roman" w:hAnsi="Times New Roman" w:cs="Times New Roman"/>
        </w:rPr>
        <w:t>the</w:t>
      </w:r>
      <w:r w:rsidR="00E779B4">
        <w:rPr>
          <w:rFonts w:ascii="Times New Roman" w:hAnsi="Times New Roman" w:cs="Times New Roman"/>
        </w:rPr>
        <w:t xml:space="preserve"> </w:t>
      </w:r>
      <w:r w:rsidR="009D5DA9">
        <w:rPr>
          <w:rFonts w:ascii="Times New Roman" w:hAnsi="Times New Roman" w:cs="Times New Roman"/>
        </w:rPr>
        <w:t xml:space="preserve">tone-puff </w:t>
      </w:r>
      <w:r w:rsidR="00E779B4">
        <w:rPr>
          <w:rFonts w:ascii="Times New Roman" w:hAnsi="Times New Roman" w:cs="Times New Roman"/>
        </w:rPr>
        <w:t>trace conditioning experiments</w:t>
      </w:r>
      <w:r w:rsidRPr="001D6942">
        <w:rPr>
          <w:rFonts w:ascii="Times New Roman" w:hAnsi="Times New Roman" w:cs="Times New Roman"/>
        </w:rPr>
        <w:t xml:space="preserve">, the Teensy interface generated precisely timed digital pulses that can be used to control individual frame capture from a sCMOS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7A0F4F61" w14:textId="7D22362C" w:rsidR="00DE69D7" w:rsidRPr="00CB3893" w:rsidRDefault="00344BE3" w:rsidP="004970B1">
      <w:pPr>
        <w:ind w:firstLine="720"/>
        <w:rPr>
          <w:rFonts w:ascii="Times New Roman" w:hAnsi="Times New Roman" w:cs="Times New Roman"/>
          <w:color w:val="FF0000"/>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sCMOS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sidRPr="00232B60">
        <w:rPr>
          <w:rFonts w:ascii="Times New Roman" w:hAnsi="Times New Roman" w:cs="Times New Roman"/>
        </w:rPr>
        <w:t>.</w:t>
      </w:r>
      <w:r w:rsidR="00232B60" w:rsidRPr="00C629A0">
        <w:rPr>
          <w:rFonts w:ascii="Times New Roman" w:hAnsi="Times New Roman" w:cs="Times New Roman"/>
          <w:color w:val="FF0000"/>
        </w:rPr>
        <w:t xml:space="preserve"> Using a central </w:t>
      </w:r>
      <w:r w:rsidR="00C629A0" w:rsidRPr="00C629A0">
        <w:rPr>
          <w:rFonts w:ascii="Times New Roman" w:hAnsi="Times New Roman" w:cs="Times New Roman"/>
          <w:color w:val="FF0000"/>
        </w:rPr>
        <w:t>timer</w:t>
      </w:r>
      <w:r w:rsidR="00232B60" w:rsidRPr="00C629A0">
        <w:rPr>
          <w:rFonts w:ascii="Times New Roman" w:hAnsi="Times New Roman" w:cs="Times New Roman"/>
          <w:color w:val="FF0000"/>
        </w:rPr>
        <w:t xml:space="preserve"> instead of parallel, asynchronous controllers, however, is currently challenging. </w:t>
      </w:r>
      <w:r w:rsidR="00232B60">
        <w:rPr>
          <w:rFonts w:ascii="Times New Roman" w:hAnsi="Times New Roman" w:cs="Times New Roman"/>
          <w:color w:val="FF0000"/>
        </w:rPr>
        <w:t>W</w:t>
      </w:r>
      <w:r w:rsidR="002D0DF8" w:rsidRPr="00232B60">
        <w:rPr>
          <w:rFonts w:ascii="Times New Roman" w:hAnsi="Times New Roman" w:cs="Times New Roman"/>
          <w:color w:val="FF0000"/>
        </w:rPr>
        <w:t xml:space="preserve">hile MATLAB </w:t>
      </w:r>
      <w:r w:rsidRPr="00232B60">
        <w:rPr>
          <w:rFonts w:ascii="Times New Roman" w:hAnsi="Times New Roman" w:cs="Times New Roman"/>
          <w:color w:val="FF0000"/>
        </w:rPr>
        <w:t xml:space="preserve">programs </w:t>
      </w:r>
      <w:r w:rsidRPr="00232B60">
        <w:rPr>
          <w:rFonts w:ascii="Times New Roman" w:eastAsiaTheme="minorEastAsia" w:hAnsi="Times New Roman" w:cs="Times New Roman"/>
          <w:color w:val="FF0000"/>
          <w:kern w:val="24"/>
        </w:rPr>
        <w:t xml:space="preserve">can be </w:t>
      </w:r>
      <w:r w:rsidR="00232B60">
        <w:rPr>
          <w:rFonts w:ascii="Times New Roman" w:eastAsiaTheme="minorEastAsia" w:hAnsi="Times New Roman" w:cs="Times New Roman"/>
          <w:color w:val="FF0000"/>
          <w:kern w:val="24"/>
        </w:rPr>
        <w:t>used</w:t>
      </w:r>
      <w:r w:rsidRPr="00232B60">
        <w:rPr>
          <w:rFonts w:ascii="Times New Roman" w:eastAsiaTheme="minorEastAsia" w:hAnsi="Times New Roman" w:cs="Times New Roman"/>
          <w:color w:val="FF0000"/>
          <w:kern w:val="24"/>
        </w:rPr>
        <w:t xml:space="preserve"> to control experimental timing</w:t>
      </w:r>
      <w:r w:rsidR="00961F7E">
        <w:rPr>
          <w:rFonts w:ascii="Times New Roman" w:eastAsiaTheme="minorEastAsia" w:hAnsi="Times New Roman" w:cs="Times New Roman"/>
          <w:color w:val="FF0000"/>
          <w:kern w:val="24"/>
        </w:rPr>
        <w:t xml:space="preserve"> </w:t>
      </w:r>
      <w:r w:rsidR="000250BC">
        <w:rPr>
          <w:rFonts w:ascii="Times New Roman" w:eastAsiaTheme="minorEastAsia" w:hAnsi="Times New Roman" w:cs="Times New Roman"/>
          <w:color w:val="FF0000"/>
          <w:kern w:val="24"/>
        </w:rPr>
        <w:t>when</w:t>
      </w:r>
      <w:r w:rsidR="00961F7E">
        <w:rPr>
          <w:rFonts w:ascii="Times New Roman" w:eastAsiaTheme="minorEastAsia" w:hAnsi="Times New Roman" w:cs="Times New Roman"/>
          <w:color w:val="FF0000"/>
          <w:kern w:val="24"/>
        </w:rPr>
        <w:t xml:space="preserve"> integrating a sCMOS camera into a behavioral paradigm</w:t>
      </w:r>
      <w:r w:rsidRPr="00232B60">
        <w:rPr>
          <w:rFonts w:ascii="Times New Roman" w:eastAsiaTheme="minorEastAsia" w:hAnsi="Times New Roman" w:cs="Times New Roman"/>
          <w:color w:val="FF0000"/>
          <w:kern w:val="24"/>
        </w:rPr>
        <w:t xml:space="preserve">, they may </w:t>
      </w:r>
      <w:r w:rsidRPr="00232B60">
        <w:rPr>
          <w:rFonts w:ascii="Times New Roman" w:hAnsi="Times New Roman" w:cs="Times New Roman"/>
          <w:color w:val="FF0000"/>
        </w:rPr>
        <w:t xml:space="preserve">introduce timing </w:t>
      </w:r>
      <w:r w:rsidR="00E779B4" w:rsidRPr="00232B60">
        <w:rPr>
          <w:rFonts w:ascii="Times New Roman" w:hAnsi="Times New Roman" w:cs="Times New Roman"/>
          <w:color w:val="FF0000"/>
        </w:rPr>
        <w:t>problems</w:t>
      </w:r>
      <w:r w:rsidR="00C629A0">
        <w:rPr>
          <w:rFonts w:ascii="Times New Roman" w:hAnsi="Times New Roman" w:cs="Times New Roman"/>
          <w:color w:val="FF0000"/>
        </w:rPr>
        <w:t xml:space="preserve"> </w:t>
      </w:r>
      <w:r w:rsidR="00C629A0" w:rsidRPr="00232B60">
        <w:rPr>
          <w:rFonts w:ascii="Times New Roman" w:hAnsi="Times New Roman" w:cs="Times New Roman"/>
          <w:color w:val="FF0000"/>
        </w:rPr>
        <w:t>due to the</w:t>
      </w:r>
      <w:r w:rsidR="00C629A0">
        <w:rPr>
          <w:rFonts w:ascii="Times New Roman" w:hAnsi="Times New Roman" w:cs="Times New Roman"/>
          <w:color w:val="FF0000"/>
        </w:rPr>
        <w:t xml:space="preserve"> concurrent</w:t>
      </w:r>
      <w:r w:rsidR="00C629A0" w:rsidRPr="00232B60">
        <w:rPr>
          <w:rFonts w:ascii="Times New Roman" w:hAnsi="Times New Roman" w:cs="Times New Roman"/>
          <w:color w:val="FF0000"/>
        </w:rPr>
        <w:t xml:space="preserve"> </w:t>
      </w:r>
      <w:r w:rsidR="00C629A0" w:rsidRPr="00232B60">
        <w:rPr>
          <w:rFonts w:ascii="Times New Roman" w:eastAsiaTheme="minorEastAsia" w:hAnsi="Times New Roman" w:cs="Times New Roman"/>
          <w:color w:val="FF0000"/>
          <w:kern w:val="24"/>
        </w:rPr>
        <w:t>deman</w:t>
      </w:r>
      <w:r w:rsidR="00C629A0">
        <w:rPr>
          <w:rFonts w:ascii="Times New Roman" w:eastAsiaTheme="minorEastAsia" w:hAnsi="Times New Roman" w:cs="Times New Roman"/>
          <w:color w:val="FF0000"/>
          <w:kern w:val="24"/>
        </w:rPr>
        <w:t>ds of many PC system operations.</w:t>
      </w:r>
      <w:r w:rsidR="00C629A0" w:rsidRPr="00232B60">
        <w:rPr>
          <w:rFonts w:ascii="Times New Roman" w:eastAsiaTheme="minorEastAsia" w:hAnsi="Times New Roman" w:cs="Times New Roman"/>
          <w:color w:val="FF0000"/>
          <w:kern w:val="24"/>
        </w:rPr>
        <w:t xml:space="preserve"> </w:t>
      </w:r>
      <w:r w:rsidR="00232B60" w:rsidRPr="00232B60">
        <w:rPr>
          <w:rFonts w:ascii="Times New Roman" w:eastAsiaTheme="minorEastAsia" w:hAnsi="Times New Roman" w:cs="Times New Roman"/>
          <w:color w:val="FF0000"/>
          <w:kern w:val="24"/>
        </w:rPr>
        <w:t xml:space="preserve">For example, MATLAB offers a Data Acquisition Toolbox. </w:t>
      </w:r>
      <w:r w:rsidR="00232B60">
        <w:rPr>
          <w:rFonts w:ascii="Times New Roman" w:eastAsiaTheme="minorEastAsia" w:hAnsi="Times New Roman" w:cs="Times New Roman"/>
          <w:color w:val="FF0000"/>
          <w:kern w:val="24"/>
        </w:rPr>
        <w:t>L</w:t>
      </w:r>
      <w:r w:rsidR="00232B60" w:rsidRPr="00232B60">
        <w:rPr>
          <w:rFonts w:ascii="Times New Roman" w:eastAsiaTheme="minorEastAsia" w:hAnsi="Times New Roman" w:cs="Times New Roman"/>
          <w:color w:val="FF0000"/>
          <w:kern w:val="24"/>
        </w:rPr>
        <w:t xml:space="preserve">earning how to optimize experiments using this </w:t>
      </w:r>
      <w:r w:rsidR="005E7C97">
        <w:rPr>
          <w:rFonts w:ascii="Times New Roman" w:eastAsiaTheme="minorEastAsia" w:hAnsi="Times New Roman" w:cs="Times New Roman"/>
          <w:color w:val="FF0000"/>
          <w:kern w:val="24"/>
        </w:rPr>
        <w:t>toolbox</w:t>
      </w:r>
      <w:r w:rsidR="00232B60" w:rsidRPr="00232B60">
        <w:rPr>
          <w:rFonts w:ascii="Times New Roman" w:eastAsiaTheme="minorEastAsia" w:hAnsi="Times New Roman" w:cs="Times New Roman"/>
          <w:color w:val="FF0000"/>
          <w:kern w:val="24"/>
        </w:rPr>
        <w:t xml:space="preserve"> is challenging, and poor implementations</w:t>
      </w:r>
      <w:r w:rsidR="00C629A0">
        <w:rPr>
          <w:rFonts w:ascii="Times New Roman" w:eastAsiaTheme="minorEastAsia" w:hAnsi="Times New Roman" w:cs="Times New Roman"/>
          <w:color w:val="FF0000"/>
          <w:kern w:val="24"/>
        </w:rPr>
        <w:t>, while easy to program, can generate timing jitter</w:t>
      </w:r>
      <w:r w:rsidR="00232B60" w:rsidRPr="00232B60">
        <w:rPr>
          <w:rFonts w:ascii="Times New Roman" w:eastAsiaTheme="minorEastAsia" w:hAnsi="Times New Roman" w:cs="Times New Roman"/>
          <w:color w:val="FF0000"/>
          <w:kern w:val="24"/>
        </w:rPr>
        <w:t>.</w:t>
      </w:r>
      <w:r w:rsidR="00CB3893" w:rsidRPr="00232B60">
        <w:rPr>
          <w:rFonts w:ascii="Times New Roman" w:hAnsi="Times New Roman" w:cs="Times New Roman"/>
          <w:color w:val="FF0000"/>
        </w:rPr>
        <w:t xml:space="preserve"> </w:t>
      </w:r>
      <w:r w:rsidRPr="00232B60">
        <w:rPr>
          <w:rFonts w:ascii="Times New Roman" w:hAnsi="Times New Roman" w:cs="Times New Roman"/>
          <w:color w:val="FF0000"/>
        </w:rPr>
        <w:t xml:space="preserve">Such timing jitter may </w:t>
      </w:r>
      <w:r w:rsidRPr="00CB3893">
        <w:rPr>
          <w:rFonts w:ascii="Times New Roman" w:hAnsi="Times New Roman" w:cs="Times New Roman"/>
          <w:color w:val="FF0000"/>
        </w:rPr>
        <w:t xml:space="preserve">have a significant impact depending on the study, especially when </w:t>
      </w:r>
      <w:r w:rsidR="00E779B4" w:rsidRPr="00CB3893">
        <w:rPr>
          <w:rFonts w:ascii="Times New Roman" w:hAnsi="Times New Roman" w:cs="Times New Roman"/>
          <w:color w:val="FF0000"/>
        </w:rPr>
        <w:t>millisecond</w:t>
      </w:r>
      <w:r w:rsidRPr="00CB3893">
        <w:rPr>
          <w:rFonts w:ascii="Times New Roman" w:hAnsi="Times New Roman" w:cs="Times New Roman"/>
          <w:color w:val="FF0000"/>
        </w:rPr>
        <w:t xml:space="preserve"> time scale resolution is desired in systems neuroscience experiments. </w:t>
      </w:r>
      <w:r w:rsidR="00AF0328" w:rsidRPr="00CB3893">
        <w:rPr>
          <w:rFonts w:ascii="Times New Roman" w:hAnsi="Times New Roman" w:cs="Times New Roman"/>
          <w:color w:val="FF0000"/>
        </w:rPr>
        <w:t>This is one of the central challenges with incorporating sCMOS ca</w:t>
      </w:r>
      <w:r w:rsidR="00DE69D7" w:rsidRPr="00CB3893">
        <w:rPr>
          <w:rFonts w:ascii="Times New Roman" w:hAnsi="Times New Roman" w:cs="Times New Roman"/>
          <w:color w:val="FF0000"/>
        </w:rPr>
        <w:t>meras into experimental design.</w:t>
      </w:r>
    </w:p>
    <w:p w14:paraId="5E36A65F" w14:textId="05F3E21D" w:rsidR="00344BE3" w:rsidRPr="00CB3893" w:rsidRDefault="00961F7E" w:rsidP="004970B1">
      <w:pPr>
        <w:ind w:firstLine="720"/>
        <w:rPr>
          <w:rFonts w:ascii="Times New Roman" w:hAnsi="Times New Roman" w:cs="Times New Roman"/>
          <w:color w:val="FF0000"/>
        </w:rPr>
      </w:pPr>
      <w:r>
        <w:rPr>
          <w:rFonts w:ascii="Times New Roman" w:hAnsi="Times New Roman" w:cs="Times New Roman"/>
          <w:color w:val="FF0000"/>
        </w:rPr>
        <w:t>U</w:t>
      </w:r>
      <w:r w:rsidR="00FD10B1">
        <w:rPr>
          <w:rFonts w:ascii="Times New Roman" w:hAnsi="Times New Roman" w:cs="Times New Roman"/>
          <w:color w:val="FF0000"/>
        </w:rPr>
        <w:t xml:space="preserve">sing a </w:t>
      </w:r>
      <w:r w:rsidR="00DE69D7" w:rsidRPr="00CB3893">
        <w:rPr>
          <w:rFonts w:ascii="Times New Roman" w:hAnsi="Times New Roman" w:cs="Times New Roman"/>
          <w:color w:val="FF0000"/>
        </w:rPr>
        <w:t>low</w:t>
      </w:r>
      <w:r w:rsidR="00232B60">
        <w:rPr>
          <w:rFonts w:ascii="Times New Roman" w:hAnsi="Times New Roman" w:cs="Times New Roman"/>
          <w:color w:val="FF0000"/>
        </w:rPr>
        <w:t>er</w:t>
      </w:r>
      <w:r w:rsidR="00DE69D7" w:rsidRPr="00CB3893">
        <w:rPr>
          <w:rFonts w:ascii="Times New Roman" w:hAnsi="Times New Roman" w:cs="Times New Roman"/>
          <w:color w:val="FF0000"/>
        </w:rPr>
        <w:t>-level</w:t>
      </w:r>
      <w:r w:rsidR="00232B60">
        <w:rPr>
          <w:rFonts w:ascii="Times New Roman" w:hAnsi="Times New Roman" w:cs="Times New Roman"/>
          <w:color w:val="FF0000"/>
        </w:rPr>
        <w:t xml:space="preserve"> </w:t>
      </w:r>
      <w:r w:rsidR="00AF0328" w:rsidRPr="00CB3893">
        <w:rPr>
          <w:rFonts w:ascii="Times New Roman" w:hAnsi="Times New Roman" w:cs="Times New Roman"/>
          <w:color w:val="FF0000"/>
        </w:rPr>
        <w:t>interface such as LabVIEW</w:t>
      </w:r>
      <w:r w:rsidR="00FD10B1">
        <w:rPr>
          <w:rFonts w:ascii="Times New Roman" w:hAnsi="Times New Roman" w:cs="Times New Roman"/>
          <w:color w:val="FF0000"/>
        </w:rPr>
        <w:t xml:space="preserve"> or </w:t>
      </w:r>
      <w:r>
        <w:rPr>
          <w:rFonts w:ascii="Times New Roman" w:hAnsi="Times New Roman" w:cs="Times New Roman"/>
          <w:color w:val="FF0000"/>
        </w:rPr>
        <w:t xml:space="preserve">using </w:t>
      </w:r>
      <w:r w:rsidR="00FD10B1">
        <w:rPr>
          <w:rFonts w:ascii="Times New Roman" w:hAnsi="Times New Roman" w:cs="Times New Roman"/>
          <w:color w:val="FF0000"/>
        </w:rPr>
        <w:t>advanced MATLAB programming</w:t>
      </w:r>
      <w:r>
        <w:rPr>
          <w:rFonts w:ascii="Times New Roman" w:hAnsi="Times New Roman" w:cs="Times New Roman"/>
          <w:color w:val="FF0000"/>
        </w:rPr>
        <w:t xml:space="preserve"> to</w:t>
      </w:r>
      <w:r w:rsidR="005C0144">
        <w:rPr>
          <w:rFonts w:ascii="Times New Roman" w:hAnsi="Times New Roman" w:cs="Times New Roman"/>
          <w:color w:val="FF0000"/>
        </w:rPr>
        <w:t xml:space="preserve"> control timing </w:t>
      </w:r>
      <w:r w:rsidR="004B19E9" w:rsidRPr="00CB3893">
        <w:rPr>
          <w:rFonts w:ascii="Times New Roman" w:hAnsi="Times New Roman" w:cs="Times New Roman"/>
          <w:color w:val="FF0000"/>
        </w:rPr>
        <w:t>potentially obviat</w:t>
      </w:r>
      <w:r>
        <w:rPr>
          <w:rFonts w:ascii="Times New Roman" w:hAnsi="Times New Roman" w:cs="Times New Roman"/>
          <w:color w:val="FF0000"/>
        </w:rPr>
        <w:t>e</w:t>
      </w:r>
      <w:r w:rsidR="004B19E9" w:rsidRPr="00CB3893">
        <w:rPr>
          <w:rFonts w:ascii="Times New Roman" w:hAnsi="Times New Roman" w:cs="Times New Roman"/>
          <w:color w:val="FF0000"/>
        </w:rPr>
        <w:t xml:space="preserve"> timing jitter,</w:t>
      </w:r>
      <w:r w:rsidR="00AF0328" w:rsidRPr="00CB3893">
        <w:rPr>
          <w:rFonts w:ascii="Times New Roman" w:hAnsi="Times New Roman" w:cs="Times New Roman"/>
          <w:color w:val="FF0000"/>
        </w:rPr>
        <w:t xml:space="preserve"> </w:t>
      </w:r>
      <w:r w:rsidR="00C629A0">
        <w:rPr>
          <w:rFonts w:ascii="Times New Roman" w:hAnsi="Times New Roman" w:cs="Times New Roman"/>
          <w:color w:val="FF0000"/>
        </w:rPr>
        <w:t xml:space="preserve">but </w:t>
      </w:r>
      <w:r w:rsidR="00FD10B1">
        <w:rPr>
          <w:rFonts w:ascii="Times New Roman" w:hAnsi="Times New Roman" w:cs="Times New Roman"/>
          <w:color w:val="FF0000"/>
        </w:rPr>
        <w:t xml:space="preserve">both </w:t>
      </w:r>
      <w:r w:rsidR="00AF0328" w:rsidRPr="00CB3893">
        <w:rPr>
          <w:rFonts w:ascii="Times New Roman" w:hAnsi="Times New Roman" w:cs="Times New Roman"/>
          <w:color w:val="FF0000"/>
        </w:rPr>
        <w:t>ha</w:t>
      </w:r>
      <w:r w:rsidR="00232B60">
        <w:rPr>
          <w:rFonts w:ascii="Times New Roman" w:hAnsi="Times New Roman" w:cs="Times New Roman"/>
          <w:color w:val="FF0000"/>
        </w:rPr>
        <w:t>ve steep learning curves</w:t>
      </w:r>
      <w:r w:rsidR="00CD3AA0">
        <w:rPr>
          <w:rFonts w:ascii="Times New Roman" w:hAnsi="Times New Roman" w:cs="Times New Roman"/>
          <w:color w:val="FF0000"/>
        </w:rPr>
        <w:t>,</w:t>
      </w:r>
      <w:r w:rsidR="00666220" w:rsidRPr="00CB3893">
        <w:rPr>
          <w:rFonts w:ascii="Times New Roman" w:hAnsi="Times New Roman" w:cs="Times New Roman"/>
          <w:color w:val="FF0000"/>
        </w:rPr>
        <w:t xml:space="preserve"> </w:t>
      </w:r>
      <w:r>
        <w:rPr>
          <w:rFonts w:ascii="Times New Roman" w:hAnsi="Times New Roman" w:cs="Times New Roman"/>
          <w:color w:val="FF0000"/>
        </w:rPr>
        <w:t>are proprietary</w:t>
      </w:r>
      <w:r w:rsidR="00CD3AA0">
        <w:rPr>
          <w:rFonts w:ascii="Times New Roman" w:hAnsi="Times New Roman" w:cs="Times New Roman"/>
          <w:color w:val="FF0000"/>
        </w:rPr>
        <w:t>,</w:t>
      </w:r>
      <w:r w:rsidR="00232B60">
        <w:rPr>
          <w:rFonts w:ascii="Times New Roman" w:hAnsi="Times New Roman" w:cs="Times New Roman"/>
          <w:color w:val="FF0000"/>
        </w:rPr>
        <w:t xml:space="preserve"> and have </w:t>
      </w:r>
      <w:r>
        <w:rPr>
          <w:rFonts w:ascii="Times New Roman" w:hAnsi="Times New Roman" w:cs="Times New Roman"/>
          <w:color w:val="FF0000"/>
        </w:rPr>
        <w:t>high costs</w:t>
      </w:r>
      <w:r w:rsidR="00AF0328" w:rsidRPr="00CB3893">
        <w:rPr>
          <w:rFonts w:ascii="Times New Roman" w:hAnsi="Times New Roman" w:cs="Times New Roman"/>
          <w:color w:val="FF0000"/>
        </w:rPr>
        <w:t xml:space="preserve">. In contrast, </w:t>
      </w:r>
      <w:r w:rsidR="004B19E9" w:rsidRPr="00CB3893">
        <w:rPr>
          <w:rFonts w:ascii="Times New Roman" w:hAnsi="Times New Roman" w:cs="Times New Roman"/>
          <w:color w:val="FF0000"/>
        </w:rPr>
        <w:t xml:space="preserve">with </w:t>
      </w:r>
      <w:r w:rsidR="00AF0328" w:rsidRPr="00CB3893">
        <w:rPr>
          <w:rFonts w:ascii="Times New Roman" w:hAnsi="Times New Roman" w:cs="Times New Roman"/>
          <w:color w:val="FF0000"/>
        </w:rPr>
        <w:t xml:space="preserve">the Arduino programming environment </w:t>
      </w:r>
      <w:r w:rsidR="004B19E9" w:rsidRPr="00CB3893">
        <w:rPr>
          <w:rFonts w:ascii="Times New Roman" w:hAnsi="Times New Roman" w:cs="Times New Roman"/>
          <w:color w:val="FF0000"/>
        </w:rPr>
        <w:t xml:space="preserve">it </w:t>
      </w:r>
      <w:r w:rsidR="00AF0328" w:rsidRPr="00CB3893">
        <w:rPr>
          <w:rFonts w:ascii="Times New Roman" w:hAnsi="Times New Roman" w:cs="Times New Roman"/>
          <w:color w:val="FF0000"/>
        </w:rPr>
        <w:t>is simple to</w:t>
      </w:r>
      <w:r w:rsidR="004B19E9" w:rsidRPr="00CB3893">
        <w:rPr>
          <w:rFonts w:ascii="Times New Roman" w:hAnsi="Times New Roman" w:cs="Times New Roman"/>
          <w:color w:val="FF0000"/>
        </w:rPr>
        <w:t xml:space="preserve"> program basic experiments and because it is open source, there are many libraries on sites such as GitHub</w:t>
      </w:r>
      <w:r w:rsidR="00DE69D7" w:rsidRPr="00CB3893">
        <w:rPr>
          <w:rFonts w:ascii="Times New Roman" w:hAnsi="Times New Roman" w:cs="Times New Roman"/>
          <w:color w:val="FF0000"/>
        </w:rPr>
        <w:t xml:space="preserve"> already available for adoption</w:t>
      </w:r>
      <w:r w:rsidR="00E779B4" w:rsidRPr="00CB3893">
        <w:rPr>
          <w:rFonts w:ascii="Times New Roman" w:hAnsi="Times New Roman" w:cs="Times New Roman"/>
          <w:color w:val="FF0000"/>
        </w:rPr>
        <w:t xml:space="preserve"> and use in experiments</w:t>
      </w:r>
      <w:r w:rsidR="001B062F">
        <w:rPr>
          <w:rFonts w:ascii="Times New Roman" w:hAnsi="Times New Roman" w:cs="Times New Roman"/>
          <w:color w:val="FF0000"/>
        </w:rPr>
        <w:t>.</w:t>
      </w:r>
      <w:r w:rsidR="00CD3AA0">
        <w:rPr>
          <w:rFonts w:ascii="Times New Roman" w:hAnsi="Times New Roman" w:cs="Times New Roman"/>
          <w:color w:val="FF0000"/>
        </w:rPr>
        <w:t xml:space="preserve"> </w:t>
      </w:r>
      <w:r w:rsidR="00AD220D">
        <w:rPr>
          <w:rFonts w:ascii="Times New Roman" w:hAnsi="Times New Roman" w:cs="Times New Roman"/>
          <w:color w:val="FF0000"/>
        </w:rPr>
        <w:t>Teensy</w:t>
      </w:r>
      <w:r w:rsidR="00CD3AA0">
        <w:rPr>
          <w:rFonts w:ascii="Times New Roman" w:hAnsi="Times New Roman" w:cs="Times New Roman"/>
          <w:color w:val="FF0000"/>
        </w:rPr>
        <w:t xml:space="preserve"> boards are</w:t>
      </w:r>
      <w:r w:rsidR="000250BC">
        <w:rPr>
          <w:rFonts w:ascii="Times New Roman" w:hAnsi="Times New Roman" w:cs="Times New Roman"/>
          <w:color w:val="FF0000"/>
        </w:rPr>
        <w:t xml:space="preserve"> also</w:t>
      </w:r>
      <w:r w:rsidR="00CD3AA0">
        <w:rPr>
          <w:rFonts w:ascii="Times New Roman" w:hAnsi="Times New Roman" w:cs="Times New Roman"/>
          <w:color w:val="FF0000"/>
        </w:rPr>
        <w:t xml:space="preserve"> inexpensive, and </w:t>
      </w:r>
      <w:r w:rsidR="00AD220D">
        <w:rPr>
          <w:rFonts w:ascii="Times New Roman" w:hAnsi="Times New Roman" w:cs="Times New Roman"/>
          <w:color w:val="FF0000"/>
        </w:rPr>
        <w:t xml:space="preserve">accompanying </w:t>
      </w:r>
      <w:r w:rsidR="00CD3AA0">
        <w:rPr>
          <w:rFonts w:ascii="Times New Roman" w:hAnsi="Times New Roman" w:cs="Times New Roman"/>
          <w:color w:val="FF0000"/>
        </w:rPr>
        <w:t>software and programming environments are free to download.</w:t>
      </w:r>
      <w:r w:rsidR="00232B60">
        <w:rPr>
          <w:rFonts w:ascii="Times New Roman" w:hAnsi="Times New Roman" w:cs="Times New Roman"/>
          <w:color w:val="FF0000"/>
        </w:rPr>
        <w:t xml:space="preserve"> </w:t>
      </w:r>
      <w:r w:rsidR="00CD3AA0">
        <w:rPr>
          <w:rFonts w:ascii="Times New Roman" w:hAnsi="Times New Roman" w:cs="Times New Roman"/>
          <w:color w:val="FF0000"/>
        </w:rPr>
        <w:t>Further, t</w:t>
      </w:r>
      <w:r w:rsidR="00AF0328" w:rsidRPr="00CB3893">
        <w:rPr>
          <w:rFonts w:ascii="Times New Roman" w:hAnsi="Times New Roman" w:cs="Times New Roman"/>
          <w:color w:val="FF0000"/>
        </w:rPr>
        <w:t xml:space="preserve">he GUIs that we have designed </w:t>
      </w:r>
      <w:r w:rsidR="004B19E9" w:rsidRPr="00CB3893">
        <w:rPr>
          <w:rFonts w:ascii="Times New Roman" w:hAnsi="Times New Roman" w:cs="Times New Roman"/>
          <w:color w:val="FF0000"/>
        </w:rPr>
        <w:t xml:space="preserve">allow </w:t>
      </w:r>
      <w:r w:rsidR="00AD220D">
        <w:rPr>
          <w:rFonts w:ascii="Times New Roman" w:hAnsi="Times New Roman" w:cs="Times New Roman"/>
          <w:color w:val="FF0000"/>
        </w:rPr>
        <w:t>users of diverse</w:t>
      </w:r>
      <w:r w:rsidR="00232B60">
        <w:rPr>
          <w:rFonts w:ascii="Times New Roman" w:hAnsi="Times New Roman" w:cs="Times New Roman"/>
          <w:color w:val="FF0000"/>
        </w:rPr>
        <w:t xml:space="preserve"> scientific background</w:t>
      </w:r>
      <w:r w:rsidR="00AD220D">
        <w:rPr>
          <w:rFonts w:ascii="Times New Roman" w:hAnsi="Times New Roman" w:cs="Times New Roman"/>
          <w:color w:val="FF0000"/>
        </w:rPr>
        <w:t>s</w:t>
      </w:r>
      <w:r w:rsidR="004B19E9" w:rsidRPr="00CB3893">
        <w:rPr>
          <w:rFonts w:ascii="Times New Roman" w:hAnsi="Times New Roman" w:cs="Times New Roman"/>
          <w:color w:val="FF0000"/>
        </w:rPr>
        <w:t xml:space="preserve"> to design a basic tone-puff experiment or motion control experiment without </w:t>
      </w:r>
      <w:r w:rsidR="00DE69D7" w:rsidRPr="00CB3893">
        <w:rPr>
          <w:rFonts w:ascii="Times New Roman" w:hAnsi="Times New Roman" w:cs="Times New Roman"/>
          <w:color w:val="FF0000"/>
        </w:rPr>
        <w:t>having to implement</w:t>
      </w:r>
      <w:r w:rsidR="004B19E9" w:rsidRPr="00CB3893">
        <w:rPr>
          <w:rFonts w:ascii="Times New Roman" w:hAnsi="Times New Roman" w:cs="Times New Roman"/>
          <w:color w:val="FF0000"/>
        </w:rPr>
        <w:t xml:space="preserve"> any Arduino programming at all.</w:t>
      </w:r>
      <w:r w:rsidR="00DE69D7" w:rsidRPr="00CB3893">
        <w:rPr>
          <w:rFonts w:ascii="Times New Roman" w:hAnsi="Times New Roman" w:cs="Times New Roman"/>
          <w:color w:val="FF0000"/>
        </w:rPr>
        <w:t xml:space="preserve"> </w:t>
      </w:r>
    </w:p>
    <w:p w14:paraId="7199725C" w14:textId="5A2EEDA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We demonstrate that the Teensy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sCMOS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sidR="00E779B4">
        <w:rPr>
          <w:rFonts w:ascii="Times New Roman" w:hAnsi="Times New Roman" w:cs="Times New Roman"/>
        </w:rPr>
        <w:t xml:space="preserve">single tone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w:t>
      </w:r>
      <w:r w:rsidR="00E779B4">
        <w:rPr>
          <w:rFonts w:ascii="Times New Roman" w:hAnsi="Times New Roman" w:cs="Times New Roman"/>
        </w:rPr>
        <w:t xml:space="preserve"> the</w:t>
      </w:r>
      <w:r w:rsidRPr="001D6942">
        <w:rPr>
          <w:rFonts w:ascii="Times New Roman" w:hAnsi="Times New Roman" w:cs="Times New Roman"/>
        </w:rPr>
        <w:t xml:space="preserve"> Teensy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2D4CD5E"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We used the Teensy interface to deliver an auditory stimulus through the built-in Audio library, and our analog output showed a 7.6</w:t>
      </w:r>
      <w:r w:rsidR="006C7D6A">
        <w:rPr>
          <w:rFonts w:ascii="Times New Roman" w:hAnsi="Times New Roman" w:cs="Times New Roman"/>
        </w:rPr>
        <w:t xml:space="preserve"> </w:t>
      </w:r>
      <w:r w:rsidRPr="001D6942">
        <w:rPr>
          <w:rFonts w:ascii="Times New Roman" w:hAnsi="Times New Roman" w:cs="Times New Roman"/>
        </w:rPr>
        <w:t>ms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68D7924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 xml:space="preserve">integrating a sCMOS camera into two behavioral experimental settings.  In one setting, the Teensy interface simultaneously generates digital </w:t>
      </w:r>
      <w:r w:rsidRPr="001D6942">
        <w:rPr>
          <w:rFonts w:ascii="Times New Roman" w:hAnsi="Times New Roman" w:cs="Times New Roman"/>
        </w:rPr>
        <w:lastRenderedPageBreak/>
        <w:t>pulses that can be directed for individual frame capture from a sCMOS camera, while simultaneously tracking an animal’s locomotion using recently developed high precision ADNS-9800 gaming sensors. The easy integration of the sCMOS camera and the ADNS-9800 sensors illustrates the flexibility of the Teensy interface in designing experiments that require novel instrumentation. In the second experiment</w:t>
      </w:r>
      <w:r w:rsidR="00666220">
        <w:rPr>
          <w:rFonts w:ascii="Times New Roman" w:hAnsi="Times New Roman" w:cs="Times New Roman"/>
        </w:rPr>
        <w:t>al setting</w:t>
      </w:r>
      <w:r w:rsidRPr="001D6942">
        <w:rPr>
          <w:rFonts w:ascii="Times New Roman" w:hAnsi="Times New Roman" w:cs="Times New Roman"/>
        </w:rPr>
        <w:t>, we demonstrate that the Teensy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sCMOS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06BC640D"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sCMOS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sCMOS camera. Simultaneously, the Teensy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3556C251" w14:textId="0456FCF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Teensy’s ground pin was connected to both AGround and DGround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5266CDB7" w:rsidR="00344BE3" w:rsidRPr="001B062F" w:rsidRDefault="00344BE3" w:rsidP="004970B1">
      <w:pPr>
        <w:rPr>
          <w:rFonts w:ascii="Times New Roman" w:hAnsi="Times New Roman" w:cs="Times New Roman"/>
          <w:color w:val="FF0000"/>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w:t>
      </w:r>
      <w:ins w:id="130" w:author="Romano, Michael, Francis" w:date="2019-03-04T13:38:00Z">
        <w:r w:rsidR="00C856A2" w:rsidRPr="00C856A2">
          <w:rPr>
            <w:rFonts w:ascii="Times New Roman" w:hAnsi="Times New Roman" w:cs="Times New Roman"/>
            <w:b/>
          </w:rPr>
          <w:t>A</w:t>
        </w:r>
      </w:ins>
      <w:ins w:id="131" w:author="Romano, Michael, Francis" w:date="2019-03-04T13:39:00Z">
        <w:r w:rsidR="00C856A2">
          <w:rPr>
            <w:rFonts w:ascii="Times New Roman" w:hAnsi="Times New Roman" w:cs="Times New Roman"/>
          </w:rPr>
          <w:t xml:space="preserve"> </w:t>
        </w:r>
      </w:ins>
      <w:ins w:id="132" w:author="Romano, Michael, Francis" w:date="2019-03-04T13:40:00Z">
        <w:r w:rsidR="00C856A2">
          <w:rPr>
            <w:rFonts w:ascii="Times New Roman" w:hAnsi="Times New Roman" w:cs="Times New Roman"/>
          </w:rPr>
          <w:t xml:space="preserve">Modified version of </w:t>
        </w:r>
      </w:ins>
      <w:ins w:id="133" w:author="Romano, Michael, Francis" w:date="2019-03-04T13:39:00Z">
        <w:r w:rsidR="00C856A2">
          <w:rPr>
            <w:rFonts w:ascii="Times New Roman" w:hAnsi="Times New Roman" w:cs="Times New Roman"/>
          </w:rPr>
          <w:t xml:space="preserve">figure 1A from Gritton et al. </w:t>
        </w:r>
      </w:ins>
      <w:r w:rsidR="00C856A2">
        <w:rPr>
          <w:rFonts w:ascii="Times New Roman" w:hAnsi="Times New Roman" w:cs="Times New Roman"/>
        </w:rPr>
        <w:fldChar w:fldCharType="begin"/>
      </w:r>
      <w:r w:rsidR="00C856A2">
        <w:rPr>
          <w:rFonts w:ascii="Times New Roman" w:hAnsi="Times New Roman" w:cs="Times New Roman"/>
        </w:rPr>
        <w:instrText xml:space="preserve"> ADDIN EN.CITE &lt;EndNote&gt;&lt;Cite ExcludeAuth="1"&gt;&lt;Author&gt;Gritton&lt;/Author&gt;&lt;Year&gt;2019&lt;/Year&gt;&lt;RecNum&gt;221&lt;/RecNum&gt;&lt;DisplayText&gt;(2019)&lt;/DisplayText&gt;&lt;record&gt;&lt;rec-number&gt;221&lt;/rec-number&gt;&lt;foreign-keys&gt;&lt;key app="EN" db-id="90fwxpxdnsdz0oe00fnxt5zmp0st2s9f05ss" timestamp="1549730713"&gt;221&lt;/key&gt;&lt;/foreign-keys&gt;&lt;ref-type name="Journal Article"&gt;17&lt;/ref-type&gt;&lt;contributors&gt;&lt;authors&gt;&lt;author&gt;Gritton, H.&lt;/author&gt;&lt;author&gt;Howe, M.&lt;/author&gt;&lt;author&gt;Romano, M.&lt;/author&gt;&lt;author&gt;DiFeliceantonio, A.G.&lt;/author&gt;&lt;author&gt;Kramer, M.A.&lt;/author&gt;&lt;author&gt;Saligrama, V.&lt;/author&gt;&lt;author&gt;Bucklin, M.E.&lt;/author&gt;&lt;author&gt;Zemel, D.&lt;/author&gt;&lt;author&gt;Han, X.&lt;/author&gt;&lt;/authors&gt;&lt;/contributors&gt;&lt;titles&gt;&lt;title&gt;Unique contributions of parvalbumin and cholinergic interneurons in organizing striatal networks during movement&lt;/title&gt;&lt;secondary-title&gt;Nat Neurosci&lt;/secondary-title&gt;&lt;/titles&gt;&lt;periodical&gt;&lt;full-title&gt;Nat Neurosci&lt;/full-title&gt;&lt;/periodical&gt;&lt;volume&gt;Accepted&lt;/volume&gt;&lt;dates&gt;&lt;year&gt;2019&lt;/year&gt;&lt;/dates&gt;&lt;urls&gt;&lt;/urls&gt;&lt;/record&gt;&lt;/Cite&gt;&lt;/EndNote&gt;</w:instrText>
      </w:r>
      <w:r w:rsidR="00C856A2">
        <w:rPr>
          <w:rFonts w:ascii="Times New Roman" w:hAnsi="Times New Roman" w:cs="Times New Roman"/>
        </w:rPr>
        <w:fldChar w:fldCharType="separate"/>
      </w:r>
      <w:r w:rsidR="00C856A2">
        <w:rPr>
          <w:rFonts w:ascii="Times New Roman" w:hAnsi="Times New Roman" w:cs="Times New Roman"/>
          <w:noProof/>
        </w:rPr>
        <w:t>(2019)</w:t>
      </w:r>
      <w:r w:rsidR="00C856A2">
        <w:rPr>
          <w:rFonts w:ascii="Times New Roman" w:hAnsi="Times New Roman" w:cs="Times New Roman"/>
        </w:rPr>
        <w:fldChar w:fldCharType="end"/>
      </w:r>
      <w:ins w:id="134" w:author="Romano, Michael, Francis" w:date="2019-03-04T13:39:00Z">
        <w:r w:rsidR="00C856A2">
          <w:rPr>
            <w:rFonts w:ascii="Times New Roman" w:hAnsi="Times New Roman" w:cs="Times New Roman"/>
          </w:rPr>
          <w:t>.</w:t>
        </w:r>
      </w:ins>
      <w:ins w:id="135" w:author="Romano, Michael, Francis" w:date="2019-03-04T13:40:00Z">
        <w:r w:rsidR="00C856A2">
          <w:rPr>
            <w:rFonts w:ascii="Times New Roman" w:hAnsi="Times New Roman" w:cs="Times New Roman"/>
          </w:rPr>
          <w:t xml:space="preserve"> This demonstrates the experimental design of the motion-tracking experiment. A mouse is shown head fixed on top of a Styrofoam ball, with </w:t>
        </w:r>
      </w:ins>
      <w:ins w:id="136" w:author="Romano, Michael, Francis" w:date="2019-03-04T13:41:00Z">
        <w:r w:rsidR="00C856A2">
          <w:rPr>
            <w:rFonts w:ascii="Times New Roman" w:hAnsi="Times New Roman" w:cs="Times New Roman"/>
          </w:rPr>
          <w:t>a camera above.</w:t>
        </w:r>
      </w:ins>
      <w:ins w:id="137" w:author="Romano, Michael, Francis" w:date="2019-03-04T13:39:00Z">
        <w:r w:rsidR="00C856A2">
          <w:rPr>
            <w:rFonts w:ascii="Times New Roman" w:hAnsi="Times New Roman" w:cs="Times New Roman"/>
          </w:rPr>
          <w:t xml:space="preserve"> </w:t>
        </w:r>
      </w:ins>
      <w:ins w:id="138" w:author="Romano, Michael, Francis" w:date="2019-03-04T13:38:00Z">
        <w:r w:rsidR="00C856A2">
          <w:rPr>
            <w:rFonts w:ascii="Times New Roman" w:hAnsi="Times New Roman" w:cs="Times New Roman"/>
            <w:b/>
          </w:rPr>
          <w:t>B</w:t>
        </w:r>
      </w:ins>
      <w:del w:id="139" w:author="Romano, Michael, Francis" w:date="2019-03-04T13:38:00Z">
        <w:r w:rsidRPr="001D6942" w:rsidDel="00C856A2">
          <w:rPr>
            <w:rFonts w:ascii="Times New Roman" w:hAnsi="Times New Roman" w:cs="Times New Roman"/>
            <w:b/>
          </w:rPr>
          <w:delText>A</w:delText>
        </w:r>
      </w:del>
      <w:r w:rsidRPr="001D6942">
        <w:rPr>
          <w:rFonts w:ascii="Times New Roman" w:hAnsi="Times New Roman" w:cs="Times New Roman"/>
          <w:b/>
        </w:rPr>
        <w:t xml:space="preserve"> </w:t>
      </w:r>
      <w:r w:rsidRPr="001D6942">
        <w:rPr>
          <w:rFonts w:ascii="Times New Roman" w:hAnsi="Times New Roman" w:cs="Times New Roman"/>
        </w:rPr>
        <w:lastRenderedPageBreak/>
        <w:t xml:space="preserve">Example recording of a head-fixed mouse running on the spherical treadmill. </w:t>
      </w:r>
      <w:ins w:id="140" w:author="Romano, Michael, Francis" w:date="2019-03-04T13:38:00Z">
        <w:r w:rsidR="00C856A2">
          <w:rPr>
            <w:rFonts w:ascii="Times New Roman" w:hAnsi="Times New Roman" w:cs="Times New Roman"/>
            <w:b/>
          </w:rPr>
          <w:t>C</w:t>
        </w:r>
      </w:ins>
      <w:del w:id="141" w:author="Romano, Michael, Francis" w:date="2019-03-04T13:38:00Z">
        <w:r w:rsidRPr="001D6942" w:rsidDel="00C856A2">
          <w:rPr>
            <w:rFonts w:ascii="Times New Roman" w:hAnsi="Times New Roman" w:cs="Times New Roman"/>
            <w:b/>
          </w:rPr>
          <w:delText>B</w:delText>
        </w:r>
      </w:del>
      <w:r w:rsidRPr="001D6942">
        <w:rPr>
          <w:rFonts w:ascii="Times New Roman" w:hAnsi="Times New Roman" w:cs="Times New Roman"/>
          <w:b/>
        </w:rPr>
        <w:t xml:space="preserve">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w:t>
      </w:r>
      <w:r w:rsidRPr="001B062F">
        <w:rPr>
          <w:rFonts w:ascii="Times New Roman" w:hAnsi="Times New Roman" w:cs="Times New Roman"/>
          <w:color w:val="FF0000"/>
        </w:rPr>
        <w:t xml:space="preserve">Red indicates linear model </w:t>
      </w:r>
      <w:r w:rsidR="003C6ACE" w:rsidRPr="001B062F">
        <w:rPr>
          <w:rFonts w:ascii="Times New Roman" w:hAnsi="Times New Roman" w:cs="Times New Roman"/>
          <w:color w:val="FF0000"/>
        </w:rPr>
        <w:t>fit of experimental data</w:t>
      </w:r>
      <w:r w:rsidRPr="00A76A15">
        <w:rPr>
          <w:rFonts w:ascii="Times New Roman" w:hAnsi="Times New Roman" w:cs="Times New Roman"/>
          <w:color w:val="FF0000"/>
        </w:rPr>
        <w:t>, and bl</w:t>
      </w:r>
      <w:r w:rsidR="00CD1696" w:rsidRPr="00A76A15">
        <w:rPr>
          <w:rFonts w:ascii="Times New Roman" w:hAnsi="Times New Roman" w:cs="Times New Roman"/>
          <w:color w:val="FF0000"/>
        </w:rPr>
        <w:t>ue</w:t>
      </w:r>
      <w:r w:rsidRPr="00A76A15">
        <w:rPr>
          <w:rFonts w:ascii="Times New Roman" w:hAnsi="Times New Roman" w:cs="Times New Roman"/>
          <w:color w:val="FF0000"/>
        </w:rPr>
        <w:t xml:space="preserve"> </w:t>
      </w:r>
      <w:r w:rsidR="00A76A15" w:rsidRPr="00A76A15">
        <w:rPr>
          <w:rFonts w:ascii="Times New Roman" w:hAnsi="Times New Roman" w:cs="Times New Roman"/>
          <w:color w:val="FF0000"/>
        </w:rPr>
        <w:t>represents a line with zero drift</w:t>
      </w:r>
      <w:r>
        <w:rPr>
          <w:rFonts w:ascii="Times New Roman" w:hAnsi="Times New Roman" w:cs="Times New Roman"/>
        </w:rPr>
        <w:t>.</w:t>
      </w:r>
      <w:r w:rsidRPr="001D6942">
        <w:rPr>
          <w:rFonts w:ascii="Times New Roman" w:hAnsi="Times New Roman" w:cs="Times New Roman"/>
        </w:rPr>
        <w:t xml:space="preserve"> The linear model </w:t>
      </w:r>
      <w:r w:rsidR="00C26D3E">
        <w:rPr>
          <w:rFonts w:ascii="Times New Roman" w:hAnsi="Times New Roman" w:cs="Times New Roman"/>
        </w:rPr>
        <w:t xml:space="preserve">of the experimental data </w:t>
      </w:r>
      <w:r w:rsidRPr="001D6942">
        <w:rPr>
          <w:rFonts w:ascii="Times New Roman" w:hAnsi="Times New Roman" w:cs="Times New Roman"/>
        </w:rPr>
        <w:t xml:space="preserve">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(t(11998)=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p &lt; 0.001</w:t>
      </w:r>
      <w:r w:rsidRPr="001B062F">
        <w:rPr>
          <w:rFonts w:ascii="Times New Roman" w:hAnsi="Times New Roman" w:cs="Times New Roman"/>
        </w:rPr>
        <w:t>).</w:t>
      </w:r>
      <w:r w:rsidRPr="001B062F">
        <w:rPr>
          <w:rFonts w:ascii="Times New Roman" w:hAnsi="Times New Roman" w:cs="Times New Roman"/>
          <w:color w:val="FF0000"/>
        </w:rPr>
        <w:t xml:space="preserve"> </w:t>
      </w:r>
      <w:r w:rsidR="00A76A15">
        <w:rPr>
          <w:rFonts w:ascii="Times New Roman" w:hAnsi="Times New Roman" w:cs="Times New Roman"/>
          <w:b/>
          <w:color w:val="FF0000"/>
        </w:rPr>
        <w:t>B</w:t>
      </w:r>
      <w:r w:rsidR="009C6FBD" w:rsidRPr="001B062F">
        <w:rPr>
          <w:rFonts w:ascii="Times New Roman" w:hAnsi="Times New Roman" w:cs="Times New Roman"/>
          <w:color w:val="FF0000"/>
        </w:rPr>
        <w:t>(ii) and (iii) are zoomed in</w:t>
      </w:r>
      <w:r w:rsidR="009D5DA9">
        <w:rPr>
          <w:rFonts w:ascii="Times New Roman" w:hAnsi="Times New Roman" w:cs="Times New Roman"/>
          <w:color w:val="FF0000"/>
        </w:rPr>
        <w:t xml:space="preserve"> view</w:t>
      </w:r>
      <w:r w:rsidR="00B71D4F">
        <w:rPr>
          <w:rFonts w:ascii="Times New Roman" w:hAnsi="Times New Roman" w:cs="Times New Roman"/>
          <w:color w:val="FF0000"/>
        </w:rPr>
        <w:t>s</w:t>
      </w:r>
      <w:r w:rsidR="009D5DA9">
        <w:rPr>
          <w:rFonts w:ascii="Times New Roman" w:hAnsi="Times New Roman" w:cs="Times New Roman"/>
          <w:color w:val="FF0000"/>
        </w:rPr>
        <w:t xml:space="preserve"> of</w:t>
      </w:r>
      <w:r w:rsidR="009C6FBD" w:rsidRPr="001B062F">
        <w:rPr>
          <w:rFonts w:ascii="Times New Roman" w:hAnsi="Times New Roman" w:cs="Times New Roman"/>
          <w:color w:val="FF0000"/>
        </w:rPr>
        <w:t xml:space="preserve"> the beginning </w:t>
      </w:r>
      <w:r w:rsidR="00B71D4F">
        <w:rPr>
          <w:rFonts w:ascii="Times New Roman" w:hAnsi="Times New Roman" w:cs="Times New Roman"/>
          <w:color w:val="FF0000"/>
        </w:rPr>
        <w:t xml:space="preserve">and </w:t>
      </w:r>
      <w:r w:rsidR="009D5DA9">
        <w:rPr>
          <w:rFonts w:ascii="Times New Roman" w:hAnsi="Times New Roman" w:cs="Times New Roman"/>
          <w:color w:val="FF0000"/>
        </w:rPr>
        <w:t xml:space="preserve"> </w:t>
      </w:r>
      <w:commentRangeStart w:id="142"/>
      <w:r w:rsidR="009C6FBD" w:rsidRPr="001B062F">
        <w:rPr>
          <w:rFonts w:ascii="Times New Roman" w:hAnsi="Times New Roman" w:cs="Times New Roman"/>
          <w:color w:val="FF0000"/>
        </w:rPr>
        <w:t>end</w:t>
      </w:r>
      <w:commentRangeEnd w:id="142"/>
      <w:r w:rsidR="009D5DA9">
        <w:rPr>
          <w:rStyle w:val="CommentReference"/>
        </w:rPr>
        <w:commentReference w:id="142"/>
      </w:r>
      <w:r w:rsidR="009C6FBD" w:rsidRPr="001B062F">
        <w:rPr>
          <w:rFonts w:ascii="Times New Roman" w:hAnsi="Times New Roman" w:cs="Times New Roman"/>
          <w:color w:val="FF0000"/>
        </w:rPr>
        <w:t xml:space="preserve"> of the session. </w:t>
      </w:r>
    </w:p>
    <w:p w14:paraId="5395CE72" w14:textId="09A179AE"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 xml:space="preserve">vs theoretical times of the digital pulses at exactly 20 Hz. Linear model </w:t>
      </w:r>
      <w:r w:rsidRPr="001B062F">
        <w:rPr>
          <w:rFonts w:ascii="Times New Roman" w:hAnsi="Times New Roman" w:cs="Times New Roman"/>
          <w:color w:val="FF0000"/>
        </w:rPr>
        <w:t>fit</w:t>
      </w:r>
      <w:r w:rsidR="003C6ACE" w:rsidRPr="001B062F">
        <w:rPr>
          <w:rFonts w:ascii="Times New Roman" w:hAnsi="Times New Roman" w:cs="Times New Roman"/>
          <w:color w:val="FF0000"/>
        </w:rPr>
        <w:t xml:space="preserve"> for experimental data</w:t>
      </w:r>
      <w:r w:rsidRPr="001B062F">
        <w:rPr>
          <w:rFonts w:ascii="Times New Roman" w:hAnsi="Times New Roman" w:cs="Times New Roman"/>
          <w:color w:val="FF0000"/>
        </w:rPr>
        <w:t xml:space="preserve"> </w:t>
      </w:r>
      <w:r w:rsidRPr="001D6942">
        <w:rPr>
          <w:rFonts w:ascii="Times New Roman" w:hAnsi="Times New Roman" w:cs="Times New Roman"/>
        </w:rPr>
        <w:t xml:space="preserve">is shown in red, and in </w:t>
      </w:r>
      <w:r w:rsidR="00A76A15">
        <w:rPr>
          <w:rFonts w:ascii="Times New Roman" w:hAnsi="Times New Roman" w:cs="Times New Roman"/>
        </w:rPr>
        <w:t>blue is a line representing a perfect, zero drift recording</w:t>
      </w:r>
      <w:r w:rsidRPr="001D6942">
        <w:rPr>
          <w:rFonts w:ascii="Times New Roman" w:hAnsi="Times New Roman" w:cs="Times New Roman"/>
        </w:rPr>
        <w:t>. (</w:t>
      </w:r>
      <w:r w:rsidR="00A76A15">
        <w:rPr>
          <w:rFonts w:ascii="Times New Roman" w:hAnsi="Times New Roman" w:cs="Times New Roman"/>
        </w:rPr>
        <w:t>Linear model fit</w:t>
      </w:r>
      <w:r w:rsidR="00C26D3E">
        <w:rPr>
          <w:rFonts w:ascii="Times New Roman" w:hAnsi="Times New Roman" w:cs="Times New Roman"/>
        </w:rPr>
        <w:t xml:space="preserve"> for experimental data</w:t>
      </w:r>
      <w:r w:rsidR="00A76A15">
        <w:rPr>
          <w:rFonts w:ascii="Times New Roman" w:hAnsi="Times New Roman" w:cs="Times New Roman"/>
        </w:rPr>
        <w:t xml:space="preserve">: </w:t>
      </w:r>
      <w:r w:rsidRPr="001D6942">
        <w:rPr>
          <w:rFonts w:ascii="Times New Roman" w:hAnsi="Times New Roman" w:cs="Times New Roman"/>
        </w:rPr>
        <w:t>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t(19998)=infinite, p&lt;0.001). </w:t>
      </w:r>
      <w:r w:rsidR="00A76A15">
        <w:rPr>
          <w:rFonts w:ascii="Times New Roman" w:hAnsi="Times New Roman" w:cs="Times New Roman"/>
        </w:rPr>
        <w:t xml:space="preserve"> </w:t>
      </w:r>
      <w:r w:rsidR="00A76A15" w:rsidRPr="001B062F">
        <w:rPr>
          <w:rFonts w:ascii="Times New Roman" w:hAnsi="Times New Roman" w:cs="Times New Roman"/>
          <w:color w:val="FF0000"/>
        </w:rPr>
        <w:t xml:space="preserve">(ii) and (iii) are zoomed in </w:t>
      </w:r>
      <w:r w:rsidR="009D5DA9">
        <w:rPr>
          <w:rFonts w:ascii="Times New Roman" w:hAnsi="Times New Roman" w:cs="Times New Roman"/>
          <w:color w:val="FF0000"/>
        </w:rPr>
        <w:t>view</w:t>
      </w:r>
      <w:ins w:id="143" w:author="Romano, Michael, Francis" w:date="2019-03-04T13:42:00Z">
        <w:r w:rsidR="00B71D4F">
          <w:rPr>
            <w:rFonts w:ascii="Times New Roman" w:hAnsi="Times New Roman" w:cs="Times New Roman"/>
            <w:color w:val="FF0000"/>
          </w:rPr>
          <w:t>s</w:t>
        </w:r>
      </w:ins>
      <w:r w:rsidR="009D5DA9">
        <w:rPr>
          <w:rFonts w:ascii="Times New Roman" w:hAnsi="Times New Roman" w:cs="Times New Roman"/>
          <w:color w:val="FF0000"/>
        </w:rPr>
        <w:t xml:space="preserve"> of</w:t>
      </w:r>
      <w:r w:rsidR="00A76A15" w:rsidRPr="001B062F">
        <w:rPr>
          <w:rFonts w:ascii="Times New Roman" w:hAnsi="Times New Roman" w:cs="Times New Roman"/>
          <w:color w:val="FF0000"/>
        </w:rPr>
        <w:t xml:space="preserve"> the beginning</w:t>
      </w:r>
      <w:r w:rsidR="009D5DA9">
        <w:rPr>
          <w:rFonts w:ascii="Times New Roman" w:hAnsi="Times New Roman" w:cs="Times New Roman"/>
          <w:color w:val="FF0000"/>
        </w:rPr>
        <w:t xml:space="preserve"> and </w:t>
      </w:r>
      <w:r w:rsidR="00A76A15" w:rsidRPr="001B062F">
        <w:rPr>
          <w:rFonts w:ascii="Times New Roman" w:hAnsi="Times New Roman" w:cs="Times New Roman"/>
          <w:color w:val="FF0000"/>
        </w:rPr>
        <w:t>the end of the session.</w:t>
      </w:r>
      <w:r w:rsidR="00791C0E">
        <w:rPr>
          <w:rFonts w:ascii="Times New Roman" w:hAnsi="Times New Roman" w:cs="Times New Roman"/>
        </w:rPr>
        <w:t xml:space="preserve">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(i-ii)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(i)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ms, range=2.9 ms);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ms, range=2.9 ms,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ms</w:t>
      </w:r>
      <w:r w:rsidRPr="001D6942">
        <w:rPr>
          <w:rFonts w:ascii="Times New Roman" w:hAnsi="Times New Roman" w:cs="Times New Roman"/>
        </w:rPr>
        <w:t>, range=0.04 ms);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 ms,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std, n=50 trials).</w:t>
      </w:r>
      <w:r w:rsidR="00D97D53" w:rsidRPr="001B062F">
        <w:rPr>
          <w:rFonts w:ascii="Times New Roman" w:hAnsi="Times New Roman" w:cs="Times New Roman"/>
          <w:b/>
          <w:color w:val="FF0000"/>
        </w:rPr>
        <w:t xml:space="preserve"> </w:t>
      </w:r>
    </w:p>
    <w:p w14:paraId="1BB7C29E" w14:textId="77777777" w:rsidR="006A70D5" w:rsidRPr="001B062F" w:rsidRDefault="006A70D5" w:rsidP="004970B1">
      <w:pPr>
        <w:autoSpaceDE w:val="0"/>
        <w:autoSpaceDN w:val="0"/>
        <w:adjustRightInd w:val="0"/>
        <w:spacing w:after="0" w:line="240" w:lineRule="auto"/>
        <w:rPr>
          <w:rFonts w:ascii="Times New Roman" w:hAnsi="Times New Roman" w:cs="Times New Roman"/>
          <w:b/>
          <w:color w:val="FF0000"/>
        </w:rPr>
      </w:pPr>
    </w:p>
    <w:p w14:paraId="0D036890" w14:textId="24174B23"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r w:rsidR="001A6638">
        <w:rPr>
          <w:rFonts w:ascii="Times New Roman" w:hAnsi="Times New Roman" w:cs="Times New Roman"/>
          <w:b/>
          <w:color w:val="FF0000"/>
        </w:rPr>
        <w:t>5</w:t>
      </w:r>
      <w:r w:rsidR="006A70D5" w:rsidRPr="001B062F">
        <w:rPr>
          <w:rFonts w:ascii="Times New Roman" w:hAnsi="Times New Roman" w:cs="Times New Roman"/>
          <w:b/>
          <w:color w:val="FF0000"/>
        </w:rPr>
        <w:t xml:space="preserve">. </w:t>
      </w:r>
      <w:r w:rsidR="006A70D5" w:rsidRPr="001B062F">
        <w:rPr>
          <w:rFonts w:ascii="Times New Roman" w:hAnsi="Times New Roman" w:cs="Times New Roman"/>
          <w:color w:val="FF0000"/>
        </w:rPr>
        <w:t>Demonstration of the aud</w:t>
      </w:r>
      <w:r w:rsidR="00973E69" w:rsidRPr="001B062F">
        <w:rPr>
          <w:rFonts w:ascii="Times New Roman" w:hAnsi="Times New Roman" w:cs="Times New Roman"/>
          <w:color w:val="FF0000"/>
        </w:rPr>
        <w:t>io signal from the tw</w:t>
      </w:r>
      <w:r w:rsidR="00D910A5">
        <w:rPr>
          <w:rFonts w:ascii="Times New Roman" w:hAnsi="Times New Roman" w:cs="Times New Roman"/>
          <w:color w:val="FF0000"/>
        </w:rPr>
        <w:t>o</w:t>
      </w:r>
      <w:r w:rsidR="00973E69" w:rsidRPr="001B062F">
        <w:rPr>
          <w:rFonts w:ascii="Times New Roman" w:hAnsi="Times New Roman" w:cs="Times New Roman"/>
          <w:color w:val="FF0000"/>
        </w:rPr>
        <w:t>-</w:t>
      </w:r>
      <w:r w:rsidR="006A70D5" w:rsidRPr="001B062F">
        <w:rPr>
          <w:rFonts w:ascii="Times New Roman" w:hAnsi="Times New Roman" w:cs="Times New Roman"/>
          <w:color w:val="FF0000"/>
        </w:rPr>
        <w:t xml:space="preserve"> tone trace conditioning eye blink experiment. </w:t>
      </w:r>
      <w:r w:rsidR="006A70D5" w:rsidRPr="001B062F">
        <w:rPr>
          <w:rFonts w:ascii="Times New Roman" w:hAnsi="Times New Roman" w:cs="Times New Roman"/>
          <w:b/>
          <w:color w:val="FF0000"/>
        </w:rPr>
        <w:t>A.</w:t>
      </w:r>
      <w:r w:rsidR="0068072E">
        <w:rPr>
          <w:rFonts w:ascii="Times New Roman" w:hAnsi="Times New Roman" w:cs="Times New Roman"/>
          <w:color w:val="FF0000"/>
        </w:rPr>
        <w:t xml:space="preserve"> An example</w:t>
      </w:r>
      <w:r w:rsidR="006A70D5" w:rsidRPr="001B062F">
        <w:rPr>
          <w:rFonts w:ascii="Times New Roman" w:hAnsi="Times New Roman" w:cs="Times New Roman"/>
          <w:color w:val="FF0000"/>
        </w:rPr>
        <w:t xml:space="preserve"> zoomed-out recording of two tones, 2000 Hz (</w:t>
      </w:r>
      <w:r w:rsidR="009C43F0">
        <w:rPr>
          <w:rFonts w:ascii="Times New Roman" w:hAnsi="Times New Roman" w:cs="Times New Roman"/>
          <w:color w:val="FF0000"/>
        </w:rPr>
        <w:t>higher</w:t>
      </w:r>
      <w:r w:rsidR="009C43F0" w:rsidRPr="001B062F">
        <w:rPr>
          <w:rFonts w:ascii="Times New Roman" w:hAnsi="Times New Roman" w:cs="Times New Roman"/>
          <w:color w:val="FF0000"/>
        </w:rPr>
        <w:t xml:space="preserve"> </w:t>
      </w:r>
      <w:r w:rsidR="006A70D5" w:rsidRPr="001B062F">
        <w:rPr>
          <w:rFonts w:ascii="Times New Roman" w:hAnsi="Times New Roman" w:cs="Times New Roman"/>
          <w:color w:val="FF0000"/>
        </w:rPr>
        <w:t>amplitude) and 8000 Hz (</w:t>
      </w:r>
      <w:r w:rsidR="009C43F0">
        <w:rPr>
          <w:rFonts w:ascii="Times New Roman" w:hAnsi="Times New Roman" w:cs="Times New Roman"/>
          <w:color w:val="FF0000"/>
        </w:rPr>
        <w:t>lower</w:t>
      </w:r>
      <w:r w:rsidR="009C43F0" w:rsidRPr="001B062F">
        <w:rPr>
          <w:rFonts w:ascii="Times New Roman" w:hAnsi="Times New Roman" w:cs="Times New Roman"/>
          <w:color w:val="FF0000"/>
        </w:rPr>
        <w:t xml:space="preserve"> </w:t>
      </w:r>
      <w:r w:rsidR="006A70D5" w:rsidRPr="001B062F">
        <w:rPr>
          <w:rFonts w:ascii="Times New Roman" w:hAnsi="Times New Roman" w:cs="Times New Roman"/>
          <w:color w:val="FF0000"/>
        </w:rPr>
        <w:t xml:space="preserve">amplitude), </w:t>
      </w:r>
      <w:r w:rsidR="009C43F0">
        <w:rPr>
          <w:rFonts w:ascii="Times New Roman" w:hAnsi="Times New Roman" w:cs="Times New Roman"/>
          <w:color w:val="FF0000"/>
        </w:rPr>
        <w:t xml:space="preserve">each </w:t>
      </w:r>
      <w:r w:rsidR="006A70D5" w:rsidRPr="001B062F">
        <w:rPr>
          <w:rFonts w:ascii="Times New Roman" w:hAnsi="Times New Roman" w:cs="Times New Roman"/>
          <w:color w:val="FF0000"/>
        </w:rPr>
        <w:t xml:space="preserve">plotted over </w:t>
      </w:r>
      <w:r w:rsidR="00520A7A" w:rsidRPr="001B062F">
        <w:rPr>
          <w:rFonts w:ascii="Times New Roman" w:hAnsi="Times New Roman" w:cs="Times New Roman"/>
          <w:color w:val="FF0000"/>
        </w:rPr>
        <w:t xml:space="preserve">a series of </w:t>
      </w:r>
      <w:r w:rsidR="009C43F0">
        <w:rPr>
          <w:rFonts w:ascii="Times New Roman" w:hAnsi="Times New Roman" w:cs="Times New Roman"/>
          <w:color w:val="FF0000"/>
        </w:rPr>
        <w:t>2</w:t>
      </w:r>
      <w:r w:rsidR="00973E69" w:rsidRPr="001B062F">
        <w:rPr>
          <w:rFonts w:ascii="Times New Roman" w:hAnsi="Times New Roman" w:cs="Times New Roman"/>
          <w:color w:val="FF0000"/>
        </w:rPr>
        <w:t xml:space="preserve">0 </w:t>
      </w:r>
      <w:r w:rsidR="006A70D5" w:rsidRPr="001B062F">
        <w:rPr>
          <w:rFonts w:ascii="Times New Roman" w:hAnsi="Times New Roman" w:cs="Times New Roman"/>
          <w:color w:val="FF0000"/>
        </w:rPr>
        <w:t>trials</w:t>
      </w:r>
      <w:r w:rsidR="00973E69" w:rsidRPr="001B062F">
        <w:rPr>
          <w:rFonts w:ascii="Times New Roman" w:hAnsi="Times New Roman" w:cs="Times New Roman"/>
          <w:color w:val="FF0000"/>
        </w:rPr>
        <w:t xml:space="preserve"> </w:t>
      </w:r>
      <w:r w:rsidR="00520A7A" w:rsidRPr="001B062F">
        <w:rPr>
          <w:rFonts w:ascii="Times New Roman" w:hAnsi="Times New Roman" w:cs="Times New Roman"/>
          <w:color w:val="FF0000"/>
        </w:rPr>
        <w:t>each 20 seconds in length</w:t>
      </w:r>
      <w:ins w:id="144" w:author="Romano, Michael, Francis" w:date="2019-03-04T15:37:00Z">
        <w:r w:rsidR="00AE066B">
          <w:rPr>
            <w:rFonts w:ascii="Times New Roman" w:hAnsi="Times New Roman" w:cs="Times New Roman"/>
            <w:color w:val="FF0000"/>
          </w:rPr>
          <w:t xml:space="preserve"> with 5 seconds of jitter</w:t>
        </w:r>
      </w:ins>
      <w:r w:rsidR="0068072E">
        <w:rPr>
          <w:rFonts w:ascii="Times New Roman" w:hAnsi="Times New Roman" w:cs="Times New Roman"/>
          <w:color w:val="FF0000"/>
        </w:rPr>
        <w:t>, and high-pass filtered at 1000 Hz (high-pass, 6</w:t>
      </w:r>
      <w:r w:rsidR="0068072E" w:rsidRPr="0068072E">
        <w:rPr>
          <w:rFonts w:ascii="Times New Roman" w:hAnsi="Times New Roman" w:cs="Times New Roman"/>
          <w:color w:val="FF0000"/>
          <w:vertAlign w:val="superscript"/>
        </w:rPr>
        <w:t>th</w:t>
      </w:r>
      <w:r w:rsidR="0068072E">
        <w:rPr>
          <w:rFonts w:ascii="Times New Roman" w:hAnsi="Times New Roman" w:cs="Times New Roman"/>
          <w:color w:val="FF0000"/>
        </w:rPr>
        <w:t xml:space="preserve"> order </w:t>
      </w:r>
      <w:r w:rsidR="00763D53">
        <w:rPr>
          <w:rFonts w:ascii="Times New Roman" w:hAnsi="Times New Roman" w:cs="Times New Roman"/>
          <w:color w:val="FF0000"/>
        </w:rPr>
        <w:t xml:space="preserve">zero-phase </w:t>
      </w:r>
      <w:r w:rsidR="004D7B22">
        <w:rPr>
          <w:rFonts w:ascii="Times New Roman" w:hAnsi="Times New Roman" w:cs="Times New Roman"/>
          <w:color w:val="FF0000"/>
        </w:rPr>
        <w:t>B</w:t>
      </w:r>
      <w:r w:rsidR="0068072E">
        <w:rPr>
          <w:rFonts w:ascii="Times New Roman" w:hAnsi="Times New Roman" w:cs="Times New Roman"/>
          <w:color w:val="FF0000"/>
        </w:rPr>
        <w:t>utterworth filter)</w:t>
      </w:r>
      <w:r w:rsidR="006A70D5" w:rsidRPr="001B062F">
        <w:rPr>
          <w:rFonts w:ascii="Times New Roman" w:hAnsi="Times New Roman" w:cs="Times New Roman"/>
          <w:color w:val="FF0000"/>
        </w:rPr>
        <w:t xml:space="preserve">. </w:t>
      </w:r>
      <w:r w:rsidR="006A70D5" w:rsidRPr="001B062F">
        <w:rPr>
          <w:rFonts w:ascii="Times New Roman" w:hAnsi="Times New Roman" w:cs="Times New Roman"/>
          <w:b/>
          <w:color w:val="FF0000"/>
        </w:rPr>
        <w:t>B.</w:t>
      </w:r>
      <w:r w:rsidR="00CE01D2" w:rsidRPr="001B062F">
        <w:rPr>
          <w:rFonts w:ascii="Times New Roman" w:hAnsi="Times New Roman" w:cs="Times New Roman"/>
          <w:color w:val="FF0000"/>
        </w:rPr>
        <w:t xml:space="preserve"> Amplitudes of both the 2000 Hz and 8000 Hz signals</w:t>
      </w:r>
      <w:r w:rsidR="00973E69" w:rsidRPr="001B062F">
        <w:rPr>
          <w:rFonts w:ascii="Times New Roman" w:hAnsi="Times New Roman" w:cs="Times New Roman"/>
          <w:color w:val="FF0000"/>
        </w:rPr>
        <w:t xml:space="preserve"> over a sample time course</w:t>
      </w:r>
      <w:r w:rsidR="00CE01D2" w:rsidRPr="001B062F">
        <w:rPr>
          <w:rFonts w:ascii="Times New Roman" w:hAnsi="Times New Roman" w:cs="Times New Roman"/>
          <w:color w:val="FF0000"/>
        </w:rPr>
        <w:t xml:space="preserve">. </w:t>
      </w:r>
      <w:r w:rsidR="00CE01D2" w:rsidRPr="001B062F">
        <w:rPr>
          <w:rFonts w:ascii="Times New Roman" w:hAnsi="Times New Roman" w:cs="Times New Roman"/>
          <w:b/>
          <w:color w:val="FF0000"/>
        </w:rPr>
        <w:t xml:space="preserve">C. </w:t>
      </w:r>
      <w:r w:rsidR="00CE01D2" w:rsidRPr="001B062F">
        <w:rPr>
          <w:rFonts w:ascii="Times New Roman" w:hAnsi="Times New Roman" w:cs="Times New Roman"/>
          <w:color w:val="FF0000"/>
        </w:rPr>
        <w:t xml:space="preserve">Example recorded waveform of a 2000 Hz signal over the course of 0.0169 seconds. </w:t>
      </w:r>
      <w:r w:rsidR="00CE01D2" w:rsidRPr="001B062F">
        <w:rPr>
          <w:rFonts w:ascii="Times New Roman" w:hAnsi="Times New Roman" w:cs="Times New Roman"/>
          <w:b/>
          <w:color w:val="FF0000"/>
        </w:rPr>
        <w:t>D.</w:t>
      </w:r>
      <w:r w:rsidR="00CE01D2" w:rsidRPr="001B062F">
        <w:rPr>
          <w:rFonts w:ascii="Times New Roman" w:hAnsi="Times New Roman" w:cs="Times New Roman"/>
          <w:color w:val="FF0000"/>
        </w:rPr>
        <w:t xml:space="preserve"> Example recorded waveform of an 8</w:t>
      </w:r>
      <w:r w:rsidR="00520A7A" w:rsidRPr="001B062F">
        <w:rPr>
          <w:rFonts w:ascii="Times New Roman" w:hAnsi="Times New Roman" w:cs="Times New Roman"/>
          <w:color w:val="FF0000"/>
        </w:rPr>
        <w:t>000 Hz signal over the same amount of</w:t>
      </w:r>
      <w:r w:rsidR="00973E69" w:rsidRPr="001B062F">
        <w:rPr>
          <w:rFonts w:ascii="Times New Roman" w:hAnsi="Times New Roman" w:cs="Times New Roman"/>
          <w:color w:val="FF0000"/>
        </w:rPr>
        <w:t xml:space="preserve"> time</w:t>
      </w:r>
      <w:r w:rsidR="00CE01D2" w:rsidRPr="001B062F">
        <w:rPr>
          <w:rFonts w:ascii="Times New Roman" w:hAnsi="Times New Roman" w:cs="Times New Roman"/>
          <w:color w:val="FF0000"/>
        </w:rPr>
        <w:t>.</w:t>
      </w:r>
    </w:p>
    <w:p w14:paraId="09FAD156" w14:textId="77777777" w:rsidR="001A6638" w:rsidRPr="001B062F" w:rsidRDefault="001A6638" w:rsidP="001A6638">
      <w:pPr>
        <w:autoSpaceDE w:val="0"/>
        <w:autoSpaceDN w:val="0"/>
        <w:adjustRightInd w:val="0"/>
        <w:spacing w:after="0" w:line="240" w:lineRule="auto"/>
        <w:rPr>
          <w:rFonts w:ascii="Times New Roman" w:hAnsi="Times New Roman" w:cs="Times New Roman"/>
          <w:color w:val="FF0000"/>
        </w:rPr>
      </w:pPr>
    </w:p>
    <w:p w14:paraId="763D879C" w14:textId="4B38B7A2" w:rsidR="001A6638" w:rsidRPr="00C4214D" w:rsidRDefault="001A6638" w:rsidP="001A6638">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r>
        <w:rPr>
          <w:rFonts w:ascii="Times New Roman" w:hAnsi="Times New Roman" w:cs="Times New Roman"/>
          <w:b/>
          <w:color w:val="FF0000"/>
        </w:rPr>
        <w:t>6</w:t>
      </w:r>
      <w:r w:rsidRPr="001B062F">
        <w:rPr>
          <w:rFonts w:ascii="Times New Roman" w:hAnsi="Times New Roman" w:cs="Times New Roman"/>
          <w:b/>
          <w:color w:val="FF0000"/>
        </w:rPr>
        <w:t>.</w:t>
      </w:r>
      <w:r w:rsidRPr="001B062F">
        <w:rPr>
          <w:rFonts w:ascii="Times New Roman" w:hAnsi="Times New Roman" w:cs="Times New Roman"/>
          <w:color w:val="FF0000"/>
        </w:rPr>
        <w:t xml:space="preserve"> A demonstration of a hippocampal recording using an sCMOS camera during the trace conditioning eye blink experiment. </w:t>
      </w:r>
      <w:ins w:id="145" w:author="Romano, Michael, Francis" w:date="2019-03-04T13:43:00Z">
        <w:r w:rsidR="001173CF" w:rsidRPr="001173CF">
          <w:rPr>
            <w:rFonts w:ascii="Times New Roman" w:hAnsi="Times New Roman" w:cs="Times New Roman"/>
            <w:b/>
            <w:color w:val="FF0000"/>
            <w:rPrChange w:id="146" w:author="Romano, Michael, Francis" w:date="2019-03-04T13:43:00Z">
              <w:rPr>
                <w:rFonts w:ascii="Times New Roman" w:hAnsi="Times New Roman" w:cs="Times New Roman"/>
                <w:color w:val="FF0000"/>
              </w:rPr>
            </w:rPrChange>
          </w:rPr>
          <w:t>A.</w:t>
        </w:r>
        <w:r w:rsidR="001173CF">
          <w:rPr>
            <w:rFonts w:ascii="Times New Roman" w:hAnsi="Times New Roman" w:cs="Times New Roman"/>
            <w:color w:val="FF0000"/>
          </w:rPr>
          <w:t xml:space="preserve"> The timeline for </w:t>
        </w:r>
      </w:ins>
      <w:ins w:id="147" w:author="Romano, Michael, Francis" w:date="2019-03-04T13:51:00Z">
        <w:r w:rsidR="009C43F0">
          <w:rPr>
            <w:rFonts w:ascii="Times New Roman" w:hAnsi="Times New Roman" w:cs="Times New Roman"/>
            <w:color w:val="FF0000"/>
          </w:rPr>
          <w:t xml:space="preserve">trials in </w:t>
        </w:r>
      </w:ins>
      <w:ins w:id="148" w:author="Romano, Michael, Francis" w:date="2019-03-04T13:43:00Z">
        <w:r w:rsidR="001173CF">
          <w:rPr>
            <w:rFonts w:ascii="Times New Roman" w:hAnsi="Times New Roman" w:cs="Times New Roman"/>
            <w:color w:val="FF0000"/>
          </w:rPr>
          <w:t xml:space="preserve">this experiment. </w:t>
        </w:r>
      </w:ins>
      <w:ins w:id="149" w:author="Romano, Michael, Francis" w:date="2019-03-04T13:51:00Z">
        <w:r w:rsidR="009C43F0">
          <w:rPr>
            <w:rFonts w:ascii="Times New Roman" w:hAnsi="Times New Roman" w:cs="Times New Roman"/>
            <w:color w:val="FF0000"/>
          </w:rPr>
          <w:t>Each trial begins with a baseline inter-trial interval, followed by a tone and an optional puff, followed again by a temporally jittered inter-trial interval</w:t>
        </w:r>
      </w:ins>
      <w:ins w:id="150" w:author="Romano, Michael, Francis" w:date="2019-03-04T13:52:00Z">
        <w:r w:rsidR="00DA5923">
          <w:rPr>
            <w:rFonts w:ascii="Times New Roman" w:hAnsi="Times New Roman" w:cs="Times New Roman"/>
            <w:color w:val="FF0000"/>
          </w:rPr>
          <w:t>.</w:t>
        </w:r>
      </w:ins>
      <w:ins w:id="151" w:author="Romano, Michael, Francis" w:date="2019-03-04T13:51:00Z">
        <w:r w:rsidR="009C43F0">
          <w:rPr>
            <w:rFonts w:ascii="Times New Roman" w:hAnsi="Times New Roman" w:cs="Times New Roman"/>
            <w:color w:val="FF0000"/>
          </w:rPr>
          <w:t xml:space="preserve"> </w:t>
        </w:r>
      </w:ins>
      <w:r w:rsidR="00F007C0">
        <w:rPr>
          <w:rFonts w:ascii="Times New Roman" w:hAnsi="Times New Roman" w:cs="Times New Roman"/>
          <w:b/>
          <w:color w:val="FF0000"/>
        </w:rPr>
        <w:t>B</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r w:rsidR="00836A1F">
        <w:rPr>
          <w:rFonts w:ascii="Times New Roman" w:hAnsi="Times New Roman" w:cs="Times New Roman"/>
          <w:color w:val="FF0000"/>
        </w:rPr>
        <w:t>A max-minus-mean projection of the entire field of view and (right) a</w:t>
      </w:r>
      <w:r w:rsidRPr="001B062F">
        <w:rPr>
          <w:rFonts w:ascii="Times New Roman" w:hAnsi="Times New Roman" w:cs="Times New Roman"/>
          <w:color w:val="FF0000"/>
        </w:rPr>
        <w:t>n overlay of the identified ROIs plotted on top of a max-minus-mean image</w:t>
      </w:r>
      <w:r w:rsidR="009164B1">
        <w:rPr>
          <w:rFonts w:ascii="Times New Roman" w:hAnsi="Times New Roman" w:cs="Times New Roman"/>
          <w:color w:val="FF0000"/>
        </w:rPr>
        <w:t>, both</w:t>
      </w:r>
      <w:r w:rsidRPr="001B062F">
        <w:rPr>
          <w:rFonts w:ascii="Times New Roman" w:hAnsi="Times New Roman" w:cs="Times New Roman"/>
          <w:color w:val="FF0000"/>
        </w:rPr>
        <w:t xml:space="preserve"> over the course of the first 3 videos in a recording session. </w:t>
      </w:r>
      <w:r w:rsidR="00F007C0">
        <w:rPr>
          <w:rFonts w:ascii="Times New Roman" w:hAnsi="Times New Roman" w:cs="Times New Roman"/>
          <w:b/>
          <w:color w:val="FF0000"/>
        </w:rPr>
        <w:t>C</w:t>
      </w:r>
      <w:r w:rsidRPr="001B062F">
        <w:rPr>
          <w:rFonts w:ascii="Times New Roman" w:hAnsi="Times New Roman" w:cs="Times New Roman"/>
          <w:b/>
          <w:color w:val="FF0000"/>
        </w:rPr>
        <w:t>.</w:t>
      </w:r>
      <w:r w:rsidRPr="001B062F">
        <w:rPr>
          <w:rFonts w:ascii="Times New Roman" w:hAnsi="Times New Roman" w:cs="Times New Roman"/>
          <w:color w:val="FF0000"/>
        </w:rPr>
        <w: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t>
      </w:r>
      <w:r w:rsidR="00C4214D">
        <w:rPr>
          <w:rFonts w:ascii="Times New Roman" w:hAnsi="Times New Roman" w:cs="Times New Roman"/>
          <w:color w:val="FF0000"/>
        </w:rPr>
        <w:t xml:space="preserve"> </w:t>
      </w:r>
      <w:r w:rsidR="001173CF">
        <w:rPr>
          <w:rFonts w:ascii="Times New Roman" w:hAnsi="Times New Roman" w:cs="Times New Roman"/>
          <w:b/>
          <w:color w:val="FF0000"/>
        </w:rPr>
        <w:t>D</w:t>
      </w:r>
      <w:r w:rsidR="00C4214D">
        <w:rPr>
          <w:rFonts w:ascii="Times New Roman" w:hAnsi="Times New Roman" w:cs="Times New Roman"/>
          <w:b/>
          <w:color w:val="FF0000"/>
        </w:rPr>
        <w:t>.</w:t>
      </w:r>
      <w:r w:rsidR="00C4214D">
        <w:rPr>
          <w:rFonts w:ascii="Times New Roman" w:hAnsi="Times New Roman" w:cs="Times New Roman"/>
          <w:color w:val="FF0000"/>
        </w:rPr>
        <w:t xml:space="preserve"> Two example neurons and their ∆F/F waveforms around all 40 trials.</w:t>
      </w:r>
      <w:r w:rsidR="006D5032">
        <w:rPr>
          <w:rFonts w:ascii="Times New Roman" w:hAnsi="Times New Roman" w:cs="Times New Roman"/>
          <w:color w:val="FF0000"/>
        </w:rPr>
        <w:t xml:space="preserve"> Dotted line indicates puff onset.</w:t>
      </w:r>
    </w:p>
    <w:p w14:paraId="725A36F2" w14:textId="77777777" w:rsidR="001A6638" w:rsidRDefault="001A6638" w:rsidP="004970B1">
      <w:pPr>
        <w:autoSpaceDE w:val="0"/>
        <w:autoSpaceDN w:val="0"/>
        <w:adjustRightInd w:val="0"/>
        <w:spacing w:after="0" w:line="240" w:lineRule="auto"/>
        <w:rPr>
          <w:rFonts w:ascii="Times New Roman" w:hAnsi="Times New Roman" w:cs="Times New Roman"/>
        </w:rPr>
      </w:pPr>
    </w:p>
    <w:p w14:paraId="2C0FC61D" w14:textId="77777777" w:rsidR="001A6638" w:rsidRPr="001D6942" w:rsidRDefault="001A6638"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lastRenderedPageBreak/>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Teensy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“Theremingenieur” and “PaulStoffregen” from the PJRC forums (</w:t>
      </w:r>
      <w:hyperlink r:id="rId17"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5A779676" w:rsidR="006A70D5" w:rsidRPr="001B062F" w:rsidRDefault="006A70D5" w:rsidP="00ED72E9">
      <w:pPr>
        <w:rPr>
          <w:rFonts w:ascii="Times New Roman" w:hAnsi="Times New Roman"/>
          <w:b/>
        </w:rPr>
      </w:pPr>
      <w:r w:rsidRPr="001B062F">
        <w:rPr>
          <w:rFonts w:ascii="Times New Roman" w:hAnsi="Times New Roman"/>
          <w:b/>
        </w:rPr>
        <w:t>References</w:t>
      </w:r>
    </w:p>
    <w:p w14:paraId="0353A465" w14:textId="77777777" w:rsidR="003013D3" w:rsidRPr="003013D3" w:rsidRDefault="00386BD4" w:rsidP="003013D3">
      <w:pPr>
        <w:pStyle w:val="EndNoteBibliography"/>
        <w:spacing w:after="0"/>
        <w:ind w:left="720" w:hanging="720"/>
      </w:pPr>
      <w:r w:rsidRPr="00791C0E">
        <w:rPr>
          <w:rFonts w:ascii="Times New Roman" w:hAnsi="Times New Roman" w:cs="Times New Roman"/>
        </w:rPr>
        <w:fldChar w:fldCharType="begin"/>
      </w:r>
      <w:r w:rsidRPr="00791C0E">
        <w:rPr>
          <w:rFonts w:ascii="Times New Roman" w:hAnsi="Times New Roman" w:cs="Times New Roman"/>
        </w:rPr>
        <w:instrText xml:space="preserve"> ADDIN EN.REFLIST </w:instrText>
      </w:r>
      <w:r w:rsidRPr="00791C0E">
        <w:rPr>
          <w:rFonts w:ascii="Times New Roman" w:hAnsi="Times New Roman" w:cs="Times New Roman"/>
        </w:rPr>
        <w:fldChar w:fldCharType="separate"/>
      </w:r>
      <w:r w:rsidR="003013D3" w:rsidRPr="003013D3">
        <w:t>Chen X, Li H (2017) ArControl: An Arduino-Based Comprehensive Behavioral Platform with Real-Time Performance. Front Behav Neurosci 11:244.</w:t>
      </w:r>
    </w:p>
    <w:p w14:paraId="4EBF44C7" w14:textId="77777777" w:rsidR="003013D3" w:rsidRPr="003013D3" w:rsidRDefault="003013D3" w:rsidP="003013D3">
      <w:pPr>
        <w:pStyle w:val="EndNoteBibliography"/>
        <w:spacing w:after="0"/>
        <w:ind w:left="720" w:hanging="720"/>
      </w:pPr>
      <w:r w:rsidRPr="003013D3">
        <w:t>D'Ausilio A (2012) Arduino: a low-cost multipurpose lab equipment. Behav Res Methods 44:305-313.</w:t>
      </w:r>
    </w:p>
    <w:p w14:paraId="29ECA2B7" w14:textId="77777777" w:rsidR="003013D3" w:rsidRPr="003013D3" w:rsidRDefault="003013D3" w:rsidP="003013D3">
      <w:pPr>
        <w:pStyle w:val="EndNoteBibliography"/>
        <w:spacing w:after="0"/>
        <w:ind w:left="720" w:hanging="720"/>
      </w:pPr>
      <w:r w:rsidRPr="003013D3">
        <w:t>Dombeck DA, Khabbaz AN, Collman F, Adelman TL, Tank DW (2007) Imaging large-scale neural activity with cellular resolution in awake, mobile mice. Neuron 56:43-57.</w:t>
      </w:r>
    </w:p>
    <w:p w14:paraId="4FAB17E7" w14:textId="77777777" w:rsidR="003013D3" w:rsidRPr="003013D3" w:rsidRDefault="003013D3" w:rsidP="003013D3">
      <w:pPr>
        <w:pStyle w:val="EndNoteBibliography"/>
        <w:spacing w:after="0"/>
        <w:ind w:left="720" w:hanging="720"/>
      </w:pPr>
      <w:r w:rsidRPr="003013D3">
        <w:t>Gritton H, Howe M, Romano M, DiFeliceantonio AG, Kramer MA, Saligrama V, Bucklin ME, Zemel D, Han X (2019) Unique contributions of parvalbumin and cholinergic interneurons in organizing striatal networks during movement. Nat Neurosci Accepted.</w:t>
      </w:r>
    </w:p>
    <w:p w14:paraId="0E5F097A" w14:textId="77777777" w:rsidR="003013D3" w:rsidRPr="003013D3" w:rsidRDefault="003013D3" w:rsidP="003013D3">
      <w:pPr>
        <w:pStyle w:val="EndNoteBibliography"/>
        <w:spacing w:after="0"/>
        <w:ind w:left="720" w:hanging="720"/>
      </w:pPr>
      <w:r w:rsidRPr="003013D3">
        <w:lastRenderedPageBreak/>
        <w:t>Husain AR, Hadad Y, Zainal Alam MN (2016) Development of Low-Cost Microcontroller-Based Interface for Data Acquisition and Control of Microbioreactor Operation. J Lab Autom 21:660-670.</w:t>
      </w:r>
    </w:p>
    <w:p w14:paraId="3695D36E" w14:textId="77777777" w:rsidR="003013D3" w:rsidRPr="003013D3" w:rsidRDefault="003013D3" w:rsidP="003013D3">
      <w:pPr>
        <w:pStyle w:val="EndNoteBibliography"/>
        <w:spacing w:after="0"/>
        <w:ind w:left="720" w:hanging="720"/>
      </w:pPr>
      <w:r w:rsidRPr="003013D3">
        <w:t>Micallef AH, Takahashi N, Larkum ME, Palmer LM (2017) A Reward-Based Behavioral Platform to Measure Neural Activity during Head-Fixed Behavior. Front Cell Neurosci 11:156.</w:t>
      </w:r>
    </w:p>
    <w:p w14:paraId="3E46E77D" w14:textId="77777777" w:rsidR="003013D3" w:rsidRPr="003013D3" w:rsidRDefault="003013D3" w:rsidP="003013D3">
      <w:pPr>
        <w:pStyle w:val="EndNoteBibliography"/>
        <w:spacing w:after="0"/>
        <w:ind w:left="720" w:hanging="720"/>
      </w:pPr>
      <w:r w:rsidRPr="003013D3">
        <w:t>Mohammed AI, Gritton HJ, Tseng HA, Bucklin ME, Yao Z, Han X (2016) An integrative approach for analyzing hundreds of neurons in task performing mice using wide-field calcium imaging. Sci Rep 6:20986.</w:t>
      </w:r>
    </w:p>
    <w:p w14:paraId="5D88F95A" w14:textId="77777777" w:rsidR="003013D3" w:rsidRPr="003013D3" w:rsidRDefault="003013D3" w:rsidP="003013D3">
      <w:pPr>
        <w:pStyle w:val="EndNoteBibliography"/>
        <w:spacing w:after="0"/>
        <w:ind w:left="720" w:hanging="720"/>
      </w:pPr>
      <w:r w:rsidRPr="003013D3">
        <w:t>Nguyen JP, Shipley FB, Linder AN, Plummer GS, Liu M, Setru SU, Shaevitz JW, Leifer AM (2016) Whole-brain calcium imaging with cellular resolution in freely behaving Caenorhabditis elegans. Proc Natl Acad Sci U S A 113:E1074-1081.</w:t>
      </w:r>
    </w:p>
    <w:p w14:paraId="3E6A56B7" w14:textId="77777777" w:rsidR="003013D3" w:rsidRPr="003013D3" w:rsidRDefault="003013D3" w:rsidP="003013D3">
      <w:pPr>
        <w:pStyle w:val="EndNoteBibliography"/>
        <w:spacing w:after="0"/>
        <w:ind w:left="720" w:hanging="720"/>
      </w:pPr>
      <w:r w:rsidRPr="003013D3">
        <w:t>Sanders JI, Kepecs A (2014) A low-cost programmable pulse generator for physiology and behavior. Front Neuroeng 7:43.</w:t>
      </w:r>
    </w:p>
    <w:p w14:paraId="1D4E4FAA" w14:textId="77777777" w:rsidR="003013D3" w:rsidRPr="003013D3" w:rsidRDefault="003013D3" w:rsidP="003013D3">
      <w:pPr>
        <w:pStyle w:val="EndNoteBibliography"/>
        <w:spacing w:after="0"/>
        <w:ind w:left="720" w:hanging="720"/>
      </w:pPr>
      <w:r w:rsidRPr="003013D3">
        <w:t>Shen SP, Tseng HA, Hansen KR, Wu R, Gritton HJ, Si J, Han X (2018) Automatic Cell Segmentation by Adaptive Thresholding (ACSAT) for Large-Scale Calcium Imaging Datasets. eNeuro 5.</w:t>
      </w:r>
    </w:p>
    <w:p w14:paraId="04E8D8C4" w14:textId="77777777" w:rsidR="003013D3" w:rsidRPr="003013D3" w:rsidRDefault="003013D3" w:rsidP="003013D3">
      <w:pPr>
        <w:pStyle w:val="EndNoteBibliography"/>
        <w:spacing w:after="0"/>
        <w:ind w:left="720" w:hanging="720"/>
      </w:pPr>
      <w:r w:rsidRPr="003013D3">
        <w:t>Solari N, Sviatko K, Laszlovszky T, Hegedus P, Hangya B (2018) Open Source Tools for Temporally Controlled Rodent Behavior Suitable for Electrophysiology and Optogenetic Manipulations. Front Syst Neurosci 12:18.</w:t>
      </w:r>
    </w:p>
    <w:p w14:paraId="2A222448" w14:textId="77777777" w:rsidR="003013D3" w:rsidRPr="003013D3" w:rsidRDefault="003013D3" w:rsidP="003013D3">
      <w:pPr>
        <w:pStyle w:val="EndNoteBibliography"/>
        <w:spacing w:after="0"/>
        <w:ind w:left="720" w:hanging="720"/>
      </w:pPr>
      <w:r w:rsidRPr="003013D3">
        <w:t>Takahashi N, Oertner TG, Hegemann P, Larkum ME (2016) Active cortical dendrites modulate perception. Science 354:1587-1590.</w:t>
      </w:r>
    </w:p>
    <w:p w14:paraId="1804BE57" w14:textId="77777777" w:rsidR="003013D3" w:rsidRPr="003013D3" w:rsidRDefault="003013D3" w:rsidP="003013D3">
      <w:pPr>
        <w:pStyle w:val="EndNoteBibliography"/>
        <w:ind w:left="720" w:hanging="720"/>
      </w:pPr>
      <w:r w:rsidRPr="003013D3">
        <w:t>Wilms CD, Hausser M (2015) Reading out a spatiotemporal population code by imaging neighbouring parallel fibre axons in vivo. Nat Commun 6:6464.</w:t>
      </w:r>
    </w:p>
    <w:p w14:paraId="00EB5B49" w14:textId="612F05D6" w:rsidR="00344BE3" w:rsidRPr="00791C0E" w:rsidRDefault="00386BD4">
      <w:pPr>
        <w:rPr>
          <w:rFonts w:ascii="Times New Roman" w:hAnsi="Times New Roman" w:cs="Times New Roman"/>
        </w:rPr>
      </w:pPr>
      <w:r w:rsidRPr="00791C0E">
        <w:rPr>
          <w:rFonts w:ascii="Times New Roman" w:hAnsi="Times New Roman" w:cs="Times New Roman"/>
        </w:rPr>
        <w:fldChar w:fldCharType="end"/>
      </w:r>
    </w:p>
    <w:sectPr w:rsidR="00344BE3" w:rsidRPr="00791C0E">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X Han" w:date="2019-02-28T13:45:00Z" w:initials="XH">
    <w:p w14:paraId="1B1CBB47" w14:textId="21411D4B" w:rsidR="00DC32C7" w:rsidRDefault="00DC32C7">
      <w:pPr>
        <w:pStyle w:val="CommentText"/>
      </w:pPr>
      <w:r>
        <w:rPr>
          <w:rStyle w:val="CommentReference"/>
        </w:rPr>
        <w:annotationRef/>
      </w:r>
      <w:r>
        <w:t>Is this what you meant?</w:t>
      </w:r>
    </w:p>
  </w:comment>
  <w:comment w:id="2" w:author="Romano, Michael, Francis" w:date="2019-03-04T13:12:00Z" w:initials="RMF">
    <w:p w14:paraId="05B352D3" w14:textId="3BCCB492" w:rsidR="00DC32C7" w:rsidRDefault="00DC32C7">
      <w:pPr>
        <w:pStyle w:val="CommentText"/>
      </w:pPr>
      <w:r>
        <w:rPr>
          <w:rStyle w:val="CommentReference"/>
        </w:rPr>
        <w:annotationRef/>
      </w:r>
      <w:r>
        <w:t>No, I’ll rephrase</w:t>
      </w:r>
    </w:p>
  </w:comment>
  <w:comment w:id="13" w:author="Romano, Michael, Francis" w:date="2019-03-04T15:32:00Z" w:initials="RMF">
    <w:p w14:paraId="799094F4" w14:textId="274D96C8" w:rsidR="0058227B" w:rsidRDefault="0058227B">
      <w:pPr>
        <w:pStyle w:val="CommentText"/>
      </w:pPr>
      <w:r>
        <w:rPr>
          <w:rStyle w:val="CommentReference"/>
        </w:rPr>
        <w:annotationRef/>
      </w:r>
      <w:r>
        <w:t>Kind of confusing here. There is a difference of 1e-4 seconds when using the digital vs analog channels for the digital pulses. Doesn’t affect results, but changes latency from an average of 7.1ms to 7.2ms, for example, in one case</w:t>
      </w:r>
      <w:r w:rsidR="0091010E">
        <w:t>. We can talk in person if confusing.</w:t>
      </w:r>
    </w:p>
  </w:comment>
  <w:comment w:id="62" w:author="Romano, Michael, Francis" w:date="2019-03-04T15:38:00Z" w:initials="RMF">
    <w:p w14:paraId="3156DBF1" w14:textId="3DD05F4A" w:rsidR="00986D52" w:rsidRDefault="00986D52">
      <w:pPr>
        <w:pStyle w:val="CommentText"/>
      </w:pPr>
      <w:r>
        <w:rPr>
          <w:rStyle w:val="CommentReference"/>
        </w:rPr>
        <w:annotationRef/>
      </w:r>
      <w:r>
        <w:t xml:space="preserve">Mind </w:t>
      </w:r>
      <w:r w:rsidR="00CB565E">
        <w:t>reading this over Howard?</w:t>
      </w:r>
    </w:p>
  </w:comment>
  <w:comment w:id="118" w:author="Romano, Michael, Francis" w:date="2019-03-04T15:36:00Z" w:initials="RMF">
    <w:p w14:paraId="0DF30A2B" w14:textId="08790957" w:rsidR="00AE066B" w:rsidRDefault="00AE066B">
      <w:pPr>
        <w:pStyle w:val="CommentText"/>
      </w:pPr>
      <w:r>
        <w:rPr>
          <w:rStyle w:val="CommentReference"/>
        </w:rPr>
        <w:annotationRef/>
      </w:r>
      <w:r>
        <w:t>Howard</w:t>
      </w:r>
      <w:r w:rsidR="00984B3F">
        <w:t>, is there something</w:t>
      </w:r>
      <w:r>
        <w:t xml:space="preserve"> generic</w:t>
      </w:r>
      <w:r w:rsidR="00984B3F">
        <w:t xml:space="preserve"> we could add</w:t>
      </w:r>
      <w:r>
        <w:t xml:space="preserve"> here regarding the general design of the physical experiment?</w:t>
      </w:r>
    </w:p>
  </w:comment>
  <w:comment w:id="121" w:author="X Han" w:date="2019-02-28T14:19:00Z" w:initials="XH">
    <w:p w14:paraId="0D53C5BD" w14:textId="79C4427C" w:rsidR="00DC32C7" w:rsidRDefault="00DC32C7">
      <w:pPr>
        <w:pStyle w:val="CommentText"/>
      </w:pPr>
      <w:r>
        <w:rPr>
          <w:rStyle w:val="CommentReference"/>
        </w:rPr>
        <w:annotationRef/>
      </w:r>
      <w:r>
        <w:t>Please add details.</w:t>
      </w:r>
    </w:p>
  </w:comment>
  <w:comment w:id="142" w:author="X Han" w:date="2019-02-28T14:21:00Z" w:initials="XH">
    <w:p w14:paraId="67383192" w14:textId="0932C4D3" w:rsidR="00DC32C7" w:rsidRDefault="00DC32C7">
      <w:pPr>
        <w:pStyle w:val="CommentText"/>
      </w:pPr>
      <w:r>
        <w:rPr>
          <w:rStyle w:val="CommentReference"/>
        </w:rPr>
        <w:annotationRef/>
      </w:r>
      <w:r>
        <w:t>Move the detection of drift to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CBB47" w15:done="0"/>
  <w15:commentEx w15:paraId="05B352D3" w15:paraIdParent="1B1CBB47" w15:done="0"/>
  <w15:commentEx w15:paraId="799094F4" w15:done="0"/>
  <w15:commentEx w15:paraId="3156DBF1" w15:done="0"/>
  <w15:commentEx w15:paraId="0DF30A2B" w15:done="0"/>
  <w15:commentEx w15:paraId="0D53C5BD" w15:done="0"/>
  <w15:commentEx w15:paraId="673831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25C7D" w16cid:durableId="201F7039"/>
  <w16cid:commentId w16cid:paraId="70C8B9C0" w16cid:durableId="201E53FB"/>
  <w16cid:commentId w16cid:paraId="408D3D16" w16cid:durableId="201E53FC"/>
  <w16cid:commentId w16cid:paraId="345886B2" w16cid:durableId="201E53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6356B" w14:textId="77777777" w:rsidR="0087699D" w:rsidRDefault="0087699D" w:rsidP="00E85F45">
      <w:pPr>
        <w:spacing w:after="0" w:line="240" w:lineRule="auto"/>
      </w:pPr>
      <w:r>
        <w:separator/>
      </w:r>
    </w:p>
  </w:endnote>
  <w:endnote w:type="continuationSeparator" w:id="0">
    <w:p w14:paraId="5D77898B" w14:textId="77777777" w:rsidR="0087699D" w:rsidRDefault="0087699D" w:rsidP="00E85F45">
      <w:pPr>
        <w:spacing w:after="0" w:line="240" w:lineRule="auto"/>
      </w:pPr>
      <w:r>
        <w:continuationSeparator/>
      </w:r>
    </w:p>
  </w:endnote>
  <w:endnote w:type="continuationNotice" w:id="1">
    <w:p w14:paraId="539074BA" w14:textId="77777777" w:rsidR="0087699D" w:rsidRDefault="008769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759A1" w14:textId="77777777" w:rsidR="0087699D" w:rsidRDefault="0087699D" w:rsidP="00E85F45">
      <w:pPr>
        <w:spacing w:after="0" w:line="240" w:lineRule="auto"/>
      </w:pPr>
      <w:r>
        <w:separator/>
      </w:r>
    </w:p>
  </w:footnote>
  <w:footnote w:type="continuationSeparator" w:id="0">
    <w:p w14:paraId="3B628D0D" w14:textId="77777777" w:rsidR="0087699D" w:rsidRDefault="0087699D" w:rsidP="00E85F45">
      <w:pPr>
        <w:spacing w:after="0" w:line="240" w:lineRule="auto"/>
      </w:pPr>
      <w:r>
        <w:continuationSeparator/>
      </w:r>
    </w:p>
  </w:footnote>
  <w:footnote w:type="continuationNotice" w:id="1">
    <w:p w14:paraId="38EDA3D8" w14:textId="77777777" w:rsidR="0087699D" w:rsidRDefault="0087699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1678F521" w:rsidR="00DC32C7" w:rsidRDefault="00DC32C7">
        <w:pPr>
          <w:pStyle w:val="Header"/>
        </w:pPr>
        <w:r>
          <w:fldChar w:fldCharType="begin"/>
        </w:r>
        <w:r>
          <w:instrText xml:space="preserve"> PAGE   \* MERGEFORMAT </w:instrText>
        </w:r>
        <w:r>
          <w:fldChar w:fldCharType="separate"/>
        </w:r>
        <w:r w:rsidR="007A08F0">
          <w:rPr>
            <w:noProof/>
          </w:rPr>
          <w:t>13</w:t>
        </w:r>
        <w:r>
          <w:rPr>
            <w:noProof/>
          </w:rPr>
          <w:fldChar w:fldCharType="end"/>
        </w:r>
      </w:p>
    </w:sdtContent>
  </w:sdt>
  <w:p w14:paraId="54533FDE" w14:textId="77777777" w:rsidR="00DC32C7" w:rsidRDefault="00DC32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Michael, Francis">
    <w15:presenceInfo w15:providerId="None" w15:userId="Romano, Michael, Francis"/>
  </w15:person>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1&lt;/item&gt;&lt;item&gt;224&lt;/item&gt;&lt;item&gt;225&lt;/item&gt;&lt;/record-ids&gt;&lt;/item&gt;&lt;/Libraries&gt;"/>
  </w:docVars>
  <w:rsids>
    <w:rsidRoot w:val="004B7477"/>
    <w:rsid w:val="000000FD"/>
    <w:rsid w:val="000012B3"/>
    <w:rsid w:val="000014DB"/>
    <w:rsid w:val="0000168D"/>
    <w:rsid w:val="00001E11"/>
    <w:rsid w:val="0000280D"/>
    <w:rsid w:val="000031C5"/>
    <w:rsid w:val="00004710"/>
    <w:rsid w:val="00004BA6"/>
    <w:rsid w:val="0000636C"/>
    <w:rsid w:val="000071EA"/>
    <w:rsid w:val="0000779E"/>
    <w:rsid w:val="00007F57"/>
    <w:rsid w:val="00010361"/>
    <w:rsid w:val="00010591"/>
    <w:rsid w:val="000107A8"/>
    <w:rsid w:val="0001112A"/>
    <w:rsid w:val="0001168F"/>
    <w:rsid w:val="00011831"/>
    <w:rsid w:val="00011CCE"/>
    <w:rsid w:val="00011EB6"/>
    <w:rsid w:val="00012A0B"/>
    <w:rsid w:val="00012AF6"/>
    <w:rsid w:val="000147F0"/>
    <w:rsid w:val="00017F9F"/>
    <w:rsid w:val="00020458"/>
    <w:rsid w:val="00021DEF"/>
    <w:rsid w:val="00022978"/>
    <w:rsid w:val="00023DE5"/>
    <w:rsid w:val="000250BC"/>
    <w:rsid w:val="000255E9"/>
    <w:rsid w:val="000263F6"/>
    <w:rsid w:val="00027FD1"/>
    <w:rsid w:val="00035703"/>
    <w:rsid w:val="00035F26"/>
    <w:rsid w:val="00035F64"/>
    <w:rsid w:val="000364B2"/>
    <w:rsid w:val="00041ADE"/>
    <w:rsid w:val="00042503"/>
    <w:rsid w:val="00042945"/>
    <w:rsid w:val="00042A6D"/>
    <w:rsid w:val="0004345A"/>
    <w:rsid w:val="00043E02"/>
    <w:rsid w:val="000447F8"/>
    <w:rsid w:val="00044DA0"/>
    <w:rsid w:val="000453A8"/>
    <w:rsid w:val="0004562E"/>
    <w:rsid w:val="00046444"/>
    <w:rsid w:val="000467CF"/>
    <w:rsid w:val="00047273"/>
    <w:rsid w:val="0005072B"/>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35D8"/>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1CF2"/>
    <w:rsid w:val="000C2970"/>
    <w:rsid w:val="000C2C11"/>
    <w:rsid w:val="000C3FA2"/>
    <w:rsid w:val="000C4672"/>
    <w:rsid w:val="000C47F5"/>
    <w:rsid w:val="000C544E"/>
    <w:rsid w:val="000C569F"/>
    <w:rsid w:val="000C5973"/>
    <w:rsid w:val="000C6044"/>
    <w:rsid w:val="000C6A93"/>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E73E7"/>
    <w:rsid w:val="000F00F1"/>
    <w:rsid w:val="000F026D"/>
    <w:rsid w:val="000F2CD7"/>
    <w:rsid w:val="000F3EDD"/>
    <w:rsid w:val="000F57D7"/>
    <w:rsid w:val="000F5C92"/>
    <w:rsid w:val="000F67C8"/>
    <w:rsid w:val="000F7A2A"/>
    <w:rsid w:val="000F7AA6"/>
    <w:rsid w:val="000F7BE0"/>
    <w:rsid w:val="00100073"/>
    <w:rsid w:val="0010008C"/>
    <w:rsid w:val="00100A1A"/>
    <w:rsid w:val="00100FEF"/>
    <w:rsid w:val="00101A6D"/>
    <w:rsid w:val="0010469A"/>
    <w:rsid w:val="00104FEF"/>
    <w:rsid w:val="00106173"/>
    <w:rsid w:val="00106659"/>
    <w:rsid w:val="00110E62"/>
    <w:rsid w:val="00112A82"/>
    <w:rsid w:val="00115A25"/>
    <w:rsid w:val="00115B08"/>
    <w:rsid w:val="001165AB"/>
    <w:rsid w:val="001166DD"/>
    <w:rsid w:val="00117005"/>
    <w:rsid w:val="001173CF"/>
    <w:rsid w:val="0012056F"/>
    <w:rsid w:val="0012081C"/>
    <w:rsid w:val="00120B6F"/>
    <w:rsid w:val="00122DC3"/>
    <w:rsid w:val="00122E7A"/>
    <w:rsid w:val="001234A4"/>
    <w:rsid w:val="00123655"/>
    <w:rsid w:val="001255F4"/>
    <w:rsid w:val="00125D0D"/>
    <w:rsid w:val="00126651"/>
    <w:rsid w:val="00126E26"/>
    <w:rsid w:val="00127E3F"/>
    <w:rsid w:val="00130D35"/>
    <w:rsid w:val="0013481D"/>
    <w:rsid w:val="00135805"/>
    <w:rsid w:val="0013663A"/>
    <w:rsid w:val="00136DC5"/>
    <w:rsid w:val="00137645"/>
    <w:rsid w:val="00137A51"/>
    <w:rsid w:val="00137E46"/>
    <w:rsid w:val="0014172C"/>
    <w:rsid w:val="0014383E"/>
    <w:rsid w:val="001454A6"/>
    <w:rsid w:val="00146ED1"/>
    <w:rsid w:val="00147A61"/>
    <w:rsid w:val="0015076C"/>
    <w:rsid w:val="00150D98"/>
    <w:rsid w:val="00151894"/>
    <w:rsid w:val="00151896"/>
    <w:rsid w:val="00152631"/>
    <w:rsid w:val="00153F7F"/>
    <w:rsid w:val="001573E7"/>
    <w:rsid w:val="001617C9"/>
    <w:rsid w:val="00161BA4"/>
    <w:rsid w:val="00161E61"/>
    <w:rsid w:val="0016218A"/>
    <w:rsid w:val="0016222F"/>
    <w:rsid w:val="0016248B"/>
    <w:rsid w:val="001631AF"/>
    <w:rsid w:val="00163E37"/>
    <w:rsid w:val="00164D78"/>
    <w:rsid w:val="001652DD"/>
    <w:rsid w:val="0016563A"/>
    <w:rsid w:val="00165CBC"/>
    <w:rsid w:val="00167B46"/>
    <w:rsid w:val="001709EC"/>
    <w:rsid w:val="001726AF"/>
    <w:rsid w:val="0017341E"/>
    <w:rsid w:val="00173D46"/>
    <w:rsid w:val="00174B96"/>
    <w:rsid w:val="001752C1"/>
    <w:rsid w:val="0017754F"/>
    <w:rsid w:val="00177690"/>
    <w:rsid w:val="00177CBE"/>
    <w:rsid w:val="00182FE6"/>
    <w:rsid w:val="0018370A"/>
    <w:rsid w:val="00183AEF"/>
    <w:rsid w:val="00185A4C"/>
    <w:rsid w:val="00186201"/>
    <w:rsid w:val="00186CD8"/>
    <w:rsid w:val="00187543"/>
    <w:rsid w:val="00187E1B"/>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6638"/>
    <w:rsid w:val="001A7AA7"/>
    <w:rsid w:val="001A7BE4"/>
    <w:rsid w:val="001B0029"/>
    <w:rsid w:val="001B0392"/>
    <w:rsid w:val="001B062F"/>
    <w:rsid w:val="001B0AFD"/>
    <w:rsid w:val="001B14AB"/>
    <w:rsid w:val="001B2594"/>
    <w:rsid w:val="001B3153"/>
    <w:rsid w:val="001B32FE"/>
    <w:rsid w:val="001B46B1"/>
    <w:rsid w:val="001B487F"/>
    <w:rsid w:val="001B53D0"/>
    <w:rsid w:val="001B5C04"/>
    <w:rsid w:val="001B6464"/>
    <w:rsid w:val="001B6E79"/>
    <w:rsid w:val="001C05B4"/>
    <w:rsid w:val="001C0B23"/>
    <w:rsid w:val="001C1A06"/>
    <w:rsid w:val="001C1E69"/>
    <w:rsid w:val="001C1F53"/>
    <w:rsid w:val="001C3538"/>
    <w:rsid w:val="001C382F"/>
    <w:rsid w:val="001C448A"/>
    <w:rsid w:val="001C4DF7"/>
    <w:rsid w:val="001C4FDB"/>
    <w:rsid w:val="001C52AF"/>
    <w:rsid w:val="001C5629"/>
    <w:rsid w:val="001C5900"/>
    <w:rsid w:val="001C6A38"/>
    <w:rsid w:val="001C6CF4"/>
    <w:rsid w:val="001C776C"/>
    <w:rsid w:val="001D15E9"/>
    <w:rsid w:val="001D178F"/>
    <w:rsid w:val="001D1A06"/>
    <w:rsid w:val="001D1BD5"/>
    <w:rsid w:val="001D1DDC"/>
    <w:rsid w:val="001D1ED3"/>
    <w:rsid w:val="001D1EDC"/>
    <w:rsid w:val="001D244A"/>
    <w:rsid w:val="001D2BBD"/>
    <w:rsid w:val="001D2EE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3E3A"/>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B60"/>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3F83"/>
    <w:rsid w:val="00245288"/>
    <w:rsid w:val="00245AE4"/>
    <w:rsid w:val="002470DB"/>
    <w:rsid w:val="0025011D"/>
    <w:rsid w:val="00250A90"/>
    <w:rsid w:val="00251C21"/>
    <w:rsid w:val="00252959"/>
    <w:rsid w:val="0025461F"/>
    <w:rsid w:val="0025676D"/>
    <w:rsid w:val="002567C2"/>
    <w:rsid w:val="00257832"/>
    <w:rsid w:val="00257A11"/>
    <w:rsid w:val="00257ABF"/>
    <w:rsid w:val="00257C59"/>
    <w:rsid w:val="00257CF3"/>
    <w:rsid w:val="00260117"/>
    <w:rsid w:val="00261431"/>
    <w:rsid w:val="00262E26"/>
    <w:rsid w:val="002634DC"/>
    <w:rsid w:val="002634F6"/>
    <w:rsid w:val="00263784"/>
    <w:rsid w:val="002644BD"/>
    <w:rsid w:val="00265551"/>
    <w:rsid w:val="00265B79"/>
    <w:rsid w:val="00267AC8"/>
    <w:rsid w:val="00271368"/>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EE3"/>
    <w:rsid w:val="002865C9"/>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0DF8"/>
    <w:rsid w:val="002D2486"/>
    <w:rsid w:val="002D3FD9"/>
    <w:rsid w:val="002D44F0"/>
    <w:rsid w:val="002D4B4C"/>
    <w:rsid w:val="002D53E5"/>
    <w:rsid w:val="002D59AE"/>
    <w:rsid w:val="002D5CEF"/>
    <w:rsid w:val="002D5EDA"/>
    <w:rsid w:val="002D61AB"/>
    <w:rsid w:val="002D65E6"/>
    <w:rsid w:val="002D6AA1"/>
    <w:rsid w:val="002D7ADE"/>
    <w:rsid w:val="002E03A1"/>
    <w:rsid w:val="002E1AD6"/>
    <w:rsid w:val="002E1F56"/>
    <w:rsid w:val="002E310E"/>
    <w:rsid w:val="002E3292"/>
    <w:rsid w:val="002E392E"/>
    <w:rsid w:val="002E4091"/>
    <w:rsid w:val="002E4FC3"/>
    <w:rsid w:val="002E606B"/>
    <w:rsid w:val="002E6EA9"/>
    <w:rsid w:val="002E7061"/>
    <w:rsid w:val="002E77BA"/>
    <w:rsid w:val="002E78B0"/>
    <w:rsid w:val="002E7948"/>
    <w:rsid w:val="002E7DA3"/>
    <w:rsid w:val="002E7DB5"/>
    <w:rsid w:val="002F039A"/>
    <w:rsid w:val="002F0C5D"/>
    <w:rsid w:val="002F0F36"/>
    <w:rsid w:val="002F2538"/>
    <w:rsid w:val="002F3117"/>
    <w:rsid w:val="002F36EF"/>
    <w:rsid w:val="002F3FC8"/>
    <w:rsid w:val="002F670A"/>
    <w:rsid w:val="003013D3"/>
    <w:rsid w:val="00301CB6"/>
    <w:rsid w:val="003023DA"/>
    <w:rsid w:val="00304BE4"/>
    <w:rsid w:val="00307F02"/>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089"/>
    <w:rsid w:val="0036064F"/>
    <w:rsid w:val="00360A67"/>
    <w:rsid w:val="00360ED1"/>
    <w:rsid w:val="00361D2E"/>
    <w:rsid w:val="00361ED9"/>
    <w:rsid w:val="00363F0E"/>
    <w:rsid w:val="00364F95"/>
    <w:rsid w:val="003656CA"/>
    <w:rsid w:val="00367DDA"/>
    <w:rsid w:val="003719EE"/>
    <w:rsid w:val="00373E67"/>
    <w:rsid w:val="0037606E"/>
    <w:rsid w:val="00376B02"/>
    <w:rsid w:val="00377671"/>
    <w:rsid w:val="003778ED"/>
    <w:rsid w:val="00382ACF"/>
    <w:rsid w:val="0038419F"/>
    <w:rsid w:val="00384AFC"/>
    <w:rsid w:val="00384D79"/>
    <w:rsid w:val="003856E9"/>
    <w:rsid w:val="00386A21"/>
    <w:rsid w:val="00386A95"/>
    <w:rsid w:val="00386BD4"/>
    <w:rsid w:val="00392090"/>
    <w:rsid w:val="003931E1"/>
    <w:rsid w:val="00394343"/>
    <w:rsid w:val="003948F2"/>
    <w:rsid w:val="00394B36"/>
    <w:rsid w:val="00395467"/>
    <w:rsid w:val="00396F9A"/>
    <w:rsid w:val="00397C93"/>
    <w:rsid w:val="003A1553"/>
    <w:rsid w:val="003A27CE"/>
    <w:rsid w:val="003A49F3"/>
    <w:rsid w:val="003A6617"/>
    <w:rsid w:val="003A7EAD"/>
    <w:rsid w:val="003B0242"/>
    <w:rsid w:val="003B059D"/>
    <w:rsid w:val="003B07C8"/>
    <w:rsid w:val="003B084E"/>
    <w:rsid w:val="003B08F9"/>
    <w:rsid w:val="003B1817"/>
    <w:rsid w:val="003B1ECE"/>
    <w:rsid w:val="003B2506"/>
    <w:rsid w:val="003B42D2"/>
    <w:rsid w:val="003B6EFD"/>
    <w:rsid w:val="003B71BE"/>
    <w:rsid w:val="003C17EB"/>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3AEB"/>
    <w:rsid w:val="003D4550"/>
    <w:rsid w:val="003D4AD5"/>
    <w:rsid w:val="003D4F26"/>
    <w:rsid w:val="003D593A"/>
    <w:rsid w:val="003D674A"/>
    <w:rsid w:val="003D686B"/>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07793"/>
    <w:rsid w:val="0041142B"/>
    <w:rsid w:val="00411436"/>
    <w:rsid w:val="004117F0"/>
    <w:rsid w:val="00412CA5"/>
    <w:rsid w:val="00414955"/>
    <w:rsid w:val="00414AD7"/>
    <w:rsid w:val="00414E49"/>
    <w:rsid w:val="00414F70"/>
    <w:rsid w:val="00415308"/>
    <w:rsid w:val="0041652C"/>
    <w:rsid w:val="00416C24"/>
    <w:rsid w:val="0041721B"/>
    <w:rsid w:val="00417391"/>
    <w:rsid w:val="0041782D"/>
    <w:rsid w:val="0042029E"/>
    <w:rsid w:val="0042154A"/>
    <w:rsid w:val="004220CC"/>
    <w:rsid w:val="00423075"/>
    <w:rsid w:val="00423633"/>
    <w:rsid w:val="0042365C"/>
    <w:rsid w:val="00425631"/>
    <w:rsid w:val="00430090"/>
    <w:rsid w:val="00430C2B"/>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AA7"/>
    <w:rsid w:val="00442D06"/>
    <w:rsid w:val="0044308F"/>
    <w:rsid w:val="004439B4"/>
    <w:rsid w:val="0044461C"/>
    <w:rsid w:val="004457A8"/>
    <w:rsid w:val="00446069"/>
    <w:rsid w:val="00446253"/>
    <w:rsid w:val="00446A23"/>
    <w:rsid w:val="00451DE5"/>
    <w:rsid w:val="004523FD"/>
    <w:rsid w:val="004528EA"/>
    <w:rsid w:val="00452ABE"/>
    <w:rsid w:val="00453E99"/>
    <w:rsid w:val="00454AFB"/>
    <w:rsid w:val="00461008"/>
    <w:rsid w:val="00462DBD"/>
    <w:rsid w:val="00462EE8"/>
    <w:rsid w:val="00465129"/>
    <w:rsid w:val="0046560F"/>
    <w:rsid w:val="00465656"/>
    <w:rsid w:val="00465F08"/>
    <w:rsid w:val="00470C13"/>
    <w:rsid w:val="004714E1"/>
    <w:rsid w:val="00471E09"/>
    <w:rsid w:val="00472702"/>
    <w:rsid w:val="00472E27"/>
    <w:rsid w:val="00473C92"/>
    <w:rsid w:val="00474F57"/>
    <w:rsid w:val="004755B3"/>
    <w:rsid w:val="00476BF0"/>
    <w:rsid w:val="00477B66"/>
    <w:rsid w:val="004832F0"/>
    <w:rsid w:val="004840ED"/>
    <w:rsid w:val="00485036"/>
    <w:rsid w:val="004852DB"/>
    <w:rsid w:val="0048559C"/>
    <w:rsid w:val="00486455"/>
    <w:rsid w:val="0048667B"/>
    <w:rsid w:val="004867EB"/>
    <w:rsid w:val="00490DC7"/>
    <w:rsid w:val="00491129"/>
    <w:rsid w:val="004918EB"/>
    <w:rsid w:val="00491B11"/>
    <w:rsid w:val="00491B23"/>
    <w:rsid w:val="00492143"/>
    <w:rsid w:val="00492155"/>
    <w:rsid w:val="004926EA"/>
    <w:rsid w:val="0049322B"/>
    <w:rsid w:val="0049582F"/>
    <w:rsid w:val="00495A39"/>
    <w:rsid w:val="004970B1"/>
    <w:rsid w:val="004A24B7"/>
    <w:rsid w:val="004A292D"/>
    <w:rsid w:val="004A30E5"/>
    <w:rsid w:val="004A3154"/>
    <w:rsid w:val="004A3DCF"/>
    <w:rsid w:val="004A4DC6"/>
    <w:rsid w:val="004A7A01"/>
    <w:rsid w:val="004A7F5F"/>
    <w:rsid w:val="004B17E0"/>
    <w:rsid w:val="004B19E9"/>
    <w:rsid w:val="004B21D0"/>
    <w:rsid w:val="004B2689"/>
    <w:rsid w:val="004B36CD"/>
    <w:rsid w:val="004B38B6"/>
    <w:rsid w:val="004B3BF8"/>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B22"/>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15A7"/>
    <w:rsid w:val="0050344A"/>
    <w:rsid w:val="00503940"/>
    <w:rsid w:val="00503C29"/>
    <w:rsid w:val="005079C9"/>
    <w:rsid w:val="00511A1A"/>
    <w:rsid w:val="00511A3E"/>
    <w:rsid w:val="005123B7"/>
    <w:rsid w:val="0051292A"/>
    <w:rsid w:val="00512949"/>
    <w:rsid w:val="00513037"/>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DCA"/>
    <w:rsid w:val="00534D5D"/>
    <w:rsid w:val="0053564F"/>
    <w:rsid w:val="00535D54"/>
    <w:rsid w:val="00536614"/>
    <w:rsid w:val="0053718A"/>
    <w:rsid w:val="005373E4"/>
    <w:rsid w:val="005375A6"/>
    <w:rsid w:val="0054004D"/>
    <w:rsid w:val="00543505"/>
    <w:rsid w:val="005435B2"/>
    <w:rsid w:val="00543B15"/>
    <w:rsid w:val="0054518A"/>
    <w:rsid w:val="00547A3D"/>
    <w:rsid w:val="00550B53"/>
    <w:rsid w:val="00552949"/>
    <w:rsid w:val="00552E43"/>
    <w:rsid w:val="005530BC"/>
    <w:rsid w:val="00553F52"/>
    <w:rsid w:val="00554F5A"/>
    <w:rsid w:val="0056143E"/>
    <w:rsid w:val="00561C8A"/>
    <w:rsid w:val="00562226"/>
    <w:rsid w:val="0056264F"/>
    <w:rsid w:val="00562D88"/>
    <w:rsid w:val="0056510D"/>
    <w:rsid w:val="00567A99"/>
    <w:rsid w:val="00567E54"/>
    <w:rsid w:val="00570E27"/>
    <w:rsid w:val="0057139C"/>
    <w:rsid w:val="00571660"/>
    <w:rsid w:val="00571718"/>
    <w:rsid w:val="00571EBC"/>
    <w:rsid w:val="00572A71"/>
    <w:rsid w:val="00573A4E"/>
    <w:rsid w:val="00573DD8"/>
    <w:rsid w:val="00574788"/>
    <w:rsid w:val="00574F13"/>
    <w:rsid w:val="00575B6F"/>
    <w:rsid w:val="00577032"/>
    <w:rsid w:val="005776A8"/>
    <w:rsid w:val="0058227B"/>
    <w:rsid w:val="00582945"/>
    <w:rsid w:val="00582C61"/>
    <w:rsid w:val="005836FB"/>
    <w:rsid w:val="00583EC5"/>
    <w:rsid w:val="00584232"/>
    <w:rsid w:val="00584596"/>
    <w:rsid w:val="00584659"/>
    <w:rsid w:val="00585ECF"/>
    <w:rsid w:val="00586A58"/>
    <w:rsid w:val="0059085D"/>
    <w:rsid w:val="0059261E"/>
    <w:rsid w:val="00593447"/>
    <w:rsid w:val="005937DD"/>
    <w:rsid w:val="00595F96"/>
    <w:rsid w:val="0059601B"/>
    <w:rsid w:val="00596FFF"/>
    <w:rsid w:val="005977B4"/>
    <w:rsid w:val="00597A57"/>
    <w:rsid w:val="00597B9D"/>
    <w:rsid w:val="005A092C"/>
    <w:rsid w:val="005A0B76"/>
    <w:rsid w:val="005A0D57"/>
    <w:rsid w:val="005A1025"/>
    <w:rsid w:val="005A21AE"/>
    <w:rsid w:val="005A2B50"/>
    <w:rsid w:val="005A3277"/>
    <w:rsid w:val="005A37B5"/>
    <w:rsid w:val="005A37EC"/>
    <w:rsid w:val="005A3AA3"/>
    <w:rsid w:val="005A50E8"/>
    <w:rsid w:val="005A5872"/>
    <w:rsid w:val="005A5BBE"/>
    <w:rsid w:val="005A72D1"/>
    <w:rsid w:val="005A73AA"/>
    <w:rsid w:val="005A7514"/>
    <w:rsid w:val="005A7568"/>
    <w:rsid w:val="005A75C6"/>
    <w:rsid w:val="005A7D29"/>
    <w:rsid w:val="005B0DF1"/>
    <w:rsid w:val="005B1F40"/>
    <w:rsid w:val="005B232F"/>
    <w:rsid w:val="005B738A"/>
    <w:rsid w:val="005B75B8"/>
    <w:rsid w:val="005B77F9"/>
    <w:rsid w:val="005B7EF3"/>
    <w:rsid w:val="005C0144"/>
    <w:rsid w:val="005C0BAB"/>
    <w:rsid w:val="005C1AD4"/>
    <w:rsid w:val="005C21CE"/>
    <w:rsid w:val="005C25D6"/>
    <w:rsid w:val="005C3331"/>
    <w:rsid w:val="005C3535"/>
    <w:rsid w:val="005C35B4"/>
    <w:rsid w:val="005C472C"/>
    <w:rsid w:val="005C4979"/>
    <w:rsid w:val="005C4EDE"/>
    <w:rsid w:val="005C5FA6"/>
    <w:rsid w:val="005C6B7A"/>
    <w:rsid w:val="005C6F69"/>
    <w:rsid w:val="005C73AF"/>
    <w:rsid w:val="005D063D"/>
    <w:rsid w:val="005D31AA"/>
    <w:rsid w:val="005D35C8"/>
    <w:rsid w:val="005D36C6"/>
    <w:rsid w:val="005D4442"/>
    <w:rsid w:val="005D5992"/>
    <w:rsid w:val="005D5F7F"/>
    <w:rsid w:val="005D6F56"/>
    <w:rsid w:val="005D732C"/>
    <w:rsid w:val="005E0341"/>
    <w:rsid w:val="005E400E"/>
    <w:rsid w:val="005E467A"/>
    <w:rsid w:val="005E46BA"/>
    <w:rsid w:val="005E4BF7"/>
    <w:rsid w:val="005E559E"/>
    <w:rsid w:val="005E6F56"/>
    <w:rsid w:val="005E7C97"/>
    <w:rsid w:val="005F117A"/>
    <w:rsid w:val="005F1ADD"/>
    <w:rsid w:val="005F209C"/>
    <w:rsid w:val="005F32F9"/>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1A7F"/>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37E6"/>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220"/>
    <w:rsid w:val="00666E1E"/>
    <w:rsid w:val="006674EA"/>
    <w:rsid w:val="00667C0E"/>
    <w:rsid w:val="006705AA"/>
    <w:rsid w:val="006706D7"/>
    <w:rsid w:val="0067095E"/>
    <w:rsid w:val="00671B9A"/>
    <w:rsid w:val="00672CBA"/>
    <w:rsid w:val="006746F5"/>
    <w:rsid w:val="00676239"/>
    <w:rsid w:val="00676707"/>
    <w:rsid w:val="00676BAA"/>
    <w:rsid w:val="00677FA6"/>
    <w:rsid w:val="0068072E"/>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0DD2"/>
    <w:rsid w:val="006A13DB"/>
    <w:rsid w:val="006A198B"/>
    <w:rsid w:val="006A2D85"/>
    <w:rsid w:val="006A41C1"/>
    <w:rsid w:val="006A5025"/>
    <w:rsid w:val="006A51C3"/>
    <w:rsid w:val="006A5729"/>
    <w:rsid w:val="006A5C84"/>
    <w:rsid w:val="006A70D5"/>
    <w:rsid w:val="006A77AB"/>
    <w:rsid w:val="006B16B9"/>
    <w:rsid w:val="006B21C2"/>
    <w:rsid w:val="006B2C47"/>
    <w:rsid w:val="006B3652"/>
    <w:rsid w:val="006B525B"/>
    <w:rsid w:val="006B692E"/>
    <w:rsid w:val="006B6FAF"/>
    <w:rsid w:val="006C00BB"/>
    <w:rsid w:val="006C0B37"/>
    <w:rsid w:val="006C29BE"/>
    <w:rsid w:val="006C2B6E"/>
    <w:rsid w:val="006C3013"/>
    <w:rsid w:val="006C36D7"/>
    <w:rsid w:val="006C38C8"/>
    <w:rsid w:val="006C42F5"/>
    <w:rsid w:val="006C52AE"/>
    <w:rsid w:val="006C6385"/>
    <w:rsid w:val="006C7D33"/>
    <w:rsid w:val="006C7D6A"/>
    <w:rsid w:val="006D0827"/>
    <w:rsid w:val="006D0939"/>
    <w:rsid w:val="006D0B8E"/>
    <w:rsid w:val="006D0D4E"/>
    <w:rsid w:val="006D10A2"/>
    <w:rsid w:val="006D371A"/>
    <w:rsid w:val="006D4936"/>
    <w:rsid w:val="006D5032"/>
    <w:rsid w:val="006D5BCC"/>
    <w:rsid w:val="006D70FF"/>
    <w:rsid w:val="006D75E6"/>
    <w:rsid w:val="006E0010"/>
    <w:rsid w:val="006E1871"/>
    <w:rsid w:val="006E23FB"/>
    <w:rsid w:val="006E2DB2"/>
    <w:rsid w:val="006E4D5E"/>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1019"/>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476CB"/>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D53"/>
    <w:rsid w:val="00763EA0"/>
    <w:rsid w:val="00767CA8"/>
    <w:rsid w:val="00767FA6"/>
    <w:rsid w:val="00767FF2"/>
    <w:rsid w:val="00770052"/>
    <w:rsid w:val="00770C68"/>
    <w:rsid w:val="00771E3D"/>
    <w:rsid w:val="00772CB5"/>
    <w:rsid w:val="007747C8"/>
    <w:rsid w:val="00775291"/>
    <w:rsid w:val="00775A73"/>
    <w:rsid w:val="00776A54"/>
    <w:rsid w:val="00776DDF"/>
    <w:rsid w:val="00777095"/>
    <w:rsid w:val="00777DD6"/>
    <w:rsid w:val="0078016D"/>
    <w:rsid w:val="00780982"/>
    <w:rsid w:val="007814EA"/>
    <w:rsid w:val="00781C53"/>
    <w:rsid w:val="00781EA9"/>
    <w:rsid w:val="0078243D"/>
    <w:rsid w:val="0078245F"/>
    <w:rsid w:val="007832CE"/>
    <w:rsid w:val="00783B7F"/>
    <w:rsid w:val="007843E1"/>
    <w:rsid w:val="007855A1"/>
    <w:rsid w:val="0078583F"/>
    <w:rsid w:val="00785AD5"/>
    <w:rsid w:val="007866C2"/>
    <w:rsid w:val="00786F9D"/>
    <w:rsid w:val="007870F2"/>
    <w:rsid w:val="00790738"/>
    <w:rsid w:val="0079150C"/>
    <w:rsid w:val="00791C0E"/>
    <w:rsid w:val="00793180"/>
    <w:rsid w:val="00795A89"/>
    <w:rsid w:val="00795E29"/>
    <w:rsid w:val="00795FD7"/>
    <w:rsid w:val="00796044"/>
    <w:rsid w:val="007960C5"/>
    <w:rsid w:val="00796100"/>
    <w:rsid w:val="0079635D"/>
    <w:rsid w:val="007965ED"/>
    <w:rsid w:val="00796FA0"/>
    <w:rsid w:val="00797B48"/>
    <w:rsid w:val="00797C6B"/>
    <w:rsid w:val="007A08F0"/>
    <w:rsid w:val="007A1A4C"/>
    <w:rsid w:val="007A21BE"/>
    <w:rsid w:val="007A2855"/>
    <w:rsid w:val="007A28EF"/>
    <w:rsid w:val="007A3BDA"/>
    <w:rsid w:val="007A48EE"/>
    <w:rsid w:val="007A4AF9"/>
    <w:rsid w:val="007A4FE2"/>
    <w:rsid w:val="007A52E0"/>
    <w:rsid w:val="007A7546"/>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5E89"/>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17CB"/>
    <w:rsid w:val="00812180"/>
    <w:rsid w:val="00813A98"/>
    <w:rsid w:val="008146A3"/>
    <w:rsid w:val="00814823"/>
    <w:rsid w:val="00816882"/>
    <w:rsid w:val="0081769E"/>
    <w:rsid w:val="00820582"/>
    <w:rsid w:val="00822736"/>
    <w:rsid w:val="00823185"/>
    <w:rsid w:val="00831C79"/>
    <w:rsid w:val="00832B36"/>
    <w:rsid w:val="00834043"/>
    <w:rsid w:val="0083552F"/>
    <w:rsid w:val="00835A0D"/>
    <w:rsid w:val="00835B7E"/>
    <w:rsid w:val="00836A1F"/>
    <w:rsid w:val="00836F6D"/>
    <w:rsid w:val="00836FC8"/>
    <w:rsid w:val="00837F69"/>
    <w:rsid w:val="00840FD1"/>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2852"/>
    <w:rsid w:val="00855D6E"/>
    <w:rsid w:val="00856822"/>
    <w:rsid w:val="00856BA9"/>
    <w:rsid w:val="008572F2"/>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3875"/>
    <w:rsid w:val="00875B8D"/>
    <w:rsid w:val="0087699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51F1"/>
    <w:rsid w:val="008A617F"/>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238E"/>
    <w:rsid w:val="008E44C3"/>
    <w:rsid w:val="008E579E"/>
    <w:rsid w:val="008E67EF"/>
    <w:rsid w:val="008E78F8"/>
    <w:rsid w:val="008E7AD2"/>
    <w:rsid w:val="008E7C0F"/>
    <w:rsid w:val="008F0907"/>
    <w:rsid w:val="008F1F34"/>
    <w:rsid w:val="008F222D"/>
    <w:rsid w:val="008F2ED8"/>
    <w:rsid w:val="008F676A"/>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10E"/>
    <w:rsid w:val="00910375"/>
    <w:rsid w:val="00910EBA"/>
    <w:rsid w:val="00912317"/>
    <w:rsid w:val="009123F4"/>
    <w:rsid w:val="00912D44"/>
    <w:rsid w:val="0091472D"/>
    <w:rsid w:val="009164B1"/>
    <w:rsid w:val="00917422"/>
    <w:rsid w:val="00917B7F"/>
    <w:rsid w:val="009203DB"/>
    <w:rsid w:val="0092175A"/>
    <w:rsid w:val="0092207E"/>
    <w:rsid w:val="0092278A"/>
    <w:rsid w:val="0092284C"/>
    <w:rsid w:val="00923910"/>
    <w:rsid w:val="0092473E"/>
    <w:rsid w:val="00925269"/>
    <w:rsid w:val="00925448"/>
    <w:rsid w:val="00925961"/>
    <w:rsid w:val="00926CE8"/>
    <w:rsid w:val="009272F2"/>
    <w:rsid w:val="009278E3"/>
    <w:rsid w:val="00927AFB"/>
    <w:rsid w:val="00931C5A"/>
    <w:rsid w:val="009326CE"/>
    <w:rsid w:val="0093343B"/>
    <w:rsid w:val="00934B78"/>
    <w:rsid w:val="009358DD"/>
    <w:rsid w:val="0093607E"/>
    <w:rsid w:val="00936F74"/>
    <w:rsid w:val="009376F4"/>
    <w:rsid w:val="009378F7"/>
    <w:rsid w:val="00940082"/>
    <w:rsid w:val="009402C5"/>
    <w:rsid w:val="00940331"/>
    <w:rsid w:val="0094050D"/>
    <w:rsid w:val="00940A43"/>
    <w:rsid w:val="00940B4C"/>
    <w:rsid w:val="0094125F"/>
    <w:rsid w:val="00942C3C"/>
    <w:rsid w:val="00944EAB"/>
    <w:rsid w:val="00945E34"/>
    <w:rsid w:val="00947B2A"/>
    <w:rsid w:val="009501B9"/>
    <w:rsid w:val="00952C9A"/>
    <w:rsid w:val="00952D31"/>
    <w:rsid w:val="00953B3D"/>
    <w:rsid w:val="00954BC0"/>
    <w:rsid w:val="0095532F"/>
    <w:rsid w:val="009559CE"/>
    <w:rsid w:val="00960BC3"/>
    <w:rsid w:val="00961426"/>
    <w:rsid w:val="009617E5"/>
    <w:rsid w:val="00961F7E"/>
    <w:rsid w:val="0096486D"/>
    <w:rsid w:val="009662D4"/>
    <w:rsid w:val="00966782"/>
    <w:rsid w:val="00967707"/>
    <w:rsid w:val="00971398"/>
    <w:rsid w:val="00971D81"/>
    <w:rsid w:val="00972D6E"/>
    <w:rsid w:val="009731BF"/>
    <w:rsid w:val="009732CD"/>
    <w:rsid w:val="009736C9"/>
    <w:rsid w:val="00973E69"/>
    <w:rsid w:val="00974612"/>
    <w:rsid w:val="00974855"/>
    <w:rsid w:val="00974EE3"/>
    <w:rsid w:val="00974EF3"/>
    <w:rsid w:val="00975FCD"/>
    <w:rsid w:val="00976EC3"/>
    <w:rsid w:val="00977028"/>
    <w:rsid w:val="00981072"/>
    <w:rsid w:val="00981E4A"/>
    <w:rsid w:val="00981FB8"/>
    <w:rsid w:val="00982BAB"/>
    <w:rsid w:val="00983636"/>
    <w:rsid w:val="009846FB"/>
    <w:rsid w:val="00984B3F"/>
    <w:rsid w:val="009852A6"/>
    <w:rsid w:val="0098550B"/>
    <w:rsid w:val="0098576A"/>
    <w:rsid w:val="009865B9"/>
    <w:rsid w:val="00986CAB"/>
    <w:rsid w:val="00986D52"/>
    <w:rsid w:val="009900AF"/>
    <w:rsid w:val="00990CB4"/>
    <w:rsid w:val="009924F6"/>
    <w:rsid w:val="00992800"/>
    <w:rsid w:val="00992F98"/>
    <w:rsid w:val="009937B7"/>
    <w:rsid w:val="00993894"/>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43F0"/>
    <w:rsid w:val="009C6479"/>
    <w:rsid w:val="009C66FD"/>
    <w:rsid w:val="009C6FBD"/>
    <w:rsid w:val="009C7571"/>
    <w:rsid w:val="009C7937"/>
    <w:rsid w:val="009D3B56"/>
    <w:rsid w:val="009D5D4F"/>
    <w:rsid w:val="009D5DA9"/>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E7075"/>
    <w:rsid w:val="009F020F"/>
    <w:rsid w:val="009F0A44"/>
    <w:rsid w:val="009F1486"/>
    <w:rsid w:val="009F1513"/>
    <w:rsid w:val="009F4C54"/>
    <w:rsid w:val="009F550D"/>
    <w:rsid w:val="009F5B66"/>
    <w:rsid w:val="009F6104"/>
    <w:rsid w:val="009F651D"/>
    <w:rsid w:val="009F6C06"/>
    <w:rsid w:val="009F7EF5"/>
    <w:rsid w:val="009F7F4D"/>
    <w:rsid w:val="00A020AF"/>
    <w:rsid w:val="00A02A06"/>
    <w:rsid w:val="00A033FA"/>
    <w:rsid w:val="00A03A96"/>
    <w:rsid w:val="00A03B8F"/>
    <w:rsid w:val="00A05F1C"/>
    <w:rsid w:val="00A06659"/>
    <w:rsid w:val="00A07091"/>
    <w:rsid w:val="00A07DD2"/>
    <w:rsid w:val="00A07F63"/>
    <w:rsid w:val="00A111F7"/>
    <w:rsid w:val="00A116B6"/>
    <w:rsid w:val="00A120CF"/>
    <w:rsid w:val="00A12515"/>
    <w:rsid w:val="00A1305B"/>
    <w:rsid w:val="00A133D1"/>
    <w:rsid w:val="00A13875"/>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47A3F"/>
    <w:rsid w:val="00A5138B"/>
    <w:rsid w:val="00A51B9C"/>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76A15"/>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953"/>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20D"/>
    <w:rsid w:val="00AD23EA"/>
    <w:rsid w:val="00AD30C8"/>
    <w:rsid w:val="00AD364C"/>
    <w:rsid w:val="00AD36D2"/>
    <w:rsid w:val="00AD3A7A"/>
    <w:rsid w:val="00AD3E99"/>
    <w:rsid w:val="00AD3F71"/>
    <w:rsid w:val="00AD3F7B"/>
    <w:rsid w:val="00AD509F"/>
    <w:rsid w:val="00AD60EF"/>
    <w:rsid w:val="00AD62EA"/>
    <w:rsid w:val="00AD6A5D"/>
    <w:rsid w:val="00AD6B3E"/>
    <w:rsid w:val="00AD6F70"/>
    <w:rsid w:val="00AD7A40"/>
    <w:rsid w:val="00AE066B"/>
    <w:rsid w:val="00AE07D6"/>
    <w:rsid w:val="00AE0B72"/>
    <w:rsid w:val="00AE0BBF"/>
    <w:rsid w:val="00AE0CC3"/>
    <w:rsid w:val="00AE1458"/>
    <w:rsid w:val="00AE2398"/>
    <w:rsid w:val="00AE24F6"/>
    <w:rsid w:val="00AE30FB"/>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0D90"/>
    <w:rsid w:val="00B21B84"/>
    <w:rsid w:val="00B220DE"/>
    <w:rsid w:val="00B222B2"/>
    <w:rsid w:val="00B22D30"/>
    <w:rsid w:val="00B23700"/>
    <w:rsid w:val="00B2381A"/>
    <w:rsid w:val="00B238A5"/>
    <w:rsid w:val="00B24A85"/>
    <w:rsid w:val="00B255BF"/>
    <w:rsid w:val="00B27280"/>
    <w:rsid w:val="00B272FF"/>
    <w:rsid w:val="00B300AD"/>
    <w:rsid w:val="00B31217"/>
    <w:rsid w:val="00B31A35"/>
    <w:rsid w:val="00B32154"/>
    <w:rsid w:val="00B323C0"/>
    <w:rsid w:val="00B32C87"/>
    <w:rsid w:val="00B330D7"/>
    <w:rsid w:val="00B34752"/>
    <w:rsid w:val="00B34B4D"/>
    <w:rsid w:val="00B35434"/>
    <w:rsid w:val="00B35BA9"/>
    <w:rsid w:val="00B36460"/>
    <w:rsid w:val="00B40A0C"/>
    <w:rsid w:val="00B4115C"/>
    <w:rsid w:val="00B43464"/>
    <w:rsid w:val="00B43933"/>
    <w:rsid w:val="00B44517"/>
    <w:rsid w:val="00B451ED"/>
    <w:rsid w:val="00B4587A"/>
    <w:rsid w:val="00B45B51"/>
    <w:rsid w:val="00B45E98"/>
    <w:rsid w:val="00B46E52"/>
    <w:rsid w:val="00B47E22"/>
    <w:rsid w:val="00B47EC6"/>
    <w:rsid w:val="00B51C2C"/>
    <w:rsid w:val="00B51FC8"/>
    <w:rsid w:val="00B52650"/>
    <w:rsid w:val="00B53349"/>
    <w:rsid w:val="00B53984"/>
    <w:rsid w:val="00B5455A"/>
    <w:rsid w:val="00B55172"/>
    <w:rsid w:val="00B55864"/>
    <w:rsid w:val="00B56433"/>
    <w:rsid w:val="00B56490"/>
    <w:rsid w:val="00B62AD6"/>
    <w:rsid w:val="00B63C61"/>
    <w:rsid w:val="00B64044"/>
    <w:rsid w:val="00B6480E"/>
    <w:rsid w:val="00B653B8"/>
    <w:rsid w:val="00B6704B"/>
    <w:rsid w:val="00B6739C"/>
    <w:rsid w:val="00B67AE3"/>
    <w:rsid w:val="00B704A2"/>
    <w:rsid w:val="00B71626"/>
    <w:rsid w:val="00B71D4F"/>
    <w:rsid w:val="00B7258F"/>
    <w:rsid w:val="00B7689B"/>
    <w:rsid w:val="00B76B74"/>
    <w:rsid w:val="00B774BE"/>
    <w:rsid w:val="00B77BB5"/>
    <w:rsid w:val="00B8214B"/>
    <w:rsid w:val="00B83465"/>
    <w:rsid w:val="00B86EAD"/>
    <w:rsid w:val="00B90EED"/>
    <w:rsid w:val="00B91581"/>
    <w:rsid w:val="00B92B1F"/>
    <w:rsid w:val="00B936B1"/>
    <w:rsid w:val="00B93733"/>
    <w:rsid w:val="00B93805"/>
    <w:rsid w:val="00B93E93"/>
    <w:rsid w:val="00B94510"/>
    <w:rsid w:val="00B94C97"/>
    <w:rsid w:val="00B95220"/>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B7602"/>
    <w:rsid w:val="00BC024A"/>
    <w:rsid w:val="00BC04D4"/>
    <w:rsid w:val="00BC0CB5"/>
    <w:rsid w:val="00BC15DC"/>
    <w:rsid w:val="00BC3009"/>
    <w:rsid w:val="00BC31B9"/>
    <w:rsid w:val="00BC34DA"/>
    <w:rsid w:val="00BC3945"/>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BF68BE"/>
    <w:rsid w:val="00C0110E"/>
    <w:rsid w:val="00C0140E"/>
    <w:rsid w:val="00C035C9"/>
    <w:rsid w:val="00C04F02"/>
    <w:rsid w:val="00C04F05"/>
    <w:rsid w:val="00C053D3"/>
    <w:rsid w:val="00C06C00"/>
    <w:rsid w:val="00C106C5"/>
    <w:rsid w:val="00C10EFB"/>
    <w:rsid w:val="00C1136F"/>
    <w:rsid w:val="00C11450"/>
    <w:rsid w:val="00C11F4C"/>
    <w:rsid w:val="00C13B39"/>
    <w:rsid w:val="00C13FB8"/>
    <w:rsid w:val="00C145F0"/>
    <w:rsid w:val="00C15C5A"/>
    <w:rsid w:val="00C162D9"/>
    <w:rsid w:val="00C167F1"/>
    <w:rsid w:val="00C16CFE"/>
    <w:rsid w:val="00C17170"/>
    <w:rsid w:val="00C172C5"/>
    <w:rsid w:val="00C17630"/>
    <w:rsid w:val="00C17723"/>
    <w:rsid w:val="00C17ACB"/>
    <w:rsid w:val="00C17B64"/>
    <w:rsid w:val="00C201E1"/>
    <w:rsid w:val="00C22EC9"/>
    <w:rsid w:val="00C2405D"/>
    <w:rsid w:val="00C248F5"/>
    <w:rsid w:val="00C2601E"/>
    <w:rsid w:val="00C2627B"/>
    <w:rsid w:val="00C2668B"/>
    <w:rsid w:val="00C26D3E"/>
    <w:rsid w:val="00C307D7"/>
    <w:rsid w:val="00C30846"/>
    <w:rsid w:val="00C31DCE"/>
    <w:rsid w:val="00C32A53"/>
    <w:rsid w:val="00C331D8"/>
    <w:rsid w:val="00C33C76"/>
    <w:rsid w:val="00C34D0B"/>
    <w:rsid w:val="00C351EC"/>
    <w:rsid w:val="00C35FDE"/>
    <w:rsid w:val="00C36C39"/>
    <w:rsid w:val="00C37AE3"/>
    <w:rsid w:val="00C4202E"/>
    <w:rsid w:val="00C420B8"/>
    <w:rsid w:val="00C4214D"/>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29A0"/>
    <w:rsid w:val="00C63243"/>
    <w:rsid w:val="00C63B53"/>
    <w:rsid w:val="00C63BED"/>
    <w:rsid w:val="00C63E8F"/>
    <w:rsid w:val="00C66094"/>
    <w:rsid w:val="00C706A0"/>
    <w:rsid w:val="00C72597"/>
    <w:rsid w:val="00C74F61"/>
    <w:rsid w:val="00C750D2"/>
    <w:rsid w:val="00C75154"/>
    <w:rsid w:val="00C753A4"/>
    <w:rsid w:val="00C76987"/>
    <w:rsid w:val="00C76EF8"/>
    <w:rsid w:val="00C81CAF"/>
    <w:rsid w:val="00C81D49"/>
    <w:rsid w:val="00C81F7D"/>
    <w:rsid w:val="00C82704"/>
    <w:rsid w:val="00C843B5"/>
    <w:rsid w:val="00C84691"/>
    <w:rsid w:val="00C856A2"/>
    <w:rsid w:val="00C86817"/>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3893"/>
    <w:rsid w:val="00CB4C0F"/>
    <w:rsid w:val="00CB565E"/>
    <w:rsid w:val="00CB5890"/>
    <w:rsid w:val="00CB65BE"/>
    <w:rsid w:val="00CB7963"/>
    <w:rsid w:val="00CB7AE8"/>
    <w:rsid w:val="00CB7BFD"/>
    <w:rsid w:val="00CB7C3E"/>
    <w:rsid w:val="00CB7DBA"/>
    <w:rsid w:val="00CB7F97"/>
    <w:rsid w:val="00CC0D99"/>
    <w:rsid w:val="00CC13AA"/>
    <w:rsid w:val="00CC3C4C"/>
    <w:rsid w:val="00CC5552"/>
    <w:rsid w:val="00CC67DF"/>
    <w:rsid w:val="00CC6CF5"/>
    <w:rsid w:val="00CC708F"/>
    <w:rsid w:val="00CC7844"/>
    <w:rsid w:val="00CD063D"/>
    <w:rsid w:val="00CD1149"/>
    <w:rsid w:val="00CD1696"/>
    <w:rsid w:val="00CD2E61"/>
    <w:rsid w:val="00CD3901"/>
    <w:rsid w:val="00CD3AA0"/>
    <w:rsid w:val="00CD3D60"/>
    <w:rsid w:val="00CD5081"/>
    <w:rsid w:val="00CD56E2"/>
    <w:rsid w:val="00CD6653"/>
    <w:rsid w:val="00CD6AE9"/>
    <w:rsid w:val="00CD73C8"/>
    <w:rsid w:val="00CD7963"/>
    <w:rsid w:val="00CE01D2"/>
    <w:rsid w:val="00CE07F3"/>
    <w:rsid w:val="00CE15FA"/>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CF75C1"/>
    <w:rsid w:val="00D007D4"/>
    <w:rsid w:val="00D054B2"/>
    <w:rsid w:val="00D07FE2"/>
    <w:rsid w:val="00D1201F"/>
    <w:rsid w:val="00D13E19"/>
    <w:rsid w:val="00D13FB0"/>
    <w:rsid w:val="00D14742"/>
    <w:rsid w:val="00D178C1"/>
    <w:rsid w:val="00D20DB3"/>
    <w:rsid w:val="00D20DCE"/>
    <w:rsid w:val="00D21508"/>
    <w:rsid w:val="00D21D13"/>
    <w:rsid w:val="00D22620"/>
    <w:rsid w:val="00D22A9E"/>
    <w:rsid w:val="00D22C57"/>
    <w:rsid w:val="00D2315E"/>
    <w:rsid w:val="00D23852"/>
    <w:rsid w:val="00D2390D"/>
    <w:rsid w:val="00D246B4"/>
    <w:rsid w:val="00D258C2"/>
    <w:rsid w:val="00D25A57"/>
    <w:rsid w:val="00D25E72"/>
    <w:rsid w:val="00D25FD7"/>
    <w:rsid w:val="00D269FB"/>
    <w:rsid w:val="00D328C0"/>
    <w:rsid w:val="00D33176"/>
    <w:rsid w:val="00D33660"/>
    <w:rsid w:val="00D349FC"/>
    <w:rsid w:val="00D34E90"/>
    <w:rsid w:val="00D356F4"/>
    <w:rsid w:val="00D36A29"/>
    <w:rsid w:val="00D372FB"/>
    <w:rsid w:val="00D37BD4"/>
    <w:rsid w:val="00D411F7"/>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980"/>
    <w:rsid w:val="00D76A34"/>
    <w:rsid w:val="00D77C96"/>
    <w:rsid w:val="00D806D0"/>
    <w:rsid w:val="00D83A51"/>
    <w:rsid w:val="00D8470E"/>
    <w:rsid w:val="00D84A9B"/>
    <w:rsid w:val="00D863F6"/>
    <w:rsid w:val="00D866E3"/>
    <w:rsid w:val="00D868F3"/>
    <w:rsid w:val="00D9051D"/>
    <w:rsid w:val="00D90C2C"/>
    <w:rsid w:val="00D90C5E"/>
    <w:rsid w:val="00D910A5"/>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923"/>
    <w:rsid w:val="00DA5F44"/>
    <w:rsid w:val="00DA6FCD"/>
    <w:rsid w:val="00DA7741"/>
    <w:rsid w:val="00DB0F81"/>
    <w:rsid w:val="00DB180E"/>
    <w:rsid w:val="00DB1E98"/>
    <w:rsid w:val="00DB25D4"/>
    <w:rsid w:val="00DB2AA9"/>
    <w:rsid w:val="00DB42CD"/>
    <w:rsid w:val="00DB57D6"/>
    <w:rsid w:val="00DB58F7"/>
    <w:rsid w:val="00DB6B1B"/>
    <w:rsid w:val="00DB6E84"/>
    <w:rsid w:val="00DB7580"/>
    <w:rsid w:val="00DB75FA"/>
    <w:rsid w:val="00DB7CF9"/>
    <w:rsid w:val="00DC0B63"/>
    <w:rsid w:val="00DC2844"/>
    <w:rsid w:val="00DC32C7"/>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69D7"/>
    <w:rsid w:val="00DE75D6"/>
    <w:rsid w:val="00DF020B"/>
    <w:rsid w:val="00DF1799"/>
    <w:rsid w:val="00DF1DB9"/>
    <w:rsid w:val="00DF2E00"/>
    <w:rsid w:val="00DF3541"/>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599F"/>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22F3"/>
    <w:rsid w:val="00E4341B"/>
    <w:rsid w:val="00E43909"/>
    <w:rsid w:val="00E440DC"/>
    <w:rsid w:val="00E4721B"/>
    <w:rsid w:val="00E4763E"/>
    <w:rsid w:val="00E50187"/>
    <w:rsid w:val="00E50BC0"/>
    <w:rsid w:val="00E517B5"/>
    <w:rsid w:val="00E5249F"/>
    <w:rsid w:val="00E528B6"/>
    <w:rsid w:val="00E53C30"/>
    <w:rsid w:val="00E542A5"/>
    <w:rsid w:val="00E5654A"/>
    <w:rsid w:val="00E5682B"/>
    <w:rsid w:val="00E569E9"/>
    <w:rsid w:val="00E56F15"/>
    <w:rsid w:val="00E56F56"/>
    <w:rsid w:val="00E57284"/>
    <w:rsid w:val="00E6089C"/>
    <w:rsid w:val="00E60B01"/>
    <w:rsid w:val="00E60C80"/>
    <w:rsid w:val="00E60D57"/>
    <w:rsid w:val="00E6177E"/>
    <w:rsid w:val="00E6239E"/>
    <w:rsid w:val="00E64417"/>
    <w:rsid w:val="00E64A0E"/>
    <w:rsid w:val="00E64FC2"/>
    <w:rsid w:val="00E65229"/>
    <w:rsid w:val="00E66479"/>
    <w:rsid w:val="00E66901"/>
    <w:rsid w:val="00E66E72"/>
    <w:rsid w:val="00E67191"/>
    <w:rsid w:val="00E677A4"/>
    <w:rsid w:val="00E70627"/>
    <w:rsid w:val="00E713C4"/>
    <w:rsid w:val="00E7169B"/>
    <w:rsid w:val="00E71F37"/>
    <w:rsid w:val="00E723AB"/>
    <w:rsid w:val="00E732B9"/>
    <w:rsid w:val="00E7445F"/>
    <w:rsid w:val="00E7455A"/>
    <w:rsid w:val="00E75067"/>
    <w:rsid w:val="00E75691"/>
    <w:rsid w:val="00E759AC"/>
    <w:rsid w:val="00E761E8"/>
    <w:rsid w:val="00E762AB"/>
    <w:rsid w:val="00E76857"/>
    <w:rsid w:val="00E768E3"/>
    <w:rsid w:val="00E77148"/>
    <w:rsid w:val="00E7740B"/>
    <w:rsid w:val="00E7772F"/>
    <w:rsid w:val="00E77743"/>
    <w:rsid w:val="00E779B4"/>
    <w:rsid w:val="00E80720"/>
    <w:rsid w:val="00E80F4A"/>
    <w:rsid w:val="00E820EC"/>
    <w:rsid w:val="00E82DCA"/>
    <w:rsid w:val="00E82EE8"/>
    <w:rsid w:val="00E83E5B"/>
    <w:rsid w:val="00E85BA4"/>
    <w:rsid w:val="00E85F45"/>
    <w:rsid w:val="00E861DF"/>
    <w:rsid w:val="00E86B2E"/>
    <w:rsid w:val="00E90638"/>
    <w:rsid w:val="00E91B0E"/>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2185"/>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6E1C"/>
    <w:rsid w:val="00ED72E9"/>
    <w:rsid w:val="00ED7458"/>
    <w:rsid w:val="00EE01FF"/>
    <w:rsid w:val="00EE08F5"/>
    <w:rsid w:val="00EE18E6"/>
    <w:rsid w:val="00EE1D4E"/>
    <w:rsid w:val="00EE2D42"/>
    <w:rsid w:val="00EE39D4"/>
    <w:rsid w:val="00EE4055"/>
    <w:rsid w:val="00EE770F"/>
    <w:rsid w:val="00EF0407"/>
    <w:rsid w:val="00EF1FC3"/>
    <w:rsid w:val="00EF2B15"/>
    <w:rsid w:val="00EF3611"/>
    <w:rsid w:val="00EF3903"/>
    <w:rsid w:val="00EF40F3"/>
    <w:rsid w:val="00EF47A8"/>
    <w:rsid w:val="00EF47FA"/>
    <w:rsid w:val="00EF5686"/>
    <w:rsid w:val="00EF579E"/>
    <w:rsid w:val="00EF6FEF"/>
    <w:rsid w:val="00EF7CE4"/>
    <w:rsid w:val="00F0071B"/>
    <w:rsid w:val="00F007C0"/>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3AD9"/>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09DE"/>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55604"/>
    <w:rsid w:val="00F60C27"/>
    <w:rsid w:val="00F61624"/>
    <w:rsid w:val="00F61743"/>
    <w:rsid w:val="00F61ACF"/>
    <w:rsid w:val="00F62FDA"/>
    <w:rsid w:val="00F62FE8"/>
    <w:rsid w:val="00F63285"/>
    <w:rsid w:val="00F6400F"/>
    <w:rsid w:val="00F65D77"/>
    <w:rsid w:val="00F65DA2"/>
    <w:rsid w:val="00F65DFA"/>
    <w:rsid w:val="00F65FBA"/>
    <w:rsid w:val="00F665F9"/>
    <w:rsid w:val="00F67074"/>
    <w:rsid w:val="00F673BA"/>
    <w:rsid w:val="00F678D9"/>
    <w:rsid w:val="00F70515"/>
    <w:rsid w:val="00F72071"/>
    <w:rsid w:val="00F727DE"/>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2E4"/>
    <w:rsid w:val="00FA739B"/>
    <w:rsid w:val="00FB0EAA"/>
    <w:rsid w:val="00FB0F38"/>
    <w:rsid w:val="00FB1F96"/>
    <w:rsid w:val="00FB26B3"/>
    <w:rsid w:val="00FB2D31"/>
    <w:rsid w:val="00FB48B0"/>
    <w:rsid w:val="00FB48DB"/>
    <w:rsid w:val="00FB621A"/>
    <w:rsid w:val="00FB7CBF"/>
    <w:rsid w:val="00FC07E4"/>
    <w:rsid w:val="00FC0BFC"/>
    <w:rsid w:val="00FC3648"/>
    <w:rsid w:val="00FC4BC1"/>
    <w:rsid w:val="00FC512B"/>
    <w:rsid w:val="00FC5389"/>
    <w:rsid w:val="00FC55BA"/>
    <w:rsid w:val="00FC62FF"/>
    <w:rsid w:val="00FD0BD0"/>
    <w:rsid w:val="00FD0F1A"/>
    <w:rsid w:val="00FD10B1"/>
    <w:rsid w:val="00FD1266"/>
    <w:rsid w:val="00FD1712"/>
    <w:rsid w:val="00FD25B8"/>
    <w:rsid w:val="00FD2B24"/>
    <w:rsid w:val="00FD2E33"/>
    <w:rsid w:val="00FD3586"/>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31A"/>
    <w:rsid w:val="00FF0E6A"/>
    <w:rsid w:val="00FF1BF5"/>
    <w:rsid w:val="00FF1F77"/>
    <w:rsid w:val="00FF2475"/>
    <w:rsid w:val="00FF3487"/>
    <w:rsid w:val="00FF69B5"/>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rkbucklin/NavigationSensor"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indie.com/products/jkicklighter/adns-9800-laser-motion-sensor/" TargetMode="External"/><Relationship Id="rId17" Type="http://schemas.openxmlformats.org/officeDocument/2006/relationships/hyperlink" Target="https://forum.pjrc.com/" TargetMode="External"/><Relationship Id="rId2" Type="http://schemas.openxmlformats.org/officeDocument/2006/relationships/customXml" Target="../customXml/item2.xml"/><Relationship Id="rId16" Type="http://schemas.openxmlformats.org/officeDocument/2006/relationships/hyperlink" Target="https://github.com/mfromano/micro-contro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eiman/DigitalIO" TargetMode="External"/><Relationship Id="rId5" Type="http://schemas.openxmlformats.org/officeDocument/2006/relationships/settings" Target="settings.xml"/><Relationship Id="rId15" Type="http://schemas.microsoft.com/office/2011/relationships/commentsExtended" Target="commentsExtended.xml"/><Relationship Id="rId23" Type="http://schemas.microsoft.com/office/2016/09/relationships/commentsIds" Target="commentsIds.xml"/><Relationship Id="rId10" Type="http://schemas.openxmlformats.org/officeDocument/2006/relationships/hyperlink" Target="https://atom.i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latformio.org/"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2.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4928B045-4FE0-4F50-B443-628D8178579A}">
  <ds:schemaRefs>
    <ds:schemaRef ds:uri="http://schemas.openxmlformats.org/officeDocument/2006/bibliography"/>
  </ds:schemaRefs>
</ds:datastoreItem>
</file>

<file path=customXml/itemProps2.xml><?xml version="1.0" encoding="utf-8"?>
<ds:datastoreItem xmlns:ds="http://schemas.openxmlformats.org/officeDocument/2006/customXml" ds:itemID="{B55E0DFA-C404-4715-B51C-29A6E63D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9041</Words>
  <Characters>51538</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crossover</dc:creator>
  <cp:lastModifiedBy>Romano, Michael, Francis</cp:lastModifiedBy>
  <cp:revision>6</cp:revision>
  <dcterms:created xsi:type="dcterms:W3CDTF">2019-03-04T20:51:00Z</dcterms:created>
  <dcterms:modified xsi:type="dcterms:W3CDTF">2019-03-04T23:01:00Z</dcterms:modified>
</cp:coreProperties>
</file>