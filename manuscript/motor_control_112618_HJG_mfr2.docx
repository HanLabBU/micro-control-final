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F7FF808"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215505B1"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r w:rsidR="00940331" w:rsidRPr="001D6942">
        <w:rPr>
          <w:rFonts w:ascii="Times New Roman" w:hAnsi="Times New Roman" w:cs="Times New Roman"/>
        </w:rPr>
        <w:t>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699DBF94"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856822">
            <w:rPr>
              <w:rFonts w:ascii="Times New Roman" w:hAnsi="Times New Roman" w:cs="Times New Roman"/>
            </w:rPr>
            <w:fldChar w:fldCharType="begin"/>
          </w:r>
          <w:r w:rsidR="00A07091">
            <w:rPr>
              <w:rFonts w:ascii="Times New Roman" w:hAnsi="Times New Roman" w:cs="Times New Roman"/>
            </w:rPr>
            <w:instrText xml:space="preserve">CITATION Ngu15 \m Moh16 \l 1033 </w:instrText>
          </w:r>
          <w:r w:rsidR="00856822">
            <w:rPr>
              <w:rFonts w:ascii="Times New Roman" w:hAnsi="Times New Roman" w:cs="Times New Roman"/>
            </w:rPr>
            <w:fldChar w:fldCharType="separate"/>
          </w:r>
          <w:r w:rsidR="00A747E0" w:rsidRPr="00A747E0">
            <w:rPr>
              <w:rFonts w:ascii="Times New Roman" w:hAnsi="Times New Roman" w:cs="Times New Roman"/>
              <w:noProof/>
            </w:rPr>
            <w:t>(Nguyen, et al. 2015, Mohammed, et al. 2016)</w:t>
          </w:r>
          <w:r w:rsidR="0085682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A747E0" w:rsidRPr="00A747E0">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C30846">
        <w:rPr>
          <w:rFonts w:ascii="Times New Roman" w:hAnsi="Times New Roman" w:cs="Times New Roman"/>
        </w:rPr>
        <w:t>These two facets of experimental design</w:t>
      </w:r>
      <w:r w:rsidR="005B75B8">
        <w:rPr>
          <w:rFonts w:ascii="Times New Roman" w:hAnsi="Times New Roman" w:cs="Times New Roman"/>
        </w:rPr>
        <w:t xml:space="preserve"> often work independently</w:t>
      </w:r>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6FD4F843"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 xml:space="preserve">Arduino software </w:t>
      </w:r>
      <w:r w:rsidR="00C6258B" w:rsidRPr="001D6942">
        <w:rPr>
          <w:rFonts w:ascii="Times New Roman" w:hAnsi="Times New Roman" w:cs="Times New Roman"/>
        </w:rPr>
        <w:lastRenderedPageBreak/>
        <w:t>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A747E0" w:rsidRPr="00A747E0">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w:t>
      </w:r>
      <w:r w:rsidR="00894E20">
        <w:rPr>
          <w:rFonts w:ascii="Times New Roman" w:hAnsi="Times New Roman" w:cs="Times New Roman"/>
        </w:rPr>
        <w:t>use the camera’s external trigger setting</w:t>
      </w:r>
      <w:r w:rsidR="00D33660">
        <w:rPr>
          <w:rFonts w:ascii="Times New Roman" w:hAnsi="Times New Roman" w:cs="Times New Roman"/>
        </w:rPr>
        <w:t>,</w:t>
      </w:r>
      <w:r w:rsidR="001B46B1" w:rsidRPr="001D6942">
        <w:rPr>
          <w:rFonts w:ascii="Times New Roman" w:hAnsi="Times New Roman" w:cs="Times New Roman"/>
        </w:rPr>
        <w:t xml:space="preserve"> as </w:t>
      </w:r>
      <w:r w:rsidR="00EA3566">
        <w:rPr>
          <w:rFonts w:ascii="Times New Roman" w:hAnsi="Times New Roman" w:cs="Times New Roman"/>
        </w:rPr>
        <w:t>discussed</w:t>
      </w:r>
      <w:r w:rsidR="001B46B1" w:rsidRPr="001D6942">
        <w:rPr>
          <w:rFonts w:ascii="Times New Roman" w:hAnsi="Times New Roman" w:cs="Times New Roman"/>
        </w:rPr>
        <w:t xml:space="preserve">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A747E0" w:rsidRPr="00A747E0">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3D09B258"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8"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9"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DigitalIO library provided by PlatformIO</w:t>
      </w:r>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0"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1"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2"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w:t>
      </w:r>
      <w:r w:rsidR="00E762AB" w:rsidRPr="001D6942">
        <w:rPr>
          <w:rFonts w:ascii="Times New Roman" w:hAnsi="Times New Roman" w:cs="Times New Roman"/>
        </w:rPr>
        <w:lastRenderedPageBreak/>
        <w:t>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A747E0" w:rsidRPr="00A747E0">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xml:space="preserve">, we utilized the “IntervalTimer” function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3"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7841B023"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4E9FF1B"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0700D9">
        <w:rPr>
          <w:rFonts w:ascii="Times New Roman" w:hAnsi="Times New Roman" w:cs="Times New Roman"/>
        </w:rPr>
        <w:t>, with which “IntervalTimer” could interfere</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64C630F5" w:rsidR="00123655" w:rsidRDefault="008729E6" w:rsidP="008729E6">
      <w:pPr>
        <w:ind w:firstLine="720"/>
        <w:rPr>
          <w:ins w:id="0" w:author="Romano Linux Desktop" w:date="2018-11-27T16:19:00Z"/>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431C4F">
        <w:rPr>
          <w:rFonts w:ascii="Times New Roman" w:hAnsi="Times New Roman" w:cs="Times New Roman"/>
        </w:rPr>
        <w:t xml:space="preserve">For digital outputs, the TDT system automatically identified digital pulse </w:t>
      </w:r>
      <w:r w:rsidR="009033FE">
        <w:rPr>
          <w:rFonts w:ascii="Times New Roman" w:hAnsi="Times New Roman" w:cs="Times New Roman"/>
        </w:rPr>
        <w:t>onsets</w:t>
      </w:r>
      <w:r w:rsidR="00431C4F">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431C4F">
        <w:rPr>
          <w:rFonts w:ascii="Times New Roman" w:eastAsiaTheme="minorEastAsia" w:hAnsi="Times New Roman" w:cs="Times New Roman"/>
        </w:rPr>
        <w:t>When comparing the timing of</w:t>
      </w:r>
      <w:r w:rsidR="00890030">
        <w:rPr>
          <w:rFonts w:ascii="Times New Roman" w:eastAsiaTheme="minorEastAsia" w:hAnsi="Times New Roman" w:cs="Times New Roman"/>
        </w:rPr>
        <w:t xml:space="preserve"> the analog output </w:t>
      </w:r>
      <w:r w:rsidR="00431C4F">
        <w:rPr>
          <w:rFonts w:ascii="Times New Roman" w:eastAsiaTheme="minorEastAsia" w:hAnsi="Times New Roman" w:cs="Times New Roman"/>
        </w:rPr>
        <w:t>to the timing of digital pulses, we utilized the continuous voltage output from the digital channel for consistency. To acquire digital pulse onset times, we thresholded this continuous voltage output at a value of 1 V, and took the first time point where the continuous voltage exceeded 1 V to be the digital pulse onset.</w:t>
      </w:r>
    </w:p>
    <w:p w14:paraId="427785C9" w14:textId="12DE035C" w:rsidR="005A72D1" w:rsidRPr="001D6942" w:rsidRDefault="00A52FF3" w:rsidP="00A230A6">
      <w:pPr>
        <w:ind w:firstLine="720"/>
        <w:rPr>
          <w:rFonts w:ascii="Times New Roman" w:eastAsiaTheme="minorEastAsia" w:hAnsi="Times New Roman" w:cs="Times New Roman"/>
        </w:rPr>
      </w:pPr>
      <w:ins w:id="1" w:author="Romano Linux Desktop" w:date="2018-11-27T17:07:00Z">
        <w:r>
          <w:rPr>
            <w:rFonts w:ascii="Times New Roman" w:eastAsiaTheme="minorEastAsia" w:hAnsi="Times New Roman" w:cs="Times New Roman"/>
          </w:rPr>
          <w:t>To determine</w:t>
        </w:r>
      </w:ins>
      <w:ins w:id="2" w:author="Romano Linux Desktop" w:date="2018-11-27T16:22:00Z">
        <w:r w:rsidR="005A72D1">
          <w:rPr>
            <w:rFonts w:ascii="Times New Roman" w:eastAsiaTheme="minorEastAsia" w:hAnsi="Times New Roman" w:cs="Times New Roman"/>
          </w:rPr>
          <w:t xml:space="preserve"> whether or not a delay in sound delivery came from </w:t>
        </w:r>
      </w:ins>
      <w:ins w:id="3" w:author="Romano Linux Desktop" w:date="2018-11-27T16:27:00Z">
        <w:r w:rsidR="009559CE">
          <w:rPr>
            <w:rFonts w:ascii="Times New Roman" w:eastAsiaTheme="minorEastAsia" w:hAnsi="Times New Roman" w:cs="Times New Roman"/>
          </w:rPr>
          <w:t>the manner</w:t>
        </w:r>
      </w:ins>
      <w:ins w:id="4" w:author="Romano Linux Desktop" w:date="2018-11-27T16:22:00Z">
        <w:r w:rsidR="005A72D1">
          <w:rPr>
            <w:rFonts w:ascii="Times New Roman" w:eastAsiaTheme="minorEastAsia" w:hAnsi="Times New Roman" w:cs="Times New Roman"/>
          </w:rPr>
          <w:t xml:space="preserve"> in which we utilized the Audio library, we designed a </w:t>
        </w:r>
      </w:ins>
      <w:ins w:id="5" w:author="Romano Linux Desktop" w:date="2018-11-27T16:23:00Z">
        <w:r w:rsidR="005A72D1">
          <w:rPr>
            <w:rFonts w:ascii="Times New Roman" w:eastAsiaTheme="minorEastAsia" w:hAnsi="Times New Roman" w:cs="Times New Roman"/>
          </w:rPr>
          <w:t>simple</w:t>
        </w:r>
      </w:ins>
      <w:ins w:id="6" w:author="Romano Linux Desktop" w:date="2018-11-27T16:22:00Z">
        <w:r w:rsidR="005A72D1">
          <w:rPr>
            <w:rFonts w:ascii="Times New Roman" w:eastAsiaTheme="minorEastAsia" w:hAnsi="Times New Roman" w:cs="Times New Roman"/>
          </w:rPr>
          <w:t xml:space="preserve"> </w:t>
        </w:r>
      </w:ins>
      <w:ins w:id="7" w:author="Romano Linux Desktop" w:date="2018-11-27T16:23:00Z">
        <w:r w:rsidR="005A72D1">
          <w:rPr>
            <w:rFonts w:ascii="Times New Roman" w:eastAsiaTheme="minorEastAsia" w:hAnsi="Times New Roman" w:cs="Times New Roman"/>
          </w:rPr>
          <w:t>script</w:t>
        </w:r>
      </w:ins>
      <w:ins w:id="8" w:author="Romano Linux Desktop" w:date="2018-11-27T16:28:00Z">
        <w:r w:rsidR="009D3B56">
          <w:rPr>
            <w:rFonts w:ascii="Times New Roman" w:eastAsiaTheme="minorEastAsia" w:hAnsi="Times New Roman" w:cs="Times New Roman"/>
          </w:rPr>
          <w:t xml:space="preserve"> designed to test </w:t>
        </w:r>
        <w:r w:rsidR="00584232">
          <w:rPr>
            <w:rFonts w:ascii="Times New Roman" w:eastAsiaTheme="minorEastAsia" w:hAnsi="Times New Roman" w:cs="Times New Roman"/>
          </w:rPr>
          <w:t>for a</w:t>
        </w:r>
        <w:r w:rsidR="009D3B56">
          <w:rPr>
            <w:rFonts w:ascii="Times New Roman" w:eastAsiaTheme="minorEastAsia" w:hAnsi="Times New Roman" w:cs="Times New Roman"/>
          </w:rPr>
          <w:t xml:space="preserve"> delay in writing directly to the analog pin</w:t>
        </w:r>
      </w:ins>
      <w:ins w:id="9" w:author="Romano Linux Desktop" w:date="2018-11-27T16:23:00Z">
        <w:r w:rsidR="005A72D1">
          <w:rPr>
            <w:rFonts w:ascii="Times New Roman" w:eastAsiaTheme="minorEastAsia" w:hAnsi="Times New Roman" w:cs="Times New Roman"/>
          </w:rPr>
          <w:t xml:space="preserve">. In this script, we </w:t>
        </w:r>
      </w:ins>
      <w:ins w:id="10" w:author="Romano Linux Desktop" w:date="2018-11-27T16:24:00Z">
        <w:r w:rsidR="005A72D1">
          <w:rPr>
            <w:rFonts w:ascii="Times New Roman" w:eastAsiaTheme="minorEastAsia" w:hAnsi="Times New Roman" w:cs="Times New Roman"/>
          </w:rPr>
          <w:t xml:space="preserve">sequentially </w:t>
        </w:r>
      </w:ins>
      <w:ins w:id="11" w:author="Romano Linux Desktop" w:date="2018-11-27T16:28:00Z">
        <w:r w:rsidR="00D73041">
          <w:rPr>
            <w:rFonts w:ascii="Times New Roman" w:eastAsiaTheme="minorEastAsia" w:hAnsi="Times New Roman" w:cs="Times New Roman"/>
          </w:rPr>
          <w:t>initiated 50 millisecond pulses</w:t>
        </w:r>
      </w:ins>
      <w:ins w:id="12" w:author="Romano Linux Desktop" w:date="2018-11-27T16:23:00Z">
        <w:r w:rsidR="005A72D1">
          <w:rPr>
            <w:rFonts w:ascii="Times New Roman" w:eastAsiaTheme="minorEastAsia" w:hAnsi="Times New Roman" w:cs="Times New Roman"/>
          </w:rPr>
          <w:t xml:space="preserve"> </w:t>
        </w:r>
      </w:ins>
      <w:ins w:id="13" w:author="Romano Linux Desktop" w:date="2018-11-27T16:29:00Z">
        <w:r w:rsidR="00D73041">
          <w:rPr>
            <w:rFonts w:ascii="Times New Roman" w:eastAsiaTheme="minorEastAsia" w:hAnsi="Times New Roman" w:cs="Times New Roman"/>
          </w:rPr>
          <w:t xml:space="preserve">through </w:t>
        </w:r>
      </w:ins>
      <w:ins w:id="14" w:author="Romano Linux Desktop" w:date="2018-11-27T16:23:00Z">
        <w:r w:rsidR="005A72D1">
          <w:rPr>
            <w:rFonts w:ascii="Times New Roman" w:eastAsiaTheme="minorEastAsia" w:hAnsi="Times New Roman" w:cs="Times New Roman"/>
          </w:rPr>
          <w:t xml:space="preserve">a digital pin and </w:t>
        </w:r>
      </w:ins>
      <w:ins w:id="15" w:author="Romano Linux Desktop" w:date="2018-11-27T16:29:00Z">
        <w:r w:rsidR="00D73041">
          <w:rPr>
            <w:rFonts w:ascii="Times New Roman" w:eastAsiaTheme="minorEastAsia" w:hAnsi="Times New Roman" w:cs="Times New Roman"/>
          </w:rPr>
          <w:t>through the</w:t>
        </w:r>
      </w:ins>
      <w:ins w:id="16" w:author="Romano Linux Desktop" w:date="2018-11-27T16:23:00Z">
        <w:r w:rsidR="00D73041">
          <w:rPr>
            <w:rFonts w:ascii="Times New Roman" w:eastAsiaTheme="minorEastAsia" w:hAnsi="Times New Roman" w:cs="Times New Roman"/>
          </w:rPr>
          <w:t xml:space="preserve"> </w:t>
        </w:r>
      </w:ins>
      <w:ins w:id="17" w:author="Romano Linux Desktop" w:date="2018-11-27T16:29:00Z">
        <w:r w:rsidR="00D73041">
          <w:rPr>
            <w:rFonts w:ascii="Times New Roman" w:eastAsiaTheme="minorEastAsia" w:hAnsi="Times New Roman" w:cs="Times New Roman"/>
          </w:rPr>
          <w:t>analog</w:t>
        </w:r>
      </w:ins>
      <w:ins w:id="18" w:author="Romano Linux Desktop" w:date="2018-11-27T16:23:00Z">
        <w:r w:rsidR="00D73041">
          <w:rPr>
            <w:rFonts w:ascii="Times New Roman" w:eastAsiaTheme="minorEastAsia" w:hAnsi="Times New Roman" w:cs="Times New Roman"/>
          </w:rPr>
          <w:t xml:space="preserve"> pin</w:t>
        </w:r>
      </w:ins>
      <w:ins w:id="19" w:author="Romano Linux Desktop" w:date="2018-11-27T16:29:00Z">
        <w:r w:rsidR="00D73041">
          <w:rPr>
            <w:rFonts w:ascii="Times New Roman" w:eastAsiaTheme="minorEastAsia" w:hAnsi="Times New Roman" w:cs="Times New Roman"/>
          </w:rPr>
          <w:t xml:space="preserve"> (which is also the audio pin)</w:t>
        </w:r>
      </w:ins>
      <w:ins w:id="20" w:author="Romano Linux Desktop" w:date="2018-11-27T16:24:00Z">
        <w:r w:rsidR="005A72D1">
          <w:rPr>
            <w:rFonts w:ascii="Times New Roman" w:eastAsiaTheme="minorEastAsia" w:hAnsi="Times New Roman" w:cs="Times New Roman"/>
          </w:rPr>
          <w:t xml:space="preserve">, the latter </w:t>
        </w:r>
      </w:ins>
      <w:ins w:id="21" w:author="Romano Linux Desktop" w:date="2018-11-27T16:23:00Z">
        <w:r w:rsidR="005A72D1">
          <w:rPr>
            <w:rFonts w:ascii="Times New Roman" w:eastAsiaTheme="minorEastAsia" w:hAnsi="Times New Roman" w:cs="Times New Roman"/>
          </w:rPr>
          <w:t>using the Arduino command “analogWrite</w:t>
        </w:r>
      </w:ins>
      <w:ins w:id="22" w:author="Romano Linux Desktop" w:date="2018-11-27T16:24:00Z">
        <w:r w:rsidR="005A72D1">
          <w:rPr>
            <w:rFonts w:ascii="Times New Roman" w:eastAsiaTheme="minorEastAsia" w:hAnsi="Times New Roman" w:cs="Times New Roman"/>
          </w:rPr>
          <w:t>(A14, 4050)</w:t>
        </w:r>
      </w:ins>
      <w:ins w:id="23" w:author="Romano Linux Desktop" w:date="2018-11-27T16:23:00Z">
        <w:r w:rsidR="005A72D1">
          <w:rPr>
            <w:rFonts w:ascii="Times New Roman" w:eastAsiaTheme="minorEastAsia" w:hAnsi="Times New Roman" w:cs="Times New Roman"/>
          </w:rPr>
          <w:t xml:space="preserve">”. </w:t>
        </w:r>
      </w:ins>
      <w:ins w:id="24" w:author="Romano Linux Desktop" w:date="2018-11-27T16:25:00Z">
        <w:r w:rsidR="005A72D1">
          <w:rPr>
            <w:rFonts w:ascii="Times New Roman" w:eastAsiaTheme="minorEastAsia" w:hAnsi="Times New Roman" w:cs="Times New Roman"/>
          </w:rPr>
          <w:t>“</w:t>
        </w:r>
      </w:ins>
      <w:ins w:id="25" w:author="Romano Linux Desktop" w:date="2018-11-27T16:23:00Z">
        <w:r w:rsidR="005A72D1">
          <w:rPr>
            <w:rFonts w:ascii="Times New Roman" w:eastAsiaTheme="minorEastAsia" w:hAnsi="Times New Roman" w:cs="Times New Roman"/>
          </w:rPr>
          <w:t>A14</w:t>
        </w:r>
      </w:ins>
      <w:ins w:id="26" w:author="Romano Linux Desktop" w:date="2018-11-27T16:25:00Z">
        <w:r w:rsidR="005A72D1">
          <w:rPr>
            <w:rFonts w:ascii="Times New Roman" w:eastAsiaTheme="minorEastAsia" w:hAnsi="Times New Roman" w:cs="Times New Roman"/>
          </w:rPr>
          <w:t>”</w:t>
        </w:r>
      </w:ins>
      <w:ins w:id="27" w:author="Romano Linux Desktop" w:date="2018-11-27T16:23:00Z">
        <w:r w:rsidR="005A72D1">
          <w:rPr>
            <w:rFonts w:ascii="Times New Roman" w:eastAsiaTheme="minorEastAsia" w:hAnsi="Times New Roman" w:cs="Times New Roman"/>
          </w:rPr>
          <w:t xml:space="preserve"> corresponds to the audio pin, and 4050 is </w:t>
        </w:r>
      </w:ins>
      <w:ins w:id="28" w:author="Romano Linux Desktop" w:date="2018-11-27T16:25:00Z">
        <w:r w:rsidR="005A72D1">
          <w:rPr>
            <w:rFonts w:ascii="Times New Roman" w:eastAsiaTheme="minorEastAsia" w:hAnsi="Times New Roman" w:cs="Times New Roman"/>
          </w:rPr>
          <w:t>a</w:t>
        </w:r>
      </w:ins>
      <w:ins w:id="29" w:author="Romano Linux Desktop" w:date="2018-11-27T16:23:00Z">
        <w:r w:rsidR="005A72D1">
          <w:rPr>
            <w:rFonts w:ascii="Times New Roman" w:eastAsiaTheme="minorEastAsia" w:hAnsi="Times New Roman" w:cs="Times New Roman"/>
          </w:rPr>
          <w:t xml:space="preserve"> relative voltage level</w:t>
        </w:r>
      </w:ins>
      <w:ins w:id="30" w:author="Romano Linux Desktop" w:date="2018-11-27T16:25:00Z">
        <w:r w:rsidR="005A72D1">
          <w:rPr>
            <w:rFonts w:ascii="Times New Roman" w:eastAsiaTheme="minorEastAsia" w:hAnsi="Times New Roman" w:cs="Times New Roman"/>
          </w:rPr>
          <w:t xml:space="preserve"> high enough to register as a pulse with the TDT RZ5D</w:t>
        </w:r>
      </w:ins>
      <w:ins w:id="31" w:author="Romano Linux Desktop" w:date="2018-11-27T16:26:00Z">
        <w:r w:rsidR="005A72D1">
          <w:rPr>
            <w:rFonts w:ascii="Times New Roman" w:eastAsiaTheme="minorEastAsia" w:hAnsi="Times New Roman" w:cs="Times New Roman"/>
          </w:rPr>
          <w:t xml:space="preserve"> system</w:t>
        </w:r>
      </w:ins>
      <w:ins w:id="32" w:author="Romano Linux Desktop" w:date="2018-11-27T16:25:00Z">
        <w:r w:rsidR="005A72D1">
          <w:rPr>
            <w:rFonts w:ascii="Times New Roman" w:eastAsiaTheme="minorEastAsia" w:hAnsi="Times New Roman" w:cs="Times New Roman"/>
          </w:rPr>
          <w:t xml:space="preserve">. </w:t>
        </w:r>
      </w:ins>
      <w:ins w:id="33" w:author="Romano Linux Desktop" w:date="2018-11-27T16:26:00Z">
        <w:r w:rsidR="000263F6">
          <w:rPr>
            <w:rFonts w:ascii="Times New Roman" w:eastAsiaTheme="minorEastAsia" w:hAnsi="Times New Roman" w:cs="Times New Roman"/>
          </w:rPr>
          <w:t xml:space="preserve"> These</w:t>
        </w:r>
        <w:r w:rsidR="003E0AE5">
          <w:rPr>
            <w:rFonts w:ascii="Times New Roman" w:eastAsiaTheme="minorEastAsia" w:hAnsi="Times New Roman" w:cs="Times New Roman"/>
          </w:rPr>
          <w:t xml:space="preserve"> </w:t>
        </w:r>
      </w:ins>
      <w:ins w:id="34" w:author="Romano Linux Desktop" w:date="2018-11-27T17:08:00Z">
        <w:r>
          <w:rPr>
            <w:rFonts w:ascii="Times New Roman" w:eastAsiaTheme="minorEastAsia" w:hAnsi="Times New Roman" w:cs="Times New Roman"/>
          </w:rPr>
          <w:t xml:space="preserve">effectively </w:t>
        </w:r>
      </w:ins>
      <w:ins w:id="35" w:author="Romano Linux Desktop" w:date="2018-11-27T16:26:00Z">
        <w:r w:rsidR="003E0AE5">
          <w:rPr>
            <w:rFonts w:ascii="Times New Roman" w:eastAsiaTheme="minorEastAsia" w:hAnsi="Times New Roman" w:cs="Times New Roman"/>
          </w:rPr>
          <w:t>simultaneous digital and analog pulses were elicited a total of 5</w:t>
        </w:r>
        <w:r w:rsidR="0093343B">
          <w:rPr>
            <w:rFonts w:ascii="Times New Roman" w:eastAsiaTheme="minorEastAsia" w:hAnsi="Times New Roman" w:cs="Times New Roman"/>
          </w:rPr>
          <w:t>0</w:t>
        </w:r>
        <w:r w:rsidR="003E0AE5">
          <w:rPr>
            <w:rFonts w:ascii="Times New Roman" w:eastAsiaTheme="minorEastAsia" w:hAnsi="Times New Roman" w:cs="Times New Roman"/>
          </w:rPr>
          <w:t xml:space="preserve"> times</w:t>
        </w:r>
      </w:ins>
      <w:ins w:id="36" w:author="Romano Linux Desktop" w:date="2018-11-27T16:32:00Z">
        <w:r w:rsidR="006079BE">
          <w:rPr>
            <w:rFonts w:ascii="Times New Roman" w:eastAsiaTheme="minorEastAsia" w:hAnsi="Times New Roman" w:cs="Times New Roman"/>
          </w:rPr>
          <w:t>, and their timings were recorded by the TDT RZ5D system</w:t>
        </w:r>
      </w:ins>
      <w:ins w:id="37" w:author="Romano Linux Desktop" w:date="2018-11-27T16:41:00Z">
        <w:r w:rsidR="00DB57D6">
          <w:rPr>
            <w:rFonts w:ascii="Times New Roman" w:eastAsiaTheme="minorEastAsia" w:hAnsi="Times New Roman" w:cs="Times New Roman"/>
          </w:rPr>
          <w:t xml:space="preserve"> at </w:t>
        </w:r>
      </w:ins>
      <w:ins w:id="38" w:author="Romano Linux Desktop" w:date="2018-11-27T16:42:00Z">
        <w:r w:rsidR="00DB57D6" w:rsidRPr="001D6942">
          <w:rPr>
            <w:rFonts w:ascii="Times New Roman" w:hAnsi="Times New Roman" w:cs="Times New Roman"/>
          </w:rPr>
          <w:t>3051.76 Hz</w:t>
        </w:r>
      </w:ins>
      <w:ins w:id="39" w:author="Romano Linux Desktop" w:date="2018-11-27T16:26:00Z">
        <w:r w:rsidR="003E0AE5">
          <w:rPr>
            <w:rFonts w:ascii="Times New Roman" w:eastAsiaTheme="minorEastAsia" w:hAnsi="Times New Roman" w:cs="Times New Roman"/>
          </w:rPr>
          <w:t>.</w:t>
        </w:r>
      </w:ins>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6A2CC3BB"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11DF9313"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-brand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A747E0" w:rsidRPr="00A747E0">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4E560F" w:rsidRPr="001D6942">
        <w:rPr>
          <w:rFonts w:ascii="Times New Roman" w:hAnsi="Times New Roman" w:cs="Times New Roman"/>
        </w:rPr>
        <w:t xml:space="preserve">IntervalTimer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w:t>
      </w:r>
      <w:r w:rsidR="00237E93" w:rsidRPr="001D6942">
        <w:rPr>
          <w:rFonts w:ascii="Times New Roman" w:hAnsi="Times New Roman" w:cs="Times New Roman"/>
        </w:rPr>
        <w:lastRenderedPageBreak/>
        <w:t xml:space="preserve">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4D7676FA"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w:t>
      </w:r>
      <w:r w:rsidR="005B75B8">
        <w:rPr>
          <w:rFonts w:ascii="Times New Roman" w:hAnsi="Times New Roman" w:cs="Times New Roman"/>
        </w:rPr>
        <w:t xml:space="preserve">the </w:t>
      </w:r>
      <w:r w:rsidR="004E21B3">
        <w:rPr>
          <w:rFonts w:ascii="Times New Roman" w:hAnsi="Times New Roman" w:cs="Times New Roman"/>
        </w:rPr>
        <w:t>sensor</w:t>
      </w:r>
      <w:r w:rsidR="005B75B8">
        <w:rPr>
          <w:rFonts w:ascii="Times New Roman" w:hAnsi="Times New Roman" w:cs="Times New Roman"/>
        </w:rPr>
        <w:t xml:space="preserve"> of </w:t>
      </w:r>
      <w:r w:rsidR="001C0B23" w:rsidRPr="001D6942">
        <w:rPr>
          <w:rFonts w:ascii="Times New Roman" w:hAnsi="Times New Roman" w:cs="Times New Roman"/>
        </w:rPr>
        <w:t xml:space="preserve"> </w:t>
      </w:r>
      <w:r w:rsidR="005B75B8">
        <w:rPr>
          <w:rFonts w:ascii="Times New Roman" w:hAnsi="Times New Roman" w:cs="Times New Roman"/>
        </w:rPr>
        <w:t xml:space="preserve">a </w:t>
      </w:r>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006C2B6E" w:rsidRPr="001D6942">
        <w:rPr>
          <w:rFonts w:ascii="Times New Roman" w:hAnsi="Times New Roman" w:cs="Times New Roman"/>
        </w:rPr>
        <w:t xml:space="preserve">ADNS-9800 sensors to </w:t>
      </w:r>
      <w:r w:rsidR="005B75B8">
        <w:rPr>
          <w:rFonts w:ascii="Times New Roman" w:hAnsi="Times New Roman" w:cs="Times New Roman"/>
        </w:rPr>
        <w:t xml:space="preserve">the housing of </w:t>
      </w:r>
      <w:r w:rsidR="006C2B6E" w:rsidRPr="001D6942">
        <w:rPr>
          <w:rFonts w:ascii="Times New Roman" w:hAnsi="Times New Roman" w:cs="Times New Roman"/>
        </w:rPr>
        <w:t xml:space="preserve">a </w:t>
      </w:r>
      <w:r w:rsidR="005B75B8">
        <w:rPr>
          <w:rFonts w:ascii="Times New Roman" w:hAnsi="Times New Roman" w:cs="Times New Roman"/>
        </w:rPr>
        <w:t xml:space="preserve">Styrofoam ball </w:t>
      </w:r>
      <w:r w:rsidR="006C2B6E" w:rsidRPr="001D6942">
        <w:rPr>
          <w:rFonts w:ascii="Times New Roman" w:hAnsi="Times New Roman" w:cs="Times New Roman"/>
        </w:rPr>
        <w:t>spherical treadmill</w:t>
      </w:r>
      <w:r w:rsidR="005B75B8">
        <w:rPr>
          <w:rFonts w:ascii="Times New Roman" w:hAnsi="Times New Roman" w:cs="Times New Roman"/>
        </w:rPr>
        <w:t xml:space="preserve"> </w:t>
      </w:r>
      <w:r w:rsidR="006C2B6E"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A747E0" w:rsidRPr="00A747E0">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704E72F"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internal frequency of the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However, because behavior is monitored with respect to the Teensy’s timing, behavior remains temporally precise relative to the frame triggers.</w:t>
      </w:r>
    </w:p>
    <w:p w14:paraId="2F3F5309" w14:textId="4887375F"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xml:space="preserve">. </w:t>
      </w:r>
      <w:r w:rsidR="002A0703">
        <w:rPr>
          <w:rFonts w:ascii="Times New Roman" w:hAnsi="Times New Roman" w:cs="Times New Roman"/>
        </w:rPr>
        <w:t>This roughly corresponds to</w:t>
      </w:r>
      <w:r w:rsidR="00B255BF">
        <w:rPr>
          <w:rFonts w:ascii="Times New Roman" w:hAnsi="Times New Roman" w:cs="Times New Roman"/>
        </w:rPr>
        <w:t xml:space="preserve"> the standard deviation of</w:t>
      </w:r>
      <w:r w:rsidR="002A0703">
        <w:rPr>
          <w:rFonts w:ascii="Times New Roman" w:hAnsi="Times New Roman" w:cs="Times New Roman"/>
        </w:rPr>
        <w:t xml:space="preserve"> the </w:t>
      </w:r>
      <w:r w:rsidR="00382ACF">
        <w:rPr>
          <w:rFonts w:ascii="Times New Roman" w:hAnsi="Times New Roman" w:cs="Times New Roman"/>
        </w:rPr>
        <w:t>residuals</w:t>
      </w:r>
      <w:r w:rsidR="002A0703">
        <w:rPr>
          <w:rFonts w:ascii="Times New Roman" w:hAnsi="Times New Roman" w:cs="Times New Roman"/>
        </w:rPr>
        <w:t xml:space="preserve"> of the model fit. </w:t>
      </w:r>
      <w:r w:rsidR="00090CDB" w:rsidRPr="001D6942">
        <w:rPr>
          <w:rFonts w:ascii="Times New Roman" w:hAnsi="Times New Roman" w:cs="Times New Roman"/>
        </w:rPr>
        <w:t>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r w:rsidR="00F00EE4" w:rsidRPr="001D6942">
        <w:rPr>
          <w:rFonts w:ascii="Times New Roman" w:hAnsi="Times New Roman" w:cs="Times New Roman"/>
        </w:rPr>
        <w:t>IntervalTimer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334B2E02"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w:t>
      </w:r>
      <w:r w:rsidR="00177690" w:rsidRPr="001D6942">
        <w:rPr>
          <w:rFonts w:ascii="Times New Roman" w:hAnsi="Times New Roman" w:cs="Times New Roman"/>
        </w:rPr>
        <w:lastRenderedPageBreak/>
        <w:t xml:space="preserve">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w:t>
      </w:r>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3F1B6819"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waveforms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del w:id="40" w:author="Romano Linux Desktop" w:date="2018-11-27T16:30:00Z">
        <w:r w:rsidR="00C0140E" w:rsidDel="009501B9">
          <w:rPr>
            <w:rFonts w:ascii="Times New Roman" w:hAnsi="Times New Roman" w:cs="Times New Roman"/>
          </w:rPr>
          <w:delText xml:space="preserve">This delay </w:delText>
        </w:r>
        <w:r w:rsidR="00C706A0" w:rsidDel="009501B9">
          <w:rPr>
            <w:rFonts w:ascii="Times New Roman" w:hAnsi="Times New Roman" w:cs="Times New Roman"/>
          </w:rPr>
          <w:delText>could be</w:delText>
        </w:r>
        <w:r w:rsidR="00C63E8F" w:rsidDel="009501B9">
          <w:rPr>
            <w:rFonts w:ascii="Times New Roman" w:hAnsi="Times New Roman" w:cs="Times New Roman"/>
          </w:rPr>
          <w:delText xml:space="preserve"> </w:delText>
        </w:r>
        <w:r w:rsidR="009B56D5" w:rsidDel="009501B9">
          <w:rPr>
            <w:rFonts w:ascii="Times New Roman" w:hAnsi="Times New Roman" w:cs="Times New Roman"/>
          </w:rPr>
          <w:delText>related</w:delText>
        </w:r>
        <w:r w:rsidR="00C63E8F" w:rsidDel="009501B9">
          <w:rPr>
            <w:rFonts w:ascii="Times New Roman" w:hAnsi="Times New Roman" w:cs="Times New Roman"/>
          </w:rPr>
          <w:delText xml:space="preserve"> to </w:delText>
        </w:r>
        <w:r w:rsidR="00C706A0" w:rsidDel="009501B9">
          <w:rPr>
            <w:rFonts w:ascii="Times New Roman" w:hAnsi="Times New Roman" w:cs="Times New Roman"/>
          </w:rPr>
          <w:delText xml:space="preserve">the manner in which we generated the tone—by </w:delText>
        </w:r>
        <w:r w:rsidR="00C0140E" w:rsidDel="009501B9">
          <w:rPr>
            <w:rFonts w:ascii="Times New Roman" w:hAnsi="Times New Roman" w:cs="Times New Roman"/>
          </w:rPr>
          <w:delText xml:space="preserve">altering the amplitude of a continuous </w:delText>
        </w:r>
        <w:r w:rsidR="00C706A0" w:rsidDel="009501B9">
          <w:rPr>
            <w:rFonts w:ascii="Times New Roman" w:hAnsi="Times New Roman" w:cs="Times New Roman"/>
          </w:rPr>
          <w:delText>sine wave—</w:delText>
        </w:r>
      </w:del>
      <w:del w:id="41" w:author="Romano Linux Desktop" w:date="2018-11-27T15:52:00Z">
        <w:r w:rsidR="009B56D5" w:rsidDel="00C62778">
          <w:rPr>
            <w:rFonts w:ascii="Times New Roman" w:hAnsi="Times New Roman" w:cs="Times New Roman"/>
          </w:rPr>
          <w:delText xml:space="preserve">which </w:delText>
        </w:r>
      </w:del>
      <w:del w:id="42" w:author="Romano Linux Desktop" w:date="2018-11-27T16:30:00Z">
        <w:r w:rsidR="009B56D5" w:rsidDel="009501B9">
          <w:rPr>
            <w:rFonts w:ascii="Times New Roman" w:hAnsi="Times New Roman" w:cs="Times New Roman"/>
          </w:rPr>
          <w:delText>we utilized for its simplicity</w:delText>
        </w:r>
        <w:r w:rsidR="00DE3707" w:rsidDel="009501B9">
          <w:rPr>
            <w:rFonts w:ascii="Times New Roman" w:hAnsi="Times New Roman" w:cs="Times New Roman"/>
          </w:rPr>
          <w:delText>.</w:delText>
        </w:r>
        <w:r w:rsidR="00676239" w:rsidDel="009501B9">
          <w:rPr>
            <w:rFonts w:ascii="Times New Roman" w:hAnsi="Times New Roman" w:cs="Times New Roman"/>
          </w:rPr>
          <w:delText xml:space="preserve"> </w:delText>
        </w:r>
      </w:del>
      <w:ins w:id="43" w:author="Romano Linux Desktop" w:date="2018-11-27T16:30:00Z">
        <w:r w:rsidR="009501B9">
          <w:rPr>
            <w:rFonts w:ascii="Times New Roman" w:hAnsi="Times New Roman" w:cs="Times New Roman"/>
          </w:rPr>
          <w:t xml:space="preserve">We next tested whether or not this </w:t>
        </w:r>
      </w:ins>
      <w:ins w:id="44" w:author="Romano Linux Desktop" w:date="2018-11-27T16:31:00Z">
        <w:r w:rsidR="006079BE">
          <w:rPr>
            <w:rFonts w:ascii="Times New Roman" w:hAnsi="Times New Roman" w:cs="Times New Roman"/>
          </w:rPr>
          <w:t>delay</w:t>
        </w:r>
      </w:ins>
      <w:ins w:id="45" w:author="Romano Linux Desktop" w:date="2018-11-27T16:30:00Z">
        <w:r w:rsidR="006079BE">
          <w:rPr>
            <w:rFonts w:ascii="Times New Roman" w:hAnsi="Times New Roman" w:cs="Times New Roman"/>
          </w:rPr>
          <w:t xml:space="preserve"> was </w:t>
        </w:r>
      </w:ins>
      <w:ins w:id="46" w:author="Romano Linux Desktop" w:date="2018-11-27T16:32:00Z">
        <w:r w:rsidR="006079BE">
          <w:rPr>
            <w:rFonts w:ascii="Times New Roman" w:hAnsi="Times New Roman" w:cs="Times New Roman"/>
          </w:rPr>
          <w:t>r</w:t>
        </w:r>
        <w:r w:rsidR="00B0437C">
          <w:rPr>
            <w:rFonts w:ascii="Times New Roman" w:hAnsi="Times New Roman" w:cs="Times New Roman"/>
          </w:rPr>
          <w:t>elated to our</w:t>
        </w:r>
      </w:ins>
      <w:ins w:id="47" w:author="Romano Linux Desktop" w:date="2018-11-27T16:37:00Z">
        <w:r w:rsidR="00B0437C">
          <w:rPr>
            <w:rFonts w:ascii="Times New Roman" w:hAnsi="Times New Roman" w:cs="Times New Roman"/>
          </w:rPr>
          <w:t xml:space="preserve"> specific</w:t>
        </w:r>
      </w:ins>
      <w:ins w:id="48" w:author="Romano Linux Desktop" w:date="2018-11-27T16:32:00Z">
        <w:r w:rsidR="00B0437C">
          <w:rPr>
            <w:rFonts w:ascii="Times New Roman" w:hAnsi="Times New Roman" w:cs="Times New Roman"/>
          </w:rPr>
          <w:t xml:space="preserve"> </w:t>
        </w:r>
      </w:ins>
      <w:ins w:id="49" w:author="Romano Linux Desktop" w:date="2018-11-27T18:41:00Z">
        <w:r w:rsidR="002567C2">
          <w:rPr>
            <w:rFonts w:ascii="Times New Roman" w:hAnsi="Times New Roman" w:cs="Times New Roman"/>
          </w:rPr>
          <w:t>implementation</w:t>
        </w:r>
      </w:ins>
      <w:ins w:id="50" w:author="Romano Linux Desktop" w:date="2018-11-27T16:32:00Z">
        <w:r w:rsidR="002567C2">
          <w:rPr>
            <w:rFonts w:ascii="Times New Roman" w:hAnsi="Times New Roman" w:cs="Times New Roman"/>
          </w:rPr>
          <w:t xml:space="preserve"> </w:t>
        </w:r>
      </w:ins>
      <w:ins w:id="51" w:author="Romano Linux Desktop" w:date="2018-11-27T18:41:00Z">
        <w:r w:rsidR="00052308">
          <w:rPr>
            <w:rFonts w:ascii="Times New Roman" w:hAnsi="Times New Roman" w:cs="Times New Roman"/>
          </w:rPr>
          <w:t>of</w:t>
        </w:r>
      </w:ins>
      <w:ins w:id="52" w:author="Romano Linux Desktop" w:date="2018-11-27T16:30:00Z">
        <w:r w:rsidR="006079BE">
          <w:rPr>
            <w:rFonts w:ascii="Times New Roman" w:hAnsi="Times New Roman" w:cs="Times New Roman"/>
          </w:rPr>
          <w:t xml:space="preserve"> </w:t>
        </w:r>
      </w:ins>
      <w:ins w:id="53" w:author="Romano Linux Desktop" w:date="2018-11-27T16:31:00Z">
        <w:r w:rsidR="00A2228B">
          <w:rPr>
            <w:rFonts w:ascii="Times New Roman" w:hAnsi="Times New Roman" w:cs="Times New Roman"/>
          </w:rPr>
          <w:t xml:space="preserve">the Audio library, or </w:t>
        </w:r>
      </w:ins>
      <w:ins w:id="54" w:author="Romano Linux Desktop" w:date="2018-11-27T16:38:00Z">
        <w:r w:rsidR="00F9571D">
          <w:rPr>
            <w:rFonts w:ascii="Times New Roman" w:hAnsi="Times New Roman" w:cs="Times New Roman"/>
          </w:rPr>
          <w:t xml:space="preserve">was </w:t>
        </w:r>
      </w:ins>
      <w:ins w:id="55" w:author="Romano Linux Desktop" w:date="2018-11-27T16:31:00Z">
        <w:r w:rsidR="00A2228B">
          <w:rPr>
            <w:rFonts w:ascii="Times New Roman" w:hAnsi="Times New Roman" w:cs="Times New Roman"/>
          </w:rPr>
          <w:t xml:space="preserve">simply the time it takes to write to the analog pin. To do so, we tested the time delay in writing to a digital pin and the analog pin </w:t>
        </w:r>
      </w:ins>
      <w:ins w:id="56" w:author="Romano Linux Desktop" w:date="2018-11-27T16:34:00Z">
        <w:r w:rsidR="00A2228B">
          <w:rPr>
            <w:rFonts w:ascii="Times New Roman" w:hAnsi="Times New Roman" w:cs="Times New Roman"/>
          </w:rPr>
          <w:t xml:space="preserve">triggered </w:t>
        </w:r>
      </w:ins>
      <w:ins w:id="57" w:author="Romano Linux Desktop" w:date="2018-11-27T16:31:00Z">
        <w:r w:rsidR="00A2228B">
          <w:rPr>
            <w:rFonts w:ascii="Times New Roman" w:hAnsi="Times New Roman" w:cs="Times New Roman"/>
          </w:rPr>
          <w:t>sequ</w:t>
        </w:r>
      </w:ins>
      <w:ins w:id="58" w:author="Romano Linux Desktop" w:date="2018-11-27T16:34:00Z">
        <w:r w:rsidR="00A2228B">
          <w:rPr>
            <w:rFonts w:ascii="Times New Roman" w:hAnsi="Times New Roman" w:cs="Times New Roman"/>
          </w:rPr>
          <w:t xml:space="preserve">entially. </w:t>
        </w:r>
      </w:ins>
      <w:ins w:id="59" w:author="Romano Linux Desktop" w:date="2018-11-27T16:38:00Z">
        <w:r w:rsidR="001573E7">
          <w:rPr>
            <w:rFonts w:ascii="Times New Roman" w:hAnsi="Times New Roman" w:cs="Times New Roman"/>
          </w:rPr>
          <w:t>The analog pi</w:t>
        </w:r>
        <w:r w:rsidR="00A85463">
          <w:rPr>
            <w:rFonts w:ascii="Times New Roman" w:hAnsi="Times New Roman" w:cs="Times New Roman"/>
          </w:rPr>
          <w:t>n lagged behind the digital pin, on average, by approximately 0.8</w:t>
        </w:r>
      </w:ins>
      <w:ins w:id="60" w:author="Romano Linux Desktop" w:date="2018-11-27T18:39:00Z">
        <w:r w:rsidR="00A85463">
          <w:rPr>
            <w:rFonts w:ascii="Times New Roman" w:hAnsi="Times New Roman" w:cs="Times New Roman"/>
          </w:rPr>
          <w:t xml:space="preserve"> </w:t>
        </w:r>
        <w:r w:rsidR="00A85463" w:rsidRPr="00A85463">
          <w:rPr>
            <w:rFonts w:ascii="Times New Roman" w:hAnsi="Times New Roman" w:cs="Times New Roman"/>
          </w:rPr>
          <w:t>+</w:t>
        </w:r>
        <w:r w:rsidR="00A85463">
          <w:rPr>
            <w:rFonts w:ascii="Times New Roman" w:hAnsi="Times New Roman" w:cs="Times New Roman"/>
          </w:rPr>
          <w:t xml:space="preserve"> </w:t>
        </w:r>
      </w:ins>
      <w:ins w:id="61" w:author="Romano Linux Desktop" w:date="2018-11-28T09:28:00Z">
        <w:r w:rsidR="0093343B">
          <w:rPr>
            <w:rFonts w:ascii="Times New Roman" w:hAnsi="Times New Roman" w:cs="Times New Roman"/>
          </w:rPr>
          <w:t>5.8</w:t>
        </w:r>
      </w:ins>
      <w:ins w:id="62" w:author="Romano Linux Desktop" w:date="2018-11-27T18:39:00Z">
        <w:r w:rsidR="00A85463">
          <w:rPr>
            <w:rFonts w:ascii="Times New Roman" w:hAnsi="Times New Roman" w:cs="Times New Roman"/>
          </w:rPr>
          <w:t xml:space="preserve"> </w:t>
        </w:r>
      </w:ins>
      <w:ins w:id="63" w:author="Romano Linux Desktop" w:date="2018-11-27T18:40:00Z">
        <w:r w:rsidR="00A85463">
          <w:rPr>
            <w:rFonts w:ascii="Times New Roman" w:hAnsi="Times New Roman" w:cs="Times New Roman"/>
          </w:rPr>
          <w:t>µs</w:t>
        </w:r>
        <w:r w:rsidR="00AA5320">
          <w:rPr>
            <w:rFonts w:ascii="Times New Roman" w:hAnsi="Times New Roman" w:cs="Times New Roman"/>
          </w:rPr>
          <w:t xml:space="preserve"> (+/- std, </w:t>
        </w:r>
      </w:ins>
      <w:ins w:id="64" w:author="Romano Linux Desktop" w:date="2018-11-28T09:28:00Z">
        <w:r w:rsidR="0093343B">
          <w:rPr>
            <w:rFonts w:ascii="Times New Roman" w:hAnsi="Times New Roman" w:cs="Times New Roman"/>
          </w:rPr>
          <w:t>49/50</w:t>
        </w:r>
      </w:ins>
      <w:ins w:id="65" w:author="Romano Linux Desktop" w:date="2018-11-27T18:40:00Z">
        <w:r w:rsidR="00AA5320">
          <w:rPr>
            <w:rFonts w:ascii="Times New Roman" w:hAnsi="Times New Roman" w:cs="Times New Roman"/>
          </w:rPr>
          <w:t xml:space="preserve"> values = 0</w:t>
        </w:r>
        <w:bookmarkStart w:id="66" w:name="_GoBack"/>
        <w:bookmarkEnd w:id="66"/>
        <w:r w:rsidR="00AA5320">
          <w:rPr>
            <w:rFonts w:ascii="Times New Roman" w:hAnsi="Times New Roman" w:cs="Times New Roman"/>
          </w:rPr>
          <w:t>)</w:t>
        </w:r>
      </w:ins>
      <w:ins w:id="67" w:author="Romano Linux Desktop" w:date="2018-11-27T16:38:00Z">
        <w:r w:rsidR="00A743CF">
          <w:rPr>
            <w:rFonts w:ascii="Times New Roman" w:hAnsi="Times New Roman" w:cs="Times New Roman"/>
          </w:rPr>
          <w:t>, suggesting that only a</w:t>
        </w:r>
      </w:ins>
      <w:ins w:id="68" w:author="Romano Linux Desktop" w:date="2018-11-27T18:40:00Z">
        <w:r w:rsidR="00AA5320">
          <w:rPr>
            <w:rFonts w:ascii="Times New Roman" w:hAnsi="Times New Roman" w:cs="Times New Roman"/>
          </w:rPr>
          <w:t>n exceedingly</w:t>
        </w:r>
      </w:ins>
      <w:ins w:id="69" w:author="Romano Linux Desktop" w:date="2018-11-27T16:38:00Z">
        <w:r w:rsidR="00A743CF">
          <w:rPr>
            <w:rFonts w:ascii="Times New Roman" w:hAnsi="Times New Roman" w:cs="Times New Roman"/>
          </w:rPr>
          <w:t xml:space="preserve"> small portion of this delay is attributable to writing to this particular pin. </w:t>
        </w:r>
      </w:ins>
      <w:r w:rsidR="00676239">
        <w:rPr>
          <w:rFonts w:ascii="Times New Roman" w:hAnsi="Times New Roman" w:cs="Times New Roman"/>
        </w:rPr>
        <w:t>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especially neuronal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w:t>
      </w:r>
      <w:r w:rsidR="00454AFB" w:rsidRPr="001D6942">
        <w:rPr>
          <w:rFonts w:ascii="Times New Roman" w:hAnsi="Times New Roman" w:cs="Times New Roman"/>
        </w:rPr>
        <w:lastRenderedPageBreak/>
        <w:t xml:space="preserve">association in the trace conditioning experiment. We demonstrated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47FB04D8"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signals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F11E72">
        <w:rPr>
          <w:rFonts w:ascii="Times New Roman" w:hAnsi="Times New Roman" w:cs="Times New Roman"/>
        </w:rPr>
        <w:t>has the shape</w:t>
      </w:r>
      <w:r w:rsidR="00F938A2">
        <w:rPr>
          <w:rFonts w:ascii="Times New Roman" w:hAnsi="Times New Roman" w:cs="Times New Roman"/>
        </w:rPr>
        <w:t xml:space="preserve"> of</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r w:rsidR="00232D78" w:rsidRPr="001D6942">
        <w:rPr>
          <w:rFonts w:ascii="Times New Roman" w:hAnsi="Times New Roman" w:cs="Times New Roman"/>
        </w:rPr>
        <w:t xml:space="preserve">just </w:t>
      </w:r>
      <w:r w:rsidR="00DF6614" w:rsidRPr="001D6942">
        <w:rPr>
          <w:rFonts w:ascii="Times New Roman" w:hAnsi="Times New Roman" w:cs="Times New Roman"/>
        </w:rPr>
        <w:t>a 7.6ms delay</w:t>
      </w:r>
      <w:r w:rsidR="002A7F86">
        <w:rPr>
          <w:rFonts w:ascii="Times New Roman" w:hAnsi="Times New Roman" w:cs="Times New Roman"/>
        </w:rPr>
        <w:t xml:space="preserve">. This small delay </w:t>
      </w:r>
      <w:r w:rsidR="00347C55">
        <w:rPr>
          <w:rFonts w:ascii="Times New Roman" w:hAnsi="Times New Roman" w:cs="Times New Roman"/>
        </w:rPr>
        <w:t>is</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w:t>
      </w:r>
      <w:r w:rsidR="00755E5C">
        <w:rPr>
          <w:rFonts w:ascii="Times New Roman" w:hAnsi="Times New Roman" w:cs="Times New Roman"/>
        </w:rPr>
        <w:t xml:space="preserve">large </w:t>
      </w:r>
      <w:r w:rsidR="002A7F86">
        <w:rPr>
          <w:rFonts w:ascii="Times New Roman" w:hAnsi="Times New Roman" w:cs="Times New Roman"/>
        </w:rPr>
        <w:t xml:space="preserve">part </w:t>
      </w:r>
      <w:r w:rsidR="00EA44C0">
        <w:rPr>
          <w:rFonts w:ascii="Times New Roman" w:hAnsi="Times New Roman" w:cs="Times New Roman"/>
        </w:rPr>
        <w:t xml:space="preserve">to </w:t>
      </w:r>
      <w:r w:rsidR="002A7F86">
        <w:rPr>
          <w:rFonts w:ascii="Times New Roman" w:hAnsi="Times New Roman" w:cs="Times New Roman"/>
        </w:rPr>
        <w:t xml:space="preserve">the way in which we generated a tone utilizing </w:t>
      </w:r>
      <w:r w:rsidR="00EA44C0">
        <w:rPr>
          <w:rFonts w:ascii="Times New Roman" w:hAnsi="Times New Roman" w:cs="Times New Roman"/>
        </w:rPr>
        <w:t>the</w:t>
      </w:r>
      <w:r w:rsidR="002A7F86">
        <w:rPr>
          <w:rFonts w:ascii="Times New Roman" w:hAnsi="Times New Roman" w:cs="Times New Roman"/>
        </w:rPr>
        <w:t xml:space="preserve"> 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w:t>
      </w:r>
      <w:r w:rsidR="00DF6614" w:rsidRPr="001D6942">
        <w:rPr>
          <w:rFonts w:ascii="Times New Roman" w:hAnsi="Times New Roman" w:cs="Times New Roman"/>
        </w:rPr>
        <w:t xml:space="preserve">possible </w:t>
      </w:r>
      <w:r w:rsidR="00974EF3">
        <w:rPr>
          <w:rFonts w:ascii="Times New Roman" w:hAnsi="Times New Roman" w:cs="Times New Roman"/>
        </w:rPr>
        <w:t>there are other ways of utilizing the analog output</w:t>
      </w:r>
      <w:r w:rsidR="00347C55">
        <w:rPr>
          <w:rFonts w:ascii="Times New Roman" w:hAnsi="Times New Roman" w:cs="Times New Roman"/>
        </w:rPr>
        <w:t xml:space="preserve"> to generate a tone</w:t>
      </w:r>
      <w:r w:rsidR="00974EF3">
        <w:rPr>
          <w:rFonts w:ascii="Times New Roman" w:hAnsi="Times New Roman" w:cs="Times New Roman"/>
        </w:rPr>
        <w:t xml:space="preserve"> that</w:t>
      </w:r>
      <w:r w:rsidR="00DF6614" w:rsidRPr="001D6942">
        <w:rPr>
          <w:rFonts w:ascii="Times New Roman" w:hAnsi="Times New Roman" w:cs="Times New Roman"/>
        </w:rPr>
        <w:t xml:space="preserve">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However, </w:t>
      </w:r>
      <w:r w:rsidR="00855D6E" w:rsidRPr="001D6942">
        <w:rPr>
          <w:rFonts w:ascii="Times New Roman" w:hAnsi="Times New Roman" w:cs="Times New Roman"/>
        </w:rPr>
        <w:t xml:space="preserve">altering the amplitude of a single sine wave </w:t>
      </w:r>
      <w:r w:rsidR="00233996">
        <w:rPr>
          <w:rFonts w:ascii="Times New Roman" w:hAnsi="Times New Roman" w:cs="Times New Roman"/>
        </w:rPr>
        <w:t xml:space="preserve">with </w:t>
      </w:r>
      <w:r w:rsidR="00C0140E">
        <w:rPr>
          <w:rFonts w:ascii="Times New Roman" w:hAnsi="Times New Roman" w:cs="Times New Roman"/>
        </w:rPr>
        <w:t>via the Audio</w:t>
      </w:r>
      <w:r w:rsidR="00233996">
        <w:rPr>
          <w:rFonts w:ascii="Times New Roman" w:hAnsi="Times New Roman" w:cs="Times New Roman"/>
        </w:rPr>
        <w:t xml:space="preserve"> library </w:t>
      </w:r>
      <w:r w:rsidR="00C0110E" w:rsidRPr="001D6942">
        <w:rPr>
          <w:rFonts w:ascii="Times New Roman" w:hAnsi="Times New Roman" w:cs="Times New Roman"/>
        </w:rPr>
        <w:t xml:space="preserve">simultaneously with </w:t>
      </w:r>
      <w:r w:rsidR="00A376B1" w:rsidRPr="001D6942">
        <w:rPr>
          <w:rFonts w:ascii="Times New Roman" w:hAnsi="Times New Roman" w:cs="Times New Roman"/>
        </w:rPr>
        <w:t xml:space="preserve">outputting a digital pulse for </w:t>
      </w:r>
      <w:r w:rsidR="00C0110E" w:rsidRPr="001D6942">
        <w:rPr>
          <w:rFonts w:ascii="Times New Roman" w:hAnsi="Times New Roman" w:cs="Times New Roman"/>
        </w:rPr>
        <w:t xml:space="preserve">image capture </w:t>
      </w:r>
      <w:r w:rsidR="00DF6614" w:rsidRPr="001D6942">
        <w:rPr>
          <w:rFonts w:ascii="Times New Roman" w:hAnsi="Times New Roman" w:cs="Times New Roman"/>
        </w:rPr>
        <w:t>is easy to implement, utilizing only a few lines of code within a single script.</w:t>
      </w:r>
      <w:r w:rsidR="00232EFB">
        <w:rPr>
          <w:rFonts w:ascii="Times New Roman" w:hAnsi="Times New Roman" w:cs="Times New Roman"/>
        </w:rPr>
        <w:t xml:space="preserve"> Also, our delay is comparable to sound onset delays reported using a different </w:t>
      </w:r>
      <w:r w:rsidR="00751AE0">
        <w:rPr>
          <w:rFonts w:ascii="Times New Roman" w:hAnsi="Times New Roman" w:cs="Times New Roman"/>
        </w:rPr>
        <w:t>configuration of the Teensy to play a sound</w:t>
      </w:r>
      <w:r w:rsidR="00232EFB">
        <w:rPr>
          <w:rFonts w:ascii="Times New Roman" w:hAnsi="Times New Roman" w:cs="Times New Roman"/>
        </w:rPr>
        <w:t xml:space="preserve"> </w:t>
      </w:r>
      <w:sdt>
        <w:sdtPr>
          <w:rPr>
            <w:rFonts w:ascii="Times New Roman" w:hAnsi="Times New Roman" w:cs="Times New Roman"/>
          </w:rPr>
          <w:id w:val="-1415543953"/>
          <w:citation/>
        </w:sdtPr>
        <w:sdtEndPr/>
        <w:sdtContent>
          <w:r w:rsidR="00232EFB">
            <w:rPr>
              <w:rFonts w:ascii="Times New Roman" w:hAnsi="Times New Roman" w:cs="Times New Roman"/>
            </w:rPr>
            <w:fldChar w:fldCharType="begin"/>
          </w:r>
          <w:r w:rsidR="00232EFB">
            <w:rPr>
              <w:rFonts w:ascii="Times New Roman" w:hAnsi="Times New Roman" w:cs="Times New Roman"/>
            </w:rPr>
            <w:instrText xml:space="preserve"> CITATION Sol18 \l 1033 </w:instrText>
          </w:r>
          <w:r w:rsidR="00232EFB">
            <w:rPr>
              <w:rFonts w:ascii="Times New Roman" w:hAnsi="Times New Roman" w:cs="Times New Roman"/>
            </w:rPr>
            <w:fldChar w:fldCharType="separate"/>
          </w:r>
          <w:r w:rsidR="00A747E0" w:rsidRPr="00A747E0">
            <w:rPr>
              <w:rFonts w:ascii="Times New Roman" w:hAnsi="Times New Roman" w:cs="Times New Roman"/>
              <w:noProof/>
            </w:rPr>
            <w:t>(Solari, et al. 2018)</w:t>
          </w:r>
          <w:r w:rsidR="00232EFB">
            <w:rPr>
              <w:rFonts w:ascii="Times New Roman" w:hAnsi="Times New Roman" w:cs="Times New Roman"/>
            </w:rPr>
            <w:fldChar w:fldCharType="end"/>
          </w:r>
        </w:sdtContent>
      </w:sdt>
      <w:r w:rsidR="00232EFB">
        <w:rPr>
          <w:rFonts w:ascii="Times New Roman" w:hAnsi="Times New Roman" w:cs="Times New Roman"/>
        </w:rPr>
        <w:t>.</w:t>
      </w:r>
      <w:r w:rsidR="00DF6614" w:rsidRPr="001D6942">
        <w:rPr>
          <w:rFonts w:ascii="Times New Roman" w:hAnsi="Times New Roman" w:cs="Times New Roman"/>
        </w:rPr>
        <w:t xml:space="preserve"> </w:t>
      </w:r>
      <w:r w:rsidR="00995776">
        <w:rPr>
          <w:rFonts w:ascii="Times New Roman" w:hAnsi="Times New Roman" w:cs="Times New Roman"/>
        </w:rPr>
        <w:t xml:space="preserve">This delay is very consistent, so if more precise timing is desired using a similar design, it would be easy to program the amplitude of the sine wave to change slightly earlier. </w:t>
      </w:r>
      <w:r w:rsidR="00DF6614" w:rsidRPr="001D6942">
        <w:rPr>
          <w:rFonts w:ascii="Times New Roman" w:hAnsi="Times New Roman" w:cs="Times New Roman"/>
        </w:rPr>
        <w:t xml:space="preserve">Thus, </w:t>
      </w:r>
      <w:r w:rsidR="009A27A4" w:rsidRPr="001D6942">
        <w:rPr>
          <w:rFonts w:ascii="Times New Roman" w:hAnsi="Times New Roman" w:cs="Times New Roman"/>
        </w:rPr>
        <w:t>this</w:t>
      </w:r>
      <w:r w:rsidR="00DF6614" w:rsidRPr="001D6942">
        <w:rPr>
          <w:rFonts w:ascii="Times New Roman" w:hAnsi="Times New Roman" w:cs="Times New Roman"/>
        </w:rPr>
        <w:t xml:space="preserve"> Teensy interface allows easy implementation for diverse experimental designs, including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04E1068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 We characterized two timer functions, “IntervalTimer” and “elapsedMicros”, both of which offered equivalent microsecond temporal precision, and “elapsedMicros” additionally allows access to the Audio library.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165725A9"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 xml:space="preserve">experimental device </w:t>
      </w:r>
      <w:r w:rsidR="00BD1809">
        <w:rPr>
          <w:rFonts w:ascii="Times New Roman" w:hAnsi="Times New Roman" w:cs="Times New Roman"/>
        </w:rPr>
        <w:t>arrangements for</w:t>
      </w:r>
      <w:r w:rsidR="00BD1809" w:rsidRPr="001D6942">
        <w:rPr>
          <w:rFonts w:ascii="Times New Roman" w:hAnsi="Times New Roman" w:cs="Times New Roman"/>
        </w:rPr>
        <w:t xml:space="preserve">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A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to initiate an image frame capture from a</w:t>
      </w:r>
      <w:r w:rsidR="003F0C7A"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BD1809">
        <w:rPr>
          <w:rFonts w:ascii="Times New Roman" w:hAnsi="Times New Roman" w:cs="Times New Roman"/>
        </w:rPr>
        <w:t>design</w:t>
      </w:r>
      <w:r w:rsidR="00C503C0" w:rsidRPr="001D6942">
        <w:rPr>
          <w:rFonts w:ascii="Times New Roman" w:hAnsi="Times New Roman" w:cs="Times New Roman"/>
        </w:rPr>
        <w:t>.</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w:t>
      </w:r>
      <w:r w:rsidR="009B3F82" w:rsidRPr="001D6942">
        <w:rPr>
          <w:rFonts w:ascii="Times New Roman" w:hAnsi="Times New Roman" w:cs="Times New Roman"/>
        </w:rPr>
        <w:lastRenderedPageBreak/>
        <w:t xml:space="preserve">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r w:rsidR="00BD1809">
        <w:rPr>
          <w:rFonts w:ascii="Times New Roman" w:hAnsi="Times New Roman" w:cs="Times New Roman"/>
        </w:rPr>
        <w:t xml:space="preserve"> 100 ms in duration</w:t>
      </w:r>
      <w:r w:rsidR="00E0353B" w:rsidRPr="001D6942">
        <w:rPr>
          <w:rFonts w:ascii="Times New Roman" w:hAnsi="Times New Roman" w:cs="Times New Roman"/>
        </w:rPr>
        <w:t>.</w:t>
      </w:r>
    </w:p>
    <w:p w14:paraId="00C58296" w14:textId="3878070E"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lines indicate connections. Some unused pins on the Teensy 3.2 were not included in this schematic. </w:t>
      </w:r>
      <w:r w:rsidR="000E4EE3">
        <w:rPr>
          <w:rFonts w:ascii="Times New Roman" w:hAnsi="Times New Roman" w:cs="Times New Roman"/>
        </w:rPr>
        <w:t xml:space="preserve">The Teensy’s ground pin was connected to both AGround </w:t>
      </w:r>
      <w:r w:rsidR="00237BE6">
        <w:rPr>
          <w:rFonts w:ascii="Times New Roman" w:hAnsi="Times New Roman" w:cs="Times New Roman"/>
        </w:rPr>
        <w:t>and DGround (analog and digital grounds) on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These pins control which sensor the Teensy reads from at a given point in time. </w:t>
      </w:r>
      <w:r w:rsidR="0052224C">
        <w:rPr>
          <w:rFonts w:ascii="Times New Roman" w:hAnsi="Times New Roman" w:cs="Times New Roman"/>
        </w:rPr>
        <w:t>The DAC pin (digital to analog converter, the analog output pin) is also shown.</w:t>
      </w:r>
      <w:r w:rsidR="000E4EE3">
        <w:rPr>
          <w:rFonts w:ascii="Times New Roman" w:hAnsi="Times New Roman" w:cs="Times New Roman"/>
        </w:rPr>
        <w:t xml:space="preserve">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connections. All connections between the Teensy 3.2 and prop shield were made using 14x1 double insulated pins</w:t>
      </w:r>
      <w:r w:rsidR="0052224C">
        <w:rPr>
          <w:rFonts w:ascii="Times New Roman" w:hAnsi="Times New Roman" w:cs="Times New Roman"/>
        </w:rPr>
        <w:t xml:space="preserve"> as </w:t>
      </w:r>
      <w:r w:rsidR="00C2601E">
        <w:rPr>
          <w:rFonts w:ascii="Times New Roman" w:hAnsi="Times New Roman" w:cs="Times New Roman"/>
        </w:rPr>
        <w:t>demonstrated on the manufacturer’s website (</w:t>
      </w:r>
      <w:r w:rsidR="00C2601E" w:rsidRPr="00C2601E">
        <w:rPr>
          <w:rFonts w:ascii="Times New Roman" w:hAnsi="Times New Roman" w:cs="Times New Roman"/>
        </w:rPr>
        <w:t>https://www.pjrc.com/store/prop_shield.html</w:t>
      </w:r>
      <w:r w:rsidR="00C2601E">
        <w:rPr>
          <w:rFonts w:ascii="Times New Roman" w:hAnsi="Times New Roman" w:cs="Times New Roman"/>
        </w:rPr>
        <w:t>)</w:t>
      </w:r>
      <w:r w:rsidR="00F94B6D" w:rsidRPr="001D6942">
        <w:rPr>
          <w:rFonts w:ascii="Times New Roman" w:hAnsi="Times New Roman" w:cs="Times New Roman"/>
        </w:rPr>
        <w:t xml:space="preserve">,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237BE6">
        <w:rPr>
          <w:rFonts w:ascii="Times New Roman" w:hAnsi="Times New Roman" w:cs="Times New Roman"/>
        </w:rPr>
        <w:t xml:space="preserve">The connection between the DAC pin to the “Audio In” pin on the prop shield is </w:t>
      </w:r>
      <w:r w:rsidR="0052224C">
        <w:rPr>
          <w:rFonts w:ascii="Times New Roman" w:hAnsi="Times New Roman" w:cs="Times New Roman"/>
        </w:rPr>
        <w:t>labeled, as are the output pins to the attached speaker</w:t>
      </w:r>
      <w:r w:rsidR="00237BE6">
        <w:rPr>
          <w:rFonts w:ascii="Times New Roman" w:hAnsi="Times New Roman" w:cs="Times New Roman"/>
        </w:rPr>
        <w:t xml:space="preserve">. </w:t>
      </w:r>
      <w:r w:rsidR="0010469A" w:rsidRPr="001D6942">
        <w:rPr>
          <w:rFonts w:ascii="Times New Roman" w:hAnsi="Times New Roman" w:cs="Times New Roman"/>
        </w:rPr>
        <w:t xml:space="preserve">Some pins </w:t>
      </w:r>
      <w:r w:rsidR="0052224C">
        <w:rPr>
          <w:rFonts w:ascii="Times New Roman" w:hAnsi="Times New Roman" w:cs="Times New Roman"/>
        </w:rPr>
        <w:t xml:space="preserve">and labels </w:t>
      </w:r>
      <w:r w:rsidR="0010469A" w:rsidRPr="001D6942">
        <w:rPr>
          <w:rFonts w:ascii="Times New Roman" w:hAnsi="Times New Roman" w:cs="Times New Roman"/>
        </w:rPr>
        <w:t>on the Teensy and the prop shield were not included in this diagram</w:t>
      </w:r>
      <w:r w:rsidR="006A77AB" w:rsidRPr="001D6942">
        <w:rPr>
          <w:rFonts w:ascii="Times New Roman" w:hAnsi="Times New Roman" w:cs="Times New Roman"/>
        </w:rPr>
        <w:t>.</w:t>
      </w:r>
    </w:p>
    <w:p w14:paraId="17EE3B34" w14:textId="6F26F78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BD1809">
        <w:rPr>
          <w:rFonts w:ascii="Times New Roman" w:hAnsi="Times New Roman" w:cs="Times New Roman"/>
        </w:rPr>
        <w:t>Experimental design and movement data from animal 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2A9A042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lastRenderedPageBreak/>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5FD25263"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“Theremingenieur” and “PaulStoffregen” from the PJRC forums (</w:t>
      </w:r>
      <w:hyperlink r:id="rId15"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experiment.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6D12EEFB" w:rsidR="00DF020B" w:rsidRPr="001D6942" w:rsidRDefault="00C62778">
      <w:pPr>
        <w:rPr>
          <w:rFonts w:ascii="Times New Roman" w:hAnsi="Times New Roman" w:cs="Times New Roman"/>
          <w:b/>
        </w:rPr>
      </w:pPr>
      <w:commentRangeStart w:id="70"/>
      <w:ins w:id="71" w:author="Romano Linux Desktop" w:date="2018-11-27T15:53:00Z">
        <w:r>
          <w:rPr>
            <w:rFonts w:ascii="Times New Roman" w:hAnsi="Times New Roman" w:cs="Times New Roman"/>
            <w:b/>
          </w:rPr>
          <w:t>TODO</w:t>
        </w:r>
        <w:commentRangeEnd w:id="70"/>
        <w:r>
          <w:rPr>
            <w:rStyle w:val="CommentReference"/>
          </w:rPr>
          <w:commentReference w:id="70"/>
        </w:r>
      </w:ins>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1FE31D39" w14:textId="77777777" w:rsidR="00A747E0" w:rsidRDefault="004C56DC" w:rsidP="00A747E0">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A747E0">
                <w:rPr>
                  <w:noProof/>
                </w:rPr>
                <w:t xml:space="preserve">Aranov, Dmitriy, and David W. Tank. 2014. "Engagement of Neural Circuits Underlying 2D Spatial Navigation in a Rodent Virtual Reality System." </w:t>
              </w:r>
              <w:r w:rsidR="00A747E0">
                <w:rPr>
                  <w:i/>
                  <w:iCs/>
                  <w:noProof/>
                </w:rPr>
                <w:t>Neuron</w:t>
              </w:r>
              <w:r w:rsidR="00A747E0">
                <w:rPr>
                  <w:noProof/>
                </w:rPr>
                <w:t xml:space="preserve"> 84 (2): 442-456.</w:t>
              </w:r>
            </w:p>
            <w:p w14:paraId="66E4DBB6" w14:textId="77777777" w:rsidR="00A747E0" w:rsidRDefault="00A747E0" w:rsidP="00A747E0">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74CDC44F" w14:textId="77777777" w:rsidR="00A747E0" w:rsidRDefault="00A747E0" w:rsidP="00A747E0">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14F0F9D2" w14:textId="77777777" w:rsidR="00A747E0" w:rsidRDefault="00A747E0" w:rsidP="00A747E0">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7BACAF26" w14:textId="77777777" w:rsidR="00A747E0" w:rsidRDefault="00A747E0" w:rsidP="00A747E0">
              <w:pPr>
                <w:pStyle w:val="Bibliography"/>
                <w:ind w:left="720" w:hanging="720"/>
                <w:rPr>
                  <w:noProof/>
                </w:rPr>
              </w:pPr>
              <w:r>
                <w:rPr>
                  <w:noProof/>
                </w:rPr>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2AC8380C" w14:textId="77777777" w:rsidR="00A747E0" w:rsidRDefault="00A747E0" w:rsidP="00A747E0">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5E1AE5EC" w14:textId="77777777" w:rsidR="00A747E0" w:rsidRDefault="00A747E0" w:rsidP="00A747E0">
              <w:pPr>
                <w:pStyle w:val="Bibliography"/>
                <w:ind w:left="720" w:hanging="720"/>
                <w:rPr>
                  <w:noProof/>
                </w:rPr>
              </w:pPr>
              <w:r>
                <w:rPr>
                  <w:noProof/>
                </w:rPr>
                <w:lastRenderedPageBreak/>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48F3661A" w14:textId="77777777" w:rsidR="00A747E0" w:rsidRDefault="00A747E0" w:rsidP="00A747E0">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3CA0C558" w14:textId="77777777" w:rsidR="00A747E0" w:rsidRDefault="00A747E0" w:rsidP="00A747E0">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7EBF88E5" w14:textId="77777777" w:rsidR="00A747E0" w:rsidRDefault="00A747E0" w:rsidP="00A747E0">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14F3C7C8" w14:textId="77777777" w:rsidR="00A747E0" w:rsidRDefault="00A747E0" w:rsidP="00A747E0">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6744109B" w14:textId="77777777" w:rsidR="00A747E0" w:rsidRDefault="00A747E0" w:rsidP="00A747E0">
              <w:pPr>
                <w:pStyle w:val="Bibliography"/>
                <w:ind w:left="720" w:hanging="720"/>
                <w:rPr>
                  <w:noProof/>
                </w:rPr>
              </w:pPr>
              <w:r>
                <w:rPr>
                  <w:noProof/>
                </w:rPr>
                <w:t xml:space="preserve">Nguyen, Jeffrey P, Frederick B Shipley, Ashley N Linder, George S Plummer, Mochi Liu, and Sagar U Setru. 2015. "Whole-brain calcium imaging with cellular resolution in freely behaving Caenorhabditis elegans." </w:t>
              </w:r>
              <w:r>
                <w:rPr>
                  <w:i/>
                  <w:iCs/>
                  <w:noProof/>
                </w:rPr>
                <w:t>Proceedings of the National Academy of Sciences</w:t>
              </w:r>
              <w:r>
                <w:rPr>
                  <w:noProof/>
                </w:rPr>
                <w:t xml:space="preserve"> (December 24): 1-8.</w:t>
              </w:r>
            </w:p>
            <w:p w14:paraId="393DF90E" w14:textId="77777777" w:rsidR="00A747E0" w:rsidRDefault="00A747E0" w:rsidP="00A747E0">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19885366" w14:textId="77777777" w:rsidR="00A747E0" w:rsidRDefault="00A747E0" w:rsidP="00A747E0">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1DF42435" w14:textId="77777777" w:rsidR="00A747E0" w:rsidRDefault="00A747E0" w:rsidP="00A747E0">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3A1DC8EA" w14:textId="77777777" w:rsidR="00A747E0" w:rsidRDefault="00A747E0" w:rsidP="00A747E0">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23B193AC" w14:textId="77777777" w:rsidR="00A747E0" w:rsidRDefault="00A747E0" w:rsidP="00A747E0">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A747E0">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Romano Linux Desktop" w:date="2018-11-27T15:53:00Z" w:initials="c">
    <w:p w14:paraId="0BC197FF" w14:textId="5A8A896E" w:rsidR="00C62778" w:rsidRDefault="00C62778">
      <w:pPr>
        <w:pStyle w:val="CommentText"/>
      </w:pPr>
      <w:r>
        <w:rPr>
          <w:rStyle w:val="CommentReference"/>
        </w:rPr>
        <w:annotationRef/>
      </w:r>
      <w:r>
        <w:t>Add funding sources!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C19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22042" w14:textId="77777777" w:rsidR="0011192B" w:rsidRDefault="0011192B" w:rsidP="00E85F45">
      <w:pPr>
        <w:spacing w:after="0" w:line="240" w:lineRule="auto"/>
      </w:pPr>
      <w:r>
        <w:separator/>
      </w:r>
    </w:p>
  </w:endnote>
  <w:endnote w:type="continuationSeparator" w:id="0">
    <w:p w14:paraId="51D4FE12" w14:textId="77777777" w:rsidR="0011192B" w:rsidRDefault="0011192B"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B6BD8" w14:textId="77777777" w:rsidR="0011192B" w:rsidRDefault="0011192B" w:rsidP="00E85F45">
      <w:pPr>
        <w:spacing w:after="0" w:line="240" w:lineRule="auto"/>
      </w:pPr>
      <w:r>
        <w:separator/>
      </w:r>
    </w:p>
  </w:footnote>
  <w:footnote w:type="continuationSeparator" w:id="0">
    <w:p w14:paraId="21C586F0" w14:textId="77777777" w:rsidR="0011192B" w:rsidRDefault="0011192B"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8C372E" w:rsidR="00811090" w:rsidRDefault="00811090">
        <w:pPr>
          <w:pStyle w:val="Header"/>
        </w:pPr>
        <w:r>
          <w:fldChar w:fldCharType="begin"/>
        </w:r>
        <w:r>
          <w:instrText xml:space="preserve"> PAGE   \* MERGEFORMAT </w:instrText>
        </w:r>
        <w:r>
          <w:fldChar w:fldCharType="separate"/>
        </w:r>
        <w:r w:rsidR="0093343B">
          <w:rPr>
            <w:noProof/>
          </w:rPr>
          <w:t>10</w:t>
        </w:r>
        <w:r>
          <w:rPr>
            <w:noProof/>
          </w:rPr>
          <w:fldChar w:fldCharType="end"/>
        </w:r>
      </w:p>
    </w:sdtContent>
  </w:sdt>
  <w:p w14:paraId="54533FDE" w14:textId="77777777" w:rsidR="00811090" w:rsidRDefault="00811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192B"/>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70CE"/>
    <w:rsid w:val="002B7473"/>
    <w:rsid w:val="002B7A9C"/>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47C55"/>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2ACF"/>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079C9"/>
    <w:rsid w:val="00511A3E"/>
    <w:rsid w:val="005123B7"/>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56822"/>
    <w:rsid w:val="00860F97"/>
    <w:rsid w:val="008614FB"/>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343B"/>
    <w:rsid w:val="00934B78"/>
    <w:rsid w:val="009358DD"/>
    <w:rsid w:val="00936F74"/>
    <w:rsid w:val="009378F7"/>
    <w:rsid w:val="00940082"/>
    <w:rsid w:val="00940331"/>
    <w:rsid w:val="0094050D"/>
    <w:rsid w:val="00940A43"/>
    <w:rsid w:val="00940B4C"/>
    <w:rsid w:val="0094125F"/>
    <w:rsid w:val="00942C3C"/>
    <w:rsid w:val="00947B2A"/>
    <w:rsid w:val="009501B9"/>
    <w:rsid w:val="00952C9A"/>
    <w:rsid w:val="00952D31"/>
    <w:rsid w:val="009559CE"/>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091"/>
    <w:rsid w:val="00A07DD2"/>
    <w:rsid w:val="00A111F7"/>
    <w:rsid w:val="00A116B6"/>
    <w:rsid w:val="00A120CF"/>
    <w:rsid w:val="00A12515"/>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83465"/>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01E"/>
    <w:rsid w:val="00C2627B"/>
    <w:rsid w:val="00C2668B"/>
    <w:rsid w:val="00C30846"/>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4C3A"/>
    <w:rsid w:val="00C96AB1"/>
    <w:rsid w:val="00C97BFA"/>
    <w:rsid w:val="00C97E5E"/>
    <w:rsid w:val="00CA0453"/>
    <w:rsid w:val="00CA1605"/>
    <w:rsid w:val="00CA37B2"/>
    <w:rsid w:val="00CA4DFD"/>
    <w:rsid w:val="00CA4E62"/>
    <w:rsid w:val="00CA50EE"/>
    <w:rsid w:val="00CA572F"/>
    <w:rsid w:val="00CA62A8"/>
    <w:rsid w:val="00CA660C"/>
    <w:rsid w:val="00CA666E"/>
    <w:rsid w:val="00CA7550"/>
    <w:rsid w:val="00CA7F35"/>
    <w:rsid w:val="00CB024A"/>
    <w:rsid w:val="00CB108B"/>
    <w:rsid w:val="00CB13C0"/>
    <w:rsid w:val="00CB1BE5"/>
    <w:rsid w:val="00CB4C0F"/>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660"/>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B0F81"/>
    <w:rsid w:val="00DB180E"/>
    <w:rsid w:val="00DB1E98"/>
    <w:rsid w:val="00DB25D4"/>
    <w:rsid w:val="00DB57D6"/>
    <w:rsid w:val="00DB58F7"/>
    <w:rsid w:val="00DB6B1B"/>
    <w:rsid w:val="00DB6E84"/>
    <w:rsid w:val="00DB7580"/>
    <w:rsid w:val="00DC0B63"/>
    <w:rsid w:val="00DC2844"/>
    <w:rsid w:val="00DC38F5"/>
    <w:rsid w:val="00DC3D57"/>
    <w:rsid w:val="00DC4107"/>
    <w:rsid w:val="00DC592F"/>
    <w:rsid w:val="00DC6CBB"/>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417"/>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forum.pjrc.com/" TargetMode="External"/><Relationship Id="rId10" Type="http://schemas.openxmlformats.org/officeDocument/2006/relationships/hyperlink" Target="https://github.com/greiman/Digital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15</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16</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3</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8</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4</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17</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7</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6</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9</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12</b:RefOrder>
  </b:Source>
  <b:Source>
    <b:Tag>Ngu15</b:Tag>
    <b:SourceType>JournalArticle</b:SourceType>
    <b:Guid>{AA03FE5E-D84A-4AE7-8E54-D30282774231}</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NameList>
      </b:Author>
    </b:Author>
    <b:Title>Whole-brain calcium imaging with cellular resolution in freely behaving Caenorhabditis elegans</b:Title>
    <b:JournalName>Proceedings of the National Academy of Sciences</b:JournalName>
    <b:Year>2015</b:Year>
    <b:Pages>1-8</b:Pages>
    <b:Month>Dec</b:Month>
    <b:Day>24</b:Day>
    <b:Issue>December 24</b:Issue>
    <b:RefOrder>1</b:RefOrder>
  </b:Source>
</b:Sources>
</file>

<file path=customXml/itemProps1.xml><?xml version="1.0" encoding="utf-8"?>
<ds:datastoreItem xmlns:ds="http://schemas.openxmlformats.org/officeDocument/2006/customXml" ds:itemID="{824DD23F-593D-4C45-8E05-18F578C5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5303</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5</cp:revision>
  <dcterms:created xsi:type="dcterms:W3CDTF">2018-11-27T23:42:00Z</dcterms:created>
  <dcterms:modified xsi:type="dcterms:W3CDTF">2018-11-28T14:28:00Z</dcterms:modified>
</cp:coreProperties>
</file>