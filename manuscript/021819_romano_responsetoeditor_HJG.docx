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CE01" w14:textId="77777777" w:rsidR="00A6462F" w:rsidRDefault="00A6462F" w:rsidP="00653272">
      <w:pPr>
        <w:shd w:val="clear" w:color="auto" w:fill="FFFFFF"/>
        <w:spacing w:after="100" w:line="240" w:lineRule="auto"/>
        <w:rPr>
          <w:rFonts w:ascii="Arial" w:hAnsi="Arial" w:cs="Arial"/>
          <w:noProof/>
        </w:rPr>
      </w:pPr>
      <w:bookmarkStart w:id="0" w:name="_GoBack"/>
      <w:bookmarkEnd w:id="0"/>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w:pict>
              <v:group w14:anchorId="71B068A8"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TI8LDAAAA2gAAAA8AAABkcnMvZG93bnJldi54bWxEj0FrwkAUhO9C/8PyCr2Ibtpi0TSrFKGt&#10;N2kinh/Zl2ww+zZkt0n8992C4HGYmW+YbDfZVgzU+8axgudlAoK4dLrhWsGp+FysQfiArLF1TAqu&#10;5GG3fZhlmGo38g8NeahFhLBPUYEJoUul9KUhi37pOuLoVa63GKLsa6l7HCPctvIlSd6kxYbjgsGO&#10;9obKS/5rFaynwuyD/bocTfU9Px+uG/3qtVJPj9PHO4hAU7iHb+2DVrCC/yvxBs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MjwsMAAADaAAAADwAAAAAAAAAAAAAAAACf&#10;AgAAZHJzL2Rvd25yZXYueG1sUEsFBgAAAAAEAAQA9wAAAI8D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5705FA76" w:rsidR="00653272"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A42D36">
        <w:rPr>
          <w:rFonts w:ascii="Arial" w:eastAsia="Times New Roman" w:hAnsi="Arial" w:cs="Arial"/>
          <w:sz w:val="19"/>
          <w:szCs w:val="19"/>
        </w:rPr>
        <w:t xml:space="preserve"> Giuseppi</w:t>
      </w:r>
      <w:r w:rsidR="00B96BB1">
        <w:rPr>
          <w:rFonts w:ascii="Arial" w:eastAsia="Times New Roman" w:hAnsi="Arial" w:cs="Arial"/>
          <w:sz w:val="19"/>
          <w:szCs w:val="19"/>
        </w:rPr>
        <w:t xml:space="preserve"> </w:t>
      </w:r>
      <w:r w:rsidR="00A42D36">
        <w:rPr>
          <w:rFonts w:ascii="Arial" w:eastAsia="Times New Roman" w:hAnsi="Arial" w:cs="Arial"/>
          <w:sz w:val="19"/>
          <w:szCs w:val="19"/>
        </w:rPr>
        <w:t>Di</w:t>
      </w:r>
      <w:r w:rsidR="00B96BB1" w:rsidRPr="00B96BB1">
        <w:rPr>
          <w:rFonts w:ascii="Arial" w:eastAsia="Times New Roman" w:hAnsi="Arial" w:cs="Arial"/>
          <w:sz w:val="19"/>
          <w:szCs w:val="19"/>
        </w:rPr>
        <w:t xml:space="preserve"> </w:t>
      </w:r>
      <w:r w:rsidR="00A42D36">
        <w:rPr>
          <w:rFonts w:ascii="Arial" w:eastAsia="Times New Roman" w:hAnsi="Arial" w:cs="Arial"/>
          <w:sz w:val="19"/>
          <w:szCs w:val="19"/>
        </w:rPr>
        <w:t>Giovanni</w:t>
      </w:r>
      <w:r w:rsidR="005614C3">
        <w:rPr>
          <w:rFonts w:ascii="Arial" w:eastAsia="Times New Roman" w:hAnsi="Arial" w:cs="Arial"/>
          <w:sz w:val="19"/>
          <w:szCs w:val="19"/>
        </w:rPr>
        <w:t>, Ph.D.</w:t>
      </w:r>
    </w:p>
    <w:p w14:paraId="49F4D5C9" w14:textId="7D306A1F" w:rsidR="00A42D36"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Editor-in-Chief</w:t>
      </w:r>
    </w:p>
    <w:p w14:paraId="45642F68" w14:textId="2F7B8445" w:rsidR="00A42D36" w:rsidRP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Journal of Neuroscience Methods</w:t>
      </w:r>
    </w:p>
    <w:p w14:paraId="5775A16D" w14:textId="324EE144" w:rsid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University of Malta, Msida, Malta</w:t>
      </w:r>
    </w:p>
    <w:p w14:paraId="1531CB3F" w14:textId="77777777" w:rsidR="00A42D36" w:rsidRPr="00770171" w:rsidRDefault="00A42D36"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B96BB1">
        <w:rPr>
          <w:rFonts w:ascii="Arial" w:eastAsia="Times New Roman" w:hAnsi="Arial" w:cs="Arial"/>
          <w:sz w:val="19"/>
          <w:szCs w:val="19"/>
        </w:rPr>
        <w:t>Dr.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15CB13EB"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their time</w:t>
      </w:r>
      <w:r>
        <w:rPr>
          <w:rFonts w:ascii="Arial" w:eastAsia="Times New Roman" w:hAnsi="Arial" w:cs="Arial"/>
          <w:sz w:val="19"/>
          <w:szCs w:val="19"/>
        </w:rPr>
        <w:t xml:space="preserve"> and efforts on our manuscript. Both referees offered addressable, insightful and cogent criticisms of our manuscript</w:t>
      </w:r>
      <w:del w:id="1" w:author="howard" w:date="2019-02-21T12:17:00Z">
        <w:r w:rsidDel="00DF1A3A">
          <w:rPr>
            <w:rFonts w:ascii="Arial" w:eastAsia="Times New Roman" w:hAnsi="Arial" w:cs="Arial"/>
            <w:sz w:val="19"/>
            <w:szCs w:val="19"/>
          </w:rPr>
          <w:delText xml:space="preserve">, </w:delText>
        </w:r>
      </w:del>
      <w:ins w:id="2" w:author="howard" w:date="2019-02-21T12:17:00Z">
        <w:r w:rsidR="00DF1A3A">
          <w:rPr>
            <w:rFonts w:ascii="Arial" w:eastAsia="Times New Roman" w:hAnsi="Arial" w:cs="Arial"/>
            <w:sz w:val="19"/>
            <w:szCs w:val="19"/>
          </w:rPr>
          <w:t xml:space="preserve">. </w:t>
        </w:r>
      </w:ins>
      <w:del w:id="3" w:author="howard" w:date="2019-02-21T12:17:00Z">
        <w:r w:rsidDel="00DF1A3A">
          <w:rPr>
            <w:rFonts w:ascii="Arial" w:eastAsia="Times New Roman" w:hAnsi="Arial" w:cs="Arial"/>
            <w:sz w:val="19"/>
            <w:szCs w:val="19"/>
          </w:rPr>
          <w:delText>and w</w:delText>
        </w:r>
      </w:del>
      <w:ins w:id="4" w:author="howard" w:date="2019-02-21T12:18:00Z">
        <w:r w:rsidR="00DF1A3A">
          <w:rPr>
            <w:rFonts w:ascii="Arial" w:eastAsia="Times New Roman" w:hAnsi="Arial" w:cs="Arial"/>
            <w:sz w:val="19"/>
            <w:szCs w:val="19"/>
          </w:rPr>
          <w:t>In our revised manuscript w</w:t>
        </w:r>
      </w:ins>
      <w:r>
        <w:rPr>
          <w:rFonts w:ascii="Arial" w:eastAsia="Times New Roman" w:hAnsi="Arial" w:cs="Arial"/>
          <w:sz w:val="19"/>
          <w:szCs w:val="19"/>
        </w:rPr>
        <w:t>e have addressed each</w:t>
      </w:r>
      <w:ins w:id="5" w:author="howard" w:date="2019-02-21T12:18:00Z">
        <w:r w:rsidR="00DF1A3A">
          <w:rPr>
            <w:rFonts w:ascii="Arial" w:eastAsia="Times New Roman" w:hAnsi="Arial" w:cs="Arial"/>
            <w:sz w:val="19"/>
            <w:szCs w:val="19"/>
          </w:rPr>
          <w:t xml:space="preserve"> referee </w:t>
        </w:r>
      </w:ins>
      <w:del w:id="6" w:author="howard" w:date="2019-02-21T12:18:00Z">
        <w:r w:rsidDel="00DF1A3A">
          <w:rPr>
            <w:rFonts w:ascii="Arial" w:eastAsia="Times New Roman" w:hAnsi="Arial" w:cs="Arial"/>
            <w:sz w:val="19"/>
            <w:szCs w:val="19"/>
          </w:rPr>
          <w:delText xml:space="preserve"> </w:delText>
        </w:r>
      </w:del>
      <w:del w:id="7" w:author="howard" w:date="2019-02-21T12:19:00Z">
        <w:r w:rsidDel="00DF1A3A">
          <w:rPr>
            <w:rFonts w:ascii="Arial" w:eastAsia="Times New Roman" w:hAnsi="Arial" w:cs="Arial"/>
            <w:sz w:val="19"/>
            <w:szCs w:val="19"/>
          </w:rPr>
          <w:delText>in turn by</w:delText>
        </w:r>
      </w:del>
      <w:ins w:id="8" w:author="howard" w:date="2019-02-21T12:19:00Z">
        <w:r w:rsidR="00DF1A3A">
          <w:rPr>
            <w:rFonts w:ascii="Arial" w:eastAsia="Times New Roman" w:hAnsi="Arial" w:cs="Arial"/>
            <w:sz w:val="19"/>
            <w:szCs w:val="19"/>
          </w:rPr>
          <w:t>and in doing so have</w:t>
        </w:r>
      </w:ins>
      <w:r>
        <w:rPr>
          <w:rFonts w:ascii="Arial" w:eastAsia="Times New Roman" w:hAnsi="Arial" w:cs="Arial"/>
          <w:sz w:val="19"/>
          <w:szCs w:val="19"/>
        </w:rPr>
        <w:t xml:space="preserve"> addi</w:t>
      </w:r>
      <w:ins w:id="9" w:author="howard" w:date="2019-02-21T12:19:00Z">
        <w:r w:rsidR="00DF1A3A">
          <w:rPr>
            <w:rFonts w:ascii="Arial" w:eastAsia="Times New Roman" w:hAnsi="Arial" w:cs="Arial"/>
            <w:sz w:val="19"/>
            <w:szCs w:val="19"/>
          </w:rPr>
          <w:t>ed</w:t>
        </w:r>
      </w:ins>
      <w:del w:id="10" w:author="howard" w:date="2019-02-21T12:19:00Z">
        <w:r w:rsidDel="00DF1A3A">
          <w:rPr>
            <w:rFonts w:ascii="Arial" w:eastAsia="Times New Roman" w:hAnsi="Arial" w:cs="Arial"/>
            <w:sz w:val="19"/>
            <w:szCs w:val="19"/>
          </w:rPr>
          <w:delText>ng</w:delText>
        </w:r>
      </w:del>
      <w:r>
        <w:rPr>
          <w:rFonts w:ascii="Arial" w:eastAsia="Times New Roman" w:hAnsi="Arial" w:cs="Arial"/>
          <w:sz w:val="19"/>
          <w:szCs w:val="19"/>
        </w:rPr>
        <w:t xml:space="preserve"> two new figures, improving our graphical user interfaces, and </w:t>
      </w:r>
      <w:del w:id="11" w:author="howard" w:date="2019-02-21T12:19:00Z">
        <w:r w:rsidDel="00DF1A3A">
          <w:rPr>
            <w:rFonts w:ascii="Arial" w:eastAsia="Times New Roman" w:hAnsi="Arial" w:cs="Arial"/>
            <w:sz w:val="19"/>
            <w:szCs w:val="19"/>
          </w:rPr>
          <w:delText xml:space="preserve">adding </w:delText>
        </w:r>
      </w:del>
      <w:ins w:id="12" w:author="howard" w:date="2019-02-21T12:19:00Z">
        <w:r w:rsidR="00DF1A3A">
          <w:rPr>
            <w:rFonts w:ascii="Arial" w:eastAsia="Times New Roman" w:hAnsi="Arial" w:cs="Arial"/>
            <w:sz w:val="19"/>
            <w:szCs w:val="19"/>
          </w:rPr>
          <w:t xml:space="preserve">further </w:t>
        </w:r>
      </w:ins>
      <w:r>
        <w:rPr>
          <w:rFonts w:ascii="Arial" w:eastAsia="Times New Roman" w:hAnsi="Arial" w:cs="Arial"/>
          <w:sz w:val="19"/>
          <w:szCs w:val="19"/>
        </w:rPr>
        <w:t>detail in the manuscript where appropriate. Our response</w:t>
      </w:r>
      <w:del w:id="13" w:author="howard" w:date="2019-02-21T12:21:00Z">
        <w:r w:rsidDel="00DF1A3A">
          <w:rPr>
            <w:rFonts w:ascii="Arial" w:eastAsia="Times New Roman" w:hAnsi="Arial" w:cs="Arial"/>
            <w:sz w:val="19"/>
            <w:szCs w:val="19"/>
          </w:rPr>
          <w:delText>s</w:delText>
        </w:r>
      </w:del>
      <w:r>
        <w:rPr>
          <w:rFonts w:ascii="Arial" w:eastAsia="Times New Roman" w:hAnsi="Arial" w:cs="Arial"/>
          <w:sz w:val="19"/>
          <w:szCs w:val="19"/>
        </w:rPr>
        <w:t xml:space="preserve"> to each </w:t>
      </w:r>
      <w:ins w:id="14" w:author="howard" w:date="2019-02-21T12:19:00Z">
        <w:r w:rsidR="00DF1A3A">
          <w:rPr>
            <w:rFonts w:ascii="Arial" w:eastAsia="Times New Roman" w:hAnsi="Arial" w:cs="Arial"/>
            <w:sz w:val="19"/>
            <w:szCs w:val="19"/>
          </w:rPr>
          <w:t xml:space="preserve">referee </w:t>
        </w:r>
      </w:ins>
      <w:del w:id="15" w:author="howard" w:date="2019-02-21T12:20:00Z">
        <w:r w:rsidDel="00DF1A3A">
          <w:rPr>
            <w:rFonts w:ascii="Arial" w:eastAsia="Times New Roman" w:hAnsi="Arial" w:cs="Arial"/>
            <w:sz w:val="19"/>
            <w:szCs w:val="19"/>
          </w:rPr>
          <w:delText xml:space="preserve">remark </w:delText>
        </w:r>
      </w:del>
      <w:ins w:id="16" w:author="howard" w:date="2019-02-21T12:20:00Z">
        <w:r w:rsidR="00DF1A3A">
          <w:rPr>
            <w:rFonts w:ascii="Arial" w:eastAsia="Times New Roman" w:hAnsi="Arial" w:cs="Arial"/>
            <w:sz w:val="19"/>
            <w:szCs w:val="19"/>
          </w:rPr>
          <w:t xml:space="preserve">critique </w:t>
        </w:r>
      </w:ins>
      <w:del w:id="17" w:author="howard" w:date="2019-02-21T12:19:00Z">
        <w:r w:rsidDel="00DF1A3A">
          <w:rPr>
            <w:rFonts w:ascii="Arial" w:eastAsia="Times New Roman" w:hAnsi="Arial" w:cs="Arial"/>
            <w:sz w:val="19"/>
            <w:szCs w:val="19"/>
          </w:rPr>
          <w:delText xml:space="preserve">are </w:delText>
        </w:r>
      </w:del>
      <w:ins w:id="18" w:author="howard" w:date="2019-02-21T12:19:00Z">
        <w:r w:rsidR="00DF1A3A">
          <w:rPr>
            <w:rFonts w:ascii="Arial" w:eastAsia="Times New Roman" w:hAnsi="Arial" w:cs="Arial"/>
            <w:sz w:val="19"/>
            <w:szCs w:val="19"/>
          </w:rPr>
          <w:t xml:space="preserve">is included below and is </w:t>
        </w:r>
      </w:ins>
      <w:r>
        <w:rPr>
          <w:rFonts w:ascii="Arial" w:eastAsia="Times New Roman" w:hAnsi="Arial" w:cs="Arial"/>
          <w:sz w:val="19"/>
          <w:szCs w:val="19"/>
        </w:rPr>
        <w:t>written underneath each comment</w:t>
      </w:r>
      <w:ins w:id="19" w:author="howard" w:date="2019-02-21T12:20:00Z">
        <w:r w:rsidR="00DF1A3A">
          <w:rPr>
            <w:rFonts w:ascii="Arial" w:eastAsia="Times New Roman" w:hAnsi="Arial" w:cs="Arial"/>
            <w:sz w:val="19"/>
            <w:szCs w:val="19"/>
          </w:rPr>
          <w:t xml:space="preserve"> (</w:t>
        </w:r>
      </w:ins>
      <w:del w:id="20" w:author="howard" w:date="2019-02-21T12:20:00Z">
        <w:r w:rsidDel="00DF1A3A">
          <w:rPr>
            <w:rFonts w:ascii="Arial" w:eastAsia="Times New Roman" w:hAnsi="Arial" w:cs="Arial"/>
            <w:sz w:val="19"/>
            <w:szCs w:val="19"/>
          </w:rPr>
          <w:delText xml:space="preserve">, which are included below </w:delText>
        </w:r>
      </w:del>
      <w:ins w:id="21" w:author="howard" w:date="2019-02-21T12:20:00Z">
        <w:r w:rsidR="00DF1A3A">
          <w:rPr>
            <w:rFonts w:ascii="Arial" w:eastAsia="Times New Roman" w:hAnsi="Arial" w:cs="Arial"/>
            <w:sz w:val="19"/>
            <w:szCs w:val="19"/>
          </w:rPr>
          <w:t xml:space="preserve">shown </w:t>
        </w:r>
      </w:ins>
      <w:r>
        <w:rPr>
          <w:rFonts w:ascii="Arial" w:eastAsia="Times New Roman" w:hAnsi="Arial" w:cs="Arial"/>
          <w:sz w:val="19"/>
          <w:szCs w:val="19"/>
        </w:rPr>
        <w:t>in italics</w:t>
      </w:r>
      <w:ins w:id="22" w:author="howard" w:date="2019-02-21T12:20:00Z">
        <w:r w:rsidR="00DF1A3A">
          <w:rPr>
            <w:rFonts w:ascii="Arial" w:eastAsia="Times New Roman" w:hAnsi="Arial" w:cs="Arial"/>
            <w:sz w:val="19"/>
            <w:szCs w:val="19"/>
          </w:rPr>
          <w:t>)</w:t>
        </w:r>
      </w:ins>
      <w:r>
        <w:rPr>
          <w:rFonts w:ascii="Arial" w:eastAsia="Times New Roman" w:hAnsi="Arial" w:cs="Arial"/>
          <w:sz w:val="19"/>
          <w:szCs w:val="19"/>
        </w:rPr>
        <w:t>.</w:t>
      </w:r>
      <w:r w:rsidR="00522966" w:rsidRPr="00770171">
        <w:rPr>
          <w:rFonts w:ascii="Arial" w:eastAsia="Times New Roman" w:hAnsi="Arial" w:cs="Arial"/>
          <w:sz w:val="19"/>
          <w:szCs w:val="19"/>
        </w:rPr>
        <w:t xml:space="preserve"> </w:t>
      </w:r>
      <w:ins w:id="23" w:author="howard" w:date="2019-02-21T13:25:00Z">
        <w:r w:rsidR="006A0428">
          <w:rPr>
            <w:rFonts w:ascii="Arial" w:eastAsia="Times New Roman" w:hAnsi="Arial" w:cs="Arial"/>
            <w:sz w:val="19"/>
            <w:szCs w:val="19"/>
          </w:rPr>
          <w:t>In addition, major changes to the manuscript in response to reviewer comments are identified in red font.</w:t>
        </w:r>
      </w:ins>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4D3DB614" w14:textId="288BBB5B" w:rsidR="00B96BB1" w:rsidRPr="00B96BB1" w:rsidRDefault="00B46612" w:rsidP="00B96BB1">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In their submitted manuscript, Romano and colleagues offer useful applications of a Teensy 3.2 board as a cheap, reliable and easy to build tool for behavioural research. The authors present here how this board can be used to implement a rotation encoder and a controller for CS-US learning association. Although the data presented serves the purpose, the manuscript could be somewhat improved.</w:t>
      </w:r>
      <w:r w:rsidR="00B96BB1">
        <w:rPr>
          <w:rFonts w:ascii="Arial" w:hAnsi="Arial" w:cs="Arial"/>
          <w:color w:val="000000"/>
          <w:sz w:val="19"/>
          <w:szCs w:val="19"/>
          <w:shd w:val="clear" w:color="auto" w:fill="FFFFFF"/>
        </w:rPr>
        <w:t> </w:t>
      </w:r>
    </w:p>
    <w:p w14:paraId="3E5D513A" w14:textId="77777777" w:rsidR="00DF1A3A" w:rsidRDefault="00DF1A3A" w:rsidP="00B96BB1">
      <w:pPr>
        <w:rPr>
          <w:ins w:id="24" w:author="howard" w:date="2019-02-21T12:22:00Z"/>
          <w:rFonts w:ascii="Arial" w:hAnsi="Arial" w:cs="Arial"/>
          <w:i/>
          <w:color w:val="000000"/>
          <w:sz w:val="19"/>
          <w:szCs w:val="19"/>
          <w:shd w:val="clear" w:color="auto" w:fill="FFFFFF"/>
        </w:rPr>
      </w:pPr>
      <w:ins w:id="25" w:author="howard" w:date="2019-02-21T12:21:00Z">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agree and have made several changes that we think improve the manuscript.</w:t>
        </w:r>
      </w:ins>
      <w:r w:rsidR="00B46612">
        <w:rPr>
          <w:rFonts w:ascii="Arial" w:hAnsi="Arial" w:cs="Arial"/>
          <w:color w:val="222222"/>
          <w:sz w:val="19"/>
          <w:szCs w:val="19"/>
        </w:rPr>
        <w:br/>
      </w:r>
    </w:p>
    <w:p w14:paraId="54070808" w14:textId="1D0203AD" w:rsidR="00B96BB1" w:rsidRPr="00B96BB1" w:rsidRDefault="00DF1A3A" w:rsidP="00B96BB1">
      <w:pPr>
        <w:rPr>
          <w:rFonts w:ascii="Arial" w:hAnsi="Arial" w:cs="Arial"/>
          <w:i/>
          <w:color w:val="000000"/>
          <w:sz w:val="19"/>
          <w:szCs w:val="19"/>
          <w:shd w:val="clear" w:color="auto" w:fill="FFFFFF"/>
        </w:rPr>
      </w:pPr>
      <w:ins w:id="26" w:author="howard" w:date="2019-02-21T12:22:00Z">
        <w:r>
          <w:rPr>
            <w:rFonts w:ascii="Arial" w:hAnsi="Arial" w:cs="Arial"/>
            <w:i/>
            <w:color w:val="000000"/>
            <w:sz w:val="19"/>
            <w:szCs w:val="19"/>
            <w:shd w:val="clear" w:color="auto" w:fill="FFFFFF"/>
          </w:rPr>
          <w:t xml:space="preserve">2. </w:t>
        </w:r>
      </w:ins>
      <w:r w:rsidR="00B96BB1" w:rsidRPr="00B96BB1">
        <w:rPr>
          <w:rFonts w:ascii="Arial" w:hAnsi="Arial" w:cs="Arial"/>
          <w:i/>
          <w:color w:val="000000"/>
          <w:sz w:val="19"/>
          <w:szCs w:val="19"/>
          <w:shd w:val="clear" w:color="auto" w:fill="FFFFFF"/>
        </w:rPr>
        <w:t>Figure quality can be improved:</w:t>
      </w:r>
      <w:del w:id="27" w:author="howard" w:date="2019-02-21T12:22:00Z">
        <w:r w:rsidR="00B96BB1" w:rsidRPr="00B96BB1" w:rsidDel="00DF1A3A">
          <w:rPr>
            <w:rFonts w:ascii="Arial" w:hAnsi="Arial" w:cs="Arial"/>
            <w:i/>
            <w:color w:val="000000"/>
            <w:sz w:val="19"/>
            <w:szCs w:val="19"/>
          </w:rPr>
          <w:br/>
        </w:r>
      </w:del>
      <w:r w:rsidR="00B96BB1" w:rsidRPr="00B96BB1">
        <w:rPr>
          <w:rFonts w:ascii="Arial" w:hAnsi="Arial" w:cs="Arial"/>
          <w:i/>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14:paraId="2CCBF2CC" w14:textId="3A529C06"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reviewer’s insight, and agree that this figure could be improved by color-coding the connections in this figure. We </w:t>
      </w:r>
      <w:ins w:id="28" w:author="howard" w:date="2019-02-21T12:23:00Z">
        <w:r w:rsidR="00DF1A3A">
          <w:rPr>
            <w:rFonts w:ascii="Arial" w:hAnsi="Arial" w:cs="Arial"/>
            <w:color w:val="222222"/>
            <w:sz w:val="19"/>
            <w:szCs w:val="19"/>
            <w:shd w:val="clear" w:color="auto" w:fill="FFFFFF"/>
          </w:rPr>
          <w:t xml:space="preserve">have </w:t>
        </w:r>
      </w:ins>
      <w:r>
        <w:rPr>
          <w:rFonts w:ascii="Arial" w:hAnsi="Arial" w:cs="Arial"/>
          <w:color w:val="222222"/>
          <w:sz w:val="19"/>
          <w:szCs w:val="19"/>
          <w:shd w:val="clear" w:color="auto" w:fill="FFFFFF"/>
        </w:rPr>
        <w:t xml:space="preserve">done so </w:t>
      </w:r>
      <w:ins w:id="29" w:author="howard" w:date="2019-02-21T12:23:00Z">
        <w:r w:rsidR="00DF1A3A">
          <w:rPr>
            <w:rFonts w:ascii="Arial" w:hAnsi="Arial" w:cs="Arial"/>
            <w:color w:val="222222"/>
            <w:sz w:val="19"/>
            <w:szCs w:val="19"/>
            <w:shd w:val="clear" w:color="auto" w:fill="FFFFFF"/>
          </w:rPr>
          <w:t xml:space="preserve">at the referees request </w:t>
        </w:r>
      </w:ins>
      <w:r>
        <w:rPr>
          <w:rFonts w:ascii="Arial" w:hAnsi="Arial" w:cs="Arial"/>
          <w:color w:val="222222"/>
          <w:sz w:val="19"/>
          <w:szCs w:val="19"/>
          <w:shd w:val="clear" w:color="auto" w:fill="FFFFFF"/>
        </w:rPr>
        <w:t xml:space="preserve">and have also provided additional labels to all of the pins that are utilized by the prop shield </w:t>
      </w:r>
      <w:del w:id="30" w:author="howard" w:date="2019-02-21T12:23:00Z">
        <w:r w:rsidDel="00DF1A3A">
          <w:rPr>
            <w:rFonts w:ascii="Arial" w:hAnsi="Arial" w:cs="Arial"/>
            <w:color w:val="222222"/>
            <w:sz w:val="19"/>
            <w:szCs w:val="19"/>
            <w:shd w:val="clear" w:color="auto" w:fill="FFFFFF"/>
          </w:rPr>
          <w:delText>as per their</w:delText>
        </w:r>
      </w:del>
      <w:ins w:id="31" w:author="howard" w:date="2019-02-21T12:23:00Z">
        <w:r w:rsidR="00DF1A3A">
          <w:rPr>
            <w:rFonts w:ascii="Arial" w:hAnsi="Arial" w:cs="Arial"/>
            <w:color w:val="222222"/>
            <w:sz w:val="19"/>
            <w:szCs w:val="19"/>
            <w:shd w:val="clear" w:color="auto" w:fill="FFFFFF"/>
          </w:rPr>
          <w:t>to the</w:t>
        </w:r>
      </w:ins>
      <w:r>
        <w:rPr>
          <w:rFonts w:ascii="Arial" w:hAnsi="Arial" w:cs="Arial"/>
          <w:color w:val="222222"/>
          <w:sz w:val="19"/>
          <w:szCs w:val="19"/>
          <w:shd w:val="clear" w:color="auto" w:fill="FFFFFF"/>
        </w:rPr>
        <w:t xml:space="preserve"> board schematics.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9FBA9DB" w14:textId="06F82749" w:rsidR="00B96BB1" w:rsidRPr="007B6262" w:rsidRDefault="00EE38CD" w:rsidP="00B46612">
      <w:pPr>
        <w:rPr>
          <w:rFonts w:ascii="Arial" w:hAnsi="Arial" w:cs="Arial"/>
          <w:i/>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reviewer’s note, and agree that our </w:t>
      </w:r>
      <w:del w:id="32" w:author="howard" w:date="2019-02-21T12:24:00Z">
        <w:r w:rsidDel="00DF1A3A">
          <w:rPr>
            <w:rFonts w:ascii="Arial" w:hAnsi="Arial" w:cs="Arial"/>
            <w:color w:val="000000"/>
            <w:sz w:val="19"/>
            <w:szCs w:val="19"/>
            <w:shd w:val="clear" w:color="auto" w:fill="FFFFFF"/>
          </w:rPr>
          <w:delText xml:space="preserve">visual </w:delText>
        </w:r>
      </w:del>
      <w:r>
        <w:rPr>
          <w:rFonts w:ascii="Arial" w:hAnsi="Arial" w:cs="Arial"/>
          <w:color w:val="000000"/>
          <w:sz w:val="19"/>
          <w:szCs w:val="19"/>
          <w:shd w:val="clear" w:color="auto" w:fill="FFFFFF"/>
        </w:rPr>
        <w:t xml:space="preserve">display of temporal drift was </w:t>
      </w:r>
      <w:del w:id="33" w:author="howard" w:date="2019-02-21T12:23:00Z">
        <w:r w:rsidDel="00DF1A3A">
          <w:rPr>
            <w:rFonts w:ascii="Arial" w:hAnsi="Arial" w:cs="Arial"/>
            <w:color w:val="000000"/>
            <w:sz w:val="19"/>
            <w:szCs w:val="19"/>
            <w:shd w:val="clear" w:color="auto" w:fill="FFFFFF"/>
          </w:rPr>
          <w:delText>insufficient</w:delText>
        </w:r>
      </w:del>
      <w:ins w:id="34" w:author="howard" w:date="2019-02-21T12:23:00Z">
        <w:r w:rsidR="00DF1A3A">
          <w:rPr>
            <w:rFonts w:ascii="Arial" w:hAnsi="Arial" w:cs="Arial"/>
            <w:color w:val="000000"/>
            <w:sz w:val="19"/>
            <w:szCs w:val="19"/>
            <w:shd w:val="clear" w:color="auto" w:fill="FFFFFF"/>
          </w:rPr>
          <w:t xml:space="preserve">not </w:t>
        </w:r>
      </w:ins>
      <w:ins w:id="35" w:author="howard" w:date="2019-02-21T12:24:00Z">
        <w:r w:rsidR="00DF1A3A">
          <w:rPr>
            <w:rFonts w:ascii="Arial" w:hAnsi="Arial" w:cs="Arial"/>
            <w:color w:val="000000"/>
            <w:sz w:val="19"/>
            <w:szCs w:val="19"/>
            <w:shd w:val="clear" w:color="auto" w:fill="FFFFFF"/>
          </w:rPr>
          <w:t>as apparent as it could be</w:t>
        </w:r>
      </w:ins>
      <w:r>
        <w:rPr>
          <w:rFonts w:ascii="Arial" w:hAnsi="Arial" w:cs="Arial"/>
          <w:color w:val="000000"/>
          <w:sz w:val="19"/>
          <w:szCs w:val="19"/>
          <w:shd w:val="clear" w:color="auto" w:fill="FFFFFF"/>
        </w:rPr>
        <w:t xml:space="preserve">. Further, we recognize that we </w:t>
      </w:r>
      <w:del w:id="36" w:author="howard" w:date="2019-02-21T12:24:00Z">
        <w:r w:rsidDel="00DF1A3A">
          <w:rPr>
            <w:rFonts w:ascii="Arial" w:hAnsi="Arial" w:cs="Arial"/>
            <w:color w:val="000000"/>
            <w:sz w:val="19"/>
            <w:szCs w:val="19"/>
            <w:shd w:val="clear" w:color="auto" w:fill="FFFFFF"/>
          </w:rPr>
          <w:delText>were not</w:delText>
        </w:r>
      </w:del>
      <w:ins w:id="37" w:author="howard" w:date="2019-02-21T12:24:00Z">
        <w:r w:rsidR="00DF1A3A">
          <w:rPr>
            <w:rFonts w:ascii="Arial" w:hAnsi="Arial" w:cs="Arial"/>
            <w:color w:val="000000"/>
            <w:sz w:val="19"/>
            <w:szCs w:val="19"/>
            <w:shd w:val="clear" w:color="auto" w:fill="FFFFFF"/>
          </w:rPr>
          <w:t>could better</w:t>
        </w:r>
      </w:ins>
      <w:r>
        <w:rPr>
          <w:rFonts w:ascii="Arial" w:hAnsi="Arial" w:cs="Arial"/>
          <w:color w:val="000000"/>
          <w:sz w:val="19"/>
          <w:szCs w:val="19"/>
          <w:shd w:val="clear" w:color="auto" w:fill="FFFFFF"/>
        </w:rPr>
        <w:t xml:space="preserve"> </w:t>
      </w:r>
      <w:del w:id="38" w:author="howard" w:date="2019-02-21T12:24:00Z">
        <w:r w:rsidDel="00DF1A3A">
          <w:rPr>
            <w:rFonts w:ascii="Arial" w:hAnsi="Arial" w:cs="Arial"/>
            <w:color w:val="000000"/>
            <w:sz w:val="19"/>
            <w:szCs w:val="19"/>
            <w:shd w:val="clear" w:color="auto" w:fill="FFFFFF"/>
          </w:rPr>
          <w:delText xml:space="preserve">sufficiently explicit in describing </w:delText>
        </w:r>
      </w:del>
      <w:ins w:id="39" w:author="howard" w:date="2019-02-21T12:24:00Z">
        <w:r w:rsidR="00DF1A3A">
          <w:rPr>
            <w:rFonts w:ascii="Arial" w:hAnsi="Arial" w:cs="Arial"/>
            <w:color w:val="000000"/>
            <w:sz w:val="19"/>
            <w:szCs w:val="19"/>
            <w:shd w:val="clear" w:color="auto" w:fill="FFFFFF"/>
          </w:rPr>
          <w:t xml:space="preserve">describe </w:t>
        </w:r>
      </w:ins>
      <w:r>
        <w:rPr>
          <w:rFonts w:ascii="Arial" w:hAnsi="Arial" w:cs="Arial"/>
          <w:color w:val="000000"/>
          <w:sz w:val="19"/>
          <w:szCs w:val="19"/>
          <w:shd w:val="clear" w:color="auto" w:fill="FFFFFF"/>
        </w:rPr>
        <w:t xml:space="preserve">the contents of Figure 3B. The line </w:t>
      </w:r>
      <w:del w:id="40" w:author="howard" w:date="2019-02-21T12:25:00Z">
        <w:r w:rsidDel="00DF1A3A">
          <w:rPr>
            <w:rFonts w:ascii="Arial" w:hAnsi="Arial" w:cs="Arial"/>
            <w:color w:val="000000"/>
            <w:sz w:val="19"/>
            <w:szCs w:val="19"/>
            <w:shd w:val="clear" w:color="auto" w:fill="FFFFFF"/>
          </w:rPr>
          <w:delText xml:space="preserve">described </w:delText>
        </w:r>
      </w:del>
      <w:ins w:id="41" w:author="howard" w:date="2019-02-21T12:25:00Z">
        <w:r w:rsidR="00DF1A3A">
          <w:rPr>
            <w:rFonts w:ascii="Arial" w:hAnsi="Arial" w:cs="Arial"/>
            <w:color w:val="000000"/>
            <w:sz w:val="19"/>
            <w:szCs w:val="19"/>
            <w:shd w:val="clear" w:color="auto" w:fill="FFFFFF"/>
          </w:rPr>
          <w:t xml:space="preserve">identified </w:t>
        </w:r>
      </w:ins>
      <w:r>
        <w:rPr>
          <w:rFonts w:ascii="Arial" w:hAnsi="Arial" w:cs="Arial"/>
          <w:color w:val="000000"/>
          <w:sz w:val="19"/>
          <w:szCs w:val="19"/>
          <w:shd w:val="clear" w:color="auto" w:fill="FFFFFF"/>
        </w:rPr>
        <w:t xml:space="preserve">by the reviewer is the best fit of the data, and does not represent a theoretical recording with no temporal drift. </w:t>
      </w:r>
      <w:ins w:id="42" w:author="howard" w:date="2019-02-21T12:25:00Z">
        <w:r w:rsidR="00DF1A3A">
          <w:rPr>
            <w:rFonts w:ascii="Arial" w:hAnsi="Arial" w:cs="Arial"/>
            <w:color w:val="000000"/>
            <w:sz w:val="19"/>
            <w:szCs w:val="19"/>
            <w:shd w:val="clear" w:color="auto" w:fill="FFFFFF"/>
          </w:rPr>
          <w:t>Therefore, w</w:t>
        </w:r>
      </w:ins>
      <w:del w:id="43" w:author="howard" w:date="2019-02-21T12:25:00Z">
        <w:r w:rsidDel="00DF1A3A">
          <w:rPr>
            <w:rFonts w:ascii="Arial" w:hAnsi="Arial" w:cs="Arial"/>
            <w:color w:val="000000"/>
            <w:sz w:val="19"/>
            <w:szCs w:val="19"/>
            <w:shd w:val="clear" w:color="auto" w:fill="FFFFFF"/>
          </w:rPr>
          <w:delText>W</w:delText>
        </w:r>
      </w:del>
      <w:r>
        <w:rPr>
          <w:rFonts w:ascii="Arial" w:hAnsi="Arial" w:cs="Arial"/>
          <w:color w:val="000000"/>
          <w:sz w:val="19"/>
          <w:szCs w:val="19"/>
          <w:shd w:val="clear" w:color="auto" w:fill="FFFFFF"/>
        </w:rPr>
        <w:t xml:space="preserve">e have included a better description of the data shown in Figure 3B, and have augmented this figure with 3 additional panels. 3Ci </w:t>
      </w:r>
      <w:ins w:id="44" w:author="howard" w:date="2019-02-21T12:25:00Z">
        <w:r w:rsidR="00DF1A3A">
          <w:rPr>
            <w:rFonts w:ascii="Arial" w:hAnsi="Arial" w:cs="Arial"/>
            <w:color w:val="000000"/>
            <w:sz w:val="19"/>
            <w:szCs w:val="19"/>
            <w:shd w:val="clear" w:color="auto" w:fill="FFFFFF"/>
          </w:rPr>
          <w:t xml:space="preserve">which </w:t>
        </w:r>
      </w:ins>
      <w:r>
        <w:rPr>
          <w:rFonts w:ascii="Arial" w:hAnsi="Arial" w:cs="Arial"/>
          <w:color w:val="000000"/>
          <w:sz w:val="19"/>
          <w:szCs w:val="19"/>
          <w:shd w:val="clear" w:color="auto" w:fill="FFFFFF"/>
        </w:rPr>
        <w:t xml:space="preserve">demonstrates the best-fit line of the measured data versus the </w:t>
      </w:r>
      <w:r>
        <w:rPr>
          <w:rFonts w:ascii="Arial" w:hAnsi="Arial" w:cs="Arial"/>
          <w:color w:val="000000"/>
          <w:sz w:val="19"/>
          <w:szCs w:val="19"/>
          <w:shd w:val="clear" w:color="auto" w:fill="FFFFFF"/>
        </w:rPr>
        <w:lastRenderedPageBreak/>
        <w:t xml:space="preserve">theoretical time stamps in red superimposed on the theoretical, zero-drift line. 3Cii </w:t>
      </w:r>
      <w:ins w:id="45" w:author="howard" w:date="2019-02-21T12:25:00Z">
        <w:r w:rsidR="00DF1A3A">
          <w:rPr>
            <w:rFonts w:ascii="Arial" w:hAnsi="Arial" w:cs="Arial"/>
            <w:color w:val="000000"/>
            <w:sz w:val="19"/>
            <w:szCs w:val="19"/>
            <w:shd w:val="clear" w:color="auto" w:fill="FFFFFF"/>
          </w:rPr>
          <w:t xml:space="preserve">now also </w:t>
        </w:r>
      </w:ins>
      <w:del w:id="46" w:author="howard" w:date="2019-02-21T12:25:00Z">
        <w:r w:rsidDel="00DF1A3A">
          <w:rPr>
            <w:rFonts w:ascii="Arial" w:hAnsi="Arial" w:cs="Arial"/>
            <w:color w:val="000000"/>
            <w:sz w:val="19"/>
            <w:szCs w:val="19"/>
            <w:shd w:val="clear" w:color="auto" w:fill="FFFFFF"/>
          </w:rPr>
          <w:delText>demonstrates the</w:delText>
        </w:r>
      </w:del>
      <w:r>
        <w:rPr>
          <w:rFonts w:ascii="Arial" w:hAnsi="Arial" w:cs="Arial"/>
          <w:color w:val="000000"/>
          <w:sz w:val="19"/>
          <w:szCs w:val="19"/>
          <w:shd w:val="clear" w:color="auto" w:fill="FFFFFF"/>
        </w:rPr>
        <w:t xml:space="preserve"> </w:t>
      </w:r>
      <w:del w:id="47" w:author="howard" w:date="2019-02-21T12:25:00Z">
        <w:r w:rsidDel="00DF1A3A">
          <w:rPr>
            <w:rFonts w:ascii="Arial" w:hAnsi="Arial" w:cs="Arial"/>
            <w:color w:val="000000"/>
            <w:sz w:val="19"/>
            <w:szCs w:val="19"/>
            <w:shd w:val="clear" w:color="auto" w:fill="FFFFFF"/>
          </w:rPr>
          <w:delText xml:space="preserve">magnifications </w:delText>
        </w:r>
      </w:del>
      <w:ins w:id="48" w:author="howard" w:date="2019-02-21T12:25:00Z">
        <w:r w:rsidR="00DF1A3A">
          <w:rPr>
            <w:rFonts w:ascii="Arial" w:hAnsi="Arial" w:cs="Arial"/>
            <w:color w:val="000000"/>
            <w:sz w:val="19"/>
            <w:szCs w:val="19"/>
            <w:shd w:val="clear" w:color="auto" w:fill="FFFFFF"/>
          </w:rPr>
          <w:t xml:space="preserve">magnifies </w:t>
        </w:r>
      </w:ins>
      <w:r>
        <w:rPr>
          <w:rFonts w:ascii="Arial" w:hAnsi="Arial" w:cs="Arial"/>
          <w:color w:val="000000"/>
          <w:sz w:val="19"/>
          <w:szCs w:val="19"/>
          <w:shd w:val="clear" w:color="auto" w:fill="FFFFFF"/>
        </w:rPr>
        <w:t>from the beginning and end of the recording session suggested by the reviewer.</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t>4. Figure 4: Regarding panel A, same observations raised for the panel B of the previous figure applies. </w:t>
      </w:r>
    </w:p>
    <w:p w14:paraId="5680FA45" w14:textId="36EFE999" w:rsidR="007B6262" w:rsidDel="00E647CD" w:rsidRDefault="007B6262" w:rsidP="007B6262">
      <w:pPr>
        <w:ind w:left="720" w:hanging="720"/>
        <w:rPr>
          <w:del w:id="49" w:author="howard" w:date="2019-02-21T12:28:00Z"/>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have also included 3 subplots here to better demonstrate the time</w:t>
      </w:r>
      <w:ins w:id="50" w:author="howard" w:date="2019-02-21T12:28:00Z">
        <w:r w:rsidR="00E647CD">
          <w:rPr>
            <w:rFonts w:ascii="Arial" w:hAnsi="Arial" w:cs="Arial"/>
            <w:color w:val="000000"/>
            <w:sz w:val="19"/>
            <w:szCs w:val="19"/>
            <w:shd w:val="clear" w:color="auto" w:fill="FFFFFF"/>
          </w:rPr>
          <w:t xml:space="preserve"> d</w:t>
        </w:r>
      </w:ins>
    </w:p>
    <w:p w14:paraId="5D9DF2CC" w14:textId="2CE176D6" w:rsidR="007B6262" w:rsidRDefault="00E647CD">
      <w:pPr>
        <w:rPr>
          <w:rFonts w:ascii="Arial" w:hAnsi="Arial" w:cs="Arial"/>
          <w:color w:val="000000"/>
          <w:sz w:val="19"/>
          <w:szCs w:val="19"/>
          <w:shd w:val="clear" w:color="auto" w:fill="FFFFFF"/>
        </w:rPr>
        <w:pPrChange w:id="51" w:author="howard" w:date="2019-02-21T12:28:00Z">
          <w:pPr>
            <w:ind w:left="720" w:hanging="720"/>
          </w:pPr>
        </w:pPrChange>
      </w:pPr>
      <w:ins w:id="52" w:author="howard" w:date="2019-02-21T12:28:00Z">
        <w:r>
          <w:rPr>
            <w:rFonts w:ascii="Arial" w:hAnsi="Arial" w:cs="Arial"/>
            <w:color w:val="000000"/>
            <w:sz w:val="19"/>
            <w:szCs w:val="19"/>
            <w:shd w:val="clear" w:color="auto" w:fill="FFFFFF"/>
          </w:rPr>
          <w:t>elay as we did in Figure 3 #</w:t>
        </w:r>
      </w:ins>
      <w:del w:id="53" w:author="howard" w:date="2019-02-21T12:28:00Z">
        <w:r w:rsidDel="00E647CD">
          <w:rPr>
            <w:rFonts w:ascii="Arial" w:hAnsi="Arial" w:cs="Arial"/>
            <w:color w:val="000000"/>
            <w:sz w:val="19"/>
            <w:szCs w:val="19"/>
            <w:shd w:val="clear" w:color="auto" w:fill="FFFFFF"/>
          </w:rPr>
          <w:delText>D</w:delText>
        </w:r>
        <w:r w:rsidR="007B6262" w:rsidDel="00E647CD">
          <w:rPr>
            <w:rFonts w:ascii="Arial" w:hAnsi="Arial" w:cs="Arial"/>
            <w:color w:val="000000"/>
            <w:sz w:val="19"/>
            <w:szCs w:val="19"/>
            <w:shd w:val="clear" w:color="auto" w:fill="FFFFFF"/>
          </w:rPr>
          <w:delText>elay</w:delText>
        </w:r>
      </w:del>
      <w:r w:rsidR="007B6262">
        <w:rPr>
          <w:rFonts w:ascii="Arial" w:hAnsi="Arial" w:cs="Arial"/>
          <w:color w:val="000000"/>
          <w:sz w:val="19"/>
          <w:szCs w:val="19"/>
          <w:shd w:val="clear" w:color="auto" w:fill="FFFFFF"/>
        </w:rPr>
        <w:t>.</w:t>
      </w:r>
    </w:p>
    <w:p w14:paraId="0DFFA20C" w14:textId="65B0D363"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5. 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4BAA5D52" w14:textId="7691F6B2" w:rsidR="007B6262"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acknowledge that, in general, we </w:t>
      </w:r>
      <w:del w:id="54" w:author="howard" w:date="2019-02-21T12:29:00Z">
        <w:r w:rsidDel="00E647CD">
          <w:rPr>
            <w:rFonts w:ascii="Arial" w:hAnsi="Arial" w:cs="Arial"/>
            <w:color w:val="000000"/>
            <w:sz w:val="19"/>
            <w:szCs w:val="19"/>
            <w:shd w:val="clear" w:color="auto" w:fill="FFFFFF"/>
          </w:rPr>
          <w:delText xml:space="preserve">insufficiently </w:delText>
        </w:r>
      </w:del>
      <w:ins w:id="55" w:author="howard" w:date="2019-02-21T12:29:00Z">
        <w:r w:rsidR="00E647CD">
          <w:rPr>
            <w:rFonts w:ascii="Arial" w:hAnsi="Arial" w:cs="Arial"/>
            <w:color w:val="000000"/>
            <w:sz w:val="19"/>
            <w:szCs w:val="19"/>
            <w:shd w:val="clear" w:color="auto" w:fill="FFFFFF"/>
          </w:rPr>
          <w:t xml:space="preserve">could of provided a more thorough description of the </w:t>
        </w:r>
      </w:ins>
      <w:del w:id="56" w:author="howard" w:date="2019-02-21T12:29:00Z">
        <w:r w:rsidDel="00E647CD">
          <w:rPr>
            <w:rFonts w:ascii="Arial" w:hAnsi="Arial" w:cs="Arial"/>
            <w:color w:val="000000"/>
            <w:sz w:val="19"/>
            <w:szCs w:val="19"/>
            <w:shd w:val="clear" w:color="auto" w:fill="FFFFFF"/>
          </w:rPr>
          <w:delText xml:space="preserve">described the role of the </w:delText>
        </w:r>
      </w:del>
      <w:r w:rsidR="00622444">
        <w:rPr>
          <w:rFonts w:ascii="Arial" w:hAnsi="Arial" w:cs="Arial"/>
          <w:color w:val="000000"/>
          <w:sz w:val="19"/>
          <w:szCs w:val="19"/>
          <w:shd w:val="clear" w:color="auto" w:fill="FFFFFF"/>
        </w:rPr>
        <w:t>graphical user interface (</w:t>
      </w:r>
      <w:r>
        <w:rPr>
          <w:rFonts w:ascii="Arial" w:hAnsi="Arial" w:cs="Arial"/>
          <w:color w:val="000000"/>
          <w:sz w:val="19"/>
          <w:szCs w:val="19"/>
          <w:shd w:val="clear" w:color="auto" w:fill="FFFFFF"/>
        </w:rPr>
        <w:t>GUI</w:t>
      </w:r>
      <w:r w:rsidR="00622444">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For both implementations of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and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experiments, when the Te</w:t>
      </w:r>
      <w:r w:rsidR="00D35A70">
        <w:rPr>
          <w:rFonts w:ascii="Arial" w:hAnsi="Arial" w:cs="Arial"/>
          <w:color w:val="000000"/>
          <w:sz w:val="19"/>
          <w:szCs w:val="19"/>
          <w:shd w:val="clear" w:color="auto" w:fill="FFFFFF"/>
        </w:rPr>
        <w:t>ensy 3.2 board is plugged in, the board automatically</w:t>
      </w:r>
      <w:r w:rsidR="0061491C">
        <w:rPr>
          <w:rFonts w:ascii="Arial" w:hAnsi="Arial" w:cs="Arial"/>
          <w:color w:val="000000"/>
          <w:sz w:val="19"/>
          <w:szCs w:val="19"/>
          <w:shd w:val="clear" w:color="auto" w:fill="FFFFFF"/>
        </w:rPr>
        <w:t xml:space="preserve"> initializes a few options</w:t>
      </w:r>
      <w:r w:rsidR="00C838A9">
        <w:rPr>
          <w:rFonts w:ascii="Arial" w:hAnsi="Arial" w:cs="Arial"/>
          <w:color w:val="000000"/>
          <w:sz w:val="19"/>
          <w:szCs w:val="19"/>
          <w:shd w:val="clear" w:color="auto" w:fill="FFFFFF"/>
        </w:rPr>
        <w:t xml:space="preserve"> by running the Arduino “setup()” function. It </w:t>
      </w:r>
      <w:r w:rsidR="00D35A70">
        <w:rPr>
          <w:rFonts w:ascii="Arial" w:hAnsi="Arial" w:cs="Arial"/>
          <w:color w:val="000000"/>
          <w:sz w:val="19"/>
          <w:szCs w:val="19"/>
          <w:shd w:val="clear" w:color="auto" w:fill="FFFFFF"/>
        </w:rPr>
        <w:t>is programmed to then wait</w:t>
      </w:r>
      <w:r w:rsidR="00C838A9">
        <w:rPr>
          <w:rFonts w:ascii="Arial" w:hAnsi="Arial" w:cs="Arial"/>
          <w:color w:val="000000"/>
          <w:sz w:val="19"/>
          <w:szCs w:val="19"/>
          <w:shd w:val="clear" w:color="auto" w:fill="FFFFFF"/>
        </w:rPr>
        <w:t xml:space="preserve"> for s</w:t>
      </w:r>
      <w:r w:rsidR="0061491C">
        <w:rPr>
          <w:rFonts w:ascii="Arial" w:hAnsi="Arial" w:cs="Arial"/>
          <w:color w:val="000000"/>
          <w:sz w:val="19"/>
          <w:szCs w:val="19"/>
          <w:shd w:val="clear" w:color="auto" w:fill="FFFFFF"/>
        </w:rPr>
        <w:t>erial input from the computer, which it receives wh</w:t>
      </w:r>
      <w:r w:rsidR="00C838A9">
        <w:rPr>
          <w:rFonts w:ascii="Arial" w:hAnsi="Arial" w:cs="Arial"/>
          <w:color w:val="000000"/>
          <w:sz w:val="19"/>
          <w:szCs w:val="19"/>
          <w:shd w:val="clear" w:color="auto" w:fill="FFFFFF"/>
        </w:rPr>
        <w:t>en the user presses “Start” on the</w:t>
      </w:r>
      <w:r w:rsidR="0061491C">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GUI</w:t>
      </w:r>
      <w:r w:rsidR="0061491C">
        <w:rPr>
          <w:rFonts w:ascii="Arial" w:hAnsi="Arial" w:cs="Arial"/>
          <w:color w:val="000000"/>
          <w:sz w:val="19"/>
          <w:szCs w:val="19"/>
          <w:shd w:val="clear" w:color="auto" w:fill="FFFFFF"/>
        </w:rPr>
        <w:t>. This</w:t>
      </w:r>
      <w:r w:rsidR="00622444">
        <w:rPr>
          <w:rFonts w:ascii="Arial" w:hAnsi="Arial" w:cs="Arial"/>
          <w:color w:val="000000"/>
          <w:sz w:val="19"/>
          <w:szCs w:val="19"/>
          <w:shd w:val="clear" w:color="auto" w:fill="FFFFFF"/>
        </w:rPr>
        <w:t xml:space="preserve"> GUI</w:t>
      </w:r>
      <w:r w:rsidR="00C838A9">
        <w:rPr>
          <w:rFonts w:ascii="Arial" w:hAnsi="Arial" w:cs="Arial"/>
          <w:color w:val="000000"/>
          <w:sz w:val="19"/>
          <w:szCs w:val="19"/>
          <w:shd w:val="clear" w:color="auto" w:fill="FFFFFF"/>
        </w:rPr>
        <w:t>-based MATLAB function</w:t>
      </w:r>
      <w:r w:rsidR="00622444">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saves the Teensy-reported time stamps for each frame. For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it saves the </w:t>
      </w:r>
      <w:r w:rsidR="00622444">
        <w:rPr>
          <w:rFonts w:ascii="Arial" w:hAnsi="Arial" w:cs="Arial"/>
          <w:color w:val="000000"/>
          <w:sz w:val="19"/>
          <w:szCs w:val="19"/>
          <w:shd w:val="clear" w:color="auto" w:fill="FFFFFF"/>
        </w:rPr>
        <w:t>displacements</w:t>
      </w:r>
      <w:r w:rsidR="0061491C">
        <w:rPr>
          <w:rFonts w:ascii="Arial" w:hAnsi="Arial" w:cs="Arial"/>
          <w:color w:val="000000"/>
          <w:sz w:val="19"/>
          <w:szCs w:val="19"/>
          <w:shd w:val="clear" w:color="auto" w:fill="FFFFFF"/>
        </w:rPr>
        <w:t xml:space="preserve"> obtained by both ADNS-9800 sensors in both the x and y directions, and the amount of time that elapsed during that specific frame. For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61491C" w:rsidRPr="00FE59B5">
        <w:rPr>
          <w:rFonts w:ascii="Arial" w:hAnsi="Arial" w:cs="Arial"/>
          <w:i/>
          <w:color w:val="000000"/>
          <w:sz w:val="19"/>
          <w:szCs w:val="19"/>
          <w:shd w:val="clear" w:color="auto" w:fill="FFFFFF"/>
        </w:rPr>
        <w:t>xperiments</w:t>
      </w:r>
      <w:r w:rsidR="0061491C">
        <w:rPr>
          <w:rFonts w:ascii="Arial" w:hAnsi="Arial" w:cs="Arial"/>
          <w:color w:val="000000"/>
          <w:sz w:val="19"/>
          <w:szCs w:val="19"/>
          <w:shd w:val="clear" w:color="auto" w:fill="FFFFFF"/>
        </w:rPr>
        <w:t xml:space="preserve">, it reports for each frame the time elapsed in the experiment and in the current trial, the trial number, whether or not the sound was on in that particular frame, and whether or not </w:t>
      </w:r>
      <w:r w:rsidR="00FE59B5">
        <w:rPr>
          <w:rFonts w:ascii="Arial" w:hAnsi="Arial" w:cs="Arial"/>
          <w:color w:val="000000"/>
          <w:sz w:val="19"/>
          <w:szCs w:val="19"/>
          <w:shd w:val="clear" w:color="auto" w:fill="FFFFFF"/>
        </w:rPr>
        <w:t>the puff was active during that particular frame</w:t>
      </w:r>
      <w:del w:id="57" w:author="howard" w:date="2019-02-21T12:30:00Z">
        <w:r w:rsidR="00E213DE" w:rsidDel="00E647CD">
          <w:rPr>
            <w:rFonts w:ascii="Arial" w:hAnsi="Arial" w:cs="Arial"/>
            <w:color w:val="000000"/>
            <w:sz w:val="19"/>
            <w:szCs w:val="19"/>
            <w:shd w:val="clear" w:color="auto" w:fill="FFFFFF"/>
          </w:rPr>
          <w:delText>, for example</w:delText>
        </w:r>
        <w:r w:rsidR="00FE59B5" w:rsidDel="00E647CD">
          <w:rPr>
            <w:rFonts w:ascii="Arial" w:hAnsi="Arial" w:cs="Arial"/>
            <w:color w:val="000000"/>
            <w:sz w:val="19"/>
            <w:szCs w:val="19"/>
            <w:shd w:val="clear" w:color="auto" w:fill="FFFFFF"/>
          </w:rPr>
          <w:delText>.</w:delText>
        </w:r>
      </w:del>
      <w:ins w:id="58" w:author="howard" w:date="2019-02-21T12:30:00Z">
        <w:r w:rsidR="00E647CD">
          <w:rPr>
            <w:rFonts w:ascii="Arial" w:hAnsi="Arial" w:cs="Arial"/>
            <w:color w:val="000000"/>
            <w:sz w:val="19"/>
            <w:szCs w:val="19"/>
            <w:shd w:val="clear" w:color="auto" w:fill="FFFFFF"/>
          </w:rPr>
          <w:t>. This level of detail has now been included in the methods.</w:t>
        </w:r>
      </w:ins>
      <w:r w:rsidR="00FE59B5">
        <w:rPr>
          <w:rFonts w:ascii="Arial" w:hAnsi="Arial" w:cs="Arial"/>
          <w:color w:val="000000"/>
          <w:sz w:val="19"/>
          <w:szCs w:val="19"/>
          <w:shd w:val="clear" w:color="auto" w:fill="FFFFFF"/>
        </w:rPr>
        <w:t xml:space="preserve"> Thus, the user is able to retrieve the time periods during which either the CS or the UCS are present.</w:t>
      </w:r>
    </w:p>
    <w:p w14:paraId="3B30B560" w14:textId="392A3E99" w:rsid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In our original implementation, the timing of the CS and UCS, the durations of both of these, and the frequency of the CS are all hard-coded into the Teensy start-up script. We appreciate after reading </w:t>
      </w:r>
      <w:del w:id="59" w:author="howard" w:date="2019-02-21T12:30:00Z">
        <w:r w:rsidDel="00E647CD">
          <w:rPr>
            <w:rFonts w:ascii="Arial" w:hAnsi="Arial" w:cs="Arial"/>
            <w:color w:val="000000"/>
            <w:sz w:val="19"/>
            <w:szCs w:val="19"/>
            <w:shd w:val="clear" w:color="auto" w:fill="FFFFFF"/>
          </w:rPr>
          <w:delText xml:space="preserve">your </w:delText>
        </w:r>
      </w:del>
      <w:ins w:id="60" w:author="howard" w:date="2019-02-21T12:30:00Z">
        <w:r w:rsidR="00E647CD">
          <w:rPr>
            <w:rFonts w:ascii="Arial" w:hAnsi="Arial" w:cs="Arial"/>
            <w:color w:val="000000"/>
            <w:sz w:val="19"/>
            <w:szCs w:val="19"/>
            <w:shd w:val="clear" w:color="auto" w:fill="FFFFFF"/>
          </w:rPr>
          <w:t xml:space="preserve">the </w:t>
        </w:r>
      </w:ins>
      <w:ins w:id="61" w:author="howard" w:date="2019-02-21T12:31:00Z">
        <w:r w:rsidR="00E647CD">
          <w:rPr>
            <w:rFonts w:ascii="Arial" w:hAnsi="Arial" w:cs="Arial"/>
            <w:color w:val="000000"/>
            <w:sz w:val="19"/>
            <w:szCs w:val="19"/>
            <w:shd w:val="clear" w:color="auto" w:fill="FFFFFF"/>
          </w:rPr>
          <w:t>referees</w:t>
        </w:r>
      </w:ins>
      <w:ins w:id="62" w:author="howard" w:date="2019-02-21T12:30:00Z">
        <w:r w:rsidR="00E647CD">
          <w:rPr>
            <w:rFonts w:ascii="Arial" w:hAnsi="Arial" w:cs="Arial"/>
            <w:color w:val="000000"/>
            <w:sz w:val="19"/>
            <w:szCs w:val="19"/>
            <w:shd w:val="clear" w:color="auto" w:fill="FFFFFF"/>
          </w:rPr>
          <w:t xml:space="preserve"> </w:t>
        </w:r>
      </w:ins>
      <w:r>
        <w:rPr>
          <w:rFonts w:ascii="Arial" w:hAnsi="Arial" w:cs="Arial"/>
          <w:color w:val="000000"/>
          <w:sz w:val="19"/>
          <w:szCs w:val="19"/>
          <w:shd w:val="clear" w:color="auto" w:fill="FFFFFF"/>
        </w:rPr>
        <w:t xml:space="preserve">comment that it is more </w:t>
      </w:r>
      <w:del w:id="63" w:author="howard" w:date="2019-02-21T12:31:00Z">
        <w:r w:rsidDel="00E647CD">
          <w:rPr>
            <w:rFonts w:ascii="Arial" w:hAnsi="Arial" w:cs="Arial"/>
            <w:color w:val="000000"/>
            <w:sz w:val="19"/>
            <w:szCs w:val="19"/>
            <w:shd w:val="clear" w:color="auto" w:fill="FFFFFF"/>
          </w:rPr>
          <w:delText>convenient</w:delText>
        </w:r>
      </w:del>
      <w:ins w:id="64" w:author="howard" w:date="2019-02-21T12:31:00Z">
        <w:r w:rsidR="00E647CD">
          <w:rPr>
            <w:rFonts w:ascii="Arial" w:hAnsi="Arial" w:cs="Arial"/>
            <w:color w:val="000000"/>
            <w:sz w:val="19"/>
            <w:szCs w:val="19"/>
            <w:shd w:val="clear" w:color="auto" w:fill="FFFFFF"/>
          </w:rPr>
          <w:t>user-friendly</w:t>
        </w:r>
      </w:ins>
      <w:r>
        <w:rPr>
          <w:rFonts w:ascii="Arial" w:hAnsi="Arial" w:cs="Arial"/>
          <w:color w:val="000000"/>
          <w:sz w:val="19"/>
          <w:szCs w:val="19"/>
          <w:shd w:val="clear" w:color="auto" w:fill="FFFFFF"/>
        </w:rPr>
        <w:t xml:space="preserve">, especially for a novice </w:t>
      </w:r>
      <w:r w:rsidR="00E213DE">
        <w:rPr>
          <w:rFonts w:ascii="Arial" w:hAnsi="Arial" w:cs="Arial"/>
          <w:color w:val="000000"/>
          <w:sz w:val="19"/>
          <w:szCs w:val="19"/>
          <w:shd w:val="clear" w:color="auto" w:fill="FFFFFF"/>
        </w:rPr>
        <w:t>Arduino programmer</w:t>
      </w:r>
      <w:r>
        <w:rPr>
          <w:rFonts w:ascii="Arial" w:hAnsi="Arial" w:cs="Arial"/>
          <w:color w:val="000000"/>
          <w:sz w:val="19"/>
          <w:szCs w:val="19"/>
          <w:shd w:val="clear" w:color="auto" w:fill="FFFFFF"/>
        </w:rPr>
        <w:t>, to have the ability to sp</w:t>
      </w:r>
      <w:r w:rsidR="00622444">
        <w:rPr>
          <w:rFonts w:ascii="Arial" w:hAnsi="Arial" w:cs="Arial"/>
          <w:color w:val="000000"/>
          <w:sz w:val="19"/>
          <w:szCs w:val="19"/>
          <w:shd w:val="clear" w:color="auto" w:fill="FFFFFF"/>
        </w:rPr>
        <w:t xml:space="preserve">ecify within the GUI </w:t>
      </w:r>
      <w:r>
        <w:rPr>
          <w:rFonts w:ascii="Arial" w:hAnsi="Arial" w:cs="Arial"/>
          <w:color w:val="000000"/>
          <w:sz w:val="19"/>
          <w:szCs w:val="19"/>
          <w:shd w:val="clear" w:color="auto" w:fill="FFFFFF"/>
        </w:rPr>
        <w:t xml:space="preserve">all of these parameters, so we have created a new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and a minimally-modified accompanying Teensy library to allow the user to specify all of these features</w:t>
      </w:r>
      <w:ins w:id="65" w:author="howard" w:date="2019-02-21T12:31:00Z">
        <w:r w:rsidR="00E647CD">
          <w:rPr>
            <w:rFonts w:ascii="Arial" w:hAnsi="Arial" w:cs="Arial"/>
            <w:color w:val="000000"/>
            <w:sz w:val="19"/>
            <w:szCs w:val="19"/>
            <w:shd w:val="clear" w:color="auto" w:fill="FFFFFF"/>
          </w:rPr>
          <w:t xml:space="preserve"> from the GUI directly. </w:t>
        </w:r>
      </w:ins>
      <w:r>
        <w:rPr>
          <w:rFonts w:ascii="Arial" w:hAnsi="Arial" w:cs="Arial"/>
          <w:color w:val="000000"/>
          <w:sz w:val="19"/>
          <w:szCs w:val="19"/>
          <w:shd w:val="clear" w:color="auto" w:fill="FFFFFF"/>
        </w:rPr>
        <w:t>.</w:t>
      </w:r>
    </w:p>
    <w:p w14:paraId="08EEB2AA" w14:textId="7FA4DB32" w:rsidR="00FE59B5" w:rsidRP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Originally, our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only had the ability to control the start of an experiment and specify its length either explicitly (for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or by specifying the duration and number of trials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w:t>
      </w:r>
      <w:r>
        <w:rPr>
          <w:rFonts w:ascii="Arial" w:hAnsi="Arial" w:cs="Arial"/>
          <w:color w:val="000000"/>
          <w:sz w:val="19"/>
          <w:szCs w:val="19"/>
          <w:shd w:val="clear" w:color="auto" w:fill="FFFFFF"/>
        </w:rPr>
        <w:t xml:space="preserve">). We have now added a “Stop” feature to both the </w:t>
      </w:r>
      <w:r w:rsidR="00A3430C">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code and the Teensy code that allows a user to stop an experiment preemptively and then restart it without having to unplug the Teensy and restart MAT</w:t>
      </w:r>
      <w:r w:rsidR="00D13508">
        <w:rPr>
          <w:rFonts w:ascii="Arial" w:hAnsi="Arial" w:cs="Arial"/>
          <w:color w:val="000000"/>
          <w:sz w:val="19"/>
          <w:szCs w:val="19"/>
          <w:shd w:val="clear" w:color="auto" w:fill="FFFFFF"/>
        </w:rPr>
        <w:t>LAB</w:t>
      </w:r>
      <w:ins w:id="66" w:author="howard" w:date="2019-02-21T13:03:00Z">
        <w:r w:rsidR="003221F9">
          <w:rPr>
            <w:rFonts w:ascii="Arial" w:hAnsi="Arial" w:cs="Arial"/>
            <w:color w:val="000000"/>
            <w:sz w:val="19"/>
            <w:szCs w:val="19"/>
            <w:shd w:val="clear" w:color="auto" w:fill="FFFFFF"/>
          </w:rPr>
          <w:t xml:space="preserve"> as the Referee suggested</w:t>
        </w:r>
      </w:ins>
      <w:r w:rsidR="00D13508">
        <w:rPr>
          <w:rFonts w:ascii="Arial" w:hAnsi="Arial" w:cs="Arial"/>
          <w:color w:val="000000"/>
          <w:sz w:val="19"/>
          <w:szCs w:val="19"/>
          <w:shd w:val="clear" w:color="auto" w:fill="FFFFFF"/>
        </w:rPr>
        <w:t>. This can function as a pre</w:t>
      </w:r>
      <w:r>
        <w:rPr>
          <w:rFonts w:ascii="Arial" w:hAnsi="Arial" w:cs="Arial"/>
          <w:color w:val="000000"/>
          <w:sz w:val="19"/>
          <w:szCs w:val="19"/>
          <w:shd w:val="clear" w:color="auto" w:fill="FFFFFF"/>
        </w:rPr>
        <w:t>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xml:space="preserve">. The user does have to specify a new filename after pressing “Stop” and before pressing “Start” again, or the computer will by default </w:t>
      </w:r>
      <w:r w:rsidR="00A3430C">
        <w:rPr>
          <w:rFonts w:ascii="Arial" w:hAnsi="Arial" w:cs="Arial"/>
          <w:color w:val="000000"/>
          <w:sz w:val="19"/>
          <w:szCs w:val="19"/>
          <w:shd w:val="clear" w:color="auto" w:fill="FFFFFF"/>
        </w:rPr>
        <w:t>assume the user wants to overwrite</w:t>
      </w:r>
      <w:r w:rsidR="00B21BC1">
        <w:rPr>
          <w:rFonts w:ascii="Arial" w:hAnsi="Arial" w:cs="Arial"/>
          <w:color w:val="000000"/>
          <w:sz w:val="19"/>
          <w:szCs w:val="19"/>
          <w:shd w:val="clear" w:color="auto" w:fill="FFFFFF"/>
        </w:rPr>
        <w:t xml:space="preserve"> the</w:t>
      </w:r>
      <w:r w:rsidR="00A3430C">
        <w:rPr>
          <w:rFonts w:ascii="Arial" w:hAnsi="Arial" w:cs="Arial"/>
          <w:color w:val="000000"/>
          <w:sz w:val="19"/>
          <w:szCs w:val="19"/>
          <w:shd w:val="clear" w:color="auto" w:fill="FFFFFF"/>
        </w:rPr>
        <w:t xml:space="preserve"> stopped</w:t>
      </w:r>
      <w:r w:rsidR="00B21BC1">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experiment</w:t>
      </w:r>
      <w:r w:rsidR="00B21BC1">
        <w:rPr>
          <w:rFonts w:ascii="Arial" w:hAnsi="Arial" w:cs="Arial"/>
          <w:color w:val="000000"/>
          <w:sz w:val="19"/>
          <w:szCs w:val="19"/>
          <w:shd w:val="clear" w:color="auto" w:fill="FFFFFF"/>
        </w:rPr>
        <w:t>.</w:t>
      </w:r>
    </w:p>
    <w:p w14:paraId="781BE21C" w14:textId="77777777" w:rsidR="00C34F0D" w:rsidRPr="00C34F0D" w:rsidRDefault="00C34F0D" w:rsidP="00B46612">
      <w:pPr>
        <w:rPr>
          <w:rFonts w:ascii="Arial" w:hAnsi="Arial" w:cs="Arial"/>
          <w:color w:val="222222"/>
          <w:sz w:val="19"/>
          <w:szCs w:val="19"/>
        </w:rPr>
      </w:pPr>
    </w:p>
    <w:p w14:paraId="60BE3D50" w14:textId="273A7AC9" w:rsidR="00C34F0D" w:rsidRDefault="00C34F0D" w:rsidP="00B46612">
      <w:pPr>
        <w:rPr>
          <w:rFonts w:ascii="Arial" w:hAnsi="Arial" w:cs="Arial"/>
          <w:i/>
          <w:color w:val="222222"/>
          <w:sz w:val="19"/>
          <w:szCs w:val="19"/>
          <w:shd w:val="clear" w:color="auto" w:fill="FFFFFF"/>
        </w:rPr>
      </w:pPr>
      <w:r w:rsidRPr="00C34F0D">
        <w:rPr>
          <w:rFonts w:ascii="Arial" w:hAnsi="Arial" w:cs="Arial"/>
          <w:color w:val="222222"/>
          <w:sz w:val="19"/>
          <w:szCs w:val="19"/>
        </w:rPr>
        <w:br/>
      </w:r>
      <w:r w:rsidRPr="00C34F0D">
        <w:rPr>
          <w:rFonts w:ascii="Arial" w:hAnsi="Arial" w:cs="Arial"/>
          <w:i/>
          <w:color w:val="222222"/>
          <w:sz w:val="19"/>
          <w:szCs w:val="19"/>
          <w:shd w:val="clear" w:color="auto" w:fill="FFFFFF"/>
        </w:rPr>
        <w:t>6. The manuscript could be strengthened by implementing a third experimental condition in which Teensy is used to play 2 sounds (e.g. having not just a single CS that predicts a US as in the eye-blinking paradigm, but having also a "neutral" CS, not associated with any US).</w:t>
      </w:r>
    </w:p>
    <w:p w14:paraId="09853F19" w14:textId="208F8BE8" w:rsidR="00C34F0D" w:rsidRPr="00192B81" w:rsidRDefault="00192B81" w:rsidP="00B46612">
      <w:pPr>
        <w:rPr>
          <w:rFonts w:ascii="Arial" w:hAnsi="Arial" w:cs="Arial"/>
          <w:color w:val="222222"/>
          <w:sz w:val="19"/>
          <w:szCs w:val="19"/>
        </w:rPr>
      </w:pP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We think that this is an excellent idea, and have </w:t>
      </w:r>
      <w:del w:id="67" w:author="howard" w:date="2019-02-21T13:04:00Z">
        <w:r w:rsidDel="003221F9">
          <w:rPr>
            <w:rFonts w:ascii="Arial" w:hAnsi="Arial" w:cs="Arial"/>
            <w:color w:val="222222"/>
            <w:sz w:val="19"/>
            <w:szCs w:val="19"/>
            <w:shd w:val="clear" w:color="auto" w:fill="FFFFFF"/>
          </w:rPr>
          <w:delText xml:space="preserve">designed </w:delText>
        </w:r>
      </w:del>
      <w:ins w:id="68" w:author="howard" w:date="2019-02-21T13:04:00Z">
        <w:r w:rsidR="003221F9">
          <w:rPr>
            <w:rFonts w:ascii="Arial" w:hAnsi="Arial" w:cs="Arial"/>
            <w:color w:val="222222"/>
            <w:sz w:val="19"/>
            <w:szCs w:val="19"/>
            <w:shd w:val="clear" w:color="auto" w:fill="FFFFFF"/>
          </w:rPr>
          <w:t xml:space="preserve">included in the revised </w:t>
        </w:r>
      </w:ins>
      <w:ins w:id="69" w:author="howard" w:date="2019-02-21T13:05:00Z">
        <w:r w:rsidR="003221F9">
          <w:rPr>
            <w:rFonts w:ascii="Arial" w:hAnsi="Arial" w:cs="Arial"/>
            <w:color w:val="222222"/>
            <w:sz w:val="19"/>
            <w:szCs w:val="19"/>
            <w:shd w:val="clear" w:color="auto" w:fill="FFFFFF"/>
          </w:rPr>
          <w:t>program</w:t>
        </w:r>
      </w:ins>
      <w:del w:id="70" w:author="howard" w:date="2019-02-21T13:05:00Z">
        <w:r w:rsidDel="003221F9">
          <w:rPr>
            <w:rFonts w:ascii="Arial" w:hAnsi="Arial" w:cs="Arial"/>
            <w:color w:val="222222"/>
            <w:sz w:val="19"/>
            <w:szCs w:val="19"/>
            <w:shd w:val="clear" w:color="auto" w:fill="FFFFFF"/>
          </w:rPr>
          <w:delText>a new graphical user interface and accompanying</w:delText>
        </w:r>
      </w:del>
      <w:r>
        <w:rPr>
          <w:rFonts w:ascii="Arial" w:hAnsi="Arial" w:cs="Arial"/>
          <w:color w:val="222222"/>
          <w:sz w:val="19"/>
          <w:szCs w:val="19"/>
          <w:shd w:val="clear" w:color="auto" w:fill="FFFFFF"/>
        </w:rPr>
        <w:t xml:space="preserve"> Teensy code that allows the user to control two tones, including their timings and frequency, directly from </w:t>
      </w:r>
      <w:ins w:id="71" w:author="howard" w:date="2019-02-21T13:05:00Z">
        <w:r w:rsidR="003221F9">
          <w:rPr>
            <w:rFonts w:ascii="Arial" w:hAnsi="Arial" w:cs="Arial"/>
            <w:color w:val="222222"/>
            <w:sz w:val="19"/>
            <w:szCs w:val="19"/>
            <w:shd w:val="clear" w:color="auto" w:fill="FFFFFF"/>
          </w:rPr>
          <w:t>the GUI</w:t>
        </w:r>
      </w:ins>
      <w:del w:id="72" w:author="howard" w:date="2019-02-21T13:05:00Z">
        <w:r w:rsidDel="003221F9">
          <w:rPr>
            <w:rFonts w:ascii="Arial" w:hAnsi="Arial" w:cs="Arial"/>
            <w:color w:val="222222"/>
            <w:sz w:val="19"/>
            <w:szCs w:val="19"/>
            <w:shd w:val="clear" w:color="auto" w:fill="FFFFFF"/>
          </w:rPr>
          <w:delText>a graphical user interface</w:delText>
        </w:r>
      </w:del>
      <w:r>
        <w:rPr>
          <w:rFonts w:ascii="Arial" w:hAnsi="Arial" w:cs="Arial"/>
          <w:color w:val="222222"/>
          <w:sz w:val="19"/>
          <w:szCs w:val="19"/>
          <w:shd w:val="clear" w:color="auto" w:fill="FFFFFF"/>
        </w:rPr>
        <w:t>.</w:t>
      </w:r>
    </w:p>
    <w:p w14:paraId="28DEA3F3" w14:textId="5DFAC31C"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C34F0D">
        <w:rPr>
          <w:rFonts w:ascii="Arial" w:hAnsi="Arial" w:cs="Arial"/>
          <w:i/>
          <w:color w:val="222222"/>
          <w:sz w:val="19"/>
          <w:szCs w:val="19"/>
          <w:shd w:val="clear" w:color="auto" w:fill="FFFFFF"/>
        </w:rPr>
        <w:t>7</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2. The material reference for the Tindie sensors has a link, while other material have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lastRenderedPageBreak/>
        <w:t>- page 5. Typo: "for pre cise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 eye puff versus the sCMOS camera (Figure 4Bii)."  In this paragraph, Figure 4Biii and 4Biv should 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55FED871"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author for </w:t>
      </w:r>
      <w:del w:id="73" w:author="howard" w:date="2019-02-21T13:05:00Z">
        <w:r w:rsidRPr="00DA304A" w:rsidDel="003221F9">
          <w:rPr>
            <w:rFonts w:ascii="Arial" w:hAnsi="Arial" w:cs="Arial"/>
            <w:color w:val="222222"/>
            <w:sz w:val="19"/>
            <w:szCs w:val="19"/>
          </w:rPr>
          <w:delText xml:space="preserve">these critiques </w:delText>
        </w:r>
      </w:del>
      <w:ins w:id="74" w:author="howard" w:date="2019-02-21T13:06:00Z">
        <w:r w:rsidR="003221F9">
          <w:rPr>
            <w:rFonts w:ascii="Arial" w:hAnsi="Arial" w:cs="Arial"/>
            <w:color w:val="222222"/>
            <w:sz w:val="19"/>
            <w:szCs w:val="19"/>
          </w:rPr>
          <w:t>pointing</w:t>
        </w:r>
      </w:ins>
      <w:ins w:id="75" w:author="howard" w:date="2019-02-21T13:05:00Z">
        <w:r w:rsidR="003221F9">
          <w:rPr>
            <w:rFonts w:ascii="Arial" w:hAnsi="Arial" w:cs="Arial"/>
            <w:color w:val="222222"/>
            <w:sz w:val="19"/>
            <w:szCs w:val="19"/>
          </w:rPr>
          <w:t xml:space="preserve"> out these errors </w:t>
        </w:r>
      </w:ins>
      <w:r w:rsidRPr="00DA304A">
        <w:rPr>
          <w:rFonts w:ascii="Arial" w:hAnsi="Arial" w:cs="Arial"/>
          <w:color w:val="222222"/>
          <w:sz w:val="19"/>
          <w:szCs w:val="19"/>
        </w:rPr>
        <w:t xml:space="preserve">and have </w:t>
      </w:r>
      <w:r>
        <w:rPr>
          <w:rFonts w:ascii="Arial" w:hAnsi="Arial" w:cs="Arial"/>
          <w:color w:val="222222"/>
          <w:sz w:val="19"/>
          <w:szCs w:val="19"/>
        </w:rPr>
        <w:t>implemented the changes suggested.</w:t>
      </w:r>
    </w:p>
    <w:p w14:paraId="3536F714" w14:textId="77777777" w:rsidR="00DB37DC" w:rsidRDefault="00DB37DC" w:rsidP="00DB37DC">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73E0C6BB" w14:textId="583D1D15" w:rsidR="00DA304A" w:rsidRDefault="00DB37DC" w:rsidP="00B46612">
      <w:pPr>
        <w:rPr>
          <w:rFonts w:ascii="Arial" w:hAnsi="Arial" w:cs="Arial"/>
          <w:b/>
          <w:color w:val="222222"/>
          <w:sz w:val="19"/>
          <w:szCs w:val="19"/>
        </w:rPr>
      </w:pPr>
      <w:r w:rsidRPr="00DB37DC">
        <w:rPr>
          <w:rFonts w:ascii="Arial" w:hAnsi="Arial" w:cs="Arial"/>
          <w:i/>
          <w:color w:val="000000"/>
          <w:sz w:val="19"/>
          <w:szCs w:val="19"/>
          <w:shd w:val="clear" w:color="auto" w:fill="FFFFFF"/>
        </w:rPr>
        <w:t>1. This manuscript proposes to solve technical difficulties inherent to integration of image data acquired via an sCMOS camera with animal behavioural data acquired from other sensors.</w:t>
      </w:r>
      <w:r w:rsidRPr="00DB37DC">
        <w:rPr>
          <w:rFonts w:ascii="Arial" w:hAnsi="Arial" w:cs="Arial"/>
          <w:i/>
          <w:color w:val="000000"/>
          <w:sz w:val="19"/>
          <w:szCs w:val="19"/>
        </w:rPr>
        <w:br/>
      </w:r>
      <w:r w:rsidRPr="00DB37DC">
        <w:rPr>
          <w:rFonts w:ascii="Arial" w:hAnsi="Arial" w:cs="Arial"/>
          <w:i/>
          <w:color w:val="000000"/>
          <w:sz w:val="19"/>
          <w:szCs w:val="19"/>
        </w:rPr>
        <w:br/>
      </w:r>
      <w:r w:rsidRPr="00DB37DC">
        <w:rPr>
          <w:rFonts w:ascii="Arial" w:hAnsi="Arial" w:cs="Arial"/>
          <w:i/>
          <w:color w:val="000000"/>
          <w:sz w:val="19"/>
          <w:szCs w:val="19"/>
          <w:shd w:val="clear" w:color="auto" w:fill="FFFFFF"/>
        </w:rPr>
        <w:t>I find it difficult to understand which specific problem the presented work seeks to address. It would be useful for the authors to elaborate on how exactly it has been" difficult to easily integrate sCMOS cameras and behavioural experiments". Listing a few specific technical difficulties inherent in this process would have been useful.</w:t>
      </w:r>
    </w:p>
    <w:p w14:paraId="3B91A58A" w14:textId="6B40BB3E" w:rsidR="00DB37DC" w:rsidRPr="00722651" w:rsidRDefault="00DB37DC" w:rsidP="00DB37DC">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this criticism and ha</w:t>
      </w:r>
      <w:r w:rsidR="00A3430C">
        <w:rPr>
          <w:rFonts w:ascii="Arial" w:hAnsi="Arial" w:cs="Arial"/>
          <w:color w:val="222222"/>
          <w:sz w:val="19"/>
          <w:szCs w:val="19"/>
        </w:rPr>
        <w:t>ve added more background to both the “Introduction” and “</w:t>
      </w:r>
      <w:r w:rsidR="00DF344D">
        <w:rPr>
          <w:rFonts w:ascii="Arial" w:hAnsi="Arial" w:cs="Arial"/>
          <w:color w:val="222222"/>
          <w:sz w:val="19"/>
          <w:szCs w:val="19"/>
        </w:rPr>
        <w:t xml:space="preserve">Conclusion and </w:t>
      </w:r>
      <w:r w:rsidR="00A3430C">
        <w:rPr>
          <w:rFonts w:ascii="Arial" w:hAnsi="Arial" w:cs="Arial"/>
          <w:color w:val="222222"/>
          <w:sz w:val="19"/>
          <w:szCs w:val="19"/>
        </w:rPr>
        <w:t xml:space="preserve">Discussion” </w:t>
      </w:r>
      <w:r>
        <w:rPr>
          <w:rFonts w:ascii="Arial" w:hAnsi="Arial" w:cs="Arial"/>
          <w:color w:val="222222"/>
          <w:sz w:val="19"/>
          <w:szCs w:val="19"/>
        </w:rPr>
        <w:t>to describe why it has been difficult to integrate sCMOS camer</w:t>
      </w:r>
      <w:r w:rsidR="00722651">
        <w:rPr>
          <w:rFonts w:ascii="Arial" w:hAnsi="Arial" w:cs="Arial"/>
          <w:color w:val="222222"/>
          <w:sz w:val="19"/>
          <w:szCs w:val="19"/>
        </w:rPr>
        <w:t>as into behavioral experiments.</w:t>
      </w:r>
      <w:ins w:id="76" w:author="howard" w:date="2019-02-21T13:06:00Z">
        <w:r w:rsidR="003221F9">
          <w:rPr>
            <w:rFonts w:ascii="Arial" w:hAnsi="Arial" w:cs="Arial"/>
            <w:color w:val="222222"/>
            <w:sz w:val="19"/>
            <w:szCs w:val="19"/>
          </w:rPr>
          <w:t xml:space="preserve"> </w:t>
        </w:r>
      </w:ins>
      <w:ins w:id="77" w:author="howard" w:date="2019-02-21T13:07:00Z">
        <w:r w:rsidR="003221F9">
          <w:rPr>
            <w:rFonts w:ascii="Arial" w:hAnsi="Arial" w:cs="Arial"/>
            <w:color w:val="222222"/>
            <w:sz w:val="19"/>
            <w:szCs w:val="19"/>
          </w:rPr>
          <w:t>This in</w:t>
        </w:r>
      </w:ins>
      <w:ins w:id="78" w:author="howard" w:date="2019-02-21T13:06:00Z">
        <w:r w:rsidR="003221F9">
          <w:rPr>
            <w:rFonts w:ascii="Arial" w:hAnsi="Arial" w:cs="Arial"/>
            <w:color w:val="222222"/>
            <w:sz w:val="19"/>
            <w:szCs w:val="19"/>
          </w:rPr>
          <w:t xml:space="preserve"> particular </w:t>
        </w:r>
      </w:ins>
      <w:ins w:id="79" w:author="howard" w:date="2019-02-21T13:07:00Z">
        <w:r w:rsidR="003221F9">
          <w:rPr>
            <w:rFonts w:ascii="Arial" w:hAnsi="Arial" w:cs="Arial"/>
            <w:color w:val="222222"/>
            <w:sz w:val="19"/>
            <w:szCs w:val="19"/>
          </w:rPr>
          <w:t>includes</w:t>
        </w:r>
      </w:ins>
      <w:ins w:id="80" w:author="howard" w:date="2019-02-21T13:12:00Z">
        <w:r w:rsidR="003221F9">
          <w:rPr>
            <w:rFonts w:ascii="Arial" w:hAnsi="Arial" w:cs="Arial"/>
            <w:color w:val="222222"/>
            <w:sz w:val="19"/>
            <w:szCs w:val="19"/>
          </w:rPr>
          <w:t xml:space="preserve"> scientists with limited programming expertise or budgets</w:t>
        </w:r>
      </w:ins>
      <w:ins w:id="81" w:author="howard" w:date="2019-02-21T13:07:00Z">
        <w:r w:rsidR="003221F9">
          <w:rPr>
            <w:rFonts w:ascii="Arial" w:hAnsi="Arial" w:cs="Arial"/>
            <w:color w:val="222222"/>
            <w:sz w:val="19"/>
            <w:szCs w:val="19"/>
          </w:rPr>
          <w:t>…</w:t>
        </w:r>
      </w:ins>
      <w:ins w:id="82" w:author="howard" w:date="2019-02-21T13:13:00Z">
        <w:r w:rsidR="00512E7F">
          <w:rPr>
            <w:rFonts w:ascii="Arial" w:hAnsi="Arial" w:cs="Arial"/>
            <w:color w:val="222222"/>
            <w:sz w:val="19"/>
            <w:szCs w:val="19"/>
          </w:rPr>
          <w:t xml:space="preserve">limited </w:t>
        </w:r>
      </w:ins>
      <w:ins w:id="83" w:author="howard" w:date="2019-02-21T13:14:00Z">
        <w:r w:rsidR="00512E7F">
          <w:rPr>
            <w:rFonts w:ascii="Arial" w:hAnsi="Arial" w:cs="Arial"/>
            <w:color w:val="222222"/>
            <w:sz w:val="19"/>
            <w:szCs w:val="19"/>
          </w:rPr>
          <w:t>investment in time and resources to collect data. Broad</w:t>
        </w:r>
      </w:ins>
      <w:ins w:id="84" w:author="howard" w:date="2019-02-21T13:13:00Z">
        <w:r w:rsidR="00512E7F">
          <w:rPr>
            <w:rFonts w:ascii="Arial" w:hAnsi="Arial" w:cs="Arial"/>
            <w:color w:val="222222"/>
            <w:sz w:val="19"/>
            <w:szCs w:val="19"/>
          </w:rPr>
          <w:t xml:space="preserve"> </w:t>
        </w:r>
      </w:ins>
      <w:ins w:id="85" w:author="howard" w:date="2019-02-21T13:14:00Z">
        <w:r w:rsidR="00512E7F">
          <w:rPr>
            <w:rFonts w:ascii="Arial" w:hAnsi="Arial" w:cs="Arial"/>
            <w:color w:val="222222"/>
            <w:sz w:val="19"/>
            <w:szCs w:val="19"/>
          </w:rPr>
          <w:t>audiences</w:t>
        </w:r>
      </w:ins>
      <w:ins w:id="86" w:author="howard" w:date="2019-02-21T13:13:00Z">
        <w:r w:rsidR="00512E7F">
          <w:rPr>
            <w:rFonts w:ascii="Arial" w:hAnsi="Arial" w:cs="Arial"/>
            <w:color w:val="222222"/>
            <w:sz w:val="19"/>
            <w:szCs w:val="19"/>
          </w:rPr>
          <w:t xml:space="preserve"> </w:t>
        </w:r>
      </w:ins>
    </w:p>
    <w:p w14:paraId="3127A04B" w14:textId="2D5C6785" w:rsidR="00DB37DC" w:rsidRPr="00DB37DC" w:rsidRDefault="00DB37DC" w:rsidP="00DB37DC">
      <w:pPr>
        <w:rPr>
          <w:rFonts w:ascii="Arial" w:hAnsi="Arial" w:cs="Arial"/>
          <w:i/>
          <w:color w:val="000000"/>
          <w:sz w:val="19"/>
          <w:szCs w:val="19"/>
          <w:shd w:val="clear" w:color="auto" w:fill="FFFFFF"/>
        </w:rPr>
      </w:pPr>
      <w:r w:rsidRPr="00DB37DC">
        <w:rPr>
          <w:rFonts w:ascii="Arial" w:hAnsi="Arial" w:cs="Arial"/>
          <w:i/>
          <w:color w:val="222222"/>
          <w:sz w:val="19"/>
          <w:szCs w:val="19"/>
        </w:rPr>
        <w:t>2.</w:t>
      </w:r>
      <w:r w:rsidRPr="00DB37DC">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M</w:t>
      </w:r>
      <w:r w:rsidRPr="00DB37DC">
        <w:rPr>
          <w:rFonts w:ascii="Arial" w:hAnsi="Arial" w:cs="Arial"/>
          <w:i/>
          <w:color w:val="000000"/>
          <w:sz w:val="19"/>
          <w:szCs w:val="19"/>
          <w:shd w:val="clear" w:color="auto" w:fill="FFFFFF"/>
        </w:rPr>
        <w:t xml:space="preserve">ore critically however, while I recognise that this paper is focused upon providing a technical assessment of the teensy microcontroller for neuroscience research applications the authors have performed live animal experiments on a fixed </w:t>
      </w:r>
      <w:del w:id="87" w:author="howard" w:date="2019-02-21T13:07:00Z">
        <w:r w:rsidRPr="00DB37DC" w:rsidDel="003221F9">
          <w:rPr>
            <w:rFonts w:ascii="Arial" w:hAnsi="Arial" w:cs="Arial"/>
            <w:i/>
            <w:color w:val="000000"/>
            <w:sz w:val="19"/>
            <w:szCs w:val="19"/>
            <w:shd w:val="clear" w:color="auto" w:fill="FFFFFF"/>
          </w:rPr>
          <w:delText xml:space="preserve">fixed </w:delText>
        </w:r>
      </w:del>
      <w:r w:rsidRPr="00DB37DC">
        <w:rPr>
          <w:rFonts w:ascii="Arial" w:hAnsi="Arial" w:cs="Arial"/>
          <w:i/>
          <w:color w:val="000000"/>
          <w:sz w:val="19"/>
          <w:szCs w:val="19"/>
          <w:shd w:val="clear" w:color="auto" w:fill="FFFFFF"/>
        </w:rPr>
        <w:t>animal. No statement is given regarding the animals genotype, gender, age nor as far as I can see is there any statement regarding ethical approval and licensing for animal experimentation.</w:t>
      </w:r>
    </w:p>
    <w:p w14:paraId="65826CD2" w14:textId="118E5B86" w:rsidR="00DB37DC" w:rsidRDefault="00DB37DC"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t>
      </w:r>
      <w:ins w:id="88" w:author="howard" w:date="2019-02-21T13:15:00Z">
        <w:r w:rsidR="00512E7F">
          <w:rPr>
            <w:rFonts w:ascii="Arial" w:hAnsi="Arial" w:cs="Arial"/>
            <w:color w:val="222222"/>
            <w:sz w:val="19"/>
            <w:szCs w:val="19"/>
          </w:rPr>
          <w:t>Indeed we did use live animals in the testing of this device</w:t>
        </w:r>
      </w:ins>
      <w:ins w:id="89" w:author="howard" w:date="2019-02-21T13:18:00Z">
        <w:r w:rsidR="00512E7F">
          <w:rPr>
            <w:rFonts w:ascii="Arial" w:hAnsi="Arial" w:cs="Arial"/>
            <w:color w:val="222222"/>
            <w:sz w:val="19"/>
            <w:szCs w:val="19"/>
          </w:rPr>
          <w:t xml:space="preserve"> and </w:t>
        </w:r>
      </w:ins>
      <w:ins w:id="90" w:author="howard" w:date="2019-02-21T13:19:00Z">
        <w:r w:rsidR="00512E7F">
          <w:rPr>
            <w:rFonts w:ascii="Arial" w:hAnsi="Arial" w:cs="Arial"/>
            <w:color w:val="222222"/>
            <w:sz w:val="19"/>
            <w:szCs w:val="19"/>
          </w:rPr>
          <w:t>the lack of detail</w:t>
        </w:r>
      </w:ins>
      <w:ins w:id="91" w:author="howard" w:date="2019-02-21T13:17:00Z">
        <w:r w:rsidR="00512E7F">
          <w:rPr>
            <w:rFonts w:ascii="Arial" w:hAnsi="Arial" w:cs="Arial"/>
            <w:color w:val="222222"/>
            <w:sz w:val="19"/>
            <w:szCs w:val="19"/>
          </w:rPr>
          <w:t xml:space="preserve"> re</w:t>
        </w:r>
      </w:ins>
      <w:ins w:id="92" w:author="howard" w:date="2019-02-21T13:18:00Z">
        <w:r w:rsidR="00512E7F">
          <w:rPr>
            <w:rFonts w:ascii="Arial" w:hAnsi="Arial" w:cs="Arial"/>
            <w:color w:val="222222"/>
            <w:sz w:val="19"/>
            <w:szCs w:val="19"/>
          </w:rPr>
          <w:t>garding</w:t>
        </w:r>
      </w:ins>
      <w:ins w:id="93" w:author="howard" w:date="2019-02-21T13:17:00Z">
        <w:r w:rsidR="00512E7F">
          <w:rPr>
            <w:rFonts w:ascii="Arial" w:hAnsi="Arial" w:cs="Arial"/>
            <w:color w:val="222222"/>
            <w:sz w:val="19"/>
            <w:szCs w:val="19"/>
          </w:rPr>
          <w:t xml:space="preserve"> </w:t>
        </w:r>
      </w:ins>
      <w:ins w:id="94" w:author="howard" w:date="2019-02-21T13:18:00Z">
        <w:r w:rsidR="00512E7F">
          <w:rPr>
            <w:rFonts w:ascii="Arial" w:hAnsi="Arial" w:cs="Arial"/>
            <w:color w:val="222222"/>
            <w:sz w:val="19"/>
            <w:szCs w:val="19"/>
          </w:rPr>
          <w:t>ethical guidelines, approval,</w:t>
        </w:r>
      </w:ins>
      <w:ins w:id="95" w:author="howard" w:date="2019-02-21T13:16:00Z">
        <w:r w:rsidR="00512E7F">
          <w:rPr>
            <w:rFonts w:ascii="Arial" w:hAnsi="Arial" w:cs="Arial"/>
            <w:color w:val="222222"/>
            <w:sz w:val="19"/>
            <w:szCs w:val="19"/>
          </w:rPr>
          <w:t xml:space="preserve"> and methodology w</w:t>
        </w:r>
      </w:ins>
      <w:ins w:id="96" w:author="howard" w:date="2019-02-21T13:19:00Z">
        <w:r w:rsidR="00512E7F">
          <w:rPr>
            <w:rFonts w:ascii="Arial" w:hAnsi="Arial" w:cs="Arial"/>
            <w:color w:val="222222"/>
            <w:sz w:val="19"/>
            <w:szCs w:val="19"/>
          </w:rPr>
          <w:t>ere</w:t>
        </w:r>
      </w:ins>
      <w:ins w:id="97" w:author="howard" w:date="2019-02-21T13:16:00Z">
        <w:r w:rsidR="00512E7F">
          <w:rPr>
            <w:rFonts w:ascii="Arial" w:hAnsi="Arial" w:cs="Arial"/>
            <w:color w:val="222222"/>
            <w:sz w:val="19"/>
            <w:szCs w:val="19"/>
          </w:rPr>
          <w:t xml:space="preserve"> an </w:t>
        </w:r>
      </w:ins>
      <w:del w:id="98" w:author="howard" w:date="2019-02-21T13:16:00Z">
        <w:r w:rsidDel="00512E7F">
          <w:rPr>
            <w:rFonts w:ascii="Arial" w:hAnsi="Arial" w:cs="Arial"/>
            <w:color w:val="222222"/>
            <w:sz w:val="19"/>
            <w:szCs w:val="19"/>
          </w:rPr>
          <w:delText xml:space="preserve">We thank the reviewer for bringing to our attention this </w:delText>
        </w:r>
      </w:del>
      <w:r>
        <w:rPr>
          <w:rFonts w:ascii="Arial" w:hAnsi="Arial" w:cs="Arial"/>
          <w:color w:val="222222"/>
          <w:sz w:val="19"/>
          <w:szCs w:val="19"/>
        </w:rPr>
        <w:t>oversight</w:t>
      </w:r>
      <w:ins w:id="99" w:author="howard" w:date="2019-02-21T13:16:00Z">
        <w:r w:rsidR="00512E7F">
          <w:rPr>
            <w:rFonts w:ascii="Arial" w:hAnsi="Arial" w:cs="Arial"/>
            <w:color w:val="222222"/>
            <w:sz w:val="19"/>
            <w:szCs w:val="19"/>
          </w:rPr>
          <w:t xml:space="preserve">. We have </w:t>
        </w:r>
      </w:ins>
      <w:del w:id="100" w:author="howard" w:date="2019-02-21T13:16:00Z">
        <w:r w:rsidDel="00512E7F">
          <w:rPr>
            <w:rFonts w:ascii="Arial" w:hAnsi="Arial" w:cs="Arial"/>
            <w:color w:val="222222"/>
            <w:sz w:val="19"/>
            <w:szCs w:val="19"/>
          </w:rPr>
          <w:delText>,</w:delText>
        </w:r>
      </w:del>
      <w:r>
        <w:rPr>
          <w:rFonts w:ascii="Arial" w:hAnsi="Arial" w:cs="Arial"/>
          <w:color w:val="222222"/>
          <w:sz w:val="19"/>
          <w:szCs w:val="19"/>
        </w:rPr>
        <w:t xml:space="preserve"> </w:t>
      </w:r>
      <w:del w:id="101" w:author="howard" w:date="2019-02-21T13:16:00Z">
        <w:r w:rsidDel="00512E7F">
          <w:rPr>
            <w:rFonts w:ascii="Arial" w:hAnsi="Arial" w:cs="Arial"/>
            <w:color w:val="222222"/>
            <w:sz w:val="19"/>
            <w:szCs w:val="19"/>
          </w:rPr>
          <w:delText xml:space="preserve">and we have </w:delText>
        </w:r>
      </w:del>
      <w:r>
        <w:rPr>
          <w:rFonts w:ascii="Arial" w:hAnsi="Arial" w:cs="Arial"/>
          <w:color w:val="222222"/>
          <w:sz w:val="19"/>
          <w:szCs w:val="19"/>
        </w:rPr>
        <w:t xml:space="preserve">added the pertinent information </w:t>
      </w:r>
      <w:del w:id="102" w:author="howard" w:date="2019-02-21T13:16:00Z">
        <w:r w:rsidDel="00512E7F">
          <w:rPr>
            <w:rFonts w:ascii="Arial" w:hAnsi="Arial" w:cs="Arial"/>
            <w:color w:val="222222"/>
            <w:sz w:val="19"/>
            <w:szCs w:val="19"/>
          </w:rPr>
          <w:delText xml:space="preserve">as </w:delText>
        </w:r>
      </w:del>
      <w:r>
        <w:rPr>
          <w:rFonts w:ascii="Arial" w:hAnsi="Arial" w:cs="Arial"/>
          <w:color w:val="222222"/>
          <w:sz w:val="19"/>
          <w:szCs w:val="19"/>
        </w:rPr>
        <w:t>to our methods.</w:t>
      </w:r>
    </w:p>
    <w:p w14:paraId="0A52A7A9" w14:textId="66D36BD6" w:rsidR="00DB37DC" w:rsidRDefault="00DB37DC" w:rsidP="00B46612">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3. </w:t>
      </w:r>
      <w:r w:rsidRPr="00DB37DC">
        <w:rPr>
          <w:rFonts w:ascii="Arial" w:hAnsi="Arial" w:cs="Arial"/>
          <w:i/>
          <w:color w:val="000000"/>
          <w:sz w:val="19"/>
          <w:szCs w:val="19"/>
          <w:shd w:val="clear" w:color="auto" w:fill="FFFFFF"/>
        </w:rPr>
        <w:t>Additionally while the authors frequently refer to a sCMOS camera as part of the experimental apparatus it is not immediately clear whether this was connected during the aforementioned experiments and if so, what it was recordi</w:t>
      </w:r>
      <w:r>
        <w:rPr>
          <w:rFonts w:ascii="Arial" w:hAnsi="Arial" w:cs="Arial"/>
          <w:i/>
          <w:color w:val="000000"/>
          <w:sz w:val="19"/>
          <w:szCs w:val="19"/>
          <w:shd w:val="clear" w:color="auto" w:fill="FFFFFF"/>
        </w:rPr>
        <w:t>b</w:t>
      </w:r>
      <w:r w:rsidRPr="00DB37DC">
        <w:rPr>
          <w:rFonts w:ascii="Arial" w:hAnsi="Arial" w:cs="Arial"/>
          <w:i/>
          <w:color w:val="000000"/>
          <w:sz w:val="19"/>
          <w:szCs w:val="19"/>
          <w:shd w:val="clear" w:color="auto" w:fill="FFFFFF"/>
        </w:rPr>
        <w:t>ng</w:t>
      </w:r>
    </w:p>
    <w:p w14:paraId="5919C8AB" w14:textId="142F40FC" w:rsidR="00DB37DC" w:rsidRPr="00DB37DC" w:rsidRDefault="00DB37DC" w:rsidP="00B46612">
      <w:pPr>
        <w:rPr>
          <w:rFonts w:ascii="Arial" w:hAnsi="Arial" w:cs="Arial"/>
          <w:b/>
          <w:color w:val="222222"/>
          <w:sz w:val="19"/>
          <w:szCs w:val="19"/>
        </w:rPr>
      </w:pPr>
      <w:r>
        <w:rPr>
          <w:rFonts w:ascii="Arial" w:hAnsi="Arial" w:cs="Arial"/>
          <w:b/>
          <w:color w:val="000000"/>
          <w:sz w:val="19"/>
          <w:szCs w:val="19"/>
          <w:shd w:val="clear" w:color="auto" w:fill="FFFFFF"/>
        </w:rPr>
        <w:t xml:space="preserve">Response: </w:t>
      </w:r>
      <w:r w:rsidR="0027255A">
        <w:rPr>
          <w:rFonts w:ascii="Arial" w:hAnsi="Arial" w:cs="Arial"/>
          <w:color w:val="000000"/>
          <w:sz w:val="19"/>
          <w:szCs w:val="19"/>
          <w:shd w:val="clear" w:color="auto" w:fill="FFFFFF"/>
        </w:rPr>
        <w:t xml:space="preserve"> We thank the reviewer for </w:t>
      </w:r>
      <w:del w:id="103" w:author="howard" w:date="2019-02-21T13:19:00Z">
        <w:r w:rsidR="0027255A" w:rsidDel="00512E7F">
          <w:rPr>
            <w:rFonts w:ascii="Arial" w:hAnsi="Arial" w:cs="Arial"/>
            <w:color w:val="000000"/>
            <w:sz w:val="19"/>
            <w:szCs w:val="19"/>
            <w:shd w:val="clear" w:color="auto" w:fill="FFFFFF"/>
          </w:rPr>
          <w:delText>bringing this to our knowledge</w:delText>
        </w:r>
      </w:del>
      <w:ins w:id="104" w:author="howard" w:date="2019-02-21T13:20:00Z">
        <w:r w:rsidR="00512E7F">
          <w:rPr>
            <w:rFonts w:ascii="Arial" w:hAnsi="Arial" w:cs="Arial"/>
            <w:color w:val="000000"/>
            <w:sz w:val="19"/>
            <w:szCs w:val="19"/>
            <w:shd w:val="clear" w:color="auto" w:fill="FFFFFF"/>
          </w:rPr>
          <w:t xml:space="preserve">noting that this was not adequately </w:t>
        </w:r>
      </w:ins>
      <w:ins w:id="105" w:author="howard" w:date="2019-02-21T13:21:00Z">
        <w:r w:rsidR="00512E7F">
          <w:rPr>
            <w:rFonts w:ascii="Arial" w:hAnsi="Arial" w:cs="Arial"/>
            <w:color w:val="000000"/>
            <w:sz w:val="19"/>
            <w:szCs w:val="19"/>
            <w:shd w:val="clear" w:color="auto" w:fill="FFFFFF"/>
          </w:rPr>
          <w:t>described in the previous version of the manuscript</w:t>
        </w:r>
      </w:ins>
      <w:r w:rsidR="0027255A">
        <w:rPr>
          <w:rFonts w:ascii="Arial" w:hAnsi="Arial" w:cs="Arial"/>
          <w:color w:val="000000"/>
          <w:sz w:val="19"/>
          <w:szCs w:val="19"/>
          <w:shd w:val="clear" w:color="auto" w:fill="FFFFFF"/>
        </w:rPr>
        <w:t xml:space="preserve">. While the camera was attached for all of the experiments, it was not </w:t>
      </w:r>
      <w:del w:id="106" w:author="howard" w:date="2019-02-21T13:21:00Z">
        <w:r w:rsidR="0027255A" w:rsidDel="00512E7F">
          <w:rPr>
            <w:rFonts w:ascii="Arial" w:hAnsi="Arial" w:cs="Arial"/>
            <w:color w:val="000000"/>
            <w:sz w:val="19"/>
            <w:szCs w:val="19"/>
            <w:shd w:val="clear" w:color="auto" w:fill="FFFFFF"/>
          </w:rPr>
          <w:delText xml:space="preserve">turned </w:delText>
        </w:r>
      </w:del>
      <w:ins w:id="107" w:author="howard" w:date="2019-02-21T13:21:00Z">
        <w:r w:rsidR="00512E7F">
          <w:rPr>
            <w:rFonts w:ascii="Arial" w:hAnsi="Arial" w:cs="Arial"/>
            <w:color w:val="000000"/>
            <w:sz w:val="19"/>
            <w:szCs w:val="19"/>
            <w:shd w:val="clear" w:color="auto" w:fill="FFFFFF"/>
          </w:rPr>
          <w:t>used to</w:t>
        </w:r>
      </w:ins>
      <w:del w:id="108" w:author="howard" w:date="2019-02-21T13:21:00Z">
        <w:r w:rsidR="0027255A" w:rsidDel="00512E7F">
          <w:rPr>
            <w:rFonts w:ascii="Arial" w:hAnsi="Arial" w:cs="Arial"/>
            <w:color w:val="000000"/>
            <w:sz w:val="19"/>
            <w:szCs w:val="19"/>
            <w:shd w:val="clear" w:color="auto" w:fill="FFFFFF"/>
          </w:rPr>
          <w:delText>on and</w:delText>
        </w:r>
      </w:del>
      <w:r w:rsidR="0027255A">
        <w:rPr>
          <w:rFonts w:ascii="Arial" w:hAnsi="Arial" w:cs="Arial"/>
          <w:color w:val="000000"/>
          <w:sz w:val="19"/>
          <w:szCs w:val="19"/>
          <w:shd w:val="clear" w:color="auto" w:fill="FFFFFF"/>
        </w:rPr>
        <w:t xml:space="preserve"> </w:t>
      </w:r>
      <w:del w:id="109" w:author="howard" w:date="2019-02-21T13:21:00Z">
        <w:r w:rsidR="0027255A" w:rsidDel="00512E7F">
          <w:rPr>
            <w:rFonts w:ascii="Arial" w:hAnsi="Arial" w:cs="Arial"/>
            <w:color w:val="000000"/>
            <w:sz w:val="19"/>
            <w:szCs w:val="19"/>
            <w:shd w:val="clear" w:color="auto" w:fill="FFFFFF"/>
          </w:rPr>
          <w:delText xml:space="preserve">capturing </w:delText>
        </w:r>
      </w:del>
      <w:ins w:id="110" w:author="howard" w:date="2019-02-21T13:21:00Z">
        <w:r w:rsidR="00512E7F">
          <w:rPr>
            <w:rFonts w:ascii="Arial" w:hAnsi="Arial" w:cs="Arial"/>
            <w:color w:val="000000"/>
            <w:sz w:val="19"/>
            <w:szCs w:val="19"/>
            <w:shd w:val="clear" w:color="auto" w:fill="FFFFFF"/>
          </w:rPr>
          <w:t xml:space="preserve">capture </w:t>
        </w:r>
      </w:ins>
      <w:r w:rsidR="0027255A">
        <w:rPr>
          <w:rFonts w:ascii="Arial" w:hAnsi="Arial" w:cs="Arial"/>
          <w:color w:val="000000"/>
          <w:sz w:val="19"/>
          <w:szCs w:val="19"/>
          <w:shd w:val="clear" w:color="auto" w:fill="FFFFFF"/>
        </w:rPr>
        <w:t>images. To demonstrate that the digital pulses delivered by the Teensy 3.2 were sufficient to elicit</w:t>
      </w:r>
      <w:del w:id="111" w:author="howard" w:date="2019-02-21T13:22:00Z">
        <w:r w:rsidR="0027255A" w:rsidDel="00512E7F">
          <w:rPr>
            <w:rFonts w:ascii="Arial" w:hAnsi="Arial" w:cs="Arial"/>
            <w:color w:val="000000"/>
            <w:sz w:val="19"/>
            <w:szCs w:val="19"/>
            <w:shd w:val="clear" w:color="auto" w:fill="FFFFFF"/>
          </w:rPr>
          <w:delText xml:space="preserve"> an</w:delText>
        </w:r>
      </w:del>
      <w:r w:rsidR="0027255A">
        <w:rPr>
          <w:rFonts w:ascii="Arial" w:hAnsi="Arial" w:cs="Arial"/>
          <w:color w:val="000000"/>
          <w:sz w:val="19"/>
          <w:szCs w:val="19"/>
          <w:shd w:val="clear" w:color="auto" w:fill="FFFFFF"/>
        </w:rPr>
        <w:t xml:space="preserve"> image capture from an sCMOS camera, we added another animal session to our data set during which </w:t>
      </w:r>
      <w:del w:id="112" w:author="howard" w:date="2019-02-21T13:22:00Z">
        <w:r w:rsidR="0027255A" w:rsidDel="00512E7F">
          <w:rPr>
            <w:rFonts w:ascii="Arial" w:hAnsi="Arial" w:cs="Arial"/>
            <w:color w:val="000000"/>
            <w:sz w:val="19"/>
            <w:szCs w:val="19"/>
            <w:shd w:val="clear" w:color="auto" w:fill="FFFFFF"/>
          </w:rPr>
          <w:delText>we were</w:delText>
        </w:r>
      </w:del>
      <w:ins w:id="113" w:author="howard" w:date="2019-02-21T13:22:00Z">
        <w:r w:rsidR="00512E7F">
          <w:rPr>
            <w:rFonts w:ascii="Arial" w:hAnsi="Arial" w:cs="Arial"/>
            <w:color w:val="000000"/>
            <w:sz w:val="19"/>
            <w:szCs w:val="19"/>
            <w:shd w:val="clear" w:color="auto" w:fill="FFFFFF"/>
          </w:rPr>
          <w:t xml:space="preserve">and captured calcium activity </w:t>
        </w:r>
      </w:ins>
      <w:ins w:id="114" w:author="howard" w:date="2019-02-21T13:23:00Z">
        <w:r w:rsidR="00512E7F">
          <w:rPr>
            <w:rFonts w:ascii="Arial" w:hAnsi="Arial" w:cs="Arial"/>
            <w:color w:val="000000"/>
            <w:sz w:val="19"/>
            <w:szCs w:val="19"/>
            <w:shd w:val="clear" w:color="auto" w:fill="FFFFFF"/>
          </w:rPr>
          <w:t xml:space="preserve">from neurons </w:t>
        </w:r>
      </w:ins>
      <w:ins w:id="115" w:author="howard" w:date="2019-02-21T13:22:00Z">
        <w:r w:rsidR="00512E7F">
          <w:rPr>
            <w:rFonts w:ascii="Arial" w:hAnsi="Arial" w:cs="Arial"/>
            <w:color w:val="000000"/>
            <w:sz w:val="19"/>
            <w:szCs w:val="19"/>
            <w:shd w:val="clear" w:color="auto" w:fill="FFFFFF"/>
          </w:rPr>
          <w:t>in the hippocampus of a well-trained mouse in the Trace Conditioning protocol by</w:t>
        </w:r>
      </w:ins>
      <w:r w:rsidR="0027255A">
        <w:rPr>
          <w:rFonts w:ascii="Arial" w:hAnsi="Arial" w:cs="Arial"/>
          <w:color w:val="000000"/>
          <w:sz w:val="19"/>
          <w:szCs w:val="19"/>
          <w:shd w:val="clear" w:color="auto" w:fill="FFFFFF"/>
        </w:rPr>
        <w:t xml:space="preserve"> acquiring images at the direction of the Teensy. These results are </w:t>
      </w:r>
      <w:ins w:id="116" w:author="howard" w:date="2019-02-21T13:23:00Z">
        <w:r w:rsidR="005172D0">
          <w:rPr>
            <w:rFonts w:ascii="Arial" w:hAnsi="Arial" w:cs="Arial"/>
            <w:color w:val="000000"/>
            <w:sz w:val="19"/>
            <w:szCs w:val="19"/>
            <w:shd w:val="clear" w:color="auto" w:fill="FFFFFF"/>
          </w:rPr>
          <w:t>included in a new</w:t>
        </w:r>
      </w:ins>
      <w:del w:id="117" w:author="howard" w:date="2019-02-21T13:23:00Z">
        <w:r w:rsidR="0027255A" w:rsidDel="005172D0">
          <w:rPr>
            <w:rFonts w:ascii="Arial" w:hAnsi="Arial" w:cs="Arial"/>
            <w:color w:val="000000"/>
            <w:sz w:val="19"/>
            <w:szCs w:val="19"/>
            <w:shd w:val="clear" w:color="auto" w:fill="FFFFFF"/>
          </w:rPr>
          <w:delText>shown in</w:delText>
        </w:r>
      </w:del>
      <w:r w:rsidR="0027255A">
        <w:rPr>
          <w:rFonts w:ascii="Arial" w:hAnsi="Arial" w:cs="Arial"/>
          <w:color w:val="000000"/>
          <w:sz w:val="19"/>
          <w:szCs w:val="19"/>
          <w:shd w:val="clear" w:color="auto" w:fill="FFFFFF"/>
        </w:rPr>
        <w:t xml:space="preserve"> Figure 5. </w:t>
      </w:r>
    </w:p>
    <w:p w14:paraId="5F061356" w14:textId="08BC92DA" w:rsidR="00FE55DC" w:rsidRPr="00A96321" w:rsidRDefault="00FE55DC" w:rsidP="00DB37DC">
      <w:pPr>
        <w:rPr>
          <w:rFonts w:ascii="Arial" w:hAnsi="Arial" w:cs="Arial"/>
          <w:color w:val="222222"/>
          <w:sz w:val="19"/>
          <w:szCs w:val="19"/>
          <w:shd w:val="clear" w:color="auto" w:fill="FFFFFF"/>
        </w:rPr>
      </w:pPr>
    </w:p>
    <w:p w14:paraId="11AA5383" w14:textId="77777777" w:rsidR="0023250D" w:rsidRDefault="0023250D"/>
    <w:sectPr w:rsidR="00232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AACFC" w14:textId="77777777" w:rsidR="005E6E06" w:rsidRDefault="005E6E06" w:rsidP="00A6462F">
      <w:pPr>
        <w:spacing w:after="0" w:line="240" w:lineRule="auto"/>
      </w:pPr>
      <w:r>
        <w:separator/>
      </w:r>
    </w:p>
  </w:endnote>
  <w:endnote w:type="continuationSeparator" w:id="0">
    <w:p w14:paraId="0EC27735" w14:textId="77777777" w:rsidR="005E6E06" w:rsidRDefault="005E6E06"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1D79" w14:textId="77777777" w:rsidR="005E6E06" w:rsidRDefault="005E6E06" w:rsidP="00A6462F">
      <w:pPr>
        <w:spacing w:after="0" w:line="240" w:lineRule="auto"/>
      </w:pPr>
      <w:r>
        <w:separator/>
      </w:r>
    </w:p>
  </w:footnote>
  <w:footnote w:type="continuationSeparator" w:id="0">
    <w:p w14:paraId="4BC2D938" w14:textId="77777777" w:rsidR="005E6E06" w:rsidRDefault="005E6E06"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37AC"/>
    <w:rsid w:val="0003560A"/>
    <w:rsid w:val="00044468"/>
    <w:rsid w:val="000602A1"/>
    <w:rsid w:val="000739F7"/>
    <w:rsid w:val="0007753E"/>
    <w:rsid w:val="000A2F35"/>
    <w:rsid w:val="000D35B9"/>
    <w:rsid w:val="000F465C"/>
    <w:rsid w:val="000F5411"/>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92B81"/>
    <w:rsid w:val="001A5DCD"/>
    <w:rsid w:val="001B47BD"/>
    <w:rsid w:val="001B4C80"/>
    <w:rsid w:val="001B4D87"/>
    <w:rsid w:val="001C36DD"/>
    <w:rsid w:val="001F0826"/>
    <w:rsid w:val="001F5986"/>
    <w:rsid w:val="001F7056"/>
    <w:rsid w:val="00202D54"/>
    <w:rsid w:val="00210B11"/>
    <w:rsid w:val="00215D23"/>
    <w:rsid w:val="00224540"/>
    <w:rsid w:val="0023250D"/>
    <w:rsid w:val="00233F88"/>
    <w:rsid w:val="00245F66"/>
    <w:rsid w:val="0024608E"/>
    <w:rsid w:val="00247CA8"/>
    <w:rsid w:val="00253902"/>
    <w:rsid w:val="0026033B"/>
    <w:rsid w:val="0027255A"/>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1F9"/>
    <w:rsid w:val="00322C14"/>
    <w:rsid w:val="003358C5"/>
    <w:rsid w:val="00337E13"/>
    <w:rsid w:val="00344F86"/>
    <w:rsid w:val="00347D4C"/>
    <w:rsid w:val="003542C6"/>
    <w:rsid w:val="00360BDE"/>
    <w:rsid w:val="00367380"/>
    <w:rsid w:val="00380097"/>
    <w:rsid w:val="00387438"/>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5A6C"/>
    <w:rsid w:val="00480CE1"/>
    <w:rsid w:val="00484B98"/>
    <w:rsid w:val="004A1B88"/>
    <w:rsid w:val="004A1D85"/>
    <w:rsid w:val="004C7F7E"/>
    <w:rsid w:val="004F0F25"/>
    <w:rsid w:val="004F5216"/>
    <w:rsid w:val="00504653"/>
    <w:rsid w:val="00504A07"/>
    <w:rsid w:val="00512E7F"/>
    <w:rsid w:val="00513BEF"/>
    <w:rsid w:val="00514C23"/>
    <w:rsid w:val="005172D0"/>
    <w:rsid w:val="00522966"/>
    <w:rsid w:val="005267D9"/>
    <w:rsid w:val="005403CA"/>
    <w:rsid w:val="00544905"/>
    <w:rsid w:val="00551351"/>
    <w:rsid w:val="00555305"/>
    <w:rsid w:val="0055767E"/>
    <w:rsid w:val="005614C3"/>
    <w:rsid w:val="00570C41"/>
    <w:rsid w:val="00592D5D"/>
    <w:rsid w:val="005971F8"/>
    <w:rsid w:val="005A2E4E"/>
    <w:rsid w:val="005A6BF4"/>
    <w:rsid w:val="005B1488"/>
    <w:rsid w:val="005B31C7"/>
    <w:rsid w:val="005B6F5B"/>
    <w:rsid w:val="005C2549"/>
    <w:rsid w:val="005E2652"/>
    <w:rsid w:val="005E35EB"/>
    <w:rsid w:val="005E6E06"/>
    <w:rsid w:val="005F38B0"/>
    <w:rsid w:val="0060558D"/>
    <w:rsid w:val="00613D3E"/>
    <w:rsid w:val="0061491C"/>
    <w:rsid w:val="00616530"/>
    <w:rsid w:val="00622444"/>
    <w:rsid w:val="00624A09"/>
    <w:rsid w:val="00624A34"/>
    <w:rsid w:val="006278CD"/>
    <w:rsid w:val="006318E9"/>
    <w:rsid w:val="00637565"/>
    <w:rsid w:val="006508D7"/>
    <w:rsid w:val="00653272"/>
    <w:rsid w:val="00664017"/>
    <w:rsid w:val="0066612F"/>
    <w:rsid w:val="00693B25"/>
    <w:rsid w:val="0069766C"/>
    <w:rsid w:val="006A0428"/>
    <w:rsid w:val="006A20CF"/>
    <w:rsid w:val="006A25AD"/>
    <w:rsid w:val="006A291B"/>
    <w:rsid w:val="006A4C61"/>
    <w:rsid w:val="006B0288"/>
    <w:rsid w:val="006B0FBC"/>
    <w:rsid w:val="006B1AD3"/>
    <w:rsid w:val="006B35A4"/>
    <w:rsid w:val="006B4E5C"/>
    <w:rsid w:val="006B5B93"/>
    <w:rsid w:val="006C7938"/>
    <w:rsid w:val="006D0784"/>
    <w:rsid w:val="006F33F4"/>
    <w:rsid w:val="006F6081"/>
    <w:rsid w:val="00704A5C"/>
    <w:rsid w:val="007156EF"/>
    <w:rsid w:val="00720B0C"/>
    <w:rsid w:val="00722651"/>
    <w:rsid w:val="00725262"/>
    <w:rsid w:val="0075382F"/>
    <w:rsid w:val="00764339"/>
    <w:rsid w:val="0076437D"/>
    <w:rsid w:val="00770171"/>
    <w:rsid w:val="00770ED0"/>
    <w:rsid w:val="00771EDE"/>
    <w:rsid w:val="007824CB"/>
    <w:rsid w:val="007A6D89"/>
    <w:rsid w:val="007B59FE"/>
    <w:rsid w:val="007B6262"/>
    <w:rsid w:val="007E163B"/>
    <w:rsid w:val="007E7328"/>
    <w:rsid w:val="007F0162"/>
    <w:rsid w:val="007F2095"/>
    <w:rsid w:val="00810914"/>
    <w:rsid w:val="00823CF2"/>
    <w:rsid w:val="00825823"/>
    <w:rsid w:val="00827C49"/>
    <w:rsid w:val="00835A84"/>
    <w:rsid w:val="0085038B"/>
    <w:rsid w:val="00850D22"/>
    <w:rsid w:val="00852E82"/>
    <w:rsid w:val="00867459"/>
    <w:rsid w:val="00886222"/>
    <w:rsid w:val="0089496B"/>
    <w:rsid w:val="0089575C"/>
    <w:rsid w:val="00896B36"/>
    <w:rsid w:val="008A615B"/>
    <w:rsid w:val="008B5020"/>
    <w:rsid w:val="008C15EB"/>
    <w:rsid w:val="008C2CBC"/>
    <w:rsid w:val="008D3145"/>
    <w:rsid w:val="008E16FB"/>
    <w:rsid w:val="008E4E48"/>
    <w:rsid w:val="008F24A5"/>
    <w:rsid w:val="008F40E4"/>
    <w:rsid w:val="00923967"/>
    <w:rsid w:val="00926641"/>
    <w:rsid w:val="009326B2"/>
    <w:rsid w:val="0094164C"/>
    <w:rsid w:val="00943FCA"/>
    <w:rsid w:val="0094451E"/>
    <w:rsid w:val="00945C36"/>
    <w:rsid w:val="00947A45"/>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217A4"/>
    <w:rsid w:val="00A23385"/>
    <w:rsid w:val="00A30983"/>
    <w:rsid w:val="00A30C2F"/>
    <w:rsid w:val="00A31120"/>
    <w:rsid w:val="00A3430C"/>
    <w:rsid w:val="00A41A0B"/>
    <w:rsid w:val="00A42D36"/>
    <w:rsid w:val="00A53866"/>
    <w:rsid w:val="00A6462F"/>
    <w:rsid w:val="00A822B3"/>
    <w:rsid w:val="00A87FFC"/>
    <w:rsid w:val="00A96321"/>
    <w:rsid w:val="00A96AB5"/>
    <w:rsid w:val="00AA0F7F"/>
    <w:rsid w:val="00AA1D7A"/>
    <w:rsid w:val="00AA3775"/>
    <w:rsid w:val="00AB5B8A"/>
    <w:rsid w:val="00AD050F"/>
    <w:rsid w:val="00AF6D2E"/>
    <w:rsid w:val="00B01495"/>
    <w:rsid w:val="00B07BFE"/>
    <w:rsid w:val="00B10B20"/>
    <w:rsid w:val="00B1479E"/>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4F0D"/>
    <w:rsid w:val="00C35399"/>
    <w:rsid w:val="00C374F8"/>
    <w:rsid w:val="00C52199"/>
    <w:rsid w:val="00C61E61"/>
    <w:rsid w:val="00C63888"/>
    <w:rsid w:val="00C646D5"/>
    <w:rsid w:val="00C73CBD"/>
    <w:rsid w:val="00C73E94"/>
    <w:rsid w:val="00C76035"/>
    <w:rsid w:val="00C76598"/>
    <w:rsid w:val="00C838A9"/>
    <w:rsid w:val="00C85C60"/>
    <w:rsid w:val="00C868BC"/>
    <w:rsid w:val="00C874B3"/>
    <w:rsid w:val="00CA0A6C"/>
    <w:rsid w:val="00CD4E3F"/>
    <w:rsid w:val="00CD6555"/>
    <w:rsid w:val="00CF4A60"/>
    <w:rsid w:val="00D019DD"/>
    <w:rsid w:val="00D02C02"/>
    <w:rsid w:val="00D13508"/>
    <w:rsid w:val="00D21C00"/>
    <w:rsid w:val="00D3155E"/>
    <w:rsid w:val="00D34310"/>
    <w:rsid w:val="00D35A70"/>
    <w:rsid w:val="00D361F7"/>
    <w:rsid w:val="00D416A2"/>
    <w:rsid w:val="00D472A6"/>
    <w:rsid w:val="00D51ECB"/>
    <w:rsid w:val="00D560C4"/>
    <w:rsid w:val="00D6363A"/>
    <w:rsid w:val="00D65C55"/>
    <w:rsid w:val="00D66492"/>
    <w:rsid w:val="00D939C9"/>
    <w:rsid w:val="00D95054"/>
    <w:rsid w:val="00DA304A"/>
    <w:rsid w:val="00DB0E42"/>
    <w:rsid w:val="00DB37DC"/>
    <w:rsid w:val="00DB3E77"/>
    <w:rsid w:val="00DB40F6"/>
    <w:rsid w:val="00DD4FAD"/>
    <w:rsid w:val="00DD603C"/>
    <w:rsid w:val="00DE4F5D"/>
    <w:rsid w:val="00DE6A10"/>
    <w:rsid w:val="00DF1A3A"/>
    <w:rsid w:val="00DF344D"/>
    <w:rsid w:val="00DF352F"/>
    <w:rsid w:val="00DF75C4"/>
    <w:rsid w:val="00E0683F"/>
    <w:rsid w:val="00E06F3F"/>
    <w:rsid w:val="00E1478E"/>
    <w:rsid w:val="00E149DB"/>
    <w:rsid w:val="00E213DE"/>
    <w:rsid w:val="00E22677"/>
    <w:rsid w:val="00E230C6"/>
    <w:rsid w:val="00E2322D"/>
    <w:rsid w:val="00E46345"/>
    <w:rsid w:val="00E51311"/>
    <w:rsid w:val="00E617DB"/>
    <w:rsid w:val="00E628A5"/>
    <w:rsid w:val="00E62967"/>
    <w:rsid w:val="00E63D60"/>
    <w:rsid w:val="00E647CD"/>
    <w:rsid w:val="00E655A2"/>
    <w:rsid w:val="00E71BF0"/>
    <w:rsid w:val="00E92D50"/>
    <w:rsid w:val="00EA4BFA"/>
    <w:rsid w:val="00EB1924"/>
    <w:rsid w:val="00EB562A"/>
    <w:rsid w:val="00EB7FC5"/>
    <w:rsid w:val="00EC05C3"/>
    <w:rsid w:val="00EC6044"/>
    <w:rsid w:val="00ED57E1"/>
    <w:rsid w:val="00ED6649"/>
    <w:rsid w:val="00EE386C"/>
    <w:rsid w:val="00EE38CD"/>
    <w:rsid w:val="00EF2DF3"/>
    <w:rsid w:val="00EF4289"/>
    <w:rsid w:val="00F0099E"/>
    <w:rsid w:val="00F03FFD"/>
    <w:rsid w:val="00F05A2E"/>
    <w:rsid w:val="00F12427"/>
    <w:rsid w:val="00F17E48"/>
    <w:rsid w:val="00F200BC"/>
    <w:rsid w:val="00F20166"/>
    <w:rsid w:val="00F233E2"/>
    <w:rsid w:val="00F43887"/>
    <w:rsid w:val="00F542AD"/>
    <w:rsid w:val="00F608B9"/>
    <w:rsid w:val="00F86DE2"/>
    <w:rsid w:val="00F906E8"/>
    <w:rsid w:val="00FA6675"/>
    <w:rsid w:val="00FB18F8"/>
    <w:rsid w:val="00FB6BA4"/>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AE60DB21-5965-44CC-BB82-EB555D95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2</cp:revision>
  <cp:lastPrinted>2018-05-29T20:20:00Z</cp:lastPrinted>
  <dcterms:created xsi:type="dcterms:W3CDTF">2019-02-21T18:29:00Z</dcterms:created>
  <dcterms:modified xsi:type="dcterms:W3CDTF">2019-02-21T18:29:00Z</dcterms:modified>
</cp:coreProperties>
</file>