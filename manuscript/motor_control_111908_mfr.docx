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06F4B68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0D0683F8"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ins w:id="0" w:author="Romano Linux Desktop" w:date="2018-11-20T14:12:00Z">
        <w:r w:rsidR="00D36B73" w:rsidRPr="008060FB">
          <w:rPr>
            <w:highlight w:val="yellow"/>
          </w:rPr>
          <w:t>For example, Arduino devices have recently been integrated into two-photon imaging experiments</w:t>
        </w:r>
      </w:ins>
      <w:customXmlInsRangeStart w:id="1" w:author="Romano Linux Desktop" w:date="2018-11-20T14:12:00Z"/>
      <w:sdt>
        <w:sdtPr>
          <w:rPr>
            <w:highlight w:val="yellow"/>
          </w:rPr>
          <w:id w:val="764350806"/>
          <w:citation/>
        </w:sdtPr>
        <w:sdtContent>
          <w:customXmlInsRangeEnd w:id="1"/>
          <w:ins w:id="2" w:author="Romano Linux Desktop" w:date="2018-11-20T14:12:00Z">
            <w:r w:rsidR="00D36B73" w:rsidRPr="008060FB">
              <w:rPr>
                <w:highlight w:val="yellow"/>
              </w:rPr>
              <w:fldChar w:fldCharType="begin"/>
            </w:r>
            <w:r w:rsidR="00D36B73" w:rsidRPr="008060FB">
              <w:rPr>
                <w:highlight w:val="yellow"/>
              </w:rPr>
              <w:instrText>CITATION Wil15 \m Tak16 \l 1033  \m Mic17</w:instrText>
            </w:r>
            <w:r w:rsidR="00D36B73" w:rsidRPr="008060FB">
              <w:rPr>
                <w:highlight w:val="yellow"/>
              </w:rPr>
              <w:fldChar w:fldCharType="separate"/>
            </w:r>
            <w:r w:rsidR="00D36B73" w:rsidRPr="008060FB">
              <w:rPr>
                <w:noProof/>
                <w:highlight w:val="yellow"/>
              </w:rPr>
              <w:t xml:space="preserve"> (Wilms &amp; Häusser, 2015; Takahashi, Oertner, </w:t>
            </w:r>
            <w:r w:rsidR="00D36B73" w:rsidRPr="008060FB">
              <w:rPr>
                <w:noProof/>
                <w:highlight w:val="yellow"/>
              </w:rPr>
              <w:lastRenderedPageBreak/>
              <w:t>Hegemann, &amp; Larkum, 2016; Micallef, Takahashi, Larkum, &amp; Palmer, 2017)</w:t>
            </w:r>
            <w:r w:rsidR="00D36B73" w:rsidRPr="008060FB">
              <w:rPr>
                <w:highlight w:val="yellow"/>
              </w:rPr>
              <w:fldChar w:fldCharType="end"/>
            </w:r>
          </w:ins>
          <w:customXmlInsRangeStart w:id="3" w:author="Romano Linux Desktop" w:date="2018-11-20T14:12:00Z"/>
        </w:sdtContent>
      </w:sdt>
      <w:customXmlInsRangeEnd w:id="3"/>
      <w:ins w:id="4" w:author="Romano Linux Desktop" w:date="2018-11-20T14:12:00Z">
        <w:r w:rsidR="00D36B73" w:rsidRPr="008060FB">
          <w:rPr>
            <w:highlight w:val="yellow"/>
          </w:rPr>
          <w:t xml:space="preserve">. In one </w:t>
        </w:r>
        <w:r w:rsidR="00D36B73">
          <w:rPr>
            <w:highlight w:val="yellow"/>
          </w:rPr>
          <w:t xml:space="preserve">two-photon imaging </w:t>
        </w:r>
        <w:r w:rsidR="00D36B73" w:rsidRPr="008060FB">
          <w:rPr>
            <w:highlight w:val="yellow"/>
          </w:rPr>
          <w:t xml:space="preserve">study, an Arduino was used to capture </w:t>
        </w:r>
        <w:r w:rsidR="00D36B73">
          <w:rPr>
            <w:highlight w:val="yellow"/>
          </w:rPr>
          <w:t>individual</w:t>
        </w:r>
      </w:ins>
      <w:ins w:id="5" w:author="Romano Linux Desktop" w:date="2018-11-20T14:13:00Z">
        <w:r w:rsidR="00A65DF2">
          <w:rPr>
            <w:highlight w:val="yellow"/>
          </w:rPr>
          <w:t xml:space="preserve"> imaging</w:t>
        </w:r>
      </w:ins>
      <w:ins w:id="6" w:author="Romano Linux Desktop" w:date="2018-11-20T14:12:00Z">
        <w:r w:rsidR="00D36B73">
          <w:rPr>
            <w:highlight w:val="yellow"/>
          </w:rPr>
          <w:t xml:space="preserve"> </w:t>
        </w:r>
        <w:r w:rsidR="00D36B73" w:rsidRPr="008060FB">
          <w:rPr>
            <w:highlight w:val="yellow"/>
          </w:rPr>
          <w:t xml:space="preserve">frames.  </w:t>
        </w:r>
      </w:ins>
      <w:customXmlInsRangeStart w:id="7" w:author="Romano Linux Desktop" w:date="2018-11-20T14:12:00Z"/>
      <w:sdt>
        <w:sdtPr>
          <w:rPr>
            <w:highlight w:val="yellow"/>
          </w:rPr>
          <w:id w:val="1514331832"/>
          <w:citation/>
        </w:sdtPr>
        <w:sdtContent>
          <w:customXmlInsRangeEnd w:id="7"/>
          <w:ins w:id="8" w:author="Romano Linux Desktop" w:date="2018-11-20T14:12:00Z">
            <w:r w:rsidR="00D36B73" w:rsidRPr="008060FB">
              <w:rPr>
                <w:highlight w:val="yellow"/>
              </w:rPr>
              <w:fldChar w:fldCharType="begin"/>
            </w:r>
            <w:r w:rsidR="00D36B73" w:rsidRPr="008060FB">
              <w:rPr>
                <w:highlight w:val="yellow"/>
              </w:rPr>
              <w:instrText xml:space="preserve">CITATION Art16 \l 1033 </w:instrText>
            </w:r>
            <w:r w:rsidR="00D36B73" w:rsidRPr="008060FB">
              <w:rPr>
                <w:highlight w:val="yellow"/>
              </w:rPr>
              <w:fldChar w:fldCharType="separate"/>
            </w:r>
            <w:r w:rsidR="00D36B73" w:rsidRPr="008060FB">
              <w:rPr>
                <w:noProof/>
                <w:highlight w:val="yellow"/>
              </w:rPr>
              <w:t>(Artoni, Landi, Sato, Luin, &amp; Ratto, 2016)</w:t>
            </w:r>
            <w:r w:rsidR="00D36B73" w:rsidRPr="008060FB">
              <w:rPr>
                <w:highlight w:val="yellow"/>
              </w:rPr>
              <w:fldChar w:fldCharType="end"/>
            </w:r>
          </w:ins>
          <w:customXmlInsRangeStart w:id="9" w:author="Romano Linux Desktop" w:date="2018-11-20T14:12:00Z"/>
        </w:sdtContent>
      </w:sdt>
      <w:customXmlInsRangeEnd w:id="9"/>
      <w:ins w:id="10" w:author="Romano Linux Desktop" w:date="2018-11-20T14:12:00Z">
        <w:r w:rsidR="00D36B73" w:rsidRPr="008060FB">
          <w:rPr>
            <w:highlight w:val="yellow"/>
          </w:rPr>
          <w:t xml:space="preserve">. One way to perform precisely timed </w:t>
        </w:r>
        <w:r w:rsidR="0088230D">
          <w:rPr>
            <w:highlight w:val="yellow"/>
          </w:rPr>
          <w:t>imaging</w:t>
        </w:r>
        <w:r w:rsidR="00D36B73" w:rsidRPr="008060FB">
          <w:rPr>
            <w:highlight w:val="yellow"/>
          </w:rPr>
          <w:t xml:space="preserve"> frame </w:t>
        </w:r>
      </w:ins>
      <w:ins w:id="11" w:author="Romano Linux Desktop" w:date="2018-11-20T14:15:00Z">
        <w:r w:rsidR="0088230D">
          <w:rPr>
            <w:highlight w:val="yellow"/>
          </w:rPr>
          <w:t xml:space="preserve">acquisition </w:t>
        </w:r>
      </w:ins>
      <w:ins w:id="12" w:author="Romano Linux Desktop" w:date="2018-11-20T14:12:00Z">
        <w:r w:rsidR="00D36B73" w:rsidRPr="008060FB">
          <w:rPr>
            <w:highlight w:val="yellow"/>
          </w:rPr>
          <w:t xml:space="preserve">with respect to </w:t>
        </w:r>
      </w:ins>
      <w:ins w:id="13" w:author="Romano Linux Desktop" w:date="2018-11-20T14:14:00Z">
        <w:r w:rsidR="0088230D">
          <w:rPr>
            <w:highlight w:val="yellow"/>
          </w:rPr>
          <w:t xml:space="preserve">more complicated </w:t>
        </w:r>
      </w:ins>
      <w:ins w:id="14" w:author="Romano Linux Desktop" w:date="2018-11-20T14:12:00Z">
        <w:r w:rsidR="00D36B73" w:rsidRPr="008060FB">
          <w:rPr>
            <w:highlight w:val="yellow"/>
          </w:rPr>
          <w:t>behavior</w:t>
        </w:r>
      </w:ins>
      <w:ins w:id="15" w:author="Romano Linux Desktop" w:date="2018-11-20T14:14:00Z">
        <w:r w:rsidR="0088230D">
          <w:rPr>
            <w:highlight w:val="yellow"/>
          </w:rPr>
          <w:t>al paradigms</w:t>
        </w:r>
      </w:ins>
      <w:ins w:id="16" w:author="Romano Linux Desktop" w:date="2018-11-20T14:12:00Z">
        <w:r w:rsidR="00D36B73" w:rsidRPr="008060FB">
          <w:rPr>
            <w:highlight w:val="yellow"/>
          </w:rPr>
          <w:t xml:space="preserve"> is to </w:t>
        </w:r>
        <w:r w:rsidR="001D7792">
          <w:rPr>
            <w:highlight w:val="yellow"/>
          </w:rPr>
          <w:t>integrate</w:t>
        </w:r>
        <w:r w:rsidR="00D36B73" w:rsidRPr="008060FB">
          <w:rPr>
            <w:highlight w:val="yellow"/>
          </w:rPr>
          <w:t xml:space="preserve"> this technique</w:t>
        </w:r>
      </w:ins>
      <w:ins w:id="17" w:author="Romano Linux Desktop" w:date="2018-11-20T14:16:00Z">
        <w:r w:rsidR="007E48D0">
          <w:rPr>
            <w:highlight w:val="yellow"/>
          </w:rPr>
          <w:t>—</w:t>
        </w:r>
      </w:ins>
      <w:ins w:id="18" w:author="Romano Linux Desktop" w:date="2018-11-20T14:15:00Z">
        <w:r w:rsidR="007E48D0">
          <w:rPr>
            <w:highlight w:val="yellow"/>
          </w:rPr>
          <w:t xml:space="preserve">triggering </w:t>
        </w:r>
      </w:ins>
      <w:ins w:id="19" w:author="Romano Linux Desktop" w:date="2018-11-20T14:16:00Z">
        <w:r w:rsidR="007E48D0">
          <w:rPr>
            <w:highlight w:val="yellow"/>
          </w:rPr>
          <w:t>individual</w:t>
        </w:r>
      </w:ins>
      <w:ins w:id="20" w:author="Romano Linux Desktop" w:date="2018-11-20T14:15:00Z">
        <w:r w:rsidR="007E48D0">
          <w:rPr>
            <w:highlight w:val="yellow"/>
          </w:rPr>
          <w:t xml:space="preserve"> imaging frames</w:t>
        </w:r>
      </w:ins>
      <w:ins w:id="21" w:author="Romano Linux Desktop" w:date="2018-11-20T14:16:00Z">
        <w:r w:rsidR="007E48D0">
          <w:rPr>
            <w:highlight w:val="yellow"/>
          </w:rPr>
          <w:t>—</w:t>
        </w:r>
      </w:ins>
      <w:ins w:id="22" w:author="Romano Linux Desktop" w:date="2018-11-20T14:15:00Z">
        <w:r w:rsidR="0088230D">
          <w:rPr>
            <w:highlight w:val="yellow"/>
          </w:rPr>
          <w:t xml:space="preserve">with different behavioral stimuli and </w:t>
        </w:r>
      </w:ins>
      <w:ins w:id="23" w:author="Romano Linux Desktop" w:date="2018-11-20T14:16:00Z">
        <w:r w:rsidR="007E48D0">
          <w:rPr>
            <w:highlight w:val="yellow"/>
          </w:rPr>
          <w:t xml:space="preserve">types of </w:t>
        </w:r>
      </w:ins>
      <w:bookmarkStart w:id="24" w:name="_GoBack"/>
      <w:bookmarkEnd w:id="24"/>
      <w:ins w:id="25" w:author="Romano Linux Desktop" w:date="2018-11-20T14:15:00Z">
        <w:r w:rsidR="0088230D">
          <w:rPr>
            <w:highlight w:val="yellow"/>
          </w:rPr>
          <w:t>data acquisition</w:t>
        </w:r>
      </w:ins>
      <w:ins w:id="26" w:author="Romano Linux Desktop" w:date="2018-11-20T14:12:00Z">
        <w:r w:rsidR="00D36B73" w:rsidRPr="008060FB">
          <w:rPr>
            <w:highlight w:val="yellow"/>
          </w:rPr>
          <w:t>.</w:t>
        </w:r>
        <w:r w:rsidR="00D36B73">
          <w:t xml:space="preserve"> </w:t>
        </w:r>
      </w:ins>
      <w:del w:id="27" w:author="Romano Linux Desktop" w:date="2018-11-20T14:12:00Z">
        <w:r w:rsidR="00EB7EB1" w:rsidDel="00D36B73">
          <w:delText xml:space="preserve">For example, </w:delText>
        </w:r>
        <w:r w:rsidR="004D0639" w:rsidDel="00D36B73">
          <w:delText>Arduino devices have</w:delText>
        </w:r>
        <w:r w:rsidR="00925448" w:rsidDel="00D36B73">
          <w:delText xml:space="preserve"> </w:delText>
        </w:r>
        <w:r w:rsidR="001E2EC2" w:rsidDel="00D36B73">
          <w:delText xml:space="preserve">recently </w:delText>
        </w:r>
        <w:r w:rsidR="00925448" w:rsidDel="00D36B73">
          <w:delText>been</w:delText>
        </w:r>
        <w:r w:rsidR="00940331" w:rsidDel="00D36B73">
          <w:delText xml:space="preserve"> integrated into </w:delText>
        </w:r>
        <w:r w:rsidR="00C6258B" w:rsidDel="00D36B73">
          <w:delText xml:space="preserve">two-photon </w:delText>
        </w:r>
        <w:r w:rsidR="004D0639" w:rsidDel="00D36B73">
          <w:delText>imaging</w:delText>
        </w:r>
        <w:r w:rsidR="00940331" w:rsidDel="00D36B73">
          <w:delText xml:space="preserve"> experiments</w:delText>
        </w:r>
      </w:del>
      <w:customXmlDelRangeStart w:id="28" w:author="Romano Linux Desktop" w:date="2018-11-20T14:12:00Z"/>
      <w:sdt>
        <w:sdtPr>
          <w:id w:val="-1549136513"/>
          <w:citation/>
        </w:sdtPr>
        <w:sdtEndPr/>
        <w:sdtContent>
          <w:customXmlDelRangeEnd w:id="28"/>
          <w:del w:id="29" w:author="Romano Linux Desktop" w:date="2018-11-20T14:12:00Z">
            <w:r w:rsidR="004D0639" w:rsidDel="00D36B73">
              <w:fldChar w:fldCharType="begin"/>
            </w:r>
            <w:r w:rsidR="00CE0FC7" w:rsidDel="00D36B73">
              <w:delInstrText>CITATION Wil15 \m Tak16 \l 1033  \m Mic17</w:delInstrText>
            </w:r>
            <w:r w:rsidR="004D0639" w:rsidDel="00D36B73">
              <w:fldChar w:fldCharType="separate"/>
            </w:r>
            <w:r w:rsidR="00CE0FC7" w:rsidDel="00D36B73">
              <w:rPr>
                <w:noProof/>
              </w:rPr>
              <w:delText xml:space="preserve"> (Wilms &amp; Häusser, 2015; Takahashi, Oertner, Hegemann, &amp; Larkum, 2016; Micallef, Takahashi, Larkum, &amp; Palmer, 2017)</w:delText>
            </w:r>
            <w:r w:rsidR="004D0639" w:rsidDel="00D36B73">
              <w:fldChar w:fldCharType="end"/>
            </w:r>
          </w:del>
          <w:customXmlDelRangeStart w:id="30" w:author="Romano Linux Desktop" w:date="2018-11-20T14:12:00Z"/>
        </w:sdtContent>
      </w:sdt>
      <w:customXmlDelRangeEnd w:id="30"/>
      <w:del w:id="31" w:author="Romano Linux Desktop" w:date="2018-11-20T14:12:00Z">
        <w:r w:rsidR="0017341E" w:rsidDel="00D36B73">
          <w:delText>. I</w:delText>
        </w:r>
        <w:r w:rsidR="004D0639" w:rsidDel="00D36B73">
          <w:delText xml:space="preserve">n one </w:delText>
        </w:r>
        <w:r w:rsidR="0017341E" w:rsidDel="00D36B73">
          <w:delText xml:space="preserve">study, </w:delText>
        </w:r>
        <w:r w:rsidR="00667C0E" w:rsidDel="00D36B73">
          <w:delText xml:space="preserve">an </w:delText>
        </w:r>
        <w:r w:rsidR="0017341E" w:rsidDel="00D36B73">
          <w:delText>A</w:delText>
        </w:r>
        <w:r w:rsidR="00667C0E" w:rsidDel="00D36B73">
          <w:delText>r</w:delText>
        </w:r>
        <w:r w:rsidR="0017341E" w:rsidDel="00D36B73">
          <w:delText xml:space="preserve">duino was used to generate </w:delText>
        </w:r>
        <w:r w:rsidR="005776A8" w:rsidDel="00D36B73">
          <w:delText>a</w:delText>
        </w:r>
        <w:r w:rsidR="0017341E" w:rsidDel="00D36B73">
          <w:delText xml:space="preserve"> digital command </w:delText>
        </w:r>
        <w:r w:rsidR="005776A8" w:rsidDel="00D36B73">
          <w:delText>to encode</w:delText>
        </w:r>
        <w:r w:rsidR="00925448" w:rsidDel="00D36B73">
          <w:delText xml:space="preserve"> </w:delText>
        </w:r>
        <w:r w:rsidR="0017341E" w:rsidDel="00D36B73">
          <w:delText xml:space="preserve">the </w:delText>
        </w:r>
        <w:r w:rsidR="005776A8" w:rsidDel="00D36B73">
          <w:delText>duration</w:delText>
        </w:r>
        <w:r w:rsidR="001E2EC2" w:rsidDel="00D36B73">
          <w:delText xml:space="preserve"> of an image sequence</w:delText>
        </w:r>
        <w:r w:rsidR="009A1668" w:rsidDel="00D36B73">
          <w:delText xml:space="preserve"> without specifying the timing of each image frame capture</w:delText>
        </w:r>
        <w:r w:rsidR="00A74649" w:rsidDel="00D36B73">
          <w:delText xml:space="preserve"> </w:delText>
        </w:r>
      </w:del>
      <w:customXmlDelRangeStart w:id="32" w:author="Romano Linux Desktop" w:date="2018-11-20T14:12:00Z"/>
      <w:sdt>
        <w:sdtPr>
          <w:id w:val="1035160559"/>
          <w:citation/>
        </w:sdtPr>
        <w:sdtEndPr/>
        <w:sdtContent>
          <w:customXmlDelRangeEnd w:id="32"/>
          <w:del w:id="33" w:author="Romano Linux Desktop" w:date="2018-11-20T14:12:00Z">
            <w:r w:rsidR="00E222CD" w:rsidDel="00D36B73">
              <w:fldChar w:fldCharType="begin"/>
            </w:r>
            <w:r w:rsidR="00CE0FC7" w:rsidDel="00D36B73">
              <w:delInstrText xml:space="preserve">CITATION Art16 \l 1033 </w:delInstrText>
            </w:r>
            <w:r w:rsidR="00E222CD" w:rsidDel="00D36B73">
              <w:fldChar w:fldCharType="separate"/>
            </w:r>
            <w:r w:rsidR="00CE0FC7" w:rsidDel="00D36B73">
              <w:rPr>
                <w:noProof/>
              </w:rPr>
              <w:delText>(Artoni, Landi, Sato, Luin, &amp; Ratto, 2016)</w:delText>
            </w:r>
            <w:r w:rsidR="00E222CD" w:rsidDel="00D36B73">
              <w:fldChar w:fldCharType="end"/>
            </w:r>
          </w:del>
          <w:customXmlDelRangeStart w:id="34" w:author="Romano Linux Desktop" w:date="2018-11-20T14:12:00Z"/>
        </w:sdtContent>
      </w:sdt>
      <w:customXmlDelRangeEnd w:id="34"/>
      <w:del w:id="35" w:author="Romano Linux Desktop" w:date="2018-11-20T14:12:00Z">
        <w:r w:rsidR="00E222CD" w:rsidDel="00D36B73">
          <w:delText xml:space="preserve">. </w:delText>
        </w:r>
        <w:r w:rsidR="00845BF9" w:rsidDel="00D36B73">
          <w:delText xml:space="preserve">One way to </w:delText>
        </w:r>
        <w:r w:rsidR="001B46B1" w:rsidDel="00D36B73">
          <w:delText xml:space="preserve">perform precisely timed </w:delText>
        </w:r>
        <w:r w:rsidR="006C42F5" w:rsidDel="00D36B73">
          <w:delText>acquisition</w:delText>
        </w:r>
        <w:r w:rsidR="001B46B1" w:rsidDel="00D36B73">
          <w:delText xml:space="preserve"> of each image frame</w:delText>
        </w:r>
        <w:r w:rsidR="008153A8" w:rsidDel="00D36B73">
          <w:delText xml:space="preserve"> with respect to behavior</w:delText>
        </w:r>
        <w:r w:rsidR="001B46B1" w:rsidDel="00D36B73">
          <w:delText xml:space="preserve"> is to </w:delText>
        </w:r>
        <w:r w:rsidR="00E5654A" w:rsidDel="00D36B73">
          <w:delText>trigger</w:delText>
        </w:r>
        <w:r w:rsidR="001B46B1" w:rsidDel="00D36B73">
          <w:delText xml:space="preserve"> the acquisition of</w:delText>
        </w:r>
        <w:r w:rsidR="00E5654A" w:rsidDel="00D36B73">
          <w:delText xml:space="preserve"> each frame </w:delText>
        </w:r>
        <w:r w:rsidR="00522E09" w:rsidDel="00D36B73">
          <w:delText>independently</w:delText>
        </w:r>
        <w:r w:rsidR="001B46B1" w:rsidDel="00D36B73">
          <w:delText xml:space="preserve">, while </w:delText>
        </w:r>
        <w:r w:rsidR="00E975FA" w:rsidDel="00D36B73">
          <w:delText>simultaneously</w:delText>
        </w:r>
        <w:r w:rsidR="00522E09" w:rsidDel="00D36B73">
          <w:delText xml:space="preserve"> </w:delText>
        </w:r>
        <w:r w:rsidR="00E5654A" w:rsidDel="00D36B73">
          <w:delText>acquir</w:delText>
        </w:r>
        <w:r w:rsidR="001B46B1" w:rsidDel="00D36B73">
          <w:delText>ing</w:delText>
        </w:r>
        <w:r w:rsidR="00E5654A" w:rsidDel="00D36B73">
          <w:delText xml:space="preserve"> behavioral data.</w:delText>
        </w:r>
        <w:r w:rsidR="00294A7D" w:rsidDel="00D36B73">
          <w:delText xml:space="preserve"> </w:delText>
        </w:r>
      </w:del>
      <w:r w:rsidR="00294A7D">
        <w:t>To do this, one can use the external trigger setting</w:t>
      </w:r>
      <w:r w:rsidR="005F209C">
        <w:t xml:space="preserve"> of the camera</w:t>
      </w:r>
      <w:ins w:id="36" w:author="Romano Linux Desktop" w:date="2018-11-20T14:13:00Z">
        <w:r w:rsidR="0089014E">
          <w:t>,</w:t>
        </w:r>
      </w:ins>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2B05BB4"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7A7A2097" w:rsidR="00152631" w:rsidRDefault="00AD3F71" w:rsidP="00820582">
      <w:pPr>
        <w:rPr>
          <w:b/>
        </w:rPr>
      </w:pPr>
      <w:r w:rsidRPr="00AD3F71">
        <w:rPr>
          <w:b/>
        </w:rPr>
        <w:t>Methods</w:t>
      </w:r>
    </w:p>
    <w:p w14:paraId="59051373" w14:textId="4C882744" w:rsidR="001F1434" w:rsidRDefault="002D5EDA" w:rsidP="00820582">
      <w:r>
        <w:rPr>
          <w:i/>
        </w:rPr>
        <w:t>C</w:t>
      </w:r>
      <w:r w:rsidR="001F1434">
        <w:rPr>
          <w:i/>
        </w:rPr>
        <w:t xml:space="preserve">onstruction of Teensy </w:t>
      </w:r>
      <w:r w:rsidR="00137A51">
        <w:rPr>
          <w:i/>
        </w:rPr>
        <w:t>boards</w:t>
      </w:r>
    </w:p>
    <w:p w14:paraId="6D15E646" w14:textId="0F830B17"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length</w:t>
      </w:r>
      <w:r w:rsidR="000727A8">
        <w:t xml:space="preserve"> and the </w:t>
      </w:r>
      <w:r w:rsidR="00495A39">
        <w:t>length of an experiment, we developed a simple MATLAB graphical user interface.</w:t>
      </w:r>
      <w:r w:rsidR="00AE24F6">
        <w:t xml:space="preserve"> </w:t>
      </w:r>
    </w:p>
    <w:p w14:paraId="3A41404F" w14:textId="1F6978A4" w:rsidR="00820582" w:rsidRPr="0079635D" w:rsidRDefault="000727A8" w:rsidP="00347854">
      <w:pPr>
        <w:rPr>
          <w:i/>
        </w:rPr>
      </w:pPr>
      <w:r w:rsidRPr="0079635D">
        <w:rPr>
          <w:i/>
        </w:rPr>
        <w:t>M</w:t>
      </w:r>
      <w:r w:rsidR="002D5EDA" w:rsidRPr="0079635D">
        <w:rPr>
          <w:i/>
        </w:rPr>
        <w:t>o</w:t>
      </w:r>
      <w:r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lastRenderedPageBreak/>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65F60FBB"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185A4C">
        <w:rPr>
          <w:rFonts w:eastAsiaTheme="minorEastAsia"/>
        </w:rPr>
        <w:t>, assumed here to be exactly 50 ms</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58DBDECF"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freely available functions on Github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the custom scripts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33F8405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lastRenderedPageBreak/>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3B802081" w:rsidR="00AA3BE6" w:rsidRDefault="00B43933" w:rsidP="002775FC">
      <w:pPr>
        <w:ind w:firstLine="720"/>
      </w:pPr>
      <w:r w:rsidRPr="00735F2F">
        <w:rPr>
          <w:highlight w:val="yellow"/>
        </w:rPr>
        <w:t>We used the “</w:t>
      </w:r>
      <w:r w:rsidR="006B16B9" w:rsidRPr="00735F2F">
        <w:rPr>
          <w:highlight w:val="yellow"/>
        </w:rPr>
        <w:t>e</w:t>
      </w:r>
      <w:r w:rsidR="00F65DA2" w:rsidRPr="00735F2F">
        <w:rPr>
          <w:highlight w:val="yellow"/>
        </w:rPr>
        <w:t>lapsedMicros</w:t>
      </w:r>
      <w:r w:rsidRPr="00735F2F">
        <w:rPr>
          <w:highlight w:val="yellow"/>
        </w:rPr>
        <w:t xml:space="preserve">” function to </w:t>
      </w:r>
      <w:r w:rsidR="00F65DA2" w:rsidRPr="00735F2F">
        <w:rPr>
          <w:highlight w:val="yellow"/>
        </w:rPr>
        <w:t xml:space="preserve">control the timing </w:t>
      </w:r>
      <w:r w:rsidR="00430F3F" w:rsidRPr="00735F2F">
        <w:rPr>
          <w:highlight w:val="yellow"/>
        </w:rPr>
        <w:t xml:space="preserve">of </w:t>
      </w:r>
      <w:r w:rsidR="00F65DA2" w:rsidRPr="00735F2F">
        <w:rPr>
          <w:highlight w:val="yellow"/>
        </w:rPr>
        <w:t xml:space="preserve">the experiment. </w:t>
      </w:r>
      <w:r w:rsidR="006B16B9" w:rsidRPr="00735F2F">
        <w:rPr>
          <w:highlight w:val="yellow"/>
        </w:rPr>
        <w:t xml:space="preserve">elapsedMicros offers precise timing and </w:t>
      </w:r>
      <w:r w:rsidR="009C6479">
        <w:rPr>
          <w:highlight w:val="yellow"/>
        </w:rPr>
        <w:t xml:space="preserve">unlike “IntervalTimer” </w:t>
      </w:r>
      <w:r w:rsidR="006B16B9" w:rsidRPr="00735F2F">
        <w:rPr>
          <w:highlight w:val="yellow"/>
        </w:rPr>
        <w:t xml:space="preserve">additionally allows for simultaneous use of the Audio library. </w:t>
      </w:r>
      <w:r w:rsidR="00DA38A1" w:rsidRPr="00735F2F">
        <w:rPr>
          <w:highlight w:val="yellow"/>
        </w:rPr>
        <w:t>This experiment was trial-based, and each trial consisted of an initial waiting period that lasted for 11.1 seconds, a tone</w:t>
      </w:r>
      <w:r w:rsidR="00735F2F">
        <w:rPr>
          <w:highlight w:val="yellow"/>
        </w:rPr>
        <w:t xml:space="preserve"> (700 ms)</w:t>
      </w:r>
      <w:r w:rsidR="00DA38A1" w:rsidRPr="00735F2F">
        <w:rPr>
          <w:highlight w:val="yellow"/>
        </w:rPr>
        <w:t>, an interstimulus interval</w:t>
      </w:r>
      <w:r w:rsidR="00735F2F">
        <w:rPr>
          <w:highlight w:val="yellow"/>
        </w:rPr>
        <w:t xml:space="preserve"> (250 ms)</w:t>
      </w:r>
      <w:r w:rsidR="00DA38A1" w:rsidRPr="00735F2F">
        <w:rPr>
          <w:highlight w:val="yellow"/>
        </w:rPr>
        <w:t xml:space="preserve">, a </w:t>
      </w:r>
      <w:r w:rsidR="00735F2F">
        <w:rPr>
          <w:highlight w:val="yellow"/>
        </w:rPr>
        <w:t xml:space="preserve">gentle </w:t>
      </w:r>
      <w:r w:rsidR="00DA38A1" w:rsidRPr="00735F2F">
        <w:rPr>
          <w:highlight w:val="yellow"/>
        </w:rPr>
        <w:t>puff</w:t>
      </w:r>
      <w:r w:rsidR="00735F2F">
        <w:rPr>
          <w:highlight w:val="yellow"/>
        </w:rPr>
        <w:t xml:space="preserve"> (100 ms)</w:t>
      </w:r>
      <w:r w:rsidR="00DA38A1" w:rsidRPr="00735F2F">
        <w:rPr>
          <w:highlight w:val="yellow"/>
        </w:rPr>
        <w:t xml:space="preserve">, and then </w:t>
      </w:r>
      <w:r w:rsidR="00735F2F">
        <w:rPr>
          <w:highlight w:val="yellow"/>
        </w:rPr>
        <w:t>a 7.85</w:t>
      </w:r>
      <w:r w:rsidR="00DA38A1" w:rsidRPr="00735F2F">
        <w:rPr>
          <w:highlight w:val="yellow"/>
        </w:rPr>
        <w:t xml:space="preserve"> second  </w:t>
      </w:r>
      <w:r w:rsidR="00735F2F">
        <w:rPr>
          <w:highlight w:val="yellow"/>
        </w:rPr>
        <w:t>intertrial</w:t>
      </w:r>
      <w:r w:rsidR="00863033">
        <w:rPr>
          <w:highlight w:val="yellow"/>
        </w:rPr>
        <w:t>-</w:t>
      </w:r>
      <w:r w:rsidR="00DA38A1" w:rsidRPr="00735F2F">
        <w:rPr>
          <w:highlight w:val="yellow"/>
        </w:rPr>
        <w:t xml:space="preserve">interval. </w:t>
      </w:r>
      <w:r w:rsidR="00D868F3">
        <w:rPr>
          <w:highlight w:val="yellow"/>
        </w:rPr>
        <w:t xml:space="preserve">Time elapsed in each trial was measured using “elapsedMicros”. </w:t>
      </w:r>
      <w:r w:rsidR="00863033">
        <w:rPr>
          <w:highlight w:val="yellow"/>
        </w:rPr>
        <w:t>Throughout</w:t>
      </w:r>
      <w:r w:rsidR="00DA38A1" w:rsidRPr="00735F2F">
        <w:rPr>
          <w:highlight w:val="yellow"/>
        </w:rPr>
        <w:t xml:space="preserve"> the</w:t>
      </w:r>
      <w:r w:rsidR="00863033">
        <w:rPr>
          <w:highlight w:val="yellow"/>
        </w:rPr>
        <w:t xml:space="preserve"> experiment</w:t>
      </w:r>
      <w:r w:rsidR="000E0EAC">
        <w:rPr>
          <w:highlight w:val="yellow"/>
        </w:rPr>
        <w:t>,</w:t>
      </w:r>
      <w:r w:rsidR="00863033">
        <w:rPr>
          <w:highlight w:val="yellow"/>
        </w:rPr>
        <w:t xml:space="preserve"> to control these stimuli and </w:t>
      </w:r>
      <w:r w:rsidR="000E0EAC">
        <w:rPr>
          <w:highlight w:val="yellow"/>
        </w:rPr>
        <w:t xml:space="preserve">to </w:t>
      </w:r>
      <w:r w:rsidR="00863033">
        <w:rPr>
          <w:highlight w:val="yellow"/>
        </w:rPr>
        <w:t>generate camera digital pulses,</w:t>
      </w:r>
      <w:r w:rsidR="00DA38A1" w:rsidRPr="00735F2F">
        <w:rPr>
          <w:highlight w:val="yellow"/>
        </w:rPr>
        <w:t xml:space="preserve"> e</w:t>
      </w:r>
      <w:r w:rsidR="00B93733" w:rsidRPr="00735F2F">
        <w:rPr>
          <w:highlight w:val="yellow"/>
        </w:rPr>
        <w:t>very 50 ms</w:t>
      </w:r>
      <w:r w:rsidR="00875B8D" w:rsidRPr="00735F2F">
        <w:rPr>
          <w:highlight w:val="yellow"/>
        </w:rPr>
        <w:t xml:space="preserve"> (</w:t>
      </w:r>
      <w:r w:rsidR="00B93733" w:rsidRPr="00735F2F">
        <w:rPr>
          <w:highlight w:val="yellow"/>
        </w:rPr>
        <w:t>as determined by “</w:t>
      </w:r>
      <w:r w:rsidR="006B16B9" w:rsidRPr="00735F2F">
        <w:rPr>
          <w:highlight w:val="yellow"/>
        </w:rPr>
        <w:t>e</w:t>
      </w:r>
      <w:r w:rsidR="00B93733" w:rsidRPr="00735F2F">
        <w:rPr>
          <w:highlight w:val="yellow"/>
        </w:rPr>
        <w:t>lapsedMicros”</w:t>
      </w:r>
      <w:r w:rsidR="00875B8D" w:rsidRPr="00735F2F">
        <w:rPr>
          <w:highlight w:val="yellow"/>
        </w:rPr>
        <w:t>)</w:t>
      </w:r>
      <w:r w:rsidR="0056264F" w:rsidRPr="00735F2F">
        <w:rPr>
          <w:highlight w:val="yellow"/>
        </w:rPr>
        <w:t xml:space="preserve"> </w:t>
      </w:r>
      <w:r w:rsidR="00B93733" w:rsidRPr="00735F2F">
        <w:rPr>
          <w:highlight w:val="yellow"/>
        </w:rPr>
        <w:t xml:space="preserve">the Teensy </w:t>
      </w:r>
      <w:r w:rsidR="00696D79" w:rsidRPr="00735F2F">
        <w:rPr>
          <w:highlight w:val="yellow"/>
        </w:rPr>
        <w:t>called a single function</w:t>
      </w:r>
      <w:r w:rsidR="00952C9A" w:rsidRPr="00735F2F">
        <w:rPr>
          <w:highlight w:val="yellow"/>
        </w:rPr>
        <w:t xml:space="preserve"> repeatedly</w:t>
      </w:r>
      <w:r w:rsidR="00696D79" w:rsidRPr="00735F2F">
        <w:rPr>
          <w:highlight w:val="yellow"/>
        </w:rPr>
        <w:t xml:space="preserve">. This function </w:t>
      </w:r>
      <w:r w:rsidR="004439B4" w:rsidRPr="00735F2F">
        <w:rPr>
          <w:highlight w:val="yellow"/>
        </w:rPr>
        <w:t>update</w:t>
      </w:r>
      <w:r w:rsidR="00751907" w:rsidRPr="00735F2F">
        <w:rPr>
          <w:highlight w:val="yellow"/>
        </w:rPr>
        <w:t>d</w:t>
      </w:r>
      <w:r w:rsidR="004439B4" w:rsidRPr="00735F2F">
        <w:rPr>
          <w:highlight w:val="yellow"/>
        </w:rPr>
        <w:t xml:space="preserve"> the </w:t>
      </w:r>
      <w:r w:rsidR="00C37AE3" w:rsidRPr="00735F2F">
        <w:rPr>
          <w:highlight w:val="yellow"/>
        </w:rPr>
        <w:t xml:space="preserve">status of the digital </w:t>
      </w:r>
      <w:r w:rsidR="004439B4" w:rsidRPr="00735F2F">
        <w:rPr>
          <w:highlight w:val="yellow"/>
        </w:rPr>
        <w:t xml:space="preserve">pins </w:t>
      </w:r>
      <w:r w:rsidR="00E762AB" w:rsidRPr="00735F2F">
        <w:rPr>
          <w:highlight w:val="yellow"/>
        </w:rPr>
        <w:t xml:space="preserve">controlling </w:t>
      </w:r>
      <w:r w:rsidR="004439B4" w:rsidRPr="00735F2F">
        <w:rPr>
          <w:highlight w:val="yellow"/>
        </w:rPr>
        <w:t>the</w:t>
      </w:r>
      <w:r w:rsidR="00E762AB" w:rsidRPr="00735F2F">
        <w:rPr>
          <w:highlight w:val="yellow"/>
        </w:rPr>
        <w:t xml:space="preserve"> </w:t>
      </w:r>
      <w:r w:rsidR="00F65DA2" w:rsidRPr="00735F2F">
        <w:rPr>
          <w:highlight w:val="yellow"/>
        </w:rPr>
        <w:t>eye puff</w:t>
      </w:r>
      <w:r w:rsidR="00E762AB" w:rsidRPr="00735F2F">
        <w:rPr>
          <w:highlight w:val="yellow"/>
        </w:rPr>
        <w:t xml:space="preserve"> stimulus</w:t>
      </w:r>
      <w:r w:rsidR="004439B4" w:rsidRPr="00735F2F">
        <w:rPr>
          <w:highlight w:val="yellow"/>
        </w:rPr>
        <w:t xml:space="preserve"> </w:t>
      </w:r>
      <w:r w:rsidR="00C37AE3" w:rsidRPr="00735F2F">
        <w:rPr>
          <w:highlight w:val="yellow"/>
        </w:rPr>
        <w:t>and the amplitude of the sine wave</w:t>
      </w:r>
      <w:r w:rsidR="009C6479">
        <w:rPr>
          <w:highlight w:val="yellow"/>
        </w:rPr>
        <w:t xml:space="preserve"> tone stimulus</w:t>
      </w:r>
      <w:r w:rsidR="00DA38A1" w:rsidRPr="00735F2F">
        <w:rPr>
          <w:highlight w:val="yellow"/>
        </w:rPr>
        <w:t xml:space="preserve"> based on the time elapsed in the current trial</w:t>
      </w:r>
      <w:r w:rsidR="00751907" w:rsidRPr="00735F2F">
        <w:rPr>
          <w:highlight w:val="yellow"/>
        </w:rPr>
        <w:t>.</w:t>
      </w:r>
      <w:r w:rsidR="00C37AE3" w:rsidRPr="00735F2F">
        <w:rPr>
          <w:highlight w:val="yellow"/>
        </w:rPr>
        <w:t xml:space="preserve"> </w:t>
      </w:r>
      <w:r w:rsidR="001A5AC2" w:rsidRPr="00735F2F">
        <w:rPr>
          <w:highlight w:val="yellow"/>
        </w:rPr>
        <w:t>I</w:t>
      </w:r>
      <w:r w:rsidR="001B0392" w:rsidRPr="00735F2F">
        <w:rPr>
          <w:highlight w:val="yellow"/>
        </w:rPr>
        <w:t>mmediately following</w:t>
      </w:r>
      <w:r w:rsidR="00F65DA2" w:rsidRPr="00735F2F">
        <w:rPr>
          <w:highlight w:val="yellow"/>
        </w:rPr>
        <w:t xml:space="preserve"> </w:t>
      </w:r>
      <w:r w:rsidR="00696D79" w:rsidRPr="00735F2F">
        <w:rPr>
          <w:highlight w:val="yellow"/>
        </w:rPr>
        <w:t xml:space="preserve">these updates and within this </w:t>
      </w:r>
      <w:r w:rsidR="00D868F3">
        <w:rPr>
          <w:highlight w:val="yellow"/>
        </w:rPr>
        <w:t xml:space="preserve">same </w:t>
      </w:r>
      <w:r w:rsidR="00696D79" w:rsidRPr="00735F2F">
        <w:rPr>
          <w:highlight w:val="yellow"/>
        </w:rPr>
        <w:t>function</w:t>
      </w:r>
      <w:r w:rsidR="00F65DA2" w:rsidRPr="00735F2F">
        <w:rPr>
          <w:highlight w:val="yellow"/>
        </w:rPr>
        <w:t>, a digital “on” pulse that lasted for 1 ms was sent out of a digital pin designed to initiate an image frame capture from a sCMOS camera</w:t>
      </w:r>
      <w:r w:rsidR="00547A3D" w:rsidRPr="00735F2F">
        <w:rPr>
          <w:highlight w:val="yellow"/>
        </w:rPr>
        <w:t>.</w:t>
      </w:r>
      <w:r w:rsidR="00D41605" w:rsidRPr="00735F2F">
        <w:rPr>
          <w:highlight w:val="yellow"/>
        </w:rPr>
        <w:t xml:space="preserve"> </w:t>
      </w:r>
      <w:r w:rsidR="00E762AB" w:rsidRPr="00735F2F">
        <w:rPr>
          <w:highlight w:val="yellow"/>
        </w:rPr>
        <w:t xml:space="preserve">At the </w:t>
      </w:r>
      <w:r w:rsidR="001A5AC2" w:rsidRPr="00735F2F">
        <w:rPr>
          <w:highlight w:val="yellow"/>
        </w:rPr>
        <w:t xml:space="preserve">completion </w:t>
      </w:r>
      <w:r w:rsidR="0014172C" w:rsidRPr="00735F2F">
        <w:rPr>
          <w:highlight w:val="yellow"/>
        </w:rPr>
        <w:t>of each</w:t>
      </w:r>
      <w:r w:rsidR="00E762AB" w:rsidRPr="00735F2F">
        <w:rPr>
          <w:highlight w:val="yellow"/>
        </w:rPr>
        <w:t xml:space="preserve"> trial</w:t>
      </w:r>
      <w:r w:rsidR="00DA38A1" w:rsidRPr="00735F2F">
        <w:rPr>
          <w:highlight w:val="yellow"/>
        </w:rPr>
        <w:t xml:space="preserve">, as determined by the </w:t>
      </w:r>
      <w:r w:rsidR="00D868F3">
        <w:rPr>
          <w:highlight w:val="yellow"/>
        </w:rPr>
        <w:t>time elapsed within the trial</w:t>
      </w:r>
      <w:r w:rsidR="00E762AB" w:rsidRPr="00735F2F">
        <w:rPr>
          <w:highlight w:val="yellow"/>
        </w:rPr>
        <w:t xml:space="preserve">, this </w:t>
      </w:r>
      <w:r w:rsidR="009203DB" w:rsidRPr="00735F2F">
        <w:rPr>
          <w:highlight w:val="yellow"/>
        </w:rPr>
        <w:t xml:space="preserve">single </w:t>
      </w:r>
      <w:r w:rsidR="00E762AB" w:rsidRPr="00735F2F">
        <w:rPr>
          <w:highlight w:val="yellow"/>
        </w:rPr>
        <w:t>function</w:t>
      </w:r>
      <w:r w:rsidR="008C395C" w:rsidRPr="00735F2F">
        <w:rPr>
          <w:highlight w:val="yellow"/>
        </w:rPr>
        <w:t xml:space="preserve"> also</w:t>
      </w:r>
      <w:r w:rsidR="00E762AB" w:rsidRPr="00735F2F">
        <w:rPr>
          <w:highlight w:val="yellow"/>
        </w:rPr>
        <w:t xml:space="preserve"> </w:t>
      </w:r>
      <w:r w:rsidR="0086317D" w:rsidRPr="00735F2F">
        <w:rPr>
          <w:highlight w:val="yellow"/>
        </w:rPr>
        <w:t>initiated</w:t>
      </w:r>
      <w:r w:rsidR="008C395C" w:rsidRPr="00735F2F">
        <w:rPr>
          <w:highlight w:val="yellow"/>
        </w:rPr>
        <w:t xml:space="preserve"> the following trial</w:t>
      </w:r>
      <w:r w:rsidR="0086317D" w:rsidRPr="00735F2F">
        <w:rPr>
          <w:highlight w:val="yellow"/>
        </w:rPr>
        <w:t xml:space="preserve"> or signaled</w:t>
      </w:r>
      <w:r w:rsidR="00A60E51" w:rsidRPr="00735F2F">
        <w:rPr>
          <w:highlight w:val="yellow"/>
        </w:rPr>
        <w:t xml:space="preserve"> to terminate the experiment</w:t>
      </w:r>
      <w:r w:rsidR="00E762AB" w:rsidRPr="00735F2F">
        <w:rPr>
          <w:highlight w:val="yellow"/>
        </w:rPr>
        <w:t>.</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7B9B3879" w:rsidR="00313F9F" w:rsidRDefault="00313F9F" w:rsidP="00313F9F">
      <w:pPr>
        <w:rPr>
          <w:rFonts w:eastAsiaTheme="minorEastAsia"/>
        </w:rPr>
      </w:pPr>
      <w:r>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1FFC0F87"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analog output</w:t>
      </w:r>
      <w:r w:rsidR="00501521">
        <w:t>s</w:t>
      </w:r>
      <w:r w:rsidR="00BE2869">
        <w:t>,</w:t>
      </w:r>
      <w:r>
        <w:t xml:space="preserve"> a major improvement over the popular Ar</w:t>
      </w:r>
      <w:r w:rsidR="00C17630">
        <w:t>d</w:t>
      </w:r>
      <w:r>
        <w:t>uinos. Teensy also has</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780E031E" w:rsidR="00FA6AAE" w:rsidRDefault="00F94E4B" w:rsidP="00FA6AAE">
      <w:pPr>
        <w:tabs>
          <w:tab w:val="left" w:pos="5271"/>
        </w:tabs>
      </w:pPr>
      <w:r>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lastRenderedPageBreak/>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68082574"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F61ACF">
        <w:t xml:space="preserve"> 38.9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506DAAF8"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 xml:space="preserve">in this experiment </w:t>
      </w:r>
      <w:r w:rsidR="0000779E">
        <w:t>with the “e</w:t>
      </w:r>
      <w:r>
        <w:t xml:space="preserve">lapsedMicros” function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62F9DF85"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 xml:space="preserve">s nearly no temporal difference between the onset of the digital </w:t>
      </w:r>
      <w:r>
        <w:t>output for the eye puff</w:t>
      </w:r>
      <w:r w:rsidR="00EF2B15">
        <w:t xml:space="preserve"> versus that for camera image frame capture</w:t>
      </w:r>
      <w:r>
        <w:t xml:space="preserve"> </w:t>
      </w:r>
      <w:r w:rsidR="00EF2B15">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t xml:space="preserve">). </w:t>
      </w:r>
      <w:r w:rsidR="00EF2B15">
        <w:t>Similarly t</w:t>
      </w:r>
      <w:r>
        <w:t xml:space="preserve">he </w:t>
      </w:r>
      <w:r>
        <w:lastRenderedPageBreak/>
        <w:t xml:space="preserve">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EF2B15">
        <w:rPr>
          <w:rFonts w:cs="lucidatypewriter"/>
          <w:color w:val="000000"/>
        </w:rPr>
        <w:t xml:space="preserve">, close to the </w:t>
      </w:r>
      <w:r w:rsidR="00CD73C8">
        <w:t>commanded duration of 100ms</w:t>
      </w:r>
      <w:r>
        <w:t>.</w:t>
      </w:r>
    </w:p>
    <w:p w14:paraId="7896222E" w14:textId="546F26C0" w:rsidR="003719EE" w:rsidRPr="009B7081" w:rsidRDefault="003D4F26" w:rsidP="003719EE">
      <w:pPr>
        <w:ind w:firstLine="720"/>
        <w:rPr>
          <w:rFonts w:eastAsiaTheme="minorEastAsia"/>
        </w:rPr>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details see Methods</w:t>
      </w:r>
      <w:r>
        <w:rPr>
          <w:rFonts w:eastAsiaTheme="minorEastAsia"/>
        </w:rPr>
        <w:t>).</w:t>
      </w:r>
      <w:r w:rsidR="000F67C8">
        <w:rPr>
          <w:rFonts w:eastAsiaTheme="minorEastAsia"/>
        </w:rPr>
        <w:t xml:space="preserve"> </w:t>
      </w:r>
    </w:p>
    <w:p w14:paraId="14F44B4F" w14:textId="6B474245" w:rsidR="00676BAA" w:rsidRDefault="00E31EB2" w:rsidP="0025461F">
      <w:pPr>
        <w:ind w:firstLine="720"/>
      </w:pPr>
      <w:r>
        <w:t xml:space="preserve">We found that the analog output directed to the speaker lagged the digital output directed to the camera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t>mean</w:t>
      </w:r>
      <w:r w:rsidR="00E30C56">
        <w:t xml:space="preserve"> </w:t>
      </w:r>
      <w:r>
        <w:t>+/-</w:t>
      </w:r>
      <w:r w:rsidR="00E30C56">
        <w:t xml:space="preserve"> std</w:t>
      </w:r>
      <w:r>
        <w:t xml:space="preserve">, </w:t>
      </w:r>
      <w:r w:rsidR="00F7640B">
        <w:t>Figure 4Bi)</w:t>
      </w:r>
      <w:r w:rsidR="00F21FEB">
        <w:t xml:space="preserve">. </w:t>
      </w:r>
      <w:r>
        <w:t>T</w:t>
      </w:r>
      <w:r w:rsidR="003A49F3">
        <w:t>he</w:t>
      </w:r>
      <w:r>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t xml:space="preserve"> Figure 4Bii</w:t>
      </w:r>
      <w:r w:rsidR="002F3117">
        <w:t>).</w:t>
      </w:r>
      <w:r w:rsidR="00D20DCE">
        <w:t xml:space="preserve"> </w:t>
      </w:r>
      <w:r w:rsidR="00EF2B15">
        <w:t xml:space="preserve"> Together, these results demonstrate that the Teensy interface capable of generating analog ou</w:t>
      </w:r>
      <w:r w:rsidR="00767CA8">
        <w:t>t</w:t>
      </w:r>
      <w:r w:rsidR="00EF2B15">
        <w:t>puts has</w:t>
      </w:r>
      <w:r w:rsidR="002F2538">
        <w:t xml:space="preserve"> microsecond temporal precision. Further, they demonstrate</w:t>
      </w:r>
      <w:r w:rsidR="00767CA8">
        <w:t xml:space="preserve"> </w:t>
      </w:r>
      <w:r w:rsidR="002F2538">
        <w:t>that this experiment</w:t>
      </w:r>
      <w:r w:rsidR="008C169A">
        <w:t>,</w:t>
      </w:r>
      <w:r w:rsidR="00AA135A">
        <w:t xml:space="preserve"> which utilizes “elapsedMicros” for timing instead of “IntervalTimer,</w:t>
      </w:r>
      <w:r w:rsidR="00767CA8">
        <w:t xml:space="preserve"> offer</w:t>
      </w:r>
      <w:r w:rsidR="002F2538">
        <w:t>s</w:t>
      </w:r>
      <w:r w:rsidR="00767CA8">
        <w:t xml:space="preserve"> equally precise image capture</w:t>
      </w:r>
      <w:r w:rsidR="002F2538">
        <w:t xml:space="preserve"> as</w:t>
      </w:r>
      <w:r w:rsidR="00AA135A">
        <w:t xml:space="preserve"> the motion tracking experiment.</w:t>
      </w:r>
    </w:p>
    <w:p w14:paraId="5C59CD00" w14:textId="736C4E21" w:rsidR="00676BAA" w:rsidRDefault="00676BAA">
      <w:pPr>
        <w:ind w:firstLine="720"/>
      </w:pPr>
    </w:p>
    <w:p w14:paraId="025ACB4A" w14:textId="3DA6DFB3" w:rsidR="00B6480E" w:rsidRPr="00CD3D60" w:rsidRDefault="00165CBC" w:rsidP="00F25F3E">
      <w:pPr>
        <w:rPr>
          <w:b/>
        </w:rPr>
      </w:pPr>
      <w:r w:rsidRPr="00165CBC">
        <w:rPr>
          <w:b/>
        </w:rPr>
        <w:t>Conclusion</w:t>
      </w:r>
      <w:r w:rsidR="00A876B3">
        <w:rPr>
          <w:b/>
        </w:rPr>
        <w:t xml:space="preserve"> and Discussion</w:t>
      </w:r>
    </w:p>
    <w:p w14:paraId="2DDFF1A8" w14:textId="4BA81A57" w:rsidR="007D5C1E" w:rsidRDefault="00491129" w:rsidP="00584596">
      <w:pPr>
        <w:ind w:firstLine="720"/>
      </w:pPr>
      <w:r>
        <w:t xml:space="preserve">We </w:t>
      </w:r>
      <w:r w:rsidR="00A876B3">
        <w:t xml:space="preserve">demonstrate the </w:t>
      </w:r>
      <w:r w:rsidR="00B31A35">
        <w:t>temporal</w:t>
      </w:r>
      <w:r w:rsidR="00934B78">
        <w:t xml:space="preserve"> precision</w:t>
      </w:r>
      <w:r w:rsidR="00A876B3">
        <w:t xml:space="preserve"> of</w:t>
      </w:r>
      <w:r w:rsidR="00C17B64">
        <w:t xml:space="preserve"> a</w:t>
      </w:r>
      <w:r w:rsidR="00A876B3">
        <w:t xml:space="preserve"> </w:t>
      </w:r>
      <w:r w:rsidR="00E542A5">
        <w:t xml:space="preserve">Teensy 3.2 </w:t>
      </w:r>
      <w:r w:rsidR="00C17B64">
        <w:t>interface</w:t>
      </w:r>
      <w:r w:rsidR="00530D89">
        <w:t xml:space="preserve"> </w:t>
      </w:r>
      <w:r w:rsidR="00A876B3">
        <w:t>in integrating</w:t>
      </w:r>
      <w:r w:rsidR="00A61B19">
        <w:t xml:space="preserve"> </w:t>
      </w:r>
      <w:r w:rsidR="00B31A35">
        <w:t xml:space="preserve">a </w:t>
      </w:r>
      <w:r w:rsidR="00001E11">
        <w:t xml:space="preserve">sCMOS camera </w:t>
      </w:r>
      <w:r w:rsidR="00B31A35">
        <w:t xml:space="preserve">during </w:t>
      </w:r>
      <w:r w:rsidR="00A07DD2">
        <w:t xml:space="preserve">two </w:t>
      </w:r>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r w:rsidR="00B31A35">
        <w:t xml:space="preserve">simultaneously generates digital pulses </w:t>
      </w:r>
      <w:r w:rsidR="00BC04D4">
        <w:t xml:space="preserve">that can be directed for individual frame capture from a sCMOS camera, while simultaneously </w:t>
      </w:r>
      <w:r w:rsidR="00584596">
        <w:t>recording animal’s motion information from recently developed high precision</w:t>
      </w:r>
      <w:r w:rsidR="005D35C8">
        <w:t xml:space="preserve"> </w:t>
      </w:r>
      <w:r w:rsidR="00E542A5">
        <w:t>ADNS-9800 gaming sensors</w:t>
      </w:r>
      <w:r w:rsidR="00EE08F5">
        <w:t xml:space="preserve">. </w:t>
      </w:r>
      <w:r w:rsidR="00584596">
        <w:t xml:space="preserve">The easy integration of the sCMOS camera and the high precion ADNS-9800 sensor </w:t>
      </w:r>
      <w:r w:rsidR="007E209B">
        <w:t xml:space="preserve"> illustrates the flexibility of the Teensy</w:t>
      </w:r>
      <w:r w:rsidR="00584596">
        <w:t xml:space="preserve"> interface</w:t>
      </w:r>
      <w:r w:rsidR="007E209B">
        <w:t xml:space="preserve"> in designing experiments that require novel instrumentation. </w:t>
      </w:r>
      <w:r w:rsidR="00DD5A46">
        <w:t xml:space="preserve">In a second experiment, </w:t>
      </w:r>
      <w:r w:rsidR="005C21CE">
        <w:t xml:space="preserve">we demonstrate that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w:t>
      </w:r>
      <w:r w:rsidR="005C21CE">
        <w:t>is capable of controlling three</w:t>
      </w:r>
      <w:r w:rsidR="00001E11">
        <w:t xml:space="preserve"> devices with precise timing during </w:t>
      </w:r>
      <w:r w:rsidR="00B35BA9">
        <w:t>a trace conditioning experiment</w:t>
      </w:r>
      <w:r w:rsidR="00690690">
        <w:t>.</w:t>
      </w:r>
    </w:p>
    <w:p w14:paraId="03615860" w14:textId="6875A3D0" w:rsidR="009A074F" w:rsidRDefault="009A074F" w:rsidP="001C52AF">
      <w:pPr>
        <w:ind w:firstLine="720"/>
      </w:pPr>
      <w:r>
        <w:t>In both experiments, the timings of camera</w:t>
      </w:r>
      <w:r w:rsidR="00F0071B">
        <w:t>-directed</w:t>
      </w:r>
      <w:r>
        <w:t xml:space="preserve"> digital pulses sent by the Teensy interface were precise, as measured by the root mean square error of the model fits, to the level of microseconds</w:t>
      </w:r>
      <w:r w:rsidR="009F0A44">
        <w:t xml:space="preserve">, and </w:t>
      </w:r>
      <w:r w:rsidR="00C63243">
        <w:t>had a vanishingly small drift of</w:t>
      </w:r>
      <w:r w:rsidR="009F0A44">
        <w:t xml:space="preserve"> approximately 30 </w:t>
      </w:r>
      <w:r w:rsidR="00960BC3">
        <w:rPr>
          <w:rFonts w:ascii="Times New Roman" w:hAnsi="Times New Roman" w:cs="Times New Roman"/>
        </w:rPr>
        <w:t>µ</w:t>
      </w:r>
      <w:r w:rsidR="009F0A44">
        <w:t xml:space="preserve">s </w:t>
      </w:r>
      <w:r w:rsidR="00960BC3">
        <w:t>per second</w:t>
      </w:r>
      <w:r>
        <w:t xml:space="preserve">. </w:t>
      </w:r>
      <w:r w:rsidR="009F0A44">
        <w:t xml:space="preserve">This </w:t>
      </w:r>
      <w:r>
        <w:t>small 0.</w:t>
      </w:r>
      <w:r w:rsidR="009F0A44">
        <w:t>003</w:t>
      </w:r>
      <w:r>
        <w:t>% drift of the Teensy processing clock</w:t>
      </w:r>
      <w:r w:rsidR="009F0A44">
        <w:t xml:space="preserve"> is linear</w:t>
      </w:r>
      <w:r>
        <w:t xml:space="preserve"> and can thus be calibrated if desired. This finding</w:t>
      </w:r>
      <w:r w:rsidR="009F0A44">
        <w:t xml:space="preserve"> additionally</w:t>
      </w:r>
      <w:r>
        <w:t xml:space="preserve"> underscores the necessity of </w:t>
      </w:r>
      <w:r w:rsidR="003D78CB">
        <w:t xml:space="preserve">having </w:t>
      </w:r>
      <w:r>
        <w:t xml:space="preserve">a </w:t>
      </w:r>
      <w:r w:rsidR="00775291">
        <w:t xml:space="preserve">highly precise </w:t>
      </w:r>
      <w:r>
        <w:t xml:space="preserve">central </w:t>
      </w:r>
      <w:r w:rsidR="006F4036">
        <w:t>device</w:t>
      </w:r>
      <w:r>
        <w:t xml:space="preserve"> for experimental control. Synchronizing different devices only </w:t>
      </w:r>
      <w:r w:rsidR="004E0472">
        <w:t>with</w:t>
      </w:r>
      <w:r>
        <w:t xml:space="preserve"> a single signal at the start of an experiment can lead to problems </w:t>
      </w:r>
      <w:r w:rsidR="001C52AF">
        <w:t xml:space="preserve">if these devices have different temporal drifts, particularly if </w:t>
      </w:r>
      <w:r w:rsidR="009D6FB2">
        <w:t>the experiment</w:t>
      </w:r>
      <w:r w:rsidR="001C52AF">
        <w:t xml:space="preserve"> </w:t>
      </w:r>
      <w:r w:rsidR="009D6FB2">
        <w:t>is</w:t>
      </w:r>
      <w:r w:rsidR="001C52AF">
        <w:t xml:space="preserve"> long in duration</w:t>
      </w:r>
      <w:r>
        <w:t xml:space="preserve">. Alternatively, initiating or measuring experimental events </w:t>
      </w:r>
      <w:r w:rsidR="001C52AF">
        <w:t>on a frame-by-frame basis</w:t>
      </w:r>
      <w:r>
        <w:t xml:space="preserve"> </w:t>
      </w:r>
      <w:r w:rsidR="001C52AF">
        <w:t>using a PC</w:t>
      </w:r>
      <w:r>
        <w:t xml:space="preserve"> </w:t>
      </w:r>
      <w:r w:rsidR="001C52AF">
        <w:t xml:space="preserve">for timing </w:t>
      </w:r>
      <w:r>
        <w:t xml:space="preserve">can introduce timing jitter due to the multitude of tasks that a PC must attend to at any given point in time. </w:t>
      </w:r>
      <w:r w:rsidR="001C52AF">
        <w:t xml:space="preserve">This jitter can have a significant impact depending on the study. For example, a </w:t>
      </w:r>
      <w:r>
        <w:t xml:space="preserve">recent calcium imaging study in the striatum finds additional neurological structure related to motor activity on very short timescales, but finds only velocity correlated with neural activity on longer timescales </w:t>
      </w:r>
      <w:sdt>
        <w:sdtPr>
          <w:id w:val="-639345187"/>
          <w:citation/>
        </w:sdtPr>
        <w:sdtEndPr/>
        <w:sdtContent>
          <w:r>
            <w:fldChar w:fldCharType="begin"/>
          </w:r>
          <w:r>
            <w:instrText xml:space="preserve"> CITATION Mar18 \l 1033 </w:instrText>
          </w:r>
          <w:r>
            <w:fldChar w:fldCharType="separate"/>
          </w:r>
          <w:r>
            <w:rPr>
              <w:noProof/>
            </w:rPr>
            <w:t>(Markowitz, et al., 2018)</w:t>
          </w:r>
          <w:r>
            <w:fldChar w:fldCharType="end"/>
          </w:r>
        </w:sdtContent>
      </w:sdt>
      <w:r>
        <w:t>. This suggests that with sufficient timing jitter, correlations and information on short time scales could be missed, yielding erroneous conclusions.</w:t>
      </w:r>
    </w:p>
    <w:p w14:paraId="102407F6" w14:textId="4F84D7EB" w:rsidR="006A5C84" w:rsidRDefault="00710AF9" w:rsidP="006A5C84">
      <w:pPr>
        <w:ind w:firstLine="720"/>
      </w:pPr>
      <w:r>
        <w:t>Temporal accuracy is not only important for behavioral data acquisition.</w:t>
      </w:r>
      <w:r w:rsidRPr="00710AF9">
        <w:t xml:space="preserve"> </w:t>
      </w:r>
      <w:r>
        <w:t xml:space="preserve">In </w:t>
      </w:r>
      <w:r w:rsidR="003E192D">
        <w:t>our</w:t>
      </w:r>
      <w:r>
        <w:t xml:space="preserve"> trace conditioning experiment, for example, precisely timed stimuli are desired as well.</w:t>
      </w:r>
      <w:r w:rsidR="00AA3BCD">
        <w:t xml:space="preserve"> Therefor</w:t>
      </w:r>
      <w:r w:rsidR="001B32FE">
        <w:t>e</w:t>
      </w:r>
      <w:r w:rsidR="00AA3BCD">
        <w:t xml:space="preserve">, </w:t>
      </w:r>
      <w:r w:rsidR="00596FFF">
        <w:t xml:space="preserve">in this experimental setting, </w:t>
      </w:r>
      <w:r w:rsidR="00AA3BCD">
        <w:t>we</w:t>
      </w:r>
      <w:r w:rsidR="00C145F0">
        <w:t xml:space="preserve"> characterized the precision of </w:t>
      </w:r>
      <w:r w:rsidR="00AA3BCD">
        <w:t>digital and analog output</w:t>
      </w:r>
      <w:r w:rsidR="00367DDA">
        <w:t>s</w:t>
      </w:r>
      <w:r w:rsidR="00596FFF">
        <w:t xml:space="preserve">, </w:t>
      </w:r>
      <w:r w:rsidR="00D612AB">
        <w:t>which the Teensy interface had to balance</w:t>
      </w:r>
      <w:r w:rsidR="00E90638">
        <w:t xml:space="preserve"> with </w:t>
      </w:r>
      <w:r w:rsidR="00640CFC">
        <w:t>repeated</w:t>
      </w:r>
      <w:r w:rsidR="00C145F0">
        <w:t xml:space="preserve"> digital pulses</w:t>
      </w:r>
      <w:r w:rsidR="00E90638">
        <w:t xml:space="preserve"> directed at a sCMOS camera</w:t>
      </w:r>
      <w:r w:rsidR="00C145F0">
        <w:t xml:space="preserve">. </w:t>
      </w:r>
      <w:r w:rsidR="00EC7065">
        <w:t>First, w</w:t>
      </w:r>
      <w:r w:rsidR="002C0E66">
        <w:t xml:space="preserve">e show that our Teensy </w:t>
      </w:r>
      <w:r w:rsidR="004755B3">
        <w:t>interface</w:t>
      </w:r>
      <w:r w:rsidR="004B17E0">
        <w:t xml:space="preserve"> </w:t>
      </w:r>
      <w:r w:rsidR="0021364B">
        <w:t>precisely deliver</w:t>
      </w:r>
      <w:r w:rsidR="00FB48DB">
        <w:t>s</w:t>
      </w:r>
      <w:r w:rsidR="002C0E66">
        <w:t xml:space="preserve"> a 9500 Hz tone using the </w:t>
      </w:r>
      <w:r w:rsidR="002E7DA3">
        <w:t xml:space="preserve">built-in </w:t>
      </w:r>
      <w:r w:rsidR="002C0E66">
        <w:t xml:space="preserve">Audio library. </w:t>
      </w:r>
      <w:r w:rsidR="004B17E0">
        <w:t xml:space="preserve">Other implementations of the Audio library could potentially offer even more precision. For example, if one needed to utilize a precise </w:t>
      </w:r>
      <w:r w:rsidR="004B17E0">
        <w:lastRenderedPageBreak/>
        <w:t xml:space="preserve">sound sequence in an experiment, they could upload the sound sequence as a .wav file and utilize the Teensy to play the pre-recorded sound </w:t>
      </w:r>
      <w:sdt>
        <w:sdtPr>
          <w:id w:val="-165563246"/>
          <w:citation/>
        </w:sdtPr>
        <w:sdtEndPr/>
        <w:sdtContent>
          <w:r w:rsidR="004B17E0">
            <w:fldChar w:fldCharType="begin"/>
          </w:r>
          <w:r w:rsidR="004B17E0">
            <w:instrText xml:space="preserve"> CITATION Sol18 \l 1033 </w:instrText>
          </w:r>
          <w:r w:rsidR="004B17E0">
            <w:fldChar w:fldCharType="separate"/>
          </w:r>
          <w:r w:rsidR="004B17E0">
            <w:rPr>
              <w:noProof/>
            </w:rPr>
            <w:t>(Solari, Sviatkó, Laszlovsky, Hegedüs, &amp; Hangya, 2018)</w:t>
          </w:r>
          <w:r w:rsidR="004B17E0">
            <w:fldChar w:fldCharType="end"/>
          </w:r>
        </w:sdtContent>
      </w:sdt>
      <w:r w:rsidR="004B17E0">
        <w:t>. However, our design can be implemented very simply, utilizing only a few lines of code within a single script.</w:t>
      </w:r>
      <w:r w:rsidR="0092284C">
        <w:t xml:space="preserve"> Secondly, we show that our Teensy interface precisely delivers a longer digital pulse that can drive “puffs” while simultaneously producing </w:t>
      </w:r>
      <w:r w:rsidR="001A7AA7">
        <w:t>camera-directed digital pulses</w:t>
      </w:r>
      <w:r w:rsidR="0092284C">
        <w:t>.</w:t>
      </w:r>
      <w:r w:rsidR="00461008">
        <w:t xml:space="preserve"> </w:t>
      </w:r>
      <w:r w:rsidR="00061A04">
        <w:t>Ultimately, the precisions of both our puff and sound output are comparable to expensive, available systems such as the Habitest Modular system in conjunction with Coulbourn Graphic State 4 software, whi</w:t>
      </w:r>
      <w:r w:rsidR="00346F41">
        <w:t>ch itself offers 1 ms precision</w:t>
      </w:r>
      <w:r w:rsidR="008B24B3">
        <w:t>.</w:t>
      </w:r>
      <w:r w:rsidR="00346F41">
        <w:t xml:space="preserve"> </w:t>
      </w:r>
      <w:r w:rsidR="00061A04">
        <w:t>(</w:t>
      </w:r>
      <w:hyperlink r:id="rId14" w:history="1">
        <w:r w:rsidR="00061A04" w:rsidRPr="009E524D">
          <w:rPr>
            <w:rStyle w:val="Hyperlink"/>
          </w:rPr>
          <w:t>http://www.coulbourn.com/v/vspfiles/assets/manuals/Graphic%20State%204%20Users%20Manual.pdf</w:t>
        </w:r>
      </w:hyperlink>
      <w:r w:rsidR="00061A04">
        <w:t xml:space="preserve">) , making the Teensy a viable, inexpensive alternative that is also able to </w:t>
      </w:r>
      <w:r w:rsidR="006A0270">
        <w:t xml:space="preserve">simultaneously </w:t>
      </w:r>
      <w:r w:rsidR="00061A04">
        <w:t>capture imaging data using our simple software design.</w:t>
      </w:r>
    </w:p>
    <w:p w14:paraId="00194574" w14:textId="77777777" w:rsidR="005E46BA" w:rsidRDefault="00E01A47" w:rsidP="004B17E0">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w:t>
      </w:r>
      <w:r>
        <w:t>, which has been</w:t>
      </w:r>
      <w:r w:rsidR="00414F70">
        <w:t>,</w:t>
      </w:r>
      <w:r>
        <w:t xml:space="preserve"> to this point</w:t>
      </w:r>
      <w:r w:rsidR="00414F70">
        <w:t>,</w:t>
      </w:r>
      <w:r>
        <w:t xml:space="preserve"> illustrated only insofar as it can be used to produce a sound</w:t>
      </w:r>
      <w:r w:rsidR="00461008">
        <w:t xml:space="preserve">.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devices suc</w:t>
      </w:r>
      <w:r w:rsidR="00A45D0C">
        <w:t>h as resistors and capacitors in order to do so</w:t>
      </w:r>
      <w:r w:rsidR="00461008">
        <w:t>.</w:t>
      </w:r>
      <w:r w:rsidR="00A45D0C">
        <w:t xml:space="preserve"> This makes any task that requires some type of analog output easier to implement with a Teensy</w:t>
      </w:r>
      <w:r w:rsidR="007F6B5F">
        <w:t xml:space="preserve">, which </w:t>
      </w:r>
      <w:r w:rsidR="0028115A">
        <w:t>makes it highly flexible for diverse experimental designs</w:t>
      </w:r>
      <w:r w:rsidR="00414F70">
        <w:t xml:space="preserve"> than benefit from any type of high resolution analog output</w:t>
      </w:r>
      <w:r w:rsidR="005E46BA">
        <w:t>.</w:t>
      </w:r>
    </w:p>
    <w:p w14:paraId="1FD2877F" w14:textId="07BF54B4" w:rsidR="00586A58" w:rsidRDefault="008F222D" w:rsidP="004B17E0">
      <w:pPr>
        <w:ind w:firstLine="720"/>
      </w:pPr>
      <w:r>
        <w:t>In sum, the precision and flexibility of our Teensy 3.2 microcontroller interface makes this a user-friendly, easily adaptable, and precise tool for use with simultaneous image capture, behavioral control and data acquisition.</w:t>
      </w:r>
      <w:r w:rsidR="00690690">
        <w:t xml:space="preserve"> This Teensy interface can be immediately adopted for the designed motion tracking and trace conditioning behavioral experiments, or customized for other types of behavioral experiments, where sCMOS camera-based imaging is desired.</w:t>
      </w:r>
    </w:p>
    <w:p w14:paraId="719AF582" w14:textId="7FF06568" w:rsidR="002D3FD9" w:rsidRPr="00C51ED9" w:rsidRDefault="00C51ED9">
      <w:pPr>
        <w:rPr>
          <w:b/>
        </w:rPr>
      </w:pPr>
      <w:r w:rsidRPr="00C51ED9">
        <w:rPr>
          <w:b/>
        </w:rPr>
        <w:t>Figures</w:t>
      </w:r>
    </w:p>
    <w:p w14:paraId="2A503563" w14:textId="267584ED"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was sent</w:t>
      </w:r>
      <w:r w:rsidR="006D0B8E">
        <w:t xml:space="preserve"> to </w:t>
      </w:r>
      <w:r w:rsidR="003F0C7A">
        <w:t xml:space="preserve">the </w:t>
      </w:r>
      <w:r w:rsidR="00BE29D0">
        <w:t>s</w:t>
      </w:r>
      <w:r w:rsidR="003F0C7A">
        <w:t xml:space="preserve">CMOS </w:t>
      </w:r>
      <w:r w:rsidR="00CC708F">
        <w:t xml:space="preserve">camera </w:t>
      </w:r>
      <w:r w:rsidR="006D0B8E">
        <w:t xml:space="preserve">to </w:t>
      </w:r>
      <w:r w:rsidR="003F25D0">
        <w:t>elicit</w:t>
      </w:r>
      <w:r w:rsidR="008D72F7">
        <w:t xml:space="preserve"> an image frame capture. Simultaneously, the Teensy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The PC initiates each experiment by sending serial data consisting of the length of the experiment and </w:t>
      </w:r>
      <w:r w:rsidR="006D0B8E">
        <w:t xml:space="preserve">the digital output </w:t>
      </w:r>
      <w:r w:rsidR="00CC708F">
        <w:t>frequency to the Teensy.</w:t>
      </w:r>
      <w:r w:rsidR="00CC708F">
        <w:rPr>
          <w:b/>
        </w:rPr>
        <w:t xml:space="preserve"> </w:t>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w:t>
      </w:r>
      <w:r w:rsidR="00CC708F">
        <w:t xml:space="preserve">The length and </w:t>
      </w:r>
      <w:r w:rsidR="006D0B8E">
        <w:t xml:space="preserve">the </w:t>
      </w:r>
      <w:r w:rsidR="00CC708F">
        <w:t>number of experiment</w:t>
      </w:r>
      <w:r w:rsidR="00042503">
        <w:t>al trials</w:t>
      </w:r>
      <w:r w:rsidR="006D0B8E">
        <w:t xml:space="preserve"> were specified in </w:t>
      </w:r>
      <w:r w:rsidR="00D92067">
        <w:t>MATLAB</w:t>
      </w:r>
      <w:r w:rsidR="00042503">
        <w:t xml:space="preserve">. </w:t>
      </w:r>
      <w:r w:rsidR="009B3F82">
        <w:t>The Teensy 3.2 sends 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4BFF07B2" w:rsidR="00E00679" w:rsidRPr="00F94B6D" w:rsidRDefault="00E00679">
      <w:r w:rsidRPr="00E00679">
        <w:rPr>
          <w:b/>
        </w:rPr>
        <w:t>Figure 2.</w:t>
      </w:r>
      <w:r w:rsidR="00A9065D">
        <w:rPr>
          <w:b/>
        </w:rPr>
        <w:t xml:space="preserve"> </w:t>
      </w:r>
      <w:r w:rsidR="003A49F3" w:rsidRPr="003A49F3">
        <w:t>Detailed electrical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 demonstrating 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demonstrating 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653B5069" w:rsidR="00E00679" w:rsidRDefault="00E00679">
      <w:r>
        <w:rPr>
          <w:b/>
        </w:rPr>
        <w:lastRenderedPageBreak/>
        <w:t>Figure 3.</w:t>
      </w:r>
      <w:r w:rsidR="00E15B75">
        <w:t xml:space="preserve"> </w:t>
      </w:r>
      <w:r w:rsidR="00837F69" w:rsidRPr="00837F69">
        <w:t xml:space="preserve">Example recording using the </w:t>
      </w:r>
      <w:r w:rsidR="00E66479">
        <w:t>motion tracking</w:t>
      </w:r>
      <w:r w:rsidR="007162B9">
        <w:t xml:space="preserve"> experimental design</w:t>
      </w:r>
      <w:r w:rsidR="00837F69">
        <w:rPr>
          <w:b/>
        </w:rPr>
        <w:t xml:space="preserve"> </w:t>
      </w:r>
      <w:r w:rsidR="00AE4073">
        <w:rPr>
          <w:b/>
        </w:rPr>
        <w:t>A</w:t>
      </w:r>
      <w:r w:rsidR="00CA50EE">
        <w:rPr>
          <w:b/>
        </w:rPr>
        <w:t xml:space="preserve"> </w:t>
      </w:r>
      <w:r w:rsidR="00CA50EE">
        <w:t xml:space="preserve">Part of a sample 10 minute recording session during which a head-fixed </w:t>
      </w:r>
      <w:r w:rsidR="00706B35">
        <w:t>mouse</w:t>
      </w:r>
      <w:r w:rsidR="00CA50EE">
        <w:t xml:space="preserve"> was allowed to run on th</w:t>
      </w:r>
      <w:r w:rsidR="00A2799D">
        <w:t>e three-dimensional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Times of digital pulses sent b</w:t>
      </w:r>
      <w:r w:rsidR="00B64044">
        <w:t>y the Teensy</w:t>
      </w:r>
      <w:r w:rsidR="00BF129A">
        <w:t xml:space="preserve"> as measured </w:t>
      </w:r>
      <w:r w:rsidR="0096486D">
        <w:t>by an external device</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5C1AD4">
        <w:t>0</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p>
    <w:p w14:paraId="5939ED4D" w14:textId="12AA2D3C" w:rsidR="006E668F" w:rsidRDefault="006E668F" w:rsidP="00DE4081">
      <w:pPr>
        <w:autoSpaceDE w:val="0"/>
        <w:autoSpaceDN w:val="0"/>
        <w:adjustRightInd w:val="0"/>
        <w:spacing w:after="0" w:line="240" w:lineRule="auto"/>
      </w:pPr>
      <w:r w:rsidRPr="006E668F">
        <w:rPr>
          <w:b/>
        </w:rPr>
        <w:t>Figure 4.</w:t>
      </w:r>
      <w:r w:rsidR="0040660C">
        <w:t xml:space="preserve"> </w:t>
      </w:r>
      <w:r w:rsidR="00837F69">
        <w:t xml:space="preserve">Example recording using the </w:t>
      </w:r>
      <w:r w:rsidR="00C331D8">
        <w:t xml:space="preserve">trace conditioning </w:t>
      </w:r>
      <w:r w:rsidR="00837F69">
        <w:t>tone-puff setup</w:t>
      </w:r>
      <w:r w:rsidR="001F1434">
        <w:t xml:space="preserve"> </w:t>
      </w:r>
      <w:r w:rsidR="005435B2">
        <w:rPr>
          <w:b/>
        </w:rPr>
        <w:t>A</w:t>
      </w:r>
      <w:r w:rsidR="009F6104" w:rsidRPr="007C4672">
        <w:t xml:space="preserve"> </w:t>
      </w:r>
      <w:r w:rsidR="00E66479">
        <w:t xml:space="preserve">Times of digital pulses sent by the Teensy as measured by an external device, vs theoretical times of the digital pulses at exactly 20 Hz. </w:t>
      </w:r>
      <w:r w:rsidR="00B075DE">
        <w:t>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corresponding to tone delivery (i-ii) and digital output corresponding to puff delivery (iii-iv), both measured </w:t>
      </w:r>
      <w:r w:rsidR="00046444" w:rsidRPr="007C4672">
        <w:t>by</w:t>
      </w:r>
      <w:r w:rsidR="008E1C6E" w:rsidRPr="007C4672">
        <w:t xml:space="preserve"> </w:t>
      </w:r>
      <w:r w:rsidR="00C31DCE">
        <w:t>an external device</w:t>
      </w:r>
      <w:r w:rsidR="00046444" w:rsidRPr="007C4672">
        <w:t xml:space="preserve">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986CAB">
        <w:t>difference</w:t>
      </w:r>
      <w:r w:rsidR="008422CB">
        <w:t xml:space="preserve"> between the onset of the</w:t>
      </w:r>
      <w:r w:rsidR="00097FA1">
        <w:t xml:space="preserve"> analog</w:t>
      </w:r>
      <w:r w:rsidR="008422CB">
        <w:t xml:space="preserve"> tone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w:t>
      </w:r>
      <w:r w:rsidR="00C54E12">
        <w:t>precision</w:t>
      </w:r>
      <w:r w:rsidR="00046444" w:rsidRPr="007C4672">
        <w:t xml:space="preserve">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295AB1">
        <w:t>); (iii) shows</w:t>
      </w:r>
      <w:r w:rsidR="00046444" w:rsidRPr="007C4672">
        <w:t xml:space="preserve"> the </w:t>
      </w:r>
      <w:r w:rsidR="00C17170">
        <w:t>difference in timing between</w:t>
      </w:r>
      <w:r w:rsidR="008422CB" w:rsidRPr="007C4672">
        <w:t xml:space="preserve"> </w:t>
      </w:r>
      <w:r w:rsidR="00046444" w:rsidRPr="007C4672">
        <w:t xml:space="preserve">the </w:t>
      </w:r>
      <w:r w:rsidR="00884ABC">
        <w:t>puff</w:t>
      </w:r>
      <w:r w:rsidR="00046444" w:rsidRPr="007C4672">
        <w:t xml:space="preserve"> </w:t>
      </w:r>
      <w:r w:rsidR="00E64FC2">
        <w:t>digital pulse</w:t>
      </w:r>
      <w:r w:rsidR="00C17170">
        <w:t xml:space="preserve"> and the camera-directed digital pulse</w:t>
      </w:r>
      <w:r w:rsidR="008422CB">
        <w:t>, as measured by the TDT sy</w:t>
      </w:r>
      <w:r w:rsidR="00295AB1">
        <w:t>s</w:t>
      </w:r>
      <w:r w:rsidR="008422CB">
        <w:t>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shows the </w:t>
      </w:r>
      <w:r w:rsidR="0051706A">
        <w:t>precision</w:t>
      </w:r>
      <w:r w:rsidR="00046444" w:rsidRPr="007C4672">
        <w:t xml:space="preserve"> of the length of the puff </w:t>
      </w:r>
      <w:r w:rsidR="00431314">
        <w:t xml:space="preserve">digital pulse </w:t>
      </w:r>
      <w:r w:rsidR="00046444" w:rsidRPr="007C4672">
        <w:t>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661E0" w14:textId="77777777" w:rsidR="00600588" w:rsidRDefault="00600588" w:rsidP="00E85F45">
      <w:pPr>
        <w:spacing w:after="0" w:line="240" w:lineRule="auto"/>
      </w:pPr>
      <w:r>
        <w:separator/>
      </w:r>
    </w:p>
  </w:endnote>
  <w:endnote w:type="continuationSeparator" w:id="0">
    <w:p w14:paraId="4363FB9B" w14:textId="77777777" w:rsidR="00600588" w:rsidRDefault="00600588"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ECE5D" w14:textId="77777777" w:rsidR="00600588" w:rsidRDefault="00600588" w:rsidP="00E85F45">
      <w:pPr>
        <w:spacing w:after="0" w:line="240" w:lineRule="auto"/>
      </w:pPr>
      <w:r>
        <w:separator/>
      </w:r>
    </w:p>
  </w:footnote>
  <w:footnote w:type="continuationSeparator" w:id="0">
    <w:p w14:paraId="4D24B531" w14:textId="77777777" w:rsidR="00600588" w:rsidRDefault="00600588"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4710"/>
    <w:rsid w:val="000071EA"/>
    <w:rsid w:val="0000779E"/>
    <w:rsid w:val="00007F57"/>
    <w:rsid w:val="00010361"/>
    <w:rsid w:val="000107A8"/>
    <w:rsid w:val="0001112A"/>
    <w:rsid w:val="0001168F"/>
    <w:rsid w:val="00011831"/>
    <w:rsid w:val="00011CCE"/>
    <w:rsid w:val="00012A0B"/>
    <w:rsid w:val="00012AF6"/>
    <w:rsid w:val="000178ED"/>
    <w:rsid w:val="00020458"/>
    <w:rsid w:val="00023DE5"/>
    <w:rsid w:val="000255E9"/>
    <w:rsid w:val="00035703"/>
    <w:rsid w:val="00035F64"/>
    <w:rsid w:val="000364B2"/>
    <w:rsid w:val="00041ADE"/>
    <w:rsid w:val="00042503"/>
    <w:rsid w:val="00042945"/>
    <w:rsid w:val="0004345A"/>
    <w:rsid w:val="000447F8"/>
    <w:rsid w:val="00044DA0"/>
    <w:rsid w:val="000453A8"/>
    <w:rsid w:val="0004562E"/>
    <w:rsid w:val="00046444"/>
    <w:rsid w:val="00055128"/>
    <w:rsid w:val="00055825"/>
    <w:rsid w:val="000571C7"/>
    <w:rsid w:val="00060ABF"/>
    <w:rsid w:val="00061989"/>
    <w:rsid w:val="00061A04"/>
    <w:rsid w:val="00061BB6"/>
    <w:rsid w:val="000645E4"/>
    <w:rsid w:val="00066006"/>
    <w:rsid w:val="00066C51"/>
    <w:rsid w:val="00072023"/>
    <w:rsid w:val="00072163"/>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1E61"/>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5A4C"/>
    <w:rsid w:val="00186201"/>
    <w:rsid w:val="001904A7"/>
    <w:rsid w:val="00192D15"/>
    <w:rsid w:val="00192F92"/>
    <w:rsid w:val="00193A08"/>
    <w:rsid w:val="00195668"/>
    <w:rsid w:val="00197F51"/>
    <w:rsid w:val="001A063B"/>
    <w:rsid w:val="001A15D4"/>
    <w:rsid w:val="001A46A7"/>
    <w:rsid w:val="001A499E"/>
    <w:rsid w:val="001A5AC2"/>
    <w:rsid w:val="001A7AA7"/>
    <w:rsid w:val="001B0392"/>
    <w:rsid w:val="001B0AFD"/>
    <w:rsid w:val="001B14AB"/>
    <w:rsid w:val="001B2594"/>
    <w:rsid w:val="001B3153"/>
    <w:rsid w:val="001B32FE"/>
    <w:rsid w:val="001B46B1"/>
    <w:rsid w:val="001B53D0"/>
    <w:rsid w:val="001B6464"/>
    <w:rsid w:val="001B6E79"/>
    <w:rsid w:val="001C05B4"/>
    <w:rsid w:val="001C0B23"/>
    <w:rsid w:val="001C1A06"/>
    <w:rsid w:val="001C1F53"/>
    <w:rsid w:val="001C382F"/>
    <w:rsid w:val="001C448A"/>
    <w:rsid w:val="001C4FDB"/>
    <w:rsid w:val="001C52AF"/>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792"/>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34AC"/>
    <w:rsid w:val="00225879"/>
    <w:rsid w:val="00225A75"/>
    <w:rsid w:val="00230316"/>
    <w:rsid w:val="002309C6"/>
    <w:rsid w:val="00232F81"/>
    <w:rsid w:val="0023485F"/>
    <w:rsid w:val="00234E05"/>
    <w:rsid w:val="002352C8"/>
    <w:rsid w:val="00236E43"/>
    <w:rsid w:val="00237253"/>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3273"/>
    <w:rsid w:val="00293752"/>
    <w:rsid w:val="00294A7D"/>
    <w:rsid w:val="00295140"/>
    <w:rsid w:val="00295AB1"/>
    <w:rsid w:val="00296459"/>
    <w:rsid w:val="002A1825"/>
    <w:rsid w:val="002A1A06"/>
    <w:rsid w:val="002A21C7"/>
    <w:rsid w:val="002A33AE"/>
    <w:rsid w:val="002A4A68"/>
    <w:rsid w:val="002A5466"/>
    <w:rsid w:val="002B056C"/>
    <w:rsid w:val="002B12CA"/>
    <w:rsid w:val="002B302D"/>
    <w:rsid w:val="002B39C3"/>
    <w:rsid w:val="002B568E"/>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6C0E"/>
    <w:rsid w:val="003C6D1C"/>
    <w:rsid w:val="003C706C"/>
    <w:rsid w:val="003C7A53"/>
    <w:rsid w:val="003C7BAB"/>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A5C"/>
    <w:rsid w:val="003F5177"/>
    <w:rsid w:val="003F598B"/>
    <w:rsid w:val="00400592"/>
    <w:rsid w:val="004007A1"/>
    <w:rsid w:val="004011BD"/>
    <w:rsid w:val="004037D4"/>
    <w:rsid w:val="00403EA9"/>
    <w:rsid w:val="0040419E"/>
    <w:rsid w:val="00404337"/>
    <w:rsid w:val="00405C00"/>
    <w:rsid w:val="0040660C"/>
    <w:rsid w:val="0041142B"/>
    <w:rsid w:val="00414AD7"/>
    <w:rsid w:val="00414F70"/>
    <w:rsid w:val="0041721B"/>
    <w:rsid w:val="0041782D"/>
    <w:rsid w:val="0042029E"/>
    <w:rsid w:val="0042154A"/>
    <w:rsid w:val="004220CC"/>
    <w:rsid w:val="0042365C"/>
    <w:rsid w:val="00425631"/>
    <w:rsid w:val="00430090"/>
    <w:rsid w:val="00430F3F"/>
    <w:rsid w:val="00431314"/>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7D21"/>
    <w:rsid w:val="004E0472"/>
    <w:rsid w:val="004E22A9"/>
    <w:rsid w:val="004E2D8F"/>
    <w:rsid w:val="004E2EE7"/>
    <w:rsid w:val="004E46C9"/>
    <w:rsid w:val="004E4D61"/>
    <w:rsid w:val="004E4F03"/>
    <w:rsid w:val="004E560F"/>
    <w:rsid w:val="004E5DD5"/>
    <w:rsid w:val="004E5EFE"/>
    <w:rsid w:val="004E7001"/>
    <w:rsid w:val="004F03D2"/>
    <w:rsid w:val="004F131D"/>
    <w:rsid w:val="004F48F8"/>
    <w:rsid w:val="004F6E43"/>
    <w:rsid w:val="00501521"/>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3F52"/>
    <w:rsid w:val="00554F5A"/>
    <w:rsid w:val="0056143E"/>
    <w:rsid w:val="00562226"/>
    <w:rsid w:val="0056264F"/>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588"/>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6D1C"/>
    <w:rsid w:val="00707789"/>
    <w:rsid w:val="00710AF9"/>
    <w:rsid w:val="00710BE9"/>
    <w:rsid w:val="00711344"/>
    <w:rsid w:val="007117C3"/>
    <w:rsid w:val="0071259E"/>
    <w:rsid w:val="00712B6B"/>
    <w:rsid w:val="007162B9"/>
    <w:rsid w:val="007169E2"/>
    <w:rsid w:val="0071777F"/>
    <w:rsid w:val="00720A53"/>
    <w:rsid w:val="00722316"/>
    <w:rsid w:val="00724071"/>
    <w:rsid w:val="00724307"/>
    <w:rsid w:val="00726E8D"/>
    <w:rsid w:val="00727C18"/>
    <w:rsid w:val="00727D53"/>
    <w:rsid w:val="00734733"/>
    <w:rsid w:val="00734BF6"/>
    <w:rsid w:val="00735EE6"/>
    <w:rsid w:val="00735F2F"/>
    <w:rsid w:val="00736C74"/>
    <w:rsid w:val="0073797A"/>
    <w:rsid w:val="007379D6"/>
    <w:rsid w:val="007441A3"/>
    <w:rsid w:val="00746386"/>
    <w:rsid w:val="007469B4"/>
    <w:rsid w:val="0074751D"/>
    <w:rsid w:val="00751423"/>
    <w:rsid w:val="00751907"/>
    <w:rsid w:val="00752F82"/>
    <w:rsid w:val="00753856"/>
    <w:rsid w:val="00755D64"/>
    <w:rsid w:val="00756744"/>
    <w:rsid w:val="0075683E"/>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FA0"/>
    <w:rsid w:val="00797C6B"/>
    <w:rsid w:val="007A21BE"/>
    <w:rsid w:val="007A2855"/>
    <w:rsid w:val="007A28EF"/>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331"/>
    <w:rsid w:val="007C566B"/>
    <w:rsid w:val="007D1E23"/>
    <w:rsid w:val="007D299A"/>
    <w:rsid w:val="007D2E9C"/>
    <w:rsid w:val="007D43A6"/>
    <w:rsid w:val="007D5C1E"/>
    <w:rsid w:val="007D624C"/>
    <w:rsid w:val="007D7997"/>
    <w:rsid w:val="007E0C8B"/>
    <w:rsid w:val="007E209B"/>
    <w:rsid w:val="007E2238"/>
    <w:rsid w:val="007E25A3"/>
    <w:rsid w:val="007E48D0"/>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060FB"/>
    <w:rsid w:val="0081038E"/>
    <w:rsid w:val="00810EC1"/>
    <w:rsid w:val="00813A98"/>
    <w:rsid w:val="00814823"/>
    <w:rsid w:val="008153A8"/>
    <w:rsid w:val="00816882"/>
    <w:rsid w:val="00820582"/>
    <w:rsid w:val="00823185"/>
    <w:rsid w:val="00831C79"/>
    <w:rsid w:val="00832B36"/>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7DEC"/>
    <w:rsid w:val="00850506"/>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230D"/>
    <w:rsid w:val="008847A7"/>
    <w:rsid w:val="00884ABC"/>
    <w:rsid w:val="0088572F"/>
    <w:rsid w:val="00885BE7"/>
    <w:rsid w:val="0089014E"/>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1550"/>
    <w:rsid w:val="00901893"/>
    <w:rsid w:val="00902D3F"/>
    <w:rsid w:val="009036F7"/>
    <w:rsid w:val="00906A18"/>
    <w:rsid w:val="00906F2E"/>
    <w:rsid w:val="00910092"/>
    <w:rsid w:val="00910375"/>
    <w:rsid w:val="00910EBA"/>
    <w:rsid w:val="00912317"/>
    <w:rsid w:val="009123F4"/>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86CAB"/>
    <w:rsid w:val="009900AF"/>
    <w:rsid w:val="00990CB4"/>
    <w:rsid w:val="009924F6"/>
    <w:rsid w:val="00992F98"/>
    <w:rsid w:val="009940DE"/>
    <w:rsid w:val="009955A5"/>
    <w:rsid w:val="00996B1A"/>
    <w:rsid w:val="00996C0A"/>
    <w:rsid w:val="009A05F4"/>
    <w:rsid w:val="009A074F"/>
    <w:rsid w:val="009A1668"/>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6DE7"/>
    <w:rsid w:val="00A22EE3"/>
    <w:rsid w:val="00A23C6F"/>
    <w:rsid w:val="00A24E59"/>
    <w:rsid w:val="00A2799D"/>
    <w:rsid w:val="00A3203F"/>
    <w:rsid w:val="00A326BA"/>
    <w:rsid w:val="00A3364B"/>
    <w:rsid w:val="00A35324"/>
    <w:rsid w:val="00A368E4"/>
    <w:rsid w:val="00A36CD9"/>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D0B"/>
    <w:rsid w:val="00A62EC6"/>
    <w:rsid w:val="00A631C5"/>
    <w:rsid w:val="00A658F8"/>
    <w:rsid w:val="00A65C24"/>
    <w:rsid w:val="00A65DF2"/>
    <w:rsid w:val="00A660A6"/>
    <w:rsid w:val="00A665F2"/>
    <w:rsid w:val="00A67065"/>
    <w:rsid w:val="00A671B4"/>
    <w:rsid w:val="00A71466"/>
    <w:rsid w:val="00A71B51"/>
    <w:rsid w:val="00A72428"/>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7271"/>
    <w:rsid w:val="00AD1B16"/>
    <w:rsid w:val="00AD23EA"/>
    <w:rsid w:val="00AD364C"/>
    <w:rsid w:val="00AD36D2"/>
    <w:rsid w:val="00AD3A7A"/>
    <w:rsid w:val="00AD3E99"/>
    <w:rsid w:val="00AD3F71"/>
    <w:rsid w:val="00AD3F7B"/>
    <w:rsid w:val="00AD509F"/>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24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3A57"/>
    <w:rsid w:val="00CB5890"/>
    <w:rsid w:val="00CB65BE"/>
    <w:rsid w:val="00CB7963"/>
    <w:rsid w:val="00CB7AE8"/>
    <w:rsid w:val="00CB7BFD"/>
    <w:rsid w:val="00CB7C3E"/>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E07F3"/>
    <w:rsid w:val="00CE0FC7"/>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D007D4"/>
    <w:rsid w:val="00D054B2"/>
    <w:rsid w:val="00D1201F"/>
    <w:rsid w:val="00D13E19"/>
    <w:rsid w:val="00D14742"/>
    <w:rsid w:val="00D20DB3"/>
    <w:rsid w:val="00D20DCE"/>
    <w:rsid w:val="00D21D13"/>
    <w:rsid w:val="00D22C57"/>
    <w:rsid w:val="00D2390D"/>
    <w:rsid w:val="00D246B4"/>
    <w:rsid w:val="00D25E72"/>
    <w:rsid w:val="00D25FD7"/>
    <w:rsid w:val="00D269FB"/>
    <w:rsid w:val="00D349FC"/>
    <w:rsid w:val="00D356F4"/>
    <w:rsid w:val="00D36A29"/>
    <w:rsid w:val="00D36B73"/>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A17"/>
    <w:rsid w:val="00D73C96"/>
    <w:rsid w:val="00D742C8"/>
    <w:rsid w:val="00D747F9"/>
    <w:rsid w:val="00D74F63"/>
    <w:rsid w:val="00D76A34"/>
    <w:rsid w:val="00D77C96"/>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A1068"/>
    <w:rsid w:val="00DA350B"/>
    <w:rsid w:val="00DA38A1"/>
    <w:rsid w:val="00DA41AD"/>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3FCF"/>
    <w:rsid w:val="00DD4792"/>
    <w:rsid w:val="00DD49F5"/>
    <w:rsid w:val="00DD5A46"/>
    <w:rsid w:val="00DE27E7"/>
    <w:rsid w:val="00DE4081"/>
    <w:rsid w:val="00DE66CB"/>
    <w:rsid w:val="00DE75D6"/>
    <w:rsid w:val="00DF1799"/>
    <w:rsid w:val="00DF2E00"/>
    <w:rsid w:val="00DF4338"/>
    <w:rsid w:val="00DF4567"/>
    <w:rsid w:val="00DF522D"/>
    <w:rsid w:val="00DF61A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20054"/>
    <w:rsid w:val="00E210D3"/>
    <w:rsid w:val="00E21523"/>
    <w:rsid w:val="00E22239"/>
    <w:rsid w:val="00E222CD"/>
    <w:rsid w:val="00E22ADD"/>
    <w:rsid w:val="00E2508A"/>
    <w:rsid w:val="00E2734E"/>
    <w:rsid w:val="00E2738B"/>
    <w:rsid w:val="00E27C93"/>
    <w:rsid w:val="00E30C56"/>
    <w:rsid w:val="00E31EB2"/>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267"/>
    <w:rsid w:val="00FA6963"/>
    <w:rsid w:val="00FA6AAE"/>
    <w:rsid w:val="00FA739B"/>
    <w:rsid w:val="00FB0F38"/>
    <w:rsid w:val="00FB1F96"/>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9839591">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5192877">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198668853">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2432046">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07671701">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6854106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9383524">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9146106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6103329">
      <w:bodyDiv w:val="1"/>
      <w:marLeft w:val="0"/>
      <w:marRight w:val="0"/>
      <w:marTop w:val="0"/>
      <w:marBottom w:val="0"/>
      <w:divBdr>
        <w:top w:val="none" w:sz="0" w:space="0" w:color="auto"/>
        <w:left w:val="none" w:sz="0" w:space="0" w:color="auto"/>
        <w:bottom w:val="none" w:sz="0" w:space="0" w:color="auto"/>
        <w:right w:val="none" w:sz="0" w:space="0" w:color="auto"/>
      </w:divBdr>
    </w:div>
    <w:div w:id="176688117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34294704">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www.coulbourn.com/v/vspfiles/assets/manuals/Graphic%20State%204%20Users%20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14</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16</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17</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15</b:RefOrder>
  </b:Source>
  <b:Source>
    <b:Tag>Art16</b:Tag>
    <b:SourceType>JournalArticle</b:SourceType>
    <b:Guid>{314C5D96-C931-48A0-AF77-BF579B90312C}</b:Guid>
    <b:Author>
      <b:Author>
        <b:NameList>
          <b:Person>
            <b:Last>Artoni</b:Last>
            <b:First>Pietro</b:First>
          </b:Person>
          <b:Person>
            <b:Last>Landi</b:Last>
            <b:First>Silvia</b:First>
          </b:Person>
          <b:Person>
            <b:Last>Sato</b:Last>
            <b:First>Sebastian</b:First>
            <b:Middle>Sulis</b:Middle>
          </b:Person>
          <b:Person>
            <b:Last>Luin</b:Last>
            <b:First>Stefano</b:First>
          </b:Person>
          <b:Person>
            <b:Last>Ratto</b:Last>
            <b:First>Gian</b:First>
            <b:Middle>Michele</b:Middle>
          </b:Person>
        </b:NameList>
      </b:Author>
    </b:Author>
    <b:Title>Arduino Due based tool to facilitate in vivo two-photon excitation microscopy</b:Title>
    <b:JournalName>Biomedical Optics Express</b:JournalName>
    <b:Year>2016</b:Year>
    <b:Pages>1604-1613</b:Pages>
    <b:Volume>7</b:Volume>
    <b:Issue>4</b:Issue>
    <b:RefOrder>13</b:RefOrder>
  </b:Source>
</b:Sources>
</file>

<file path=customXml/itemProps1.xml><?xml version="1.0" encoding="utf-8"?>
<ds:datastoreItem xmlns:ds="http://schemas.openxmlformats.org/officeDocument/2006/customXml" ds:itemID="{79EE7CB1-86A8-4221-A5C4-E686813A3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99</cp:revision>
  <dcterms:created xsi:type="dcterms:W3CDTF">2018-11-19T22:15:00Z</dcterms:created>
  <dcterms:modified xsi:type="dcterms:W3CDTF">2018-11-20T19:17:00Z</dcterms:modified>
</cp:coreProperties>
</file>