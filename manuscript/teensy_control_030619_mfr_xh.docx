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offers high-speed, precisely timed behavioral data acquisition and digital and analog outputs for controlling sCMOS cameras and other devices.</w:t>
      </w:r>
    </w:p>
    <w:p w14:paraId="4877A0C7" w14:textId="7799305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sCMOS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r w:rsidR="00420A86">
        <w:rPr>
          <w:rFonts w:ascii="Times New Roman" w:hAnsi="Times New Roman" w:cs="Times New Roman"/>
        </w:rPr>
        <w:t>trigger</w:t>
      </w:r>
      <w:r w:rsidR="00420A86" w:rsidRPr="001D6942">
        <w:rPr>
          <w:rFonts w:ascii="Times New Roman" w:hAnsi="Times New Roman" w:cs="Times New Roman"/>
        </w:rPr>
        <w:t xml:space="preserve"> </w:t>
      </w:r>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712A6A87"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sCMOS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r w:rsidR="008117CB" w:rsidRPr="008A51F1">
        <w:rPr>
          <w:rFonts w:ascii="Times New Roman" w:eastAsiaTheme="minorEastAsia" w:hAnsi="Times New Roman" w:cs="Times New Roman"/>
          <w:color w:val="FF0000"/>
          <w:kern w:val="24"/>
        </w:rPr>
        <w:t xml:space="preserve">sCMOS cameras </w:t>
      </w:r>
      <w:r w:rsidR="00035F26">
        <w:rPr>
          <w:rFonts w:ascii="Times New Roman" w:eastAsiaTheme="minorEastAsia" w:hAnsi="Times New Roman" w:cs="Times New Roman"/>
          <w:color w:val="FF0000"/>
          <w:kern w:val="24"/>
        </w:rPr>
        <w:t xml:space="preserve">can </w:t>
      </w:r>
      <w:r w:rsidR="00420A86">
        <w:rPr>
          <w:rFonts w:ascii="Times New Roman" w:eastAsiaTheme="minorEastAsia" w:hAnsi="Times New Roman" w:cs="Times New Roman"/>
          <w:color w:val="FF0000"/>
          <w:kern w:val="24"/>
        </w:rPr>
        <w:t>offer routine</w:t>
      </w:r>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l</w:t>
      </w:r>
      <w:r w:rsidR="008117CB">
        <w:rPr>
          <w:rFonts w:ascii="Times New Roman" w:eastAsiaTheme="minorEastAsia" w:hAnsi="Times New Roman" w:cs="Times New Roman"/>
          <w:color w:val="FF0000"/>
          <w:kern w:val="24"/>
        </w:rPr>
        <w:t xml:space="preserve">arge </w:t>
      </w:r>
      <w:ins w:id="0" w:author="X Han" w:date="2019-03-06T16:07:00Z">
        <w:r w:rsidR="00FC4635">
          <w:rPr>
            <w:rFonts w:ascii="Times New Roman" w:eastAsiaTheme="minorEastAsia" w:hAnsi="Times New Roman" w:cs="Times New Roman"/>
            <w:color w:val="FF0000"/>
            <w:kern w:val="24"/>
          </w:rPr>
          <w:t xml:space="preserve">brain </w:t>
        </w:r>
      </w:ins>
      <w:r w:rsidR="00D30E9B">
        <w:rPr>
          <w:rFonts w:ascii="Times New Roman" w:eastAsiaTheme="minorEastAsia" w:hAnsi="Times New Roman" w:cs="Times New Roman"/>
          <w:color w:val="FF0000"/>
          <w:kern w:val="24"/>
        </w:rPr>
        <w:t xml:space="preserve">areas of </w:t>
      </w:r>
      <w:r w:rsidR="008117CB">
        <w:rPr>
          <w:rFonts w:ascii="Times New Roman" w:eastAsiaTheme="minorEastAsia" w:hAnsi="Times New Roman" w:cs="Times New Roman"/>
          <w:color w:val="FF0000"/>
          <w:kern w:val="24"/>
        </w:rPr>
        <w:t xml:space="preserve">millimeters </w:t>
      </w:r>
      <w:r w:rsidR="00D30E9B">
        <w:rPr>
          <w:rFonts w:ascii="Times New Roman" w:eastAsiaTheme="minorEastAsia" w:hAnsi="Times New Roman" w:cs="Times New Roman"/>
          <w:color w:val="FF0000"/>
          <w:kern w:val="24"/>
        </w:rPr>
        <w:t>in diameter</w:t>
      </w:r>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analysis during behavior is temporal precision, where neural activities need to be precisely aligned with behavioral features. However, it has been difficult to integrate sCMOS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r w:rsidR="00C75154">
        <w:rPr>
          <w:rFonts w:ascii="Times New Roman" w:eastAsiaTheme="minorEastAsia" w:hAnsi="Times New Roman" w:cs="Times New Roman"/>
          <w:color w:val="FF0000"/>
          <w:kern w:val="24"/>
        </w:rPr>
        <w:t>LabVIEW</w:t>
      </w:r>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r w:rsidR="00420A86">
        <w:rPr>
          <w:rFonts w:ascii="Times New Roman" w:eastAsiaTheme="minorEastAsia" w:hAnsi="Times New Roman" w:cs="Times New Roman"/>
          <w:color w:val="FF0000"/>
          <w:kern w:val="24"/>
        </w:rPr>
        <w:t xml:space="preserve">can </w:t>
      </w:r>
      <w:r w:rsidR="00412CA5">
        <w:rPr>
          <w:rFonts w:ascii="Times New Roman" w:eastAsiaTheme="minorEastAsia" w:hAnsi="Times New Roman" w:cs="Times New Roman"/>
          <w:color w:val="FF0000"/>
          <w:kern w:val="24"/>
        </w:rPr>
        <w:t>present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user-friendly interface that can integrate sCMOS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191439C6"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 </w:instrText>
      </w:r>
      <w:r w:rsidR="00840CFF">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EN.CITE.DATA </w:instrText>
      </w:r>
      <w:r w:rsidR="00840CFF">
        <w:rPr>
          <w:rFonts w:ascii="Times New Roman" w:hAnsi="Times New Roman" w:cs="Times New Roman"/>
        </w:rPr>
      </w:r>
      <w:r w:rsidR="00840CF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840CFF">
        <w:rPr>
          <w:rFonts w:ascii="Times New Roman" w:hAnsi="Times New Roman" w:cs="Times New Roman"/>
          <w:noProof/>
        </w:rPr>
        <w:t>(D'Ausilio, 2012; Sanders and Kepecs, 2014; Grinias et al., 2016; Husain et al., 2016; Chen and Li, 2017; Saphet et al.,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134D35E4"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sidR="00344BE3">
        <w:rPr>
          <w:rFonts w:ascii="Times New Roman" w:hAnsi="Times New Roman" w:cs="Times New Roman"/>
        </w:rPr>
        <w:t xml:space="preserve"> standard</w:t>
      </w:r>
      <w:r w:rsidR="00344BE3" w:rsidRPr="001D6942">
        <w:rPr>
          <w:rFonts w:ascii="Times New Roman" w:hAnsi="Times New Roman" w:cs="Times New Roman"/>
        </w:rPr>
        <w:t xml:space="preserve"> printed circuit board</w:t>
      </w:r>
      <w:r w:rsidR="00344BE3">
        <w:rPr>
          <w:rFonts w:ascii="Times New Roman" w:hAnsi="Times New Roman" w:cs="Times New Roman"/>
        </w:rPr>
        <w:t xml:space="preserve"> (PCB) (for example: Digi-Key, part #: </w:t>
      </w:r>
      <w:r w:rsidR="00344BE3">
        <w:t>V2010-ND</w:t>
      </w:r>
      <w:r w:rsidR="00344BE3">
        <w:rPr>
          <w:rFonts w:ascii="Times New Roman" w:hAnsi="Times New Roman" w:cs="Times New Roman"/>
        </w:rPr>
        <w:t>)</w:t>
      </w:r>
      <w:r w:rsidR="00344BE3"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DigitalIO library provided by PlatformIO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 xml:space="preserve">specific </w:t>
      </w:r>
      <w:r w:rsidR="00344BE3" w:rsidRPr="001D6942">
        <w:rPr>
          <w:rFonts w:ascii="Times New Roman" w:hAnsi="Times New Roman" w:cs="Times New Roman"/>
        </w:rPr>
        <w:lastRenderedPageBreak/>
        <w:t>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r w:rsidR="00420A86">
        <w:rPr>
          <w:rFonts w:ascii="Times New Roman" w:hAnsi="Times New Roman" w:cs="Times New Roman"/>
        </w:rPr>
        <w:t xml:space="preserve"> that allows experimenters to fine-tune task parameters for their experiments</w:t>
      </w:r>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r w:rsidR="00420A86">
        <w:rPr>
          <w:rFonts w:ascii="Times New Roman" w:hAnsi="Times New Roman" w:cs="Times New Roman"/>
          <w:color w:val="FF0000"/>
        </w:rPr>
        <w:t>Using the GUI, a</w:t>
      </w:r>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r w:rsidR="00420A86">
        <w:rPr>
          <w:rFonts w:ascii="Times New Roman" w:hAnsi="Times New Roman" w:cs="Times New Roman"/>
          <w:color w:val="FF0000"/>
        </w:rPr>
        <w:t>.”</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31EFD25A"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 xml:space="preserve">ally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nL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a 33 gauge needle (NF33BL; World Precision Instruments, Sarasota, FL). The injection rate was commanded by a microsyringe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r w:rsidR="00234DF7">
        <w:rPr>
          <w:rFonts w:ascii="Times New Roman" w:hAnsi="Times New Roman" w:cs="Times New Roman"/>
          <w:color w:val="FF0000"/>
        </w:rPr>
        <w:t>cm</w:t>
      </w:r>
      <w:r w:rsidR="00010591" w:rsidRPr="00511A1A">
        <w:rPr>
          <w:rFonts w:ascii="Times New Roman" w:hAnsi="Times New Roman" w:cs="Times New Roman"/>
          <w:color w:val="FF0000"/>
        </w:rPr>
        <w:t xml:space="preserve">., ID: 0.236 </w:t>
      </w:r>
      <w:r w:rsidR="00234DF7">
        <w:rPr>
          <w:rFonts w:ascii="Times New Roman" w:hAnsi="Times New Roman" w:cs="Times New Roman"/>
          <w:color w:val="FF0000"/>
        </w:rPr>
        <w:t>cm</w:t>
      </w:r>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(Norland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r w:rsidR="00234DF7">
        <w:rPr>
          <w:rFonts w:ascii="Times New Roman" w:hAnsi="Times New Roman" w:cs="Times New Roman"/>
          <w:color w:val="FF0000"/>
        </w:rPr>
        <w:t xml:space="preserve">, or habituated to run on a spherical treadmill as described in Gritton et al. </w:t>
      </w:r>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ins w:id="1" w:author="Romano, Michael, Francis" w:date="2019-03-06T16:58:00Z">
        <w:r w:rsidR="00F0717E">
          <w:rPr>
            <w:rFonts w:ascii="Times New Roman" w:hAnsi="Times New Roman" w:cs="Times New Roman"/>
            <w:color w:val="FF0000"/>
          </w:rPr>
          <w:t>.</w:t>
        </w:r>
      </w:ins>
      <w:bookmarkStart w:id="2" w:name="_GoBack"/>
      <w:bookmarkEnd w:id="2"/>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lastRenderedPageBreak/>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r w:rsidR="006B6FAF">
        <w:rPr>
          <w:rFonts w:ascii="Times New Roman" w:hAnsi="Times New Roman" w:cs="Times New Roman"/>
          <w:color w:val="FF0000"/>
        </w:rPr>
        <w:t xml:space="preserve"> set on the Teensy board</w:t>
      </w:r>
      <w:r>
        <w:rPr>
          <w:rFonts w:ascii="Times New Roman" w:hAnsi="Times New Roman" w:cs="Times New Roman"/>
          <w:color w:val="FF0000"/>
        </w:rPr>
        <w:t>.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r w:rsidR="008A617F">
        <w:rPr>
          <w:rFonts w:ascii="Times New Roman" w:hAnsi="Times New Roman" w:cs="Times New Roman"/>
          <w:color w:val="FF0000"/>
        </w:rPr>
        <w:t>s</w:t>
      </w:r>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62C6E6D2"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r w:rsidR="00234DF7">
        <w:rPr>
          <w:rFonts w:ascii="Times New Roman" w:hAnsi="Times New Roman" w:cs="Times New Roman"/>
        </w:rPr>
        <w:t xml:space="preserve"> short duration digital pulse to an air solenoid that allows a brief pulse of air to the eye (</w:t>
      </w:r>
      <w:r w:rsidRPr="001D6942">
        <w:rPr>
          <w:rFonts w:ascii="Times New Roman" w:hAnsi="Times New Roman" w:cs="Times New Roman"/>
        </w:rPr>
        <w:t>eye puff</w:t>
      </w:r>
      <w:r w:rsidR="00234DF7">
        <w:rPr>
          <w:rFonts w:ascii="Times New Roman" w:hAnsi="Times New Roman" w:cs="Times New Roman"/>
        </w:rPr>
        <w:t>)</w:t>
      </w:r>
      <w:r w:rsidRPr="001D6942">
        <w:rPr>
          <w:rFonts w:ascii="Times New Roman" w:hAnsi="Times New Roman" w:cs="Times New Roman"/>
        </w:rPr>
        <w:t xml:space="preserve">, while delivering digital pulses that can be used to trigger a sCMOS camera for image capture </w:t>
      </w:r>
      <w:r w:rsidR="00234DF7">
        <w:rPr>
          <w:rFonts w:ascii="Times New Roman" w:hAnsi="Times New Roman" w:cs="Times New Roman"/>
        </w:rPr>
        <w:t>at</w:t>
      </w:r>
      <w:r w:rsidR="005F6CF3">
        <w:rPr>
          <w:rFonts w:ascii="Times New Roman" w:hAnsi="Times New Roman" w:cs="Times New Roman"/>
        </w:rPr>
        <w:t xml:space="preserve"> </w:t>
      </w:r>
      <w:r w:rsidR="00234DF7">
        <w:rPr>
          <w:rFonts w:ascii="Times New Roman" w:hAnsi="Times New Roman" w:cs="Times New Roman"/>
        </w:rPr>
        <w:t>a defined interval (</w:t>
      </w:r>
      <w:r w:rsidRPr="001D6942">
        <w:rPr>
          <w:rFonts w:ascii="Times New Roman" w:hAnsi="Times New Roman" w:cs="Times New Roman"/>
        </w:rPr>
        <w:t>every 50 ms</w:t>
      </w:r>
      <w:r w:rsidR="00234DF7">
        <w:rPr>
          <w:rFonts w:ascii="Times New Roman" w:hAnsi="Times New Roman" w:cs="Times New Roman"/>
        </w:rPr>
        <w:t xml:space="preserve"> in th</w:t>
      </w:r>
      <w:r w:rsidR="005F6CF3">
        <w:rPr>
          <w:rFonts w:ascii="Times New Roman" w:hAnsi="Times New Roman" w:cs="Times New Roman"/>
        </w:rPr>
        <w:t>is demonstration)</w:t>
      </w:r>
      <w:r w:rsidRPr="001D6942">
        <w:rPr>
          <w:rFonts w:ascii="Times New Roman" w:hAnsi="Times New Roman" w:cs="Times New Roman"/>
        </w:rPr>
        <w:t xml:space="preserve">.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1B524AB7" w:rsidR="00344BE3" w:rsidRPr="00511A1A" w:rsidDel="00FC4635" w:rsidRDefault="00344BE3">
      <w:pPr>
        <w:ind w:firstLine="720"/>
        <w:rPr>
          <w:del w:id="3" w:author="X Han" w:date="2019-03-06T16:08:00Z"/>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w:t>
      </w:r>
      <w:r w:rsidRPr="001D6942">
        <w:rPr>
          <w:rFonts w:ascii="Times New Roman" w:hAnsi="Times New Roman" w:cs="Times New Roman"/>
        </w:rPr>
        <w:lastRenderedPageBreak/>
        <w:t xml:space="preserve">digital output directed to the sCMOS camera for 1ms every 50ms. </w:t>
      </w:r>
      <w:del w:id="4" w:author="X Han" w:date="2019-03-06T16:08:00Z">
        <w:r w:rsidR="006437E6" w:rsidRPr="00511A1A" w:rsidDel="00FC4635">
          <w:rPr>
            <w:rFonts w:ascii="Times New Roman" w:hAnsi="Times New Roman" w:cs="Times New Roman"/>
            <w:color w:val="FF0000"/>
          </w:rPr>
          <w:delText>The</w:delText>
        </w:r>
        <w:r w:rsidR="002F670A" w:rsidDel="00FC4635">
          <w:rPr>
            <w:rFonts w:ascii="Times New Roman" w:hAnsi="Times New Roman" w:cs="Times New Roman"/>
            <w:color w:val="FF0000"/>
          </w:rPr>
          <w:delText>se</w:delText>
        </w:r>
        <w:r w:rsidR="006437E6" w:rsidRPr="00511A1A" w:rsidDel="00FC4635">
          <w:rPr>
            <w:rFonts w:ascii="Times New Roman" w:hAnsi="Times New Roman" w:cs="Times New Roman"/>
            <w:color w:val="FF0000"/>
          </w:rPr>
          <w:delText xml:space="preserve"> s</w:delText>
        </w:r>
      </w:del>
      <w:del w:id="5" w:author="X Han" w:date="2019-03-06T16:18:00Z">
        <w:r w:rsidR="006437E6" w:rsidRPr="00511A1A" w:rsidDel="00975630">
          <w:rPr>
            <w:rFonts w:ascii="Times New Roman" w:hAnsi="Times New Roman" w:cs="Times New Roman"/>
            <w:color w:val="FF0000"/>
          </w:rPr>
          <w:delText>pecific</w:delText>
        </w:r>
        <w:r w:rsidR="002F670A" w:rsidDel="00975630">
          <w:rPr>
            <w:rFonts w:ascii="Times New Roman" w:hAnsi="Times New Roman" w:cs="Times New Roman"/>
            <w:color w:val="FF0000"/>
          </w:rPr>
          <w:delText xml:space="preserve"> parameters </w:delText>
        </w:r>
        <w:r w:rsidR="006437E6" w:rsidRPr="00511A1A" w:rsidDel="00975630">
          <w:rPr>
            <w:rFonts w:ascii="Times New Roman" w:hAnsi="Times New Roman" w:cs="Times New Roman"/>
            <w:color w:val="FF0000"/>
          </w:rPr>
          <w:delText xml:space="preserve">of the tone and puff </w:delText>
        </w:r>
        <w:r w:rsidR="009F574F" w:rsidDel="00975630">
          <w:rPr>
            <w:rFonts w:ascii="Times New Roman" w:hAnsi="Times New Roman" w:cs="Times New Roman"/>
            <w:color w:val="FF0000"/>
          </w:rPr>
          <w:delText>can be</w:delText>
        </w:r>
        <w:r w:rsidR="009F574F" w:rsidRPr="00511A1A" w:rsidDel="00975630">
          <w:rPr>
            <w:rFonts w:ascii="Times New Roman" w:hAnsi="Times New Roman" w:cs="Times New Roman"/>
            <w:color w:val="FF0000"/>
          </w:rPr>
          <w:delText xml:space="preserve"> </w:delText>
        </w:r>
        <w:r w:rsidR="006437E6" w:rsidRPr="00511A1A" w:rsidDel="00975630">
          <w:rPr>
            <w:rFonts w:ascii="Times New Roman" w:hAnsi="Times New Roman" w:cs="Times New Roman"/>
            <w:color w:val="FF0000"/>
          </w:rPr>
          <w:delText>hard-coded into the Teensy script</w:delText>
        </w:r>
        <w:r w:rsidR="002F670A" w:rsidDel="00975630">
          <w:rPr>
            <w:rFonts w:ascii="Times New Roman" w:hAnsi="Times New Roman" w:cs="Times New Roman"/>
            <w:color w:val="FF0000"/>
          </w:rPr>
          <w:delText xml:space="preserve">, </w:delText>
        </w:r>
        <w:r w:rsidR="009F574F" w:rsidDel="00975630">
          <w:rPr>
            <w:rFonts w:ascii="Times New Roman" w:hAnsi="Times New Roman" w:cs="Times New Roman"/>
            <w:color w:val="FF0000"/>
          </w:rPr>
          <w:delText>or specified in the</w:delText>
        </w:r>
        <w:r w:rsidR="008D0F94" w:rsidDel="00975630">
          <w:rPr>
            <w:rFonts w:ascii="Times New Roman" w:hAnsi="Times New Roman" w:cs="Times New Roman"/>
            <w:color w:val="FF0000"/>
          </w:rPr>
          <w:delText xml:space="preserve"> </w:delText>
        </w:r>
        <w:r w:rsidR="00AA4FF4" w:rsidDel="00975630">
          <w:rPr>
            <w:rFonts w:ascii="Times New Roman" w:hAnsi="Times New Roman" w:cs="Times New Roman"/>
            <w:color w:val="FF0000"/>
          </w:rPr>
          <w:delText>GUI</w:delText>
        </w:r>
        <w:r w:rsidR="006437E6" w:rsidRPr="00511A1A" w:rsidDel="00975630">
          <w:rPr>
            <w:rFonts w:ascii="Times New Roman" w:hAnsi="Times New Roman" w:cs="Times New Roman"/>
            <w:color w:val="FF0000"/>
          </w:rPr>
          <w:delText>.</w:delText>
        </w:r>
      </w:del>
    </w:p>
    <w:p w14:paraId="29DC7D12" w14:textId="40F0C6D7" w:rsidR="005A37EC" w:rsidRPr="00511A1A" w:rsidDel="00975630" w:rsidRDefault="002F670A">
      <w:pPr>
        <w:ind w:firstLine="720"/>
        <w:rPr>
          <w:del w:id="6" w:author="X Han" w:date="2019-03-06T16:19:00Z"/>
          <w:rFonts w:ascii="Times New Roman" w:hAnsi="Times New Roman" w:cs="Times New Roman"/>
          <w:color w:val="FF0000"/>
        </w:rPr>
      </w:pPr>
      <w:del w:id="7" w:author="X Han" w:date="2019-03-06T16:19:00Z">
        <w:r w:rsidDel="00975630">
          <w:rPr>
            <w:rFonts w:ascii="Times New Roman" w:hAnsi="Times New Roman" w:cs="Times New Roman"/>
            <w:color w:val="FF0000"/>
          </w:rPr>
          <w:delText>The</w:delText>
        </w:r>
        <w:r w:rsidR="007D5E89" w:rsidDel="00975630">
          <w:rPr>
            <w:rFonts w:ascii="Times New Roman" w:hAnsi="Times New Roman" w:cs="Times New Roman"/>
            <w:color w:val="FF0000"/>
          </w:rPr>
          <w:delText xml:space="preserve"> GUI </w:delText>
        </w:r>
        <w:r w:rsidDel="00975630">
          <w:rPr>
            <w:rFonts w:ascii="Times New Roman" w:hAnsi="Times New Roman" w:cs="Times New Roman"/>
            <w:color w:val="FF0000"/>
          </w:rPr>
          <w:delText xml:space="preserve">for this experiment </w:delText>
        </w:r>
        <w:r w:rsidR="005A37EC" w:rsidRPr="00511A1A" w:rsidDel="00975630">
          <w:rPr>
            <w:rFonts w:ascii="Times New Roman" w:hAnsi="Times New Roman" w:cs="Times New Roman"/>
            <w:color w:val="FF0000"/>
          </w:rPr>
          <w:delText>allows a user to specify a filename, the length of each trial, the total number of trials in the session</w:delText>
        </w:r>
        <w:r w:rsidR="00CB193D" w:rsidRPr="00511A1A" w:rsidDel="00975630">
          <w:rPr>
            <w:rFonts w:ascii="Times New Roman" w:hAnsi="Times New Roman" w:cs="Times New Roman"/>
            <w:color w:val="FF0000"/>
          </w:rPr>
          <w:delText>,</w:delText>
        </w:r>
        <w:r w:rsidDel="00975630">
          <w:rPr>
            <w:rFonts w:ascii="Times New Roman" w:hAnsi="Times New Roman" w:cs="Times New Roman"/>
            <w:color w:val="FF0000"/>
          </w:rPr>
          <w:delText xml:space="preserve"> </w:delText>
        </w:r>
        <w:r w:rsidR="002E4091" w:rsidDel="00975630">
          <w:rPr>
            <w:rFonts w:ascii="Times New Roman" w:hAnsi="Times New Roman" w:cs="Times New Roman"/>
            <w:color w:val="FF0000"/>
          </w:rPr>
          <w:delText xml:space="preserve">and </w:delText>
        </w:r>
      </w:del>
      <w:del w:id="8" w:author="X Han" w:date="2019-03-06T16:08:00Z">
        <w:r w:rsidR="002E4091" w:rsidDel="00FC4635">
          <w:rPr>
            <w:rFonts w:ascii="Times New Roman" w:hAnsi="Times New Roman" w:cs="Times New Roman"/>
            <w:color w:val="FF0000"/>
          </w:rPr>
          <w:delText xml:space="preserve">the abilities </w:delText>
        </w:r>
      </w:del>
      <w:del w:id="9" w:author="X Han" w:date="2019-03-06T16:19:00Z">
        <w:r w:rsidDel="00975630">
          <w:rPr>
            <w:rFonts w:ascii="Times New Roman" w:hAnsi="Times New Roman" w:cs="Times New Roman"/>
            <w:color w:val="FF0000"/>
          </w:rPr>
          <w:delText>to start and stop an experiment at any time</w:delText>
        </w:r>
        <w:r w:rsidR="005A37EC" w:rsidRPr="00511A1A" w:rsidDel="00975630">
          <w:rPr>
            <w:rFonts w:ascii="Times New Roman" w:hAnsi="Times New Roman" w:cs="Times New Roman"/>
            <w:color w:val="FF0000"/>
          </w:rPr>
          <w:delText>.</w:delText>
        </w:r>
        <w:r w:rsidR="00731019" w:rsidDel="00975630">
          <w:rPr>
            <w:rFonts w:ascii="Times New Roman" w:hAnsi="Times New Roman" w:cs="Times New Roman"/>
            <w:color w:val="FF0000"/>
          </w:rPr>
          <w:delText xml:space="preserve"> </w:delText>
        </w:r>
        <w:r w:rsidR="005A37EC" w:rsidRPr="00511A1A" w:rsidDel="00975630">
          <w:rPr>
            <w:rFonts w:ascii="Times New Roman" w:hAnsi="Times New Roman" w:cs="Times New Roman"/>
            <w:color w:val="FF0000"/>
          </w:rPr>
          <w:delText xml:space="preserve"> </w:delText>
        </w:r>
        <w:r w:rsidDel="00975630">
          <w:rPr>
            <w:rFonts w:ascii="Times New Roman" w:hAnsi="Times New Roman" w:cs="Times New Roman"/>
            <w:color w:val="FF0000"/>
          </w:rPr>
          <w:delText xml:space="preserve">The </w:delText>
        </w:r>
      </w:del>
      <w:del w:id="10" w:author="X Han" w:date="2019-03-06T16:08:00Z">
        <w:r w:rsidR="00721909" w:rsidRPr="00511A1A" w:rsidDel="00FC4635">
          <w:rPr>
            <w:rFonts w:ascii="Times New Roman" w:hAnsi="Times New Roman" w:cs="Times New Roman"/>
            <w:color w:val="FF0000"/>
          </w:rPr>
          <w:delText xml:space="preserve">MATLAB </w:delText>
        </w:r>
      </w:del>
      <w:del w:id="11" w:author="X Han" w:date="2019-03-06T16:19:00Z">
        <w:r w:rsidDel="00975630">
          <w:rPr>
            <w:rFonts w:ascii="Times New Roman" w:hAnsi="Times New Roman" w:cs="Times New Roman"/>
            <w:color w:val="FF0000"/>
          </w:rPr>
          <w:delText xml:space="preserve">GUI records, </w:delText>
        </w:r>
        <w:r w:rsidR="00721909" w:rsidRPr="00511A1A" w:rsidDel="00975630">
          <w:rPr>
            <w:rFonts w:ascii="Times New Roman" w:hAnsi="Times New Roman" w:cs="Times New Roman"/>
            <w:color w:val="FF0000"/>
          </w:rPr>
          <w:delText>in the attached PC</w:delText>
        </w:r>
        <w:r w:rsidDel="00975630">
          <w:rPr>
            <w:rFonts w:ascii="Times New Roman" w:hAnsi="Times New Roman" w:cs="Times New Roman"/>
            <w:color w:val="FF0000"/>
          </w:rPr>
          <w:delText>,</w:delText>
        </w:r>
        <w:r w:rsidR="00721909" w:rsidRPr="00511A1A" w:rsidDel="00975630">
          <w:rPr>
            <w:rFonts w:ascii="Times New Roman" w:hAnsi="Times New Roman" w:cs="Times New Roman"/>
            <w:color w:val="FF0000"/>
          </w:rPr>
          <w:delText xml:space="preserve"> the Teensy-reported time stamp of each frame relative to the session and relative to the beginning of the trial, the trial number, and indicator variables (1s or 0s) which correspond to</w:delText>
        </w:r>
        <w:r w:rsidR="00DC51EC" w:rsidDel="00975630">
          <w:rPr>
            <w:rFonts w:ascii="Times New Roman" w:hAnsi="Times New Roman" w:cs="Times New Roman"/>
            <w:color w:val="FF0000"/>
          </w:rPr>
          <w:delText xml:space="preserve"> whether the</w:delText>
        </w:r>
        <w:r w:rsidR="00721909" w:rsidRPr="00511A1A" w:rsidDel="00975630">
          <w:rPr>
            <w:rFonts w:ascii="Times New Roman" w:hAnsi="Times New Roman" w:cs="Times New Roman"/>
            <w:color w:val="FF0000"/>
          </w:rPr>
          <w:delText xml:space="preserve"> sound</w:delText>
        </w:r>
        <w:r w:rsidR="00511A1A" w:rsidDel="00975630">
          <w:rPr>
            <w:rFonts w:ascii="Times New Roman" w:hAnsi="Times New Roman" w:cs="Times New Roman"/>
            <w:color w:val="FF0000"/>
          </w:rPr>
          <w:delText xml:space="preserve"> </w:delText>
        </w:r>
        <w:r w:rsidR="004A3DCF" w:rsidRPr="00511A1A" w:rsidDel="00975630">
          <w:rPr>
            <w:rFonts w:ascii="Times New Roman" w:hAnsi="Times New Roman" w:cs="Times New Roman"/>
            <w:color w:val="FF0000"/>
          </w:rPr>
          <w:delText>or</w:delText>
        </w:r>
        <w:r w:rsidR="00721909" w:rsidRPr="00511A1A" w:rsidDel="00975630">
          <w:rPr>
            <w:rFonts w:ascii="Times New Roman" w:hAnsi="Times New Roman" w:cs="Times New Roman"/>
            <w:color w:val="FF0000"/>
          </w:rPr>
          <w:delText xml:space="preserve"> puff is on</w:delText>
        </w:r>
        <w:r w:rsidDel="00975630">
          <w:rPr>
            <w:rFonts w:ascii="Times New Roman" w:hAnsi="Times New Roman" w:cs="Times New Roman"/>
            <w:color w:val="FF0000"/>
          </w:rPr>
          <w:delText xml:space="preserve"> or off</w:delText>
        </w:r>
        <w:r w:rsidR="005A5A7D" w:rsidDel="00975630">
          <w:rPr>
            <w:rFonts w:ascii="Times New Roman" w:hAnsi="Times New Roman" w:cs="Times New Roman"/>
            <w:color w:val="FF0000"/>
          </w:rPr>
          <w:delText>,</w:delText>
        </w:r>
        <w:r w:rsidDel="00975630">
          <w:rPr>
            <w:rFonts w:ascii="Times New Roman" w:hAnsi="Times New Roman" w:cs="Times New Roman"/>
            <w:color w:val="FF0000"/>
          </w:rPr>
          <w:delText xml:space="preserve"> respectively</w:delText>
        </w:r>
        <w:r w:rsidR="00721909" w:rsidRPr="00511A1A" w:rsidDel="00975630">
          <w:rPr>
            <w:rFonts w:ascii="Times New Roman" w:hAnsi="Times New Roman" w:cs="Times New Roman"/>
            <w:color w:val="FF0000"/>
          </w:rPr>
          <w:delText>.</w:delText>
        </w:r>
        <w:r w:rsidRPr="002F670A" w:rsidDel="00975630">
          <w:rPr>
            <w:rFonts w:ascii="Times New Roman" w:hAnsi="Times New Roman" w:cs="Times New Roman"/>
            <w:color w:val="FF0000"/>
          </w:rPr>
          <w:delText xml:space="preserve"> </w:delText>
        </w:r>
      </w:del>
    </w:p>
    <w:p w14:paraId="212CA5C7" w14:textId="77777777" w:rsidR="00975630" w:rsidRDefault="00975630">
      <w:pPr>
        <w:ind w:firstLine="720"/>
        <w:rPr>
          <w:ins w:id="12" w:author="X Han" w:date="2019-03-06T16:19:00Z"/>
          <w:rFonts w:ascii="Times New Roman" w:eastAsiaTheme="minorEastAsia" w:hAnsi="Times New Roman" w:cs="Times New Roman"/>
          <w:color w:val="FF0000"/>
        </w:rPr>
      </w:pPr>
    </w:p>
    <w:p w14:paraId="3B1FBCBF" w14:textId="0410147F" w:rsidR="00FC4635" w:rsidRPr="00511A1A" w:rsidRDefault="00FC4635">
      <w:pPr>
        <w:ind w:firstLine="720"/>
        <w:rPr>
          <w:rFonts w:ascii="Times New Roman" w:eastAsiaTheme="minorEastAsia" w:hAnsi="Times New Roman" w:cs="Times New Roman"/>
          <w:color w:val="FF0000"/>
        </w:rPr>
      </w:pPr>
      <w:ins w:id="13" w:author="X Han" w:date="2019-03-06T16:10:00Z">
        <w:r>
          <w:rPr>
            <w:rFonts w:ascii="Times New Roman" w:eastAsiaTheme="minorEastAsia" w:hAnsi="Times New Roman" w:cs="Times New Roman"/>
            <w:color w:val="FF0000"/>
          </w:rPr>
          <w:t xml:space="preserve">To </w:t>
        </w:r>
      </w:ins>
      <w:ins w:id="14" w:author="X Han" w:date="2019-03-06T16:16:00Z">
        <w:r>
          <w:rPr>
            <w:rFonts w:ascii="Times New Roman" w:eastAsiaTheme="minorEastAsia" w:hAnsi="Times New Roman" w:cs="Times New Roman"/>
            <w:color w:val="FF0000"/>
          </w:rPr>
          <w:t>demonstrate the feasibility of using</w:t>
        </w:r>
      </w:ins>
      <w:ins w:id="15" w:author="X Han" w:date="2019-03-06T16:10:00Z">
        <w:r>
          <w:rPr>
            <w:rFonts w:ascii="Times New Roman" w:eastAsiaTheme="minorEastAsia" w:hAnsi="Times New Roman" w:cs="Times New Roman"/>
            <w:color w:val="FF0000"/>
          </w:rPr>
          <w:t xml:space="preserve"> the Teensy-interface </w:t>
        </w:r>
      </w:ins>
      <w:ins w:id="16" w:author="X Han" w:date="2019-03-06T16:11:00Z">
        <w:r>
          <w:rPr>
            <w:rFonts w:ascii="Times New Roman" w:eastAsiaTheme="minorEastAsia" w:hAnsi="Times New Roman" w:cs="Times New Roman"/>
            <w:color w:val="FF0000"/>
          </w:rPr>
          <w:t xml:space="preserve">to </w:t>
        </w:r>
      </w:ins>
      <w:ins w:id="17" w:author="X Han" w:date="2019-03-06T16:16:00Z">
        <w:r>
          <w:rPr>
            <w:rFonts w:ascii="Times New Roman" w:eastAsiaTheme="minorEastAsia" w:hAnsi="Times New Roman" w:cs="Times New Roman"/>
            <w:color w:val="FF0000"/>
          </w:rPr>
          <w:t xml:space="preserve">perform </w:t>
        </w:r>
      </w:ins>
      <w:ins w:id="18" w:author="X Han" w:date="2019-03-06T16:19:00Z">
        <w:r w:rsidR="00975630">
          <w:rPr>
            <w:rFonts w:ascii="Times New Roman" w:eastAsiaTheme="minorEastAsia" w:hAnsi="Times New Roman" w:cs="Times New Roman"/>
            <w:color w:val="FF0000"/>
          </w:rPr>
          <w:t xml:space="preserve">either </w:t>
        </w:r>
      </w:ins>
      <w:moveToRangeStart w:id="19" w:author="X Han" w:date="2019-03-06T16:10:00Z" w:name="move2781067"/>
      <w:moveTo w:id="20" w:author="X Han" w:date="2019-03-06T16:10:00Z">
        <w:del w:id="21" w:author="X Han" w:date="2019-03-06T16:11:00Z">
          <w:r w:rsidRPr="00511A1A" w:rsidDel="00FC4635">
            <w:rPr>
              <w:rFonts w:ascii="Times New Roman" w:eastAsiaTheme="minorEastAsia" w:hAnsi="Times New Roman" w:cs="Times New Roman"/>
              <w:color w:val="FF0000"/>
            </w:rPr>
            <w:delText>We next designed an expanded user interface</w:delText>
          </w:r>
          <w:r w:rsidDel="00FC4635">
            <w:rPr>
              <w:rFonts w:ascii="Times New Roman" w:eastAsiaTheme="minorEastAsia" w:hAnsi="Times New Roman" w:cs="Times New Roman"/>
              <w:color w:val="FF0000"/>
            </w:rPr>
            <w:delText xml:space="preserve"> (GUI)</w:delText>
          </w:r>
          <w:r w:rsidRPr="00511A1A" w:rsidDel="00FC4635">
            <w:rPr>
              <w:rFonts w:ascii="Times New Roman" w:eastAsiaTheme="minorEastAsia" w:hAnsi="Times New Roman" w:cs="Times New Roman"/>
              <w:color w:val="FF0000"/>
            </w:rPr>
            <w:delText xml:space="preserve"> and accompanying Teensy code for use with the </w:delText>
          </w:r>
          <w:r w:rsidDel="00FC4635">
            <w:rPr>
              <w:rFonts w:ascii="Times New Roman" w:eastAsiaTheme="minorEastAsia" w:hAnsi="Times New Roman" w:cs="Times New Roman"/>
              <w:color w:val="FF0000"/>
            </w:rPr>
            <w:delText xml:space="preserve">same </w:delText>
          </w:r>
          <w:r w:rsidRPr="00511A1A" w:rsidDel="00FC4635">
            <w:rPr>
              <w:rFonts w:ascii="Times New Roman" w:eastAsiaTheme="minorEastAsia" w:hAnsi="Times New Roman" w:cs="Times New Roman"/>
              <w:color w:val="FF0000"/>
            </w:rPr>
            <w:delText>experimental hardware design</w:delText>
          </w:r>
          <w:r w:rsidDel="00FC4635">
            <w:rPr>
              <w:rFonts w:ascii="Times New Roman" w:eastAsiaTheme="minorEastAsia" w:hAnsi="Times New Roman" w:cs="Times New Roman"/>
              <w:color w:val="FF0000"/>
            </w:rPr>
            <w:delText xml:space="preserve">. This code </w:delText>
          </w:r>
          <w:r w:rsidRPr="00511A1A" w:rsidDel="00FC4635">
            <w:rPr>
              <w:rFonts w:ascii="Times New Roman" w:eastAsiaTheme="minorEastAsia" w:hAnsi="Times New Roman" w:cs="Times New Roman"/>
              <w:color w:val="FF0000"/>
            </w:rPr>
            <w:delText>perform</w:delText>
          </w:r>
          <w:r w:rsidDel="00FC4635">
            <w:rPr>
              <w:rFonts w:ascii="Times New Roman" w:eastAsiaTheme="minorEastAsia" w:hAnsi="Times New Roman" w:cs="Times New Roman"/>
              <w:color w:val="FF0000"/>
            </w:rPr>
            <w:delText>s</w:delText>
          </w:r>
          <w:r w:rsidRPr="00511A1A" w:rsidDel="00FC4635">
            <w:rPr>
              <w:rFonts w:ascii="Times New Roman" w:eastAsiaTheme="minorEastAsia" w:hAnsi="Times New Roman" w:cs="Times New Roman"/>
              <w:color w:val="FF0000"/>
            </w:rPr>
            <w:delText xml:space="preserve"> </w:delText>
          </w:r>
          <w:r w:rsidDel="00FC4635">
            <w:rPr>
              <w:rFonts w:ascii="Times New Roman" w:eastAsiaTheme="minorEastAsia" w:hAnsi="Times New Roman" w:cs="Times New Roman"/>
              <w:color w:val="FF0000"/>
            </w:rPr>
            <w:delText>a</w:delText>
          </w:r>
          <w:r w:rsidRPr="00511A1A" w:rsidDel="00FC4635">
            <w:rPr>
              <w:rFonts w:ascii="Times New Roman" w:eastAsiaTheme="minorEastAsia" w:hAnsi="Times New Roman" w:cs="Times New Roman"/>
              <w:color w:val="FF0000"/>
            </w:rPr>
            <w:delText xml:space="preserve"> </w:delText>
          </w:r>
        </w:del>
        <w:r w:rsidRPr="00511A1A">
          <w:rPr>
            <w:rFonts w:ascii="Times New Roman" w:eastAsiaTheme="minorEastAsia" w:hAnsi="Times New Roman" w:cs="Times New Roman"/>
            <w:color w:val="FF0000"/>
          </w:rPr>
          <w:t>trace conditioning</w:t>
        </w:r>
      </w:moveTo>
      <w:ins w:id="22" w:author="X Han" w:date="2019-03-06T16:20:00Z">
        <w:r w:rsidR="00975630">
          <w:rPr>
            <w:rFonts w:ascii="Times New Roman" w:eastAsiaTheme="minorEastAsia" w:hAnsi="Times New Roman" w:cs="Times New Roman"/>
            <w:color w:val="FF0000"/>
          </w:rPr>
          <w:t xml:space="preserve"> with either one tone or two tones</w:t>
        </w:r>
      </w:ins>
      <w:moveTo w:id="23" w:author="X Han" w:date="2019-03-06T16:10:00Z">
        <w:del w:id="24" w:author="X Han" w:date="2019-03-06T16:16:00Z">
          <w:r w:rsidRPr="00511A1A" w:rsidDel="00FC4635">
            <w:rPr>
              <w:rFonts w:ascii="Times New Roman" w:eastAsiaTheme="minorEastAsia" w:hAnsi="Times New Roman" w:cs="Times New Roman"/>
              <w:color w:val="FF0000"/>
            </w:rPr>
            <w:delText xml:space="preserve"> experiment with </w:delText>
          </w:r>
          <w:r w:rsidDel="00FC4635">
            <w:rPr>
              <w:rFonts w:ascii="Times New Roman" w:eastAsiaTheme="minorEastAsia" w:hAnsi="Times New Roman" w:cs="Times New Roman"/>
              <w:color w:val="FF0000"/>
            </w:rPr>
            <w:delText>one or two</w:delText>
          </w:r>
          <w:r w:rsidRPr="00511A1A" w:rsidDel="00FC4635">
            <w:rPr>
              <w:rFonts w:ascii="Times New Roman" w:eastAsiaTheme="minorEastAsia" w:hAnsi="Times New Roman" w:cs="Times New Roman"/>
              <w:color w:val="FF0000"/>
            </w:rPr>
            <w:delText xml:space="preserve"> tones</w:delText>
          </w:r>
        </w:del>
      </w:moveTo>
      <w:ins w:id="25" w:author="X Han" w:date="2019-03-06T16:11:00Z">
        <w:r>
          <w:rPr>
            <w:rFonts w:ascii="Times New Roman" w:eastAsiaTheme="minorEastAsia" w:hAnsi="Times New Roman" w:cs="Times New Roman"/>
            <w:color w:val="FF0000"/>
          </w:rPr>
          <w:t xml:space="preserve">, </w:t>
        </w:r>
      </w:ins>
      <w:ins w:id="26" w:author="X Han" w:date="2019-03-06T16:12:00Z">
        <w:r>
          <w:rPr>
            <w:rFonts w:ascii="Times New Roman" w:eastAsiaTheme="minorEastAsia" w:hAnsi="Times New Roman" w:cs="Times New Roman"/>
            <w:color w:val="FF0000"/>
          </w:rPr>
          <w:t>the GUI includes the</w:t>
        </w:r>
      </w:ins>
      <w:ins w:id="27" w:author="X Han" w:date="2019-03-06T16:11:00Z">
        <w:r>
          <w:rPr>
            <w:rFonts w:ascii="Times New Roman" w:eastAsiaTheme="minorEastAsia" w:hAnsi="Times New Roman" w:cs="Times New Roman"/>
            <w:color w:val="FF0000"/>
          </w:rPr>
          <w:t xml:space="preserve"> features</w:t>
        </w:r>
      </w:ins>
      <w:ins w:id="28" w:author="X Han" w:date="2019-03-06T16:12:00Z">
        <w:r>
          <w:rPr>
            <w:rFonts w:ascii="Times New Roman" w:eastAsiaTheme="minorEastAsia" w:hAnsi="Times New Roman" w:cs="Times New Roman"/>
            <w:color w:val="FF0000"/>
          </w:rPr>
          <w:t xml:space="preserve"> of </w:t>
        </w:r>
      </w:ins>
      <w:ins w:id="29" w:author="X Han" w:date="2019-03-06T16:13:00Z">
        <w:r>
          <w:rPr>
            <w:rFonts w:ascii="Times New Roman" w:eastAsiaTheme="minorEastAsia" w:hAnsi="Times New Roman" w:cs="Times New Roman"/>
            <w:color w:val="FF0000"/>
          </w:rPr>
          <w:t>specifying two</w:t>
        </w:r>
      </w:ins>
      <w:moveTo w:id="30" w:author="X Han" w:date="2019-03-06T16:10:00Z">
        <w:del w:id="31" w:author="X Han" w:date="2019-03-06T16:12:00Z">
          <w:r w:rsidDel="00FC4635">
            <w:rPr>
              <w:rFonts w:ascii="Times New Roman" w:eastAsiaTheme="minorEastAsia" w:hAnsi="Times New Roman" w:cs="Times New Roman"/>
              <w:color w:val="FF0000"/>
            </w:rPr>
            <w:delText xml:space="preserve">. </w:delText>
          </w:r>
        </w:del>
        <w:del w:id="32" w:author="X Han" w:date="2019-03-06T16:13:00Z">
          <w:r w:rsidDel="00FC4635">
            <w:rPr>
              <w:rFonts w:ascii="Times New Roman" w:eastAsiaTheme="minorEastAsia" w:hAnsi="Times New Roman" w:cs="Times New Roman"/>
              <w:color w:val="FF0000"/>
            </w:rPr>
            <w:delText>The two tone variant would allow for</w:delText>
          </w:r>
        </w:del>
        <w:r>
          <w:rPr>
            <w:rFonts w:ascii="Times New Roman" w:eastAsiaTheme="minorEastAsia" w:hAnsi="Times New Roman" w:cs="Times New Roman"/>
            <w:color w:val="FF0000"/>
          </w:rPr>
          <w:t xml:space="preserve"> tones</w:t>
        </w:r>
        <w:del w:id="33" w:author="X Han" w:date="2019-03-06T16:16:00Z">
          <w:r w:rsidDel="00FC4635">
            <w:rPr>
              <w:rFonts w:ascii="Times New Roman" w:eastAsiaTheme="minorEastAsia" w:hAnsi="Times New Roman" w:cs="Times New Roman"/>
              <w:color w:val="FF0000"/>
            </w:rPr>
            <w:delText xml:space="preserve"> </w:delText>
          </w:r>
        </w:del>
      </w:moveTo>
      <w:ins w:id="34" w:author="X Han" w:date="2019-03-06T16:16:00Z">
        <w:r>
          <w:rPr>
            <w:rFonts w:ascii="Times New Roman" w:eastAsiaTheme="minorEastAsia" w:hAnsi="Times New Roman" w:cs="Times New Roman"/>
            <w:color w:val="FF0000"/>
          </w:rPr>
          <w:t xml:space="preserve"> </w:t>
        </w:r>
      </w:ins>
      <w:moveTo w:id="35" w:author="X Han" w:date="2019-03-06T16:10:00Z">
        <w:r>
          <w:rPr>
            <w:rFonts w:ascii="Times New Roman" w:eastAsiaTheme="minorEastAsia" w:hAnsi="Times New Roman" w:cs="Times New Roman"/>
            <w:color w:val="FF0000"/>
          </w:rPr>
          <w:t>of different frequencies</w:t>
        </w:r>
      </w:moveTo>
      <w:ins w:id="36" w:author="X Han" w:date="2019-03-06T16:13:00Z">
        <w:r>
          <w:rPr>
            <w:rFonts w:ascii="Times New Roman" w:eastAsiaTheme="minorEastAsia" w:hAnsi="Times New Roman" w:cs="Times New Roman"/>
            <w:color w:val="FF0000"/>
          </w:rPr>
          <w:t xml:space="preserve">. </w:t>
        </w:r>
      </w:ins>
      <w:moveTo w:id="37" w:author="X Han" w:date="2019-03-06T16:10:00Z">
        <w:del w:id="38" w:author="X Han" w:date="2019-03-06T16:13:00Z">
          <w:r w:rsidDel="00FC4635">
            <w:rPr>
              <w:rFonts w:ascii="Times New Roman" w:eastAsiaTheme="minorEastAsia" w:hAnsi="Times New Roman" w:cs="Times New Roman"/>
              <w:color w:val="FF0000"/>
            </w:rPr>
            <w:delText>: f</w:delText>
          </w:r>
        </w:del>
      </w:moveTo>
      <w:ins w:id="39" w:author="X Han" w:date="2019-03-06T16:13:00Z">
        <w:r>
          <w:rPr>
            <w:rFonts w:ascii="Times New Roman" w:eastAsiaTheme="minorEastAsia" w:hAnsi="Times New Roman" w:cs="Times New Roman"/>
            <w:color w:val="FF0000"/>
          </w:rPr>
          <w:t>F</w:t>
        </w:r>
      </w:ins>
      <w:moveTo w:id="40" w:author="X Han" w:date="2019-03-06T16:10:00Z">
        <w:r>
          <w:rPr>
            <w:rFonts w:ascii="Times New Roman" w:eastAsiaTheme="minorEastAsia" w:hAnsi="Times New Roman" w:cs="Times New Roman"/>
            <w:color w:val="FF0000"/>
          </w:rPr>
          <w:t>or example</w:t>
        </w:r>
      </w:moveTo>
      <w:ins w:id="41" w:author="X Han" w:date="2019-03-06T16:13:00Z">
        <w:r>
          <w:rPr>
            <w:rFonts w:ascii="Times New Roman" w:eastAsiaTheme="minorEastAsia" w:hAnsi="Times New Roman" w:cs="Times New Roman"/>
            <w:color w:val="FF0000"/>
          </w:rPr>
          <w:t>, one tone serve</w:t>
        </w:r>
      </w:ins>
      <w:ins w:id="42" w:author="X Han" w:date="2019-03-06T16:20:00Z">
        <w:r w:rsidR="00975630">
          <w:rPr>
            <w:rFonts w:ascii="Times New Roman" w:eastAsiaTheme="minorEastAsia" w:hAnsi="Times New Roman" w:cs="Times New Roman"/>
            <w:color w:val="FF0000"/>
          </w:rPr>
          <w:t>s</w:t>
        </w:r>
      </w:ins>
      <w:ins w:id="43" w:author="X Han" w:date="2019-03-06T16:13:00Z">
        <w:r>
          <w:rPr>
            <w:rFonts w:ascii="Times New Roman" w:eastAsiaTheme="minorEastAsia" w:hAnsi="Times New Roman" w:cs="Times New Roman"/>
            <w:color w:val="FF0000"/>
          </w:rPr>
          <w:t xml:space="preserve"> as</w:t>
        </w:r>
      </w:ins>
      <w:moveTo w:id="44" w:author="X Han" w:date="2019-03-06T16:10:00Z">
        <w:r>
          <w:rPr>
            <w:rFonts w:ascii="Times New Roman" w:eastAsiaTheme="minorEastAsia" w:hAnsi="Times New Roman" w:cs="Times New Roman"/>
            <w:color w:val="FF0000"/>
          </w:rPr>
          <w:t xml:space="preserve"> a neutral stimulus (NS)</w:t>
        </w:r>
      </w:moveTo>
      <w:ins w:id="45" w:author="X Han" w:date="2019-03-06T16:13:00Z">
        <w:r>
          <w:rPr>
            <w:rFonts w:ascii="Times New Roman" w:eastAsiaTheme="minorEastAsia" w:hAnsi="Times New Roman" w:cs="Times New Roman"/>
            <w:color w:val="FF0000"/>
          </w:rPr>
          <w:t xml:space="preserve"> not </w:t>
        </w:r>
      </w:ins>
      <w:ins w:id="46" w:author="X Han" w:date="2019-03-06T16:14:00Z">
        <w:r>
          <w:rPr>
            <w:rFonts w:ascii="Times New Roman" w:eastAsiaTheme="minorEastAsia" w:hAnsi="Times New Roman" w:cs="Times New Roman"/>
            <w:color w:val="FF0000"/>
          </w:rPr>
          <w:t>followed</w:t>
        </w:r>
      </w:ins>
      <w:ins w:id="47" w:author="X Han" w:date="2019-03-06T16:13:00Z">
        <w:r>
          <w:rPr>
            <w:rFonts w:ascii="Times New Roman" w:eastAsiaTheme="minorEastAsia" w:hAnsi="Times New Roman" w:cs="Times New Roman"/>
            <w:color w:val="FF0000"/>
          </w:rPr>
          <w:t xml:space="preserve"> with an unconditioned</w:t>
        </w:r>
      </w:ins>
      <w:ins w:id="48" w:author="X Han" w:date="2019-03-06T16:14:00Z">
        <w:r>
          <w:rPr>
            <w:rFonts w:ascii="Times New Roman" w:eastAsiaTheme="minorEastAsia" w:hAnsi="Times New Roman" w:cs="Times New Roman"/>
            <w:color w:val="FF0000"/>
          </w:rPr>
          <w:t xml:space="preserve"> eye puff</w:t>
        </w:r>
      </w:ins>
      <w:ins w:id="49" w:author="X Han" w:date="2019-03-06T16:13:00Z">
        <w:r>
          <w:rPr>
            <w:rFonts w:ascii="Times New Roman" w:eastAsiaTheme="minorEastAsia" w:hAnsi="Times New Roman" w:cs="Times New Roman"/>
            <w:color w:val="FF0000"/>
          </w:rPr>
          <w:t xml:space="preserve"> stimulus, </w:t>
        </w:r>
      </w:ins>
      <w:moveTo w:id="50" w:author="X Han" w:date="2019-03-06T16:10:00Z">
        <w:r>
          <w:rPr>
            <w:rFonts w:ascii="Times New Roman" w:eastAsiaTheme="minorEastAsia" w:hAnsi="Times New Roman" w:cs="Times New Roman"/>
            <w:color w:val="FF0000"/>
          </w:rPr>
          <w:t xml:space="preserve"> </w:t>
        </w:r>
      </w:moveTo>
      <w:ins w:id="51" w:author="X Han" w:date="2019-03-06T16:14:00Z">
        <w:r>
          <w:rPr>
            <w:rFonts w:ascii="Times New Roman" w:eastAsiaTheme="minorEastAsia" w:hAnsi="Times New Roman" w:cs="Times New Roman"/>
            <w:color w:val="FF0000"/>
          </w:rPr>
          <w:t>whereas a</w:t>
        </w:r>
      </w:ins>
      <w:ins w:id="52" w:author="X Han" w:date="2019-03-06T16:16:00Z">
        <w:r>
          <w:rPr>
            <w:rFonts w:ascii="Times New Roman" w:eastAsiaTheme="minorEastAsia" w:hAnsi="Times New Roman" w:cs="Times New Roman"/>
            <w:color w:val="FF0000"/>
          </w:rPr>
          <w:t>nother tone of a different frequ</w:t>
        </w:r>
      </w:ins>
      <w:ins w:id="53" w:author="X Han" w:date="2019-03-06T16:17:00Z">
        <w:r>
          <w:rPr>
            <w:rFonts w:ascii="Times New Roman" w:eastAsiaTheme="minorEastAsia" w:hAnsi="Times New Roman" w:cs="Times New Roman"/>
            <w:color w:val="FF0000"/>
          </w:rPr>
          <w:t xml:space="preserve">ency </w:t>
        </w:r>
      </w:ins>
      <w:ins w:id="54" w:author="X Han" w:date="2019-03-06T16:14:00Z">
        <w:r>
          <w:rPr>
            <w:rFonts w:ascii="Times New Roman" w:eastAsiaTheme="minorEastAsia" w:hAnsi="Times New Roman" w:cs="Times New Roman"/>
            <w:color w:val="FF0000"/>
          </w:rPr>
          <w:t>serve</w:t>
        </w:r>
      </w:ins>
      <w:ins w:id="55" w:author="X Han" w:date="2019-03-06T16:17:00Z">
        <w:r>
          <w:rPr>
            <w:rFonts w:ascii="Times New Roman" w:eastAsiaTheme="minorEastAsia" w:hAnsi="Times New Roman" w:cs="Times New Roman"/>
            <w:color w:val="FF0000"/>
          </w:rPr>
          <w:t>s</w:t>
        </w:r>
      </w:ins>
      <w:ins w:id="56" w:author="X Han" w:date="2019-03-06T16:14:00Z">
        <w:r>
          <w:rPr>
            <w:rFonts w:ascii="Times New Roman" w:eastAsiaTheme="minorEastAsia" w:hAnsi="Times New Roman" w:cs="Times New Roman"/>
            <w:color w:val="FF0000"/>
          </w:rPr>
          <w:t xml:space="preserve"> as the </w:t>
        </w:r>
      </w:ins>
      <w:moveTo w:id="57" w:author="X Han" w:date="2019-03-06T16:10:00Z">
        <w:del w:id="58" w:author="X Han" w:date="2019-03-06T16:14:00Z">
          <w:r w:rsidDel="00FC4635">
            <w:rPr>
              <w:rFonts w:ascii="Times New Roman" w:eastAsiaTheme="minorEastAsia" w:hAnsi="Times New Roman" w:cs="Times New Roman"/>
              <w:color w:val="FF0000"/>
            </w:rPr>
            <w:delText xml:space="preserve">and a </w:delText>
          </w:r>
        </w:del>
        <w:r>
          <w:rPr>
            <w:rFonts w:ascii="Times New Roman" w:eastAsiaTheme="minorEastAsia" w:hAnsi="Times New Roman" w:cs="Times New Roman"/>
            <w:color w:val="FF0000"/>
          </w:rPr>
          <w:t>conditioned stimulus (CS)</w:t>
        </w:r>
      </w:moveTo>
      <w:ins w:id="59" w:author="X Han" w:date="2019-03-06T16:14:00Z">
        <w:r>
          <w:rPr>
            <w:rFonts w:ascii="Times New Roman" w:eastAsiaTheme="minorEastAsia" w:hAnsi="Times New Roman" w:cs="Times New Roman"/>
            <w:color w:val="FF0000"/>
          </w:rPr>
          <w:t xml:space="preserve"> followed with the unconditioned eye puff stimulus</w:t>
        </w:r>
      </w:ins>
      <w:moveTo w:id="60" w:author="X Han" w:date="2019-03-06T16:10:00Z">
        <w:r w:rsidRPr="00511A1A">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 xml:space="preserve">In </w:t>
        </w:r>
        <w:del w:id="61" w:author="X Han" w:date="2019-03-06T16:15:00Z">
          <w:r w:rsidDel="00FC4635">
            <w:rPr>
              <w:rFonts w:ascii="Times New Roman" w:eastAsiaTheme="minorEastAsia" w:hAnsi="Times New Roman" w:cs="Times New Roman"/>
              <w:color w:val="FF0000"/>
            </w:rPr>
            <w:delText xml:space="preserve">this </w:delText>
          </w:r>
        </w:del>
      </w:moveTo>
      <w:ins w:id="62" w:author="X Han" w:date="2019-03-06T16:15:00Z">
        <w:r>
          <w:rPr>
            <w:rFonts w:ascii="Times New Roman" w:eastAsiaTheme="minorEastAsia" w:hAnsi="Times New Roman" w:cs="Times New Roman"/>
            <w:color w:val="FF0000"/>
          </w:rPr>
          <w:t xml:space="preserve">such </w:t>
        </w:r>
      </w:ins>
      <w:moveTo w:id="63" w:author="X Han" w:date="2019-03-06T16:10:00Z">
        <w:del w:id="64" w:author="X Han" w:date="2019-03-06T16:15:00Z">
          <w:r w:rsidDel="00FC4635">
            <w:rPr>
              <w:rFonts w:ascii="Times New Roman" w:eastAsiaTheme="minorEastAsia" w:hAnsi="Times New Roman" w:cs="Times New Roman"/>
              <w:color w:val="FF0000"/>
            </w:rPr>
            <w:delText xml:space="preserve">type of </w:delText>
          </w:r>
        </w:del>
        <w:r>
          <w:rPr>
            <w:rFonts w:ascii="Times New Roman" w:eastAsiaTheme="minorEastAsia" w:hAnsi="Times New Roman" w:cs="Times New Roman"/>
            <w:color w:val="FF0000"/>
          </w:rPr>
          <w:t>experiment</w:t>
        </w:r>
      </w:moveTo>
      <w:ins w:id="65" w:author="X Han" w:date="2019-03-06T16:15:00Z">
        <w:r>
          <w:rPr>
            <w:rFonts w:ascii="Times New Roman" w:eastAsiaTheme="minorEastAsia" w:hAnsi="Times New Roman" w:cs="Times New Roman"/>
            <w:color w:val="FF0000"/>
          </w:rPr>
          <w:t>s</w:t>
        </w:r>
      </w:ins>
      <w:moveTo w:id="66" w:author="X Han" w:date="2019-03-06T16:10:00Z">
        <w:r>
          <w:rPr>
            <w:rFonts w:ascii="Times New Roman" w:eastAsiaTheme="minorEastAsia" w:hAnsi="Times New Roman" w:cs="Times New Roman"/>
            <w:color w:val="FF0000"/>
          </w:rPr>
          <w:t xml:space="preserve">, each trial consists of a pre-stimulus period, the delivery of a NS or CS (randomly selected), the </w:t>
        </w:r>
        <w:del w:id="67" w:author="X Han" w:date="2019-03-06T16:15:00Z">
          <w:r w:rsidDel="00FC4635">
            <w:rPr>
              <w:rFonts w:ascii="Times New Roman" w:eastAsiaTheme="minorEastAsia" w:hAnsi="Times New Roman" w:cs="Times New Roman"/>
              <w:color w:val="FF0000"/>
            </w:rPr>
            <w:delText xml:space="preserve">possible </w:delText>
          </w:r>
        </w:del>
        <w:r>
          <w:rPr>
            <w:rFonts w:ascii="Times New Roman" w:eastAsiaTheme="minorEastAsia" w:hAnsi="Times New Roman" w:cs="Times New Roman"/>
            <w:color w:val="FF0000"/>
          </w:rPr>
          <w:t xml:space="preserve">delivery of an unconditioned stimulus (gentle puff), and an inter-trial interval with temporal jitter. </w:t>
        </w:r>
        <w:del w:id="68" w:author="X Han" w:date="2019-03-06T16:15:00Z">
          <w:r w:rsidDel="00FC4635">
            <w:rPr>
              <w:rFonts w:ascii="Times New Roman" w:eastAsiaTheme="minorEastAsia" w:hAnsi="Times New Roman" w:cs="Times New Roman"/>
              <w:color w:val="FF0000"/>
            </w:rPr>
            <w:delText xml:space="preserve">The CS is followed by a gentle puff, but the NS is not. </w:delText>
          </w:r>
        </w:del>
        <w:r w:rsidRPr="00511A1A">
          <w:rPr>
            <w:rFonts w:ascii="Times New Roman" w:eastAsiaTheme="minorEastAsia" w:hAnsi="Times New Roman" w:cs="Times New Roman"/>
            <w:color w:val="FF0000"/>
          </w:rPr>
          <w:t xml:space="preserve">The </w:t>
        </w:r>
        <w:r>
          <w:rPr>
            <w:rFonts w:ascii="Times New Roman" w:eastAsiaTheme="minorEastAsia" w:hAnsi="Times New Roman" w:cs="Times New Roman"/>
            <w:color w:val="FF0000"/>
          </w:rPr>
          <w:t>GUI</w:t>
        </w:r>
        <w:r w:rsidRPr="00511A1A">
          <w:rPr>
            <w:rFonts w:ascii="Times New Roman" w:eastAsiaTheme="minorEastAsia" w:hAnsi="Times New Roman" w:cs="Times New Roman"/>
            <w:color w:val="FF0000"/>
          </w:rPr>
          <w:t xml:space="preserve"> allows the user to </w:t>
        </w:r>
      </w:moveTo>
      <w:ins w:id="69" w:author="X Han" w:date="2019-03-06T16:19:00Z">
        <w:r w:rsidR="00975630" w:rsidRPr="00511A1A">
          <w:rPr>
            <w:rFonts w:ascii="Times New Roman" w:hAnsi="Times New Roman" w:cs="Times New Roman"/>
            <w:color w:val="FF0000"/>
          </w:rPr>
          <w:t>specify a filename</w:t>
        </w:r>
        <w:r w:rsidR="00975630">
          <w:rPr>
            <w:rFonts w:ascii="Times New Roman" w:hAnsi="Times New Roman" w:cs="Times New Roman"/>
            <w:color w:val="FF0000"/>
          </w:rPr>
          <w:t>,</w:t>
        </w:r>
        <w:r w:rsidR="00975630" w:rsidRPr="00511A1A">
          <w:rPr>
            <w:rFonts w:ascii="Times New Roman" w:eastAsiaTheme="minorEastAsia" w:hAnsi="Times New Roman" w:cs="Times New Roman"/>
            <w:color w:val="FF0000"/>
          </w:rPr>
          <w:t xml:space="preserve"> </w:t>
        </w:r>
      </w:ins>
      <w:moveTo w:id="70" w:author="X Han" w:date="2019-03-06T16:10:00Z">
        <w:del w:id="71" w:author="X Han" w:date="2019-03-06T16:19:00Z">
          <w:r w:rsidRPr="00511A1A" w:rsidDel="00975630">
            <w:rPr>
              <w:rFonts w:ascii="Times New Roman" w:eastAsiaTheme="minorEastAsia" w:hAnsi="Times New Roman" w:cs="Times New Roman"/>
              <w:color w:val="FF0000"/>
            </w:rPr>
            <w:delText xml:space="preserve">specify </w:delText>
          </w:r>
        </w:del>
        <w:r>
          <w:rPr>
            <w:rFonts w:ascii="Times New Roman" w:eastAsiaTheme="minorEastAsia" w:hAnsi="Times New Roman" w:cs="Times New Roman"/>
            <w:color w:val="FF0000"/>
          </w:rPr>
          <w:t xml:space="preserve">1 or 2 tones, </w:t>
        </w:r>
        <w:r w:rsidRPr="00511A1A">
          <w:rPr>
            <w:rFonts w:ascii="Times New Roman" w:eastAsiaTheme="minorEastAsia" w:hAnsi="Times New Roman" w:cs="Times New Roman"/>
            <w:color w:val="FF0000"/>
          </w:rPr>
          <w:t>the length of each trial,</w:t>
        </w:r>
        <w:r>
          <w:rPr>
            <w:rFonts w:ascii="Times New Roman" w:eastAsiaTheme="minorEastAsia" w:hAnsi="Times New Roman" w:cs="Times New Roman"/>
            <w:color w:val="FF0000"/>
          </w:rPr>
          <w:t xml:space="preserve"> the range of temporal jitter,</w:t>
        </w:r>
        <w:r w:rsidRPr="00511A1A">
          <w:rPr>
            <w:rFonts w:ascii="Times New Roman" w:eastAsiaTheme="minorEastAsia" w:hAnsi="Times New Roman" w:cs="Times New Roman"/>
            <w:color w:val="FF0000"/>
          </w:rPr>
          <w:t xml:space="preserve"> the number of trials, the timings of </w:t>
        </w:r>
        <w:r>
          <w:rPr>
            <w:rFonts w:ascii="Times New Roman" w:eastAsiaTheme="minorEastAsia" w:hAnsi="Times New Roman" w:cs="Times New Roman"/>
            <w:color w:val="FF0000"/>
          </w:rPr>
          <w:t>the</w:t>
        </w:r>
        <w:r w:rsidRPr="00511A1A">
          <w:rPr>
            <w:rFonts w:ascii="Times New Roman" w:eastAsiaTheme="minorEastAsia" w:hAnsi="Times New Roman" w:cs="Times New Roman"/>
            <w:color w:val="FF0000"/>
          </w:rPr>
          <w:t xml:space="preserve"> tone</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Pr>
            <w:rFonts w:ascii="Times New Roman" w:eastAsiaTheme="minorEastAsia" w:hAnsi="Times New Roman" w:cs="Times New Roman"/>
            <w:color w:val="FF0000"/>
          </w:rPr>
          <w:t xml:space="preserve">), and </w:t>
        </w:r>
        <w:r w:rsidRPr="00511A1A">
          <w:rPr>
            <w:rFonts w:ascii="Times New Roman" w:eastAsiaTheme="minorEastAsia" w:hAnsi="Times New Roman" w:cs="Times New Roman"/>
            <w:color w:val="FF0000"/>
          </w:rPr>
          <w:t>the timing of a gentle puff</w:t>
        </w:r>
        <w:r>
          <w:rPr>
            <w:rFonts w:ascii="Times New Roman" w:eastAsiaTheme="minorEastAsia" w:hAnsi="Times New Roman" w:cs="Times New Roman"/>
            <w:color w:val="FF0000"/>
          </w:rPr>
          <w:t xml:space="preserve"> with respect to the CS</w:t>
        </w:r>
      </w:moveTo>
      <w:ins w:id="72" w:author="X Han" w:date="2019-03-06T16:19:00Z">
        <w:r w:rsidR="00975630">
          <w:rPr>
            <w:rFonts w:ascii="Times New Roman" w:eastAsiaTheme="minorEastAsia" w:hAnsi="Times New Roman" w:cs="Times New Roman"/>
            <w:color w:val="FF0000"/>
          </w:rPr>
          <w:t xml:space="preserve">, </w:t>
        </w:r>
        <w:r w:rsidR="00975630">
          <w:rPr>
            <w:rFonts w:ascii="Times New Roman" w:hAnsi="Times New Roman" w:cs="Times New Roman"/>
            <w:color w:val="FF0000"/>
          </w:rPr>
          <w:t>and to start and stop an experiment at any time</w:t>
        </w:r>
        <w:r w:rsidR="00975630" w:rsidRPr="00511A1A">
          <w:rPr>
            <w:rFonts w:ascii="Times New Roman" w:hAnsi="Times New Roman" w:cs="Times New Roman"/>
            <w:color w:val="FF0000"/>
          </w:rPr>
          <w:t>.</w:t>
        </w:r>
      </w:ins>
      <w:moveTo w:id="73" w:author="X Han" w:date="2019-03-06T16:10:00Z">
        <w:del w:id="74" w:author="X Han" w:date="2019-03-06T16:21:00Z">
          <w:r w:rsidRPr="00511A1A" w:rsidDel="00975630">
            <w:rPr>
              <w:rFonts w:ascii="Times New Roman" w:eastAsiaTheme="minorEastAsia" w:hAnsi="Times New Roman" w:cs="Times New Roman"/>
              <w:color w:val="FF0000"/>
            </w:rPr>
            <w:delText>.</w:delText>
          </w:r>
        </w:del>
        <w:r w:rsidRPr="00511A1A">
          <w:rPr>
            <w:rFonts w:ascii="Times New Roman" w:eastAsiaTheme="minorEastAsia" w:hAnsi="Times New Roman" w:cs="Times New Roman"/>
            <w:color w:val="FF0000"/>
          </w:rPr>
          <w:t xml:space="preserve"> The user can further specify the amplitudes of each of the tone</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 their frequencies and their duration, a</w:t>
        </w:r>
        <w:r>
          <w:rPr>
            <w:rFonts w:ascii="Times New Roman" w:eastAsiaTheme="minorEastAsia" w:hAnsi="Times New Roman" w:cs="Times New Roman"/>
            <w:color w:val="FF0000"/>
          </w:rPr>
          <w:t xml:space="preserve">s well as </w:t>
        </w:r>
        <w:r w:rsidRPr="00511A1A">
          <w:rPr>
            <w:rFonts w:ascii="Times New Roman" w:eastAsiaTheme="minorEastAsia" w:hAnsi="Times New Roman" w:cs="Times New Roman"/>
            <w:color w:val="FF0000"/>
          </w:rPr>
          <w:t>the duration of the gentle puff.</w:t>
        </w:r>
      </w:moveTo>
      <w:ins w:id="75" w:author="X Han" w:date="2019-03-06T16:19:00Z">
        <w:r w:rsidR="00975630" w:rsidRPr="00975630">
          <w:rPr>
            <w:rFonts w:ascii="Times New Roman" w:hAnsi="Times New Roman" w:cs="Times New Roman"/>
            <w:color w:val="FF0000"/>
          </w:rPr>
          <w:t xml:space="preserve"> </w:t>
        </w:r>
        <w:r w:rsidR="00975630">
          <w:rPr>
            <w:rFonts w:ascii="Times New Roman" w:hAnsi="Times New Roman" w:cs="Times New Roman"/>
            <w:color w:val="FF0000"/>
          </w:rPr>
          <w:t xml:space="preserve">The GUI records, </w:t>
        </w:r>
        <w:r w:rsidR="00975630" w:rsidRPr="00511A1A">
          <w:rPr>
            <w:rFonts w:ascii="Times New Roman" w:hAnsi="Times New Roman" w:cs="Times New Roman"/>
            <w:color w:val="FF0000"/>
          </w:rPr>
          <w:t>in the attached PC</w:t>
        </w:r>
        <w:r w:rsidR="00975630">
          <w:rPr>
            <w:rFonts w:ascii="Times New Roman" w:hAnsi="Times New Roman" w:cs="Times New Roman"/>
            <w:color w:val="FF0000"/>
          </w:rPr>
          <w:t>,</w:t>
        </w:r>
        <w:r w:rsidR="00975630" w:rsidRPr="00511A1A">
          <w:rPr>
            <w:rFonts w:ascii="Times New Roman" w:hAnsi="Times New Roman" w:cs="Times New Roman"/>
            <w:color w:val="FF0000"/>
          </w:rPr>
          <w:t xml:space="preserve"> the Teensy-reported time stamp of each </w:t>
        </w:r>
        <w:r w:rsidR="00975630">
          <w:rPr>
            <w:rFonts w:ascii="Times New Roman" w:hAnsi="Times New Roman" w:cs="Times New Roman"/>
            <w:color w:val="FF0000"/>
          </w:rPr>
          <w:t xml:space="preserve">image </w:t>
        </w:r>
        <w:r w:rsidR="00975630" w:rsidRPr="00511A1A">
          <w:rPr>
            <w:rFonts w:ascii="Times New Roman" w:hAnsi="Times New Roman" w:cs="Times New Roman"/>
            <w:color w:val="FF0000"/>
          </w:rPr>
          <w:t>frame relative to the session and relative to the beginning of the trial, the trial number, and indicator variables (1s or 0s) which correspond to</w:t>
        </w:r>
        <w:r w:rsidR="00975630">
          <w:rPr>
            <w:rFonts w:ascii="Times New Roman" w:hAnsi="Times New Roman" w:cs="Times New Roman"/>
            <w:color w:val="FF0000"/>
          </w:rPr>
          <w:t xml:space="preserve"> whether the</w:t>
        </w:r>
        <w:r w:rsidR="00975630" w:rsidRPr="00511A1A">
          <w:rPr>
            <w:rFonts w:ascii="Times New Roman" w:hAnsi="Times New Roman" w:cs="Times New Roman"/>
            <w:color w:val="FF0000"/>
          </w:rPr>
          <w:t xml:space="preserve"> sound</w:t>
        </w:r>
        <w:r w:rsidR="00975630">
          <w:rPr>
            <w:rFonts w:ascii="Times New Roman" w:hAnsi="Times New Roman" w:cs="Times New Roman"/>
            <w:color w:val="FF0000"/>
          </w:rPr>
          <w:t xml:space="preserve"> </w:t>
        </w:r>
        <w:r w:rsidR="00975630" w:rsidRPr="00511A1A">
          <w:rPr>
            <w:rFonts w:ascii="Times New Roman" w:hAnsi="Times New Roman" w:cs="Times New Roman"/>
            <w:color w:val="FF0000"/>
          </w:rPr>
          <w:t>or puff is on</w:t>
        </w:r>
        <w:r w:rsidR="00975630">
          <w:rPr>
            <w:rFonts w:ascii="Times New Roman" w:hAnsi="Times New Roman" w:cs="Times New Roman"/>
            <w:color w:val="FF0000"/>
          </w:rPr>
          <w:t xml:space="preserve"> or off, respectively</w:t>
        </w:r>
        <w:r w:rsidR="00975630" w:rsidRPr="00511A1A">
          <w:rPr>
            <w:rFonts w:ascii="Times New Roman" w:hAnsi="Times New Roman" w:cs="Times New Roman"/>
            <w:color w:val="FF0000"/>
          </w:rPr>
          <w:t>.</w:t>
        </w:r>
      </w:ins>
    </w:p>
    <w:moveToRangeEnd w:id="19"/>
    <w:p w14:paraId="6A874634" w14:textId="71FA0AA2"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r w:rsidR="00476BF0">
        <w:rPr>
          <w:rFonts w:ascii="Times New Roman" w:eastAsiaTheme="minorEastAsia" w:hAnsi="Times New Roman" w:cs="Times New Roman"/>
        </w:rPr>
        <w:t xml:space="preserve">adjust </w:t>
      </w:r>
      <w:r>
        <w:rPr>
          <w:rFonts w:ascii="Times New Roman" w:eastAsiaTheme="minorEastAsia" w:hAnsi="Times New Roman" w:cs="Times New Roman"/>
        </w:rPr>
        <w:t xml:space="preserve">the onset of the analog signal to the </w:t>
      </w:r>
      <w:r w:rsidR="001652DD">
        <w:rPr>
          <w:rFonts w:ascii="Times New Roman" w:eastAsiaTheme="minorEastAsia" w:hAnsi="Times New Roman" w:cs="Times New Roman"/>
        </w:rPr>
        <w:t xml:space="preserve">beginning </w:t>
      </w:r>
      <w:r>
        <w:rPr>
          <w:rFonts w:ascii="Times New Roman" w:eastAsiaTheme="minorEastAsia" w:hAnsi="Times New Roman" w:cs="Times New Roman"/>
        </w:rPr>
        <w:t>of digital pulses, we utilized the continuous voltage output from the digital pin for consistency. To acquire the digital pulse onset</w:t>
      </w:r>
      <w:r w:rsidR="00476BF0">
        <w:rPr>
          <w:rFonts w:ascii="Times New Roman" w:eastAsiaTheme="minorEastAsia" w:hAnsi="Times New Roman" w:cs="Times New Roman"/>
        </w:rPr>
        <w:t xml:space="preserve"> coinciding with the beginning of the experiment</w:t>
      </w:r>
      <w:r>
        <w:rPr>
          <w:rFonts w:ascii="Times New Roman" w:eastAsiaTheme="minorEastAsia" w:hAnsi="Times New Roman" w:cs="Times New Roman"/>
        </w:rPr>
        <w:t xml:space="preserve"> from the continuous signal, we thresholded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r w:rsidR="00B3317F">
        <w:rPr>
          <w:rFonts w:ascii="Times New Roman" w:eastAsiaTheme="minorEastAsia" w:hAnsi="Times New Roman" w:cs="Times New Roman"/>
        </w:rPr>
        <w:t>start of the experiment. We aligned the analog sound recording using this as a landmark. To compare latencies, we compared tone onset times in the aligned analog recording to digital pulse time stamps from the digital output.</w:t>
      </w:r>
    </w:p>
    <w:p w14:paraId="7B11C975" w14:textId="570A244F" w:rsidR="00572A71" w:rsidRPr="00511A1A" w:rsidDel="00FC4635" w:rsidRDefault="00572A71" w:rsidP="00572A71">
      <w:pPr>
        <w:ind w:firstLine="720"/>
        <w:rPr>
          <w:rFonts w:ascii="Times New Roman" w:eastAsiaTheme="minorEastAsia" w:hAnsi="Times New Roman" w:cs="Times New Roman"/>
          <w:color w:val="FF0000"/>
        </w:rPr>
      </w:pPr>
      <w:moveFromRangeStart w:id="76" w:author="X Han" w:date="2019-03-06T16:10:00Z" w:name="move2781067"/>
      <w:moveFrom w:id="77" w:author="X Han" w:date="2019-03-06T16:10:00Z">
        <w:r w:rsidRPr="00511A1A" w:rsidDel="00FC4635">
          <w:rPr>
            <w:rFonts w:ascii="Times New Roman" w:eastAsiaTheme="minorEastAsia" w:hAnsi="Times New Roman" w:cs="Times New Roman"/>
            <w:color w:val="FF0000"/>
          </w:rPr>
          <w:t>We next designed an expanded user interface</w:t>
        </w:r>
        <w:r w:rsidR="006F6746" w:rsidDel="00FC4635">
          <w:rPr>
            <w:rFonts w:ascii="Times New Roman" w:eastAsiaTheme="minorEastAsia" w:hAnsi="Times New Roman" w:cs="Times New Roman"/>
            <w:color w:val="FF0000"/>
          </w:rPr>
          <w:t xml:space="preserve"> (GUI)</w:t>
        </w:r>
        <w:r w:rsidRPr="00511A1A" w:rsidDel="00FC4635">
          <w:rPr>
            <w:rFonts w:ascii="Times New Roman" w:eastAsiaTheme="minorEastAsia" w:hAnsi="Times New Roman" w:cs="Times New Roman"/>
            <w:color w:val="FF0000"/>
          </w:rPr>
          <w:t xml:space="preserve"> and accompanying Teensy code for use with the </w:t>
        </w:r>
        <w:r w:rsidR="005977B4" w:rsidDel="00FC4635">
          <w:rPr>
            <w:rFonts w:ascii="Times New Roman" w:eastAsiaTheme="minorEastAsia" w:hAnsi="Times New Roman" w:cs="Times New Roman"/>
            <w:color w:val="FF0000"/>
          </w:rPr>
          <w:t xml:space="preserve">same </w:t>
        </w:r>
        <w:r w:rsidRPr="00511A1A" w:rsidDel="00FC4635">
          <w:rPr>
            <w:rFonts w:ascii="Times New Roman" w:eastAsiaTheme="minorEastAsia" w:hAnsi="Times New Roman" w:cs="Times New Roman"/>
            <w:color w:val="FF0000"/>
          </w:rPr>
          <w:t>experimental hardware design</w:t>
        </w:r>
        <w:r w:rsidR="00E70627" w:rsidDel="00FC4635">
          <w:rPr>
            <w:rFonts w:ascii="Times New Roman" w:eastAsiaTheme="minorEastAsia" w:hAnsi="Times New Roman" w:cs="Times New Roman"/>
            <w:color w:val="FF0000"/>
          </w:rPr>
          <w:t xml:space="preserve">. This code </w:t>
        </w:r>
        <w:r w:rsidRPr="00511A1A" w:rsidDel="00FC4635">
          <w:rPr>
            <w:rFonts w:ascii="Times New Roman" w:eastAsiaTheme="minorEastAsia" w:hAnsi="Times New Roman" w:cs="Times New Roman"/>
            <w:color w:val="FF0000"/>
          </w:rPr>
          <w:t>perform</w:t>
        </w:r>
        <w:r w:rsidR="00E70627" w:rsidDel="00FC4635">
          <w:rPr>
            <w:rFonts w:ascii="Times New Roman" w:eastAsiaTheme="minorEastAsia" w:hAnsi="Times New Roman" w:cs="Times New Roman"/>
            <w:color w:val="FF0000"/>
          </w:rPr>
          <w:t>s</w:t>
        </w:r>
        <w:r w:rsidRPr="00511A1A" w:rsidDel="00FC4635">
          <w:rPr>
            <w:rFonts w:ascii="Times New Roman" w:eastAsiaTheme="minorEastAsia" w:hAnsi="Times New Roman" w:cs="Times New Roman"/>
            <w:color w:val="FF0000"/>
          </w:rPr>
          <w:t xml:space="preserve"> </w:t>
        </w:r>
        <w:r w:rsidR="005977B4" w:rsidDel="00FC4635">
          <w:rPr>
            <w:rFonts w:ascii="Times New Roman" w:eastAsiaTheme="minorEastAsia" w:hAnsi="Times New Roman" w:cs="Times New Roman"/>
            <w:color w:val="FF0000"/>
          </w:rPr>
          <w:t>a</w:t>
        </w:r>
        <w:r w:rsidRPr="00511A1A" w:rsidDel="00FC4635">
          <w:rPr>
            <w:rFonts w:ascii="Times New Roman" w:eastAsiaTheme="minorEastAsia" w:hAnsi="Times New Roman" w:cs="Times New Roman"/>
            <w:color w:val="FF0000"/>
          </w:rPr>
          <w:t xml:space="preserve"> trace conditioning experiment with </w:t>
        </w:r>
        <w:r w:rsidR="006F6746" w:rsidDel="00FC4635">
          <w:rPr>
            <w:rFonts w:ascii="Times New Roman" w:eastAsiaTheme="minorEastAsia" w:hAnsi="Times New Roman" w:cs="Times New Roman"/>
            <w:color w:val="FF0000"/>
          </w:rPr>
          <w:t>one or two</w:t>
        </w:r>
        <w:r w:rsidRPr="00511A1A" w:rsidDel="00FC4635">
          <w:rPr>
            <w:rFonts w:ascii="Times New Roman" w:eastAsiaTheme="minorEastAsia" w:hAnsi="Times New Roman" w:cs="Times New Roman"/>
            <w:color w:val="FF0000"/>
          </w:rPr>
          <w:t xml:space="preserve"> tones</w:t>
        </w:r>
        <w:r w:rsidR="00AA4FF4" w:rsidDel="00FC4635">
          <w:rPr>
            <w:rFonts w:ascii="Times New Roman" w:eastAsiaTheme="minorEastAsia" w:hAnsi="Times New Roman" w:cs="Times New Roman"/>
            <w:color w:val="FF0000"/>
          </w:rPr>
          <w:t>. The two tone variant would allow for tones</w:t>
        </w:r>
        <w:r w:rsidR="002E4091" w:rsidDel="00FC4635">
          <w:rPr>
            <w:rFonts w:ascii="Times New Roman" w:eastAsiaTheme="minorEastAsia" w:hAnsi="Times New Roman" w:cs="Times New Roman"/>
            <w:color w:val="FF0000"/>
          </w:rPr>
          <w:t xml:space="preserve"> of different frequencies: </w:t>
        </w:r>
        <w:r w:rsidR="00AA4FF4" w:rsidDel="00FC4635">
          <w:rPr>
            <w:rFonts w:ascii="Times New Roman" w:eastAsiaTheme="minorEastAsia" w:hAnsi="Times New Roman" w:cs="Times New Roman"/>
            <w:color w:val="FF0000"/>
          </w:rPr>
          <w:t xml:space="preserve">for example </w:t>
        </w:r>
        <w:r w:rsidR="002E4091" w:rsidDel="00FC4635">
          <w:rPr>
            <w:rFonts w:ascii="Times New Roman" w:eastAsiaTheme="minorEastAsia" w:hAnsi="Times New Roman" w:cs="Times New Roman"/>
            <w:color w:val="FF0000"/>
          </w:rPr>
          <w:t>a neutral stimulus</w:t>
        </w:r>
        <w:r w:rsidR="00CF75C1" w:rsidDel="00FC4635">
          <w:rPr>
            <w:rFonts w:ascii="Times New Roman" w:eastAsiaTheme="minorEastAsia" w:hAnsi="Times New Roman" w:cs="Times New Roman"/>
            <w:color w:val="FF0000"/>
          </w:rPr>
          <w:t xml:space="preserve"> (NS)</w:t>
        </w:r>
        <w:r w:rsidR="002E4091" w:rsidDel="00FC4635">
          <w:rPr>
            <w:rFonts w:ascii="Times New Roman" w:eastAsiaTheme="minorEastAsia" w:hAnsi="Times New Roman" w:cs="Times New Roman"/>
            <w:color w:val="FF0000"/>
          </w:rPr>
          <w:t xml:space="preserve"> and a conditioned stimulus (CS)</w:t>
        </w:r>
        <w:r w:rsidRPr="00511A1A" w:rsidDel="00FC4635">
          <w:rPr>
            <w:rFonts w:ascii="Times New Roman" w:eastAsiaTheme="minorEastAsia" w:hAnsi="Times New Roman" w:cs="Times New Roman"/>
            <w:color w:val="FF0000"/>
          </w:rPr>
          <w:t xml:space="preserve">. </w:t>
        </w:r>
        <w:r w:rsidR="00CF75C1" w:rsidDel="00FC4635">
          <w:rPr>
            <w:rFonts w:ascii="Times New Roman" w:eastAsiaTheme="minorEastAsia" w:hAnsi="Times New Roman" w:cs="Times New Roman"/>
            <w:color w:val="FF0000"/>
          </w:rPr>
          <w:t xml:space="preserve">In this </w:t>
        </w:r>
        <w:r w:rsidR="00AA4FF4" w:rsidDel="00FC4635">
          <w:rPr>
            <w:rFonts w:ascii="Times New Roman" w:eastAsiaTheme="minorEastAsia" w:hAnsi="Times New Roman" w:cs="Times New Roman"/>
            <w:color w:val="FF0000"/>
          </w:rPr>
          <w:t xml:space="preserve">type of </w:t>
        </w:r>
        <w:r w:rsidR="00CF75C1" w:rsidDel="00FC4635">
          <w:rPr>
            <w:rFonts w:ascii="Times New Roman" w:eastAsiaTheme="minorEastAsia" w:hAnsi="Times New Roman" w:cs="Times New Roman"/>
            <w:color w:val="FF0000"/>
          </w:rPr>
          <w:t>experiment, each trial c</w:t>
        </w:r>
        <w:r w:rsidR="00017F9F" w:rsidDel="00FC4635">
          <w:rPr>
            <w:rFonts w:ascii="Times New Roman" w:eastAsiaTheme="minorEastAsia" w:hAnsi="Times New Roman" w:cs="Times New Roman"/>
            <w:color w:val="FF0000"/>
          </w:rPr>
          <w:t>onsists of a pre-</w:t>
        </w:r>
        <w:r w:rsidR="00017F9F" w:rsidDel="00FC4635">
          <w:rPr>
            <w:rFonts w:ascii="Times New Roman" w:eastAsiaTheme="minorEastAsia" w:hAnsi="Times New Roman" w:cs="Times New Roman"/>
            <w:color w:val="FF0000"/>
          </w:rPr>
          <w:lastRenderedPageBreak/>
          <w:t xml:space="preserve">stimulus period, </w:t>
        </w:r>
        <w:r w:rsidR="00CF75C1" w:rsidDel="00FC4635">
          <w:rPr>
            <w:rFonts w:ascii="Times New Roman" w:eastAsiaTheme="minorEastAsia" w:hAnsi="Times New Roman" w:cs="Times New Roman"/>
            <w:color w:val="FF0000"/>
          </w:rPr>
          <w:t>the delivery of a NS or CS (randomly selected)</w:t>
        </w:r>
        <w:r w:rsidR="00017F9F" w:rsidDel="00FC4635">
          <w:rPr>
            <w:rFonts w:ascii="Times New Roman" w:eastAsiaTheme="minorEastAsia" w:hAnsi="Times New Roman" w:cs="Times New Roman"/>
            <w:color w:val="FF0000"/>
          </w:rPr>
          <w:t>, the possible delivery of an unconditioned stimulus (gentle puff), and an inter-trial interval with temporal jitter</w:t>
        </w:r>
        <w:r w:rsidR="00CF75C1" w:rsidDel="00FC4635">
          <w:rPr>
            <w:rFonts w:ascii="Times New Roman" w:eastAsiaTheme="minorEastAsia" w:hAnsi="Times New Roman" w:cs="Times New Roman"/>
            <w:color w:val="FF0000"/>
          </w:rPr>
          <w:t xml:space="preserve">. </w:t>
        </w:r>
        <w:r w:rsidR="00017F9F" w:rsidDel="00FC4635">
          <w:rPr>
            <w:rFonts w:ascii="Times New Roman" w:eastAsiaTheme="minorEastAsia" w:hAnsi="Times New Roman" w:cs="Times New Roman"/>
            <w:color w:val="FF0000"/>
          </w:rPr>
          <w:t>T</w:t>
        </w:r>
        <w:r w:rsidR="00CF75C1" w:rsidDel="00FC4635">
          <w:rPr>
            <w:rFonts w:ascii="Times New Roman" w:eastAsiaTheme="minorEastAsia" w:hAnsi="Times New Roman" w:cs="Times New Roman"/>
            <w:color w:val="FF0000"/>
          </w:rPr>
          <w:t>he CS is followed by a gentle puff</w:t>
        </w:r>
        <w:r w:rsidR="00017F9F" w:rsidDel="00FC4635">
          <w:rPr>
            <w:rFonts w:ascii="Times New Roman" w:eastAsiaTheme="minorEastAsia" w:hAnsi="Times New Roman" w:cs="Times New Roman"/>
            <w:color w:val="FF0000"/>
          </w:rPr>
          <w:t>, but the NS is not</w:t>
        </w:r>
        <w:r w:rsidR="00CF75C1" w:rsidDel="00FC4635">
          <w:rPr>
            <w:rFonts w:ascii="Times New Roman" w:eastAsiaTheme="minorEastAsia" w:hAnsi="Times New Roman" w:cs="Times New Roman"/>
            <w:color w:val="FF0000"/>
          </w:rPr>
          <w:t>.</w:t>
        </w:r>
        <w:r w:rsidR="000147F0" w:rsidDel="00FC4635">
          <w:rPr>
            <w:rFonts w:ascii="Times New Roman" w:eastAsiaTheme="minorEastAsia" w:hAnsi="Times New Roman" w:cs="Times New Roman"/>
            <w:color w:val="FF0000"/>
          </w:rPr>
          <w:t xml:space="preserve"> </w:t>
        </w:r>
        <w:r w:rsidRPr="00511A1A" w:rsidDel="00FC4635">
          <w:rPr>
            <w:rFonts w:ascii="Times New Roman" w:eastAsiaTheme="minorEastAsia" w:hAnsi="Times New Roman" w:cs="Times New Roman"/>
            <w:color w:val="FF0000"/>
          </w:rPr>
          <w:t xml:space="preserve">The </w:t>
        </w:r>
        <w:r w:rsidR="006F6746" w:rsidDel="00FC4635">
          <w:rPr>
            <w:rFonts w:ascii="Times New Roman" w:eastAsiaTheme="minorEastAsia" w:hAnsi="Times New Roman" w:cs="Times New Roman"/>
            <w:color w:val="FF0000"/>
          </w:rPr>
          <w:t>GUI</w:t>
        </w:r>
        <w:r w:rsidRPr="00511A1A" w:rsidDel="00FC4635">
          <w:rPr>
            <w:rFonts w:ascii="Times New Roman" w:eastAsiaTheme="minorEastAsia" w:hAnsi="Times New Roman" w:cs="Times New Roman"/>
            <w:color w:val="FF0000"/>
          </w:rPr>
          <w:t xml:space="preserve"> allows the user to specify </w:t>
        </w:r>
        <w:r w:rsidR="00AA4FF4" w:rsidDel="00FC4635">
          <w:rPr>
            <w:rFonts w:ascii="Times New Roman" w:eastAsiaTheme="minorEastAsia" w:hAnsi="Times New Roman" w:cs="Times New Roman"/>
            <w:color w:val="FF0000"/>
          </w:rPr>
          <w:t xml:space="preserve">1 or 2 tones, </w:t>
        </w:r>
        <w:r w:rsidRPr="00511A1A" w:rsidDel="00FC4635">
          <w:rPr>
            <w:rFonts w:ascii="Times New Roman" w:eastAsiaTheme="minorEastAsia" w:hAnsi="Times New Roman" w:cs="Times New Roman"/>
            <w:color w:val="FF0000"/>
          </w:rPr>
          <w:t>the length of each trial,</w:t>
        </w:r>
        <w:r w:rsidR="005836FB" w:rsidDel="00FC4635">
          <w:rPr>
            <w:rFonts w:ascii="Times New Roman" w:eastAsiaTheme="minorEastAsia" w:hAnsi="Times New Roman" w:cs="Times New Roman"/>
            <w:color w:val="FF0000"/>
          </w:rPr>
          <w:t xml:space="preserve"> the </w:t>
        </w:r>
        <w:r w:rsidR="00F55604" w:rsidDel="00FC4635">
          <w:rPr>
            <w:rFonts w:ascii="Times New Roman" w:eastAsiaTheme="minorEastAsia" w:hAnsi="Times New Roman" w:cs="Times New Roman"/>
            <w:color w:val="FF0000"/>
          </w:rPr>
          <w:t>range</w:t>
        </w:r>
        <w:r w:rsidR="005836FB" w:rsidDel="00FC4635">
          <w:rPr>
            <w:rFonts w:ascii="Times New Roman" w:eastAsiaTheme="minorEastAsia" w:hAnsi="Times New Roman" w:cs="Times New Roman"/>
            <w:color w:val="FF0000"/>
          </w:rPr>
          <w:t xml:space="preserve"> of temporal jitter,</w:t>
        </w:r>
        <w:r w:rsidRPr="00511A1A" w:rsidDel="00FC4635">
          <w:rPr>
            <w:rFonts w:ascii="Times New Roman" w:eastAsiaTheme="minorEastAsia" w:hAnsi="Times New Roman" w:cs="Times New Roman"/>
            <w:color w:val="FF0000"/>
          </w:rPr>
          <w:t xml:space="preserve"> the number of trials, the timings of </w:t>
        </w:r>
        <w:r w:rsidR="005836FB" w:rsidDel="00FC4635">
          <w:rPr>
            <w:rFonts w:ascii="Times New Roman" w:eastAsiaTheme="minorEastAsia" w:hAnsi="Times New Roman" w:cs="Times New Roman"/>
            <w:color w:val="FF0000"/>
          </w:rPr>
          <w:t>the</w:t>
        </w:r>
        <w:r w:rsidR="005836FB" w:rsidRPr="00511A1A" w:rsidDel="00FC4635">
          <w:rPr>
            <w:rFonts w:ascii="Times New Roman" w:eastAsiaTheme="minorEastAsia" w:hAnsi="Times New Roman" w:cs="Times New Roman"/>
            <w:color w:val="FF0000"/>
          </w:rPr>
          <w:t xml:space="preserve"> </w:t>
        </w:r>
        <w:r w:rsidRPr="00511A1A" w:rsidDel="00FC4635">
          <w:rPr>
            <w:rFonts w:ascii="Times New Roman" w:eastAsiaTheme="minorEastAsia" w:hAnsi="Times New Roman" w:cs="Times New Roman"/>
            <w:color w:val="FF0000"/>
          </w:rPr>
          <w:t>tone</w:t>
        </w:r>
        <w:r w:rsidR="00AA4FF4" w:rsidDel="00FC4635">
          <w:rPr>
            <w:rFonts w:ascii="Times New Roman" w:eastAsiaTheme="minorEastAsia" w:hAnsi="Times New Roman" w:cs="Times New Roman"/>
            <w:color w:val="FF0000"/>
          </w:rPr>
          <w:t>(</w:t>
        </w:r>
        <w:r w:rsidRPr="00511A1A" w:rsidDel="00FC4635">
          <w:rPr>
            <w:rFonts w:ascii="Times New Roman" w:eastAsiaTheme="minorEastAsia" w:hAnsi="Times New Roman" w:cs="Times New Roman"/>
            <w:color w:val="FF0000"/>
          </w:rPr>
          <w:t>s</w:t>
        </w:r>
        <w:r w:rsidR="00AA4FF4" w:rsidDel="00FC4635">
          <w:rPr>
            <w:rFonts w:ascii="Times New Roman" w:eastAsiaTheme="minorEastAsia" w:hAnsi="Times New Roman" w:cs="Times New Roman"/>
            <w:color w:val="FF0000"/>
          </w:rPr>
          <w:t>)</w:t>
        </w:r>
        <w:r w:rsidR="005836FB" w:rsidDel="00FC4635">
          <w:rPr>
            <w:rFonts w:ascii="Times New Roman" w:eastAsiaTheme="minorEastAsia" w:hAnsi="Times New Roman" w:cs="Times New Roman"/>
            <w:color w:val="FF0000"/>
          </w:rPr>
          <w:t xml:space="preserve">, and </w:t>
        </w:r>
        <w:r w:rsidRPr="00511A1A" w:rsidDel="00FC4635">
          <w:rPr>
            <w:rFonts w:ascii="Times New Roman" w:eastAsiaTheme="minorEastAsia" w:hAnsi="Times New Roman" w:cs="Times New Roman"/>
            <w:color w:val="FF0000"/>
          </w:rPr>
          <w:t>the timing of a gentle puff</w:t>
        </w:r>
        <w:r w:rsidR="00385A0A" w:rsidDel="00FC4635">
          <w:rPr>
            <w:rFonts w:ascii="Times New Roman" w:eastAsiaTheme="minorEastAsia" w:hAnsi="Times New Roman" w:cs="Times New Roman"/>
            <w:color w:val="FF0000"/>
          </w:rPr>
          <w:t xml:space="preserve"> </w:t>
        </w:r>
        <w:r w:rsidR="005836FB" w:rsidDel="00FC4635">
          <w:rPr>
            <w:rFonts w:ascii="Times New Roman" w:eastAsiaTheme="minorEastAsia" w:hAnsi="Times New Roman" w:cs="Times New Roman"/>
            <w:color w:val="FF0000"/>
          </w:rPr>
          <w:t>with respect to the CS</w:t>
        </w:r>
        <w:r w:rsidRPr="00511A1A" w:rsidDel="00FC4635">
          <w:rPr>
            <w:rFonts w:ascii="Times New Roman" w:eastAsiaTheme="minorEastAsia" w:hAnsi="Times New Roman" w:cs="Times New Roman"/>
            <w:color w:val="FF0000"/>
          </w:rPr>
          <w:t>. The user can further specify the amplitudes of each of the tone</w:t>
        </w:r>
        <w:r w:rsidR="00AA4FF4" w:rsidDel="00FC4635">
          <w:rPr>
            <w:rFonts w:ascii="Times New Roman" w:eastAsiaTheme="minorEastAsia" w:hAnsi="Times New Roman" w:cs="Times New Roman"/>
            <w:color w:val="FF0000"/>
          </w:rPr>
          <w:t>(</w:t>
        </w:r>
        <w:r w:rsidRPr="00511A1A" w:rsidDel="00FC4635">
          <w:rPr>
            <w:rFonts w:ascii="Times New Roman" w:eastAsiaTheme="minorEastAsia" w:hAnsi="Times New Roman" w:cs="Times New Roman"/>
            <w:color w:val="FF0000"/>
          </w:rPr>
          <w:t>s</w:t>
        </w:r>
        <w:r w:rsidR="00AA4FF4" w:rsidDel="00FC4635">
          <w:rPr>
            <w:rFonts w:ascii="Times New Roman" w:eastAsiaTheme="minorEastAsia" w:hAnsi="Times New Roman" w:cs="Times New Roman"/>
            <w:color w:val="FF0000"/>
          </w:rPr>
          <w:t>)</w:t>
        </w:r>
        <w:r w:rsidRPr="00511A1A" w:rsidDel="00FC4635">
          <w:rPr>
            <w:rFonts w:ascii="Times New Roman" w:eastAsiaTheme="minorEastAsia" w:hAnsi="Times New Roman" w:cs="Times New Roman"/>
            <w:color w:val="FF0000"/>
          </w:rPr>
          <w:t>, their frequencies and their duration, a</w:t>
        </w:r>
        <w:r w:rsidR="005836FB" w:rsidDel="00FC4635">
          <w:rPr>
            <w:rFonts w:ascii="Times New Roman" w:eastAsiaTheme="minorEastAsia" w:hAnsi="Times New Roman" w:cs="Times New Roman"/>
            <w:color w:val="FF0000"/>
          </w:rPr>
          <w:t xml:space="preserve">s well as </w:t>
        </w:r>
        <w:r w:rsidRPr="00511A1A" w:rsidDel="00FC4635">
          <w:rPr>
            <w:rFonts w:ascii="Times New Roman" w:eastAsiaTheme="minorEastAsia" w:hAnsi="Times New Roman" w:cs="Times New Roman"/>
            <w:color w:val="FF0000"/>
          </w:rPr>
          <w:t>the duration of the gentle puff.</w:t>
        </w:r>
      </w:moveFrom>
    </w:p>
    <w:moveFromRangeEnd w:id="76"/>
    <w:p w14:paraId="5A962EA3" w14:textId="5AB9FA76" w:rsidR="00572A71" w:rsidRPr="00572A71" w:rsidRDefault="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w:t>
      </w:r>
      <w:ins w:id="78" w:author="X Han" w:date="2019-03-06T16:21:00Z">
        <w:r w:rsidR="00975630">
          <w:rPr>
            <w:rFonts w:ascii="Times New Roman" w:eastAsiaTheme="minorEastAsia" w:hAnsi="Times New Roman" w:cs="Times New Roman"/>
            <w:color w:val="FF0000"/>
          </w:rPr>
          <w:t xml:space="preserve">the two tone trace conditioning experiments, </w:t>
        </w:r>
      </w:ins>
      <w:del w:id="79" w:author="X Han" w:date="2019-03-06T16:21:00Z">
        <w:r w:rsidRPr="00511A1A" w:rsidDel="00975630">
          <w:rPr>
            <w:rFonts w:ascii="Times New Roman" w:eastAsiaTheme="minorEastAsia" w:hAnsi="Times New Roman" w:cs="Times New Roman"/>
            <w:color w:val="FF0000"/>
          </w:rPr>
          <w:delText xml:space="preserve">our example recording, </w:delText>
        </w:r>
      </w:del>
      <w:r w:rsidRPr="00511A1A">
        <w:rPr>
          <w:rFonts w:ascii="Times New Roman" w:eastAsiaTheme="minorEastAsia" w:hAnsi="Times New Roman" w:cs="Times New Roman"/>
          <w:color w:val="FF0000"/>
        </w:rPr>
        <w:t>we utilized</w:t>
      </w:r>
      <w:ins w:id="80" w:author="X Han" w:date="2019-03-06T16:26:00Z">
        <w:r w:rsidR="00975630">
          <w:rPr>
            <w:rFonts w:ascii="Times New Roman" w:eastAsiaTheme="minorEastAsia" w:hAnsi="Times New Roman" w:cs="Times New Roman"/>
            <w:color w:val="FF0000"/>
          </w:rPr>
          <w:t xml:space="preserve"> </w:t>
        </w:r>
      </w:ins>
      <w:del w:id="81" w:author="X Han" w:date="2019-03-06T16:26:00Z">
        <w:r w:rsidRPr="00511A1A" w:rsidDel="00975630">
          <w:rPr>
            <w:rFonts w:ascii="Times New Roman" w:eastAsiaTheme="minorEastAsia" w:hAnsi="Times New Roman" w:cs="Times New Roman"/>
            <w:color w:val="FF0000"/>
          </w:rPr>
          <w:delText xml:space="preserve"> a </w:delText>
        </w:r>
      </w:del>
      <w:del w:id="82" w:author="X Han" w:date="2019-03-06T16:21:00Z">
        <w:r w:rsidRPr="00511A1A" w:rsidDel="00975630">
          <w:rPr>
            <w:rFonts w:ascii="Times New Roman" w:eastAsiaTheme="minorEastAsia" w:hAnsi="Times New Roman" w:cs="Times New Roman"/>
            <w:color w:val="FF0000"/>
          </w:rPr>
          <w:delText xml:space="preserve">2000 </w:delText>
        </w:r>
      </w:del>
      <w:ins w:id="83" w:author="X Han" w:date="2019-03-06T16:21:00Z">
        <w:r w:rsidR="00975630" w:rsidRPr="00511A1A">
          <w:rPr>
            <w:rFonts w:ascii="Times New Roman" w:eastAsiaTheme="minorEastAsia" w:hAnsi="Times New Roman" w:cs="Times New Roman"/>
            <w:color w:val="FF0000"/>
          </w:rPr>
          <w:t>2</w:t>
        </w:r>
      </w:ins>
      <w:ins w:id="84" w:author="X Han" w:date="2019-03-06T16:24:00Z">
        <w:r w:rsidR="00975630">
          <w:rPr>
            <w:rFonts w:ascii="Times New Roman" w:eastAsiaTheme="minorEastAsia" w:hAnsi="Times New Roman" w:cs="Times New Roman"/>
            <w:color w:val="FF0000"/>
          </w:rPr>
          <w:t xml:space="preserve">000 </w:t>
        </w:r>
      </w:ins>
      <w:r w:rsidRPr="00511A1A">
        <w:rPr>
          <w:rFonts w:ascii="Times New Roman" w:eastAsiaTheme="minorEastAsia" w:hAnsi="Times New Roman" w:cs="Times New Roman"/>
          <w:color w:val="FF0000"/>
        </w:rPr>
        <w:t xml:space="preserve">Hz </w:t>
      </w:r>
      <w:del w:id="85" w:author="X Han" w:date="2019-03-06T16:21:00Z">
        <w:r w:rsidRPr="00511A1A" w:rsidDel="00975630">
          <w:rPr>
            <w:rFonts w:ascii="Times New Roman" w:eastAsiaTheme="minorEastAsia" w:hAnsi="Times New Roman" w:cs="Times New Roman"/>
            <w:color w:val="FF0000"/>
          </w:rPr>
          <w:delText>sound</w:delText>
        </w:r>
        <w:r w:rsidR="00E70627" w:rsidDel="00975630">
          <w:rPr>
            <w:rFonts w:ascii="Times New Roman" w:eastAsiaTheme="minorEastAsia" w:hAnsi="Times New Roman" w:cs="Times New Roman"/>
            <w:color w:val="FF0000"/>
          </w:rPr>
          <w:delText xml:space="preserve"> </w:delText>
        </w:r>
      </w:del>
      <w:ins w:id="86" w:author="X Han" w:date="2019-03-06T16:21:00Z">
        <w:r w:rsidR="00975630">
          <w:rPr>
            <w:rFonts w:ascii="Times New Roman" w:eastAsiaTheme="minorEastAsia" w:hAnsi="Times New Roman" w:cs="Times New Roman"/>
            <w:color w:val="FF0000"/>
          </w:rPr>
          <w:t xml:space="preserve">tone </w:t>
        </w:r>
      </w:ins>
      <w:r w:rsidR="00E70627">
        <w:rPr>
          <w:rFonts w:ascii="Times New Roman" w:eastAsiaTheme="minorEastAsia" w:hAnsi="Times New Roman" w:cs="Times New Roman"/>
          <w:color w:val="FF0000"/>
        </w:rPr>
        <w:t xml:space="preserve">and </w:t>
      </w:r>
      <w:r w:rsidRPr="00511A1A">
        <w:rPr>
          <w:rFonts w:ascii="Times New Roman" w:eastAsiaTheme="minorEastAsia" w:hAnsi="Times New Roman" w:cs="Times New Roman"/>
          <w:color w:val="FF0000"/>
        </w:rPr>
        <w:t>an 8</w:t>
      </w:r>
      <w:ins w:id="87" w:author="X Han" w:date="2019-03-06T16:24:00Z">
        <w:r w:rsidR="00975630">
          <w:rPr>
            <w:rFonts w:ascii="Times New Roman" w:eastAsiaTheme="minorEastAsia" w:hAnsi="Times New Roman" w:cs="Times New Roman"/>
            <w:color w:val="FF0000"/>
          </w:rPr>
          <w:t>000</w:t>
        </w:r>
      </w:ins>
      <w:del w:id="88" w:author="X Han" w:date="2019-03-06T16:21:00Z">
        <w:r w:rsidRPr="00511A1A" w:rsidDel="00975630">
          <w:rPr>
            <w:rFonts w:ascii="Times New Roman" w:eastAsiaTheme="minorEastAsia" w:hAnsi="Times New Roman" w:cs="Times New Roman"/>
            <w:color w:val="FF0000"/>
          </w:rPr>
          <w:delText xml:space="preserve">000 </w:delText>
        </w:r>
      </w:del>
      <w:ins w:id="89" w:author="X Han" w:date="2019-03-06T16:24:00Z">
        <w:r w:rsidR="00975630">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 xml:space="preserve">Hz </w:t>
      </w:r>
      <w:del w:id="90" w:author="X Han" w:date="2019-03-06T16:21:00Z">
        <w:r w:rsidR="005A50E8" w:rsidRPr="00511A1A" w:rsidDel="00975630">
          <w:rPr>
            <w:rFonts w:ascii="Times New Roman" w:eastAsiaTheme="minorEastAsia" w:hAnsi="Times New Roman" w:cs="Times New Roman"/>
            <w:color w:val="FF0000"/>
          </w:rPr>
          <w:delText xml:space="preserve">sound </w:delText>
        </w:r>
      </w:del>
      <w:ins w:id="91" w:author="X Han" w:date="2019-03-06T16:21:00Z">
        <w:r w:rsidR="00975630">
          <w:rPr>
            <w:rFonts w:ascii="Times New Roman" w:eastAsiaTheme="minorEastAsia" w:hAnsi="Times New Roman" w:cs="Times New Roman"/>
            <w:color w:val="FF0000"/>
          </w:rPr>
          <w:t>tone</w:t>
        </w:r>
      </w:ins>
      <w:ins w:id="92" w:author="X Han" w:date="2019-03-06T16:22:00Z">
        <w:r w:rsidR="00975630">
          <w:rPr>
            <w:rFonts w:ascii="Times New Roman" w:eastAsiaTheme="minorEastAsia" w:hAnsi="Times New Roman" w:cs="Times New Roman"/>
            <w:color w:val="FF0000"/>
          </w:rPr>
          <w:t>,</w:t>
        </w:r>
      </w:ins>
      <w:ins w:id="93" w:author="X Han" w:date="2019-03-06T16:26:00Z">
        <w:r w:rsidR="00975630">
          <w:rPr>
            <w:rFonts w:ascii="Times New Roman" w:eastAsiaTheme="minorEastAsia" w:hAnsi="Times New Roman" w:cs="Times New Roman"/>
            <w:color w:val="FF0000"/>
          </w:rPr>
          <w:t xml:space="preserve"> 800ms in duration,</w:t>
        </w:r>
      </w:ins>
      <w:ins w:id="94" w:author="X Han" w:date="2019-03-06T16:22:00Z">
        <w:r w:rsidR="00975630">
          <w:rPr>
            <w:rFonts w:ascii="Times New Roman" w:eastAsiaTheme="minorEastAsia" w:hAnsi="Times New Roman" w:cs="Times New Roman"/>
            <w:color w:val="FF0000"/>
          </w:rPr>
          <w:t xml:space="preserve"> with the</w:t>
        </w:r>
      </w:ins>
      <w:ins w:id="95" w:author="X Han" w:date="2019-03-06T16:23:00Z">
        <w:r w:rsidR="00975630">
          <w:rPr>
            <w:rFonts w:ascii="Times New Roman" w:eastAsiaTheme="minorEastAsia" w:hAnsi="Times New Roman" w:cs="Times New Roman"/>
            <w:color w:val="FF0000"/>
          </w:rPr>
          <w:t xml:space="preserve"> output</w:t>
        </w:r>
      </w:ins>
      <w:ins w:id="96" w:author="X Han" w:date="2019-03-06T16:22:00Z">
        <w:r w:rsidR="00975630">
          <w:rPr>
            <w:rFonts w:ascii="Times New Roman" w:eastAsiaTheme="minorEastAsia" w:hAnsi="Times New Roman" w:cs="Times New Roman"/>
            <w:color w:val="FF0000"/>
          </w:rPr>
          <w:t xml:space="preserve"> amplitude set to 0.1</w:t>
        </w:r>
      </w:ins>
      <w:ins w:id="97" w:author="X Han" w:date="2019-03-06T16:23:00Z">
        <w:r w:rsidR="00975630">
          <w:rPr>
            <w:rFonts w:ascii="Times New Roman" w:eastAsiaTheme="minorEastAsia" w:hAnsi="Times New Roman" w:cs="Times New Roman"/>
            <w:color w:val="FF0000"/>
          </w:rPr>
          <w:t xml:space="preserve"> for both tones</w:t>
        </w:r>
      </w:ins>
      <w:ins w:id="98" w:author="X Han" w:date="2019-03-06T16:22:00Z">
        <w:r w:rsidR="00975630">
          <w:rPr>
            <w:rFonts w:ascii="Times New Roman" w:eastAsiaTheme="minorEastAsia" w:hAnsi="Times New Roman" w:cs="Times New Roman"/>
            <w:color w:val="FF0000"/>
          </w:rPr>
          <w:t xml:space="preserve">. </w:t>
        </w:r>
      </w:ins>
      <w:ins w:id="99" w:author="X Han" w:date="2019-03-06T16:27:00Z">
        <w:r w:rsidR="00115655" w:rsidRPr="00511A1A">
          <w:rPr>
            <w:rFonts w:ascii="Times New Roman" w:eastAsiaTheme="minorEastAsia" w:hAnsi="Times New Roman" w:cs="Times New Roman"/>
            <w:color w:val="FF0000"/>
          </w:rPr>
          <w:t>The signal corresponding to the “puff” output was not recorded or monitored for this demonstration</w:t>
        </w:r>
        <w:r w:rsidR="00115655">
          <w:rPr>
            <w:rFonts w:ascii="Times New Roman" w:eastAsiaTheme="minorEastAsia" w:hAnsi="Times New Roman" w:cs="Times New Roman"/>
            <w:color w:val="FF0000"/>
          </w:rPr>
          <w:t>, though it was set to last for 400 ms beginning 1200 ms following the termination of the tone</w:t>
        </w:r>
        <w:r w:rsidR="00115655" w:rsidRPr="00511A1A">
          <w:rPr>
            <w:rFonts w:ascii="Times New Roman" w:eastAsiaTheme="minorEastAsia" w:hAnsi="Times New Roman" w:cs="Times New Roman"/>
            <w:color w:val="FF0000"/>
          </w:rPr>
          <w:t>.</w:t>
        </w:r>
        <w:r w:rsidR="00115655">
          <w:rPr>
            <w:rFonts w:ascii="Times New Roman" w:eastAsiaTheme="minorEastAsia" w:hAnsi="Times New Roman" w:cs="Times New Roman"/>
            <w:color w:val="FF0000"/>
          </w:rPr>
          <w:t xml:space="preserve"> The inter-trial interval was set to 20 +/- 5 seconds (range of [15, 25)), which translates in the Teensy code to 300-499 frames per trial at 20 Hz.</w:t>
        </w:r>
      </w:ins>
      <w:ins w:id="100" w:author="X Han" w:date="2019-03-06T16:28:00Z">
        <w:r w:rsidR="00115655">
          <w:rPr>
            <w:rFonts w:ascii="Times New Roman" w:eastAsiaTheme="minorEastAsia" w:hAnsi="Times New Roman" w:cs="Times New Roman"/>
            <w:color w:val="FF0000"/>
          </w:rPr>
          <w:t xml:space="preserve"> </w:t>
        </w:r>
      </w:ins>
      <w:del w:id="101" w:author="X Han" w:date="2019-03-06T16:22:00Z">
        <w:r w:rsidR="005A50E8" w:rsidRPr="00511A1A" w:rsidDel="00975630">
          <w:rPr>
            <w:rFonts w:ascii="Times New Roman" w:eastAsiaTheme="minorEastAsia" w:hAnsi="Times New Roman" w:cs="Times New Roman"/>
            <w:color w:val="FF0000"/>
          </w:rPr>
          <w:delText>and</w:delText>
        </w:r>
        <w:r w:rsidRPr="00511A1A" w:rsidDel="00975630">
          <w:rPr>
            <w:rFonts w:ascii="Times New Roman" w:eastAsiaTheme="minorEastAsia" w:hAnsi="Times New Roman" w:cs="Times New Roman"/>
            <w:color w:val="FF0000"/>
          </w:rPr>
          <w:delText xml:space="preserve"> recorded both using the aforementioned TDT system. We specified amplitudes of 0.</w:delText>
        </w:r>
        <w:r w:rsidR="00D37BD4" w:rsidDel="00975630">
          <w:rPr>
            <w:rFonts w:ascii="Times New Roman" w:eastAsiaTheme="minorEastAsia" w:hAnsi="Times New Roman" w:cs="Times New Roman"/>
            <w:color w:val="FF0000"/>
          </w:rPr>
          <w:delText>1</w:delText>
        </w:r>
        <w:r w:rsidR="00022978" w:rsidDel="00975630">
          <w:rPr>
            <w:rFonts w:ascii="Times New Roman" w:eastAsiaTheme="minorEastAsia" w:hAnsi="Times New Roman" w:cs="Times New Roman"/>
            <w:color w:val="FF0000"/>
          </w:rPr>
          <w:delText xml:space="preserve"> out of a maximum of 1</w:delText>
        </w:r>
        <w:r w:rsidR="00D37BD4" w:rsidDel="00975630">
          <w:rPr>
            <w:rFonts w:ascii="Times New Roman" w:eastAsiaTheme="minorEastAsia" w:hAnsi="Times New Roman" w:cs="Times New Roman"/>
            <w:color w:val="FF0000"/>
          </w:rPr>
          <w:delText xml:space="preserve"> for both tones</w:delText>
        </w:r>
        <w:r w:rsidRPr="00511A1A" w:rsidDel="00975630">
          <w:rPr>
            <w:rFonts w:ascii="Times New Roman" w:eastAsiaTheme="minorEastAsia" w:hAnsi="Times New Roman" w:cs="Times New Roman"/>
            <w:color w:val="FF0000"/>
          </w:rPr>
          <w:delText xml:space="preserve">. </w:delText>
        </w:r>
      </w:del>
      <w:r w:rsidRPr="00511A1A">
        <w:rPr>
          <w:rFonts w:ascii="Times New Roman" w:eastAsiaTheme="minorEastAsia" w:hAnsi="Times New Roman" w:cs="Times New Roman"/>
          <w:color w:val="FF0000"/>
        </w:rPr>
        <w:t>T</w:t>
      </w:r>
      <w:del w:id="102" w:author="X Han" w:date="2019-03-06T16:23:00Z">
        <w:r w:rsidRPr="00511A1A" w:rsidDel="00975630">
          <w:rPr>
            <w:rFonts w:ascii="Times New Roman" w:eastAsiaTheme="minorEastAsia" w:hAnsi="Times New Roman" w:cs="Times New Roman"/>
            <w:color w:val="FF0000"/>
          </w:rPr>
          <w:delText xml:space="preserve">o </w:delText>
        </w:r>
      </w:del>
      <w:ins w:id="103" w:author="X Han" w:date="2019-03-06T16:23:00Z">
        <w:r w:rsidR="00975630">
          <w:rPr>
            <w:rFonts w:ascii="Times New Roman" w:eastAsiaTheme="minorEastAsia" w:hAnsi="Times New Roman" w:cs="Times New Roman"/>
            <w:color w:val="FF0000"/>
          </w:rPr>
          <w:t>he temporal precision of these two different tones were characterized similarly to that described above for the 9500Hz tone</w:t>
        </w:r>
      </w:ins>
      <w:ins w:id="104" w:author="X Han" w:date="2019-03-06T16:24:00Z">
        <w:r w:rsidR="00975630">
          <w:rPr>
            <w:rFonts w:ascii="Times New Roman" w:eastAsiaTheme="minorEastAsia" w:hAnsi="Times New Roman" w:cs="Times New Roman"/>
            <w:color w:val="FF0000"/>
          </w:rPr>
          <w:t xml:space="preserve">. </w:t>
        </w:r>
      </w:ins>
      <w:ins w:id="105" w:author="X Han" w:date="2019-03-06T16:25:00Z">
        <w:r w:rsidR="00975630">
          <w:rPr>
            <w:rFonts w:ascii="Times New Roman" w:eastAsiaTheme="minorEastAsia" w:hAnsi="Times New Roman" w:cs="Times New Roman"/>
            <w:color w:val="FF0000"/>
          </w:rPr>
          <w:t xml:space="preserve">To compare </w:t>
        </w:r>
      </w:ins>
      <w:ins w:id="106" w:author="X Han" w:date="2019-03-06T16:28:00Z">
        <w:r w:rsidR="00115655">
          <w:rPr>
            <w:rFonts w:ascii="Times New Roman" w:eastAsiaTheme="minorEastAsia" w:hAnsi="Times New Roman" w:cs="Times New Roman"/>
            <w:color w:val="FF0000"/>
          </w:rPr>
          <w:t>the onset latency of</w:t>
        </w:r>
      </w:ins>
      <w:ins w:id="107" w:author="X Han" w:date="2019-03-06T16:25:00Z">
        <w:r w:rsidR="00975630">
          <w:rPr>
            <w:rFonts w:ascii="Times New Roman" w:eastAsiaTheme="minorEastAsia" w:hAnsi="Times New Roman" w:cs="Times New Roman"/>
            <w:color w:val="FF0000"/>
          </w:rPr>
          <w:t xml:space="preserve"> these two tones, we</w:t>
        </w:r>
      </w:ins>
      <w:del w:id="108" w:author="X Han" w:date="2019-03-06T16:23:00Z">
        <w:r w:rsidRPr="00511A1A" w:rsidDel="00975630">
          <w:rPr>
            <w:rFonts w:ascii="Times New Roman" w:eastAsiaTheme="minorEastAsia" w:hAnsi="Times New Roman" w:cs="Times New Roman"/>
            <w:color w:val="FF0000"/>
          </w:rPr>
          <w:delText xml:space="preserve">identify the beginnings and ends of the tones, </w:delText>
        </w:r>
      </w:del>
      <w:del w:id="109" w:author="X Han" w:date="2019-03-06T16:24:00Z">
        <w:r w:rsidRPr="00511A1A" w:rsidDel="00975630">
          <w:rPr>
            <w:rFonts w:ascii="Times New Roman" w:eastAsiaTheme="minorEastAsia" w:hAnsi="Times New Roman" w:cs="Times New Roman"/>
            <w:color w:val="FF0000"/>
          </w:rPr>
          <w:delText>w</w:delText>
        </w:r>
      </w:del>
      <w:del w:id="110" w:author="X Han" w:date="2019-03-06T16:25:00Z">
        <w:r w:rsidRPr="00511A1A" w:rsidDel="00975630">
          <w:rPr>
            <w:rFonts w:ascii="Times New Roman" w:eastAsiaTheme="minorEastAsia" w:hAnsi="Times New Roman" w:cs="Times New Roman"/>
            <w:color w:val="FF0000"/>
          </w:rPr>
          <w:delText>e</w:delText>
        </w:r>
      </w:del>
      <w:r w:rsidRPr="00511A1A">
        <w:rPr>
          <w:rFonts w:ascii="Times New Roman" w:eastAsiaTheme="minorEastAsia" w:hAnsi="Times New Roman" w:cs="Times New Roman"/>
          <w:color w:val="FF0000"/>
        </w:rPr>
        <w:t xml:space="preserv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 xml:space="preserve">-order bandpass Butterworth filters, using lower and upper frequency cutoffs of 1000 and 3000 for the 2000 Hz tone and 7000 and 9000 for the 8000 Hz tone. </w:t>
      </w:r>
      <w:del w:id="111" w:author="X Han" w:date="2019-03-06T16:28:00Z">
        <w:r w:rsidRPr="00511A1A" w:rsidDel="00115655">
          <w:rPr>
            <w:rFonts w:ascii="Times New Roman" w:eastAsiaTheme="minorEastAsia" w:hAnsi="Times New Roman" w:cs="Times New Roman"/>
            <w:color w:val="FF0000"/>
          </w:rPr>
          <w:delText xml:space="preserve">We identified </w:delText>
        </w:r>
      </w:del>
      <w:ins w:id="112" w:author="X Han" w:date="2019-03-06T16:28:00Z">
        <w:r w:rsidR="00115655">
          <w:rPr>
            <w:rFonts w:ascii="Times New Roman" w:eastAsiaTheme="minorEastAsia" w:hAnsi="Times New Roman" w:cs="Times New Roman"/>
            <w:color w:val="FF0000"/>
          </w:rPr>
          <w:t xml:space="preserve">Tone </w:t>
        </w:r>
      </w:ins>
      <w:r w:rsidRPr="00511A1A">
        <w:rPr>
          <w:rFonts w:ascii="Times New Roman" w:eastAsiaTheme="minorEastAsia" w:hAnsi="Times New Roman" w:cs="Times New Roman"/>
          <w:color w:val="FF0000"/>
        </w:rPr>
        <w:t>onsets</w:t>
      </w:r>
      <w:ins w:id="113" w:author="X Han" w:date="2019-03-06T16:28:00Z">
        <w:r w:rsidR="00115655">
          <w:rPr>
            <w:rFonts w:ascii="Times New Roman" w:eastAsiaTheme="minorEastAsia" w:hAnsi="Times New Roman" w:cs="Times New Roman"/>
            <w:color w:val="FF0000"/>
          </w:rPr>
          <w:t xml:space="preserve"> are then identified</w:t>
        </w:r>
      </w:ins>
      <w:r w:rsidRPr="00511A1A">
        <w:rPr>
          <w:rFonts w:ascii="Times New Roman" w:eastAsiaTheme="minorEastAsia" w:hAnsi="Times New Roman" w:cs="Times New Roman"/>
          <w:color w:val="FF0000"/>
        </w:rPr>
        <w:t xml:space="preserve"> as the first time point where the amplitude of the Hilbert </w:t>
      </w:r>
      <w:del w:id="114" w:author="X Han" w:date="2019-03-06T16:29:00Z">
        <w:r w:rsidRPr="00511A1A" w:rsidDel="00115655">
          <w:rPr>
            <w:rFonts w:ascii="Times New Roman" w:eastAsiaTheme="minorEastAsia" w:hAnsi="Times New Roman" w:cs="Times New Roman"/>
            <w:color w:val="FF0000"/>
          </w:rPr>
          <w:delText xml:space="preserve">analytic </w:delText>
        </w:r>
      </w:del>
      <w:ins w:id="115" w:author="X Han" w:date="2019-03-06T16:29:00Z">
        <w:r w:rsidR="00115655">
          <w:rPr>
            <w:rFonts w:ascii="Times New Roman" w:eastAsiaTheme="minorEastAsia" w:hAnsi="Times New Roman" w:cs="Times New Roman"/>
            <w:color w:val="FF0000"/>
          </w:rPr>
          <w:t xml:space="preserve">transform of the filtered signals </w:t>
        </w:r>
      </w:ins>
      <w:del w:id="116" w:author="X Han" w:date="2019-03-06T16:29:00Z">
        <w:r w:rsidRPr="00511A1A" w:rsidDel="00115655">
          <w:rPr>
            <w:rFonts w:ascii="Times New Roman" w:eastAsiaTheme="minorEastAsia" w:hAnsi="Times New Roman" w:cs="Times New Roman"/>
            <w:color w:val="FF0000"/>
          </w:rPr>
          <w:delText xml:space="preserve">signal of these filtered signals </w:delText>
        </w:r>
      </w:del>
      <w:r w:rsidRPr="00511A1A">
        <w:rPr>
          <w:rFonts w:ascii="Times New Roman" w:eastAsiaTheme="minorEastAsia" w:hAnsi="Times New Roman" w:cs="Times New Roman"/>
          <w:color w:val="FF0000"/>
        </w:rPr>
        <w:t>exceeded 0.025.</w:t>
      </w:r>
      <w:del w:id="117" w:author="X Han" w:date="2019-03-06T16:26:00Z">
        <w:r w:rsidRPr="00511A1A" w:rsidDel="00975630">
          <w:rPr>
            <w:rFonts w:ascii="Times New Roman" w:eastAsiaTheme="minorEastAsia" w:hAnsi="Times New Roman" w:cs="Times New Roman"/>
            <w:color w:val="FF0000"/>
          </w:rPr>
          <w:delText xml:space="preserve"> </w:delText>
        </w:r>
        <w:r w:rsidR="00D37BD4" w:rsidDel="00975630">
          <w:rPr>
            <w:rFonts w:ascii="Times New Roman" w:eastAsiaTheme="minorEastAsia" w:hAnsi="Times New Roman" w:cs="Times New Roman"/>
            <w:color w:val="FF0000"/>
          </w:rPr>
          <w:delText>The tones were</w:delText>
        </w:r>
        <w:r w:rsidR="00D76980" w:rsidDel="00975630">
          <w:rPr>
            <w:rFonts w:ascii="Times New Roman" w:eastAsiaTheme="minorEastAsia" w:hAnsi="Times New Roman" w:cs="Times New Roman"/>
            <w:color w:val="FF0000"/>
          </w:rPr>
          <w:delText xml:space="preserve"> programmed to last for 800 ms</w:delText>
        </w:r>
      </w:del>
      <w:del w:id="118" w:author="X Han" w:date="2019-03-06T16:27:00Z">
        <w:r w:rsidR="00D76980" w:rsidDel="00975630">
          <w:rPr>
            <w:rFonts w:ascii="Times New Roman" w:eastAsiaTheme="minorEastAsia" w:hAnsi="Times New Roman" w:cs="Times New Roman"/>
            <w:color w:val="FF0000"/>
          </w:rPr>
          <w:delText>.</w:delText>
        </w:r>
      </w:del>
      <w:r w:rsidR="00D76980">
        <w:rPr>
          <w:rFonts w:ascii="Times New Roman" w:eastAsiaTheme="minorEastAsia" w:hAnsi="Times New Roman" w:cs="Times New Roman"/>
          <w:color w:val="FF0000"/>
        </w:rPr>
        <w:t xml:space="preserve"> </w:t>
      </w:r>
      <w:del w:id="119" w:author="X Han" w:date="2019-03-06T16:27:00Z">
        <w:r w:rsidRPr="00511A1A" w:rsidDel="00115655">
          <w:rPr>
            <w:rFonts w:ascii="Times New Roman" w:eastAsiaTheme="minorEastAsia" w:hAnsi="Times New Roman" w:cs="Times New Roman"/>
            <w:color w:val="FF0000"/>
          </w:rPr>
          <w:delText>The signal corresponding to the “puff” output was not recorded or monitored for this demonstration</w:delText>
        </w:r>
        <w:r w:rsidR="00D37BD4" w:rsidDel="00115655">
          <w:rPr>
            <w:rFonts w:ascii="Times New Roman" w:eastAsiaTheme="minorEastAsia" w:hAnsi="Times New Roman" w:cs="Times New Roman"/>
            <w:color w:val="FF0000"/>
          </w:rPr>
          <w:delText xml:space="preserve">, though it was set to last for 400 ms beginning 1200 ms following the termination of </w:delText>
        </w:r>
        <w:r w:rsidR="00AA4FF4" w:rsidDel="00975630">
          <w:rPr>
            <w:rFonts w:ascii="Times New Roman" w:eastAsiaTheme="minorEastAsia" w:hAnsi="Times New Roman" w:cs="Times New Roman"/>
            <w:color w:val="FF0000"/>
          </w:rPr>
          <w:delText>one of the two</w:delText>
        </w:r>
        <w:r w:rsidR="00AA4FF4" w:rsidDel="00115655">
          <w:rPr>
            <w:rFonts w:ascii="Times New Roman" w:eastAsiaTheme="minorEastAsia" w:hAnsi="Times New Roman" w:cs="Times New Roman"/>
            <w:color w:val="FF0000"/>
          </w:rPr>
          <w:delText xml:space="preserve"> tone</w:delText>
        </w:r>
        <w:r w:rsidR="00AA4FF4" w:rsidDel="00975630">
          <w:rPr>
            <w:rFonts w:ascii="Times New Roman" w:eastAsiaTheme="minorEastAsia" w:hAnsi="Times New Roman" w:cs="Times New Roman"/>
            <w:color w:val="FF0000"/>
          </w:rPr>
          <w:delText>s</w:delText>
        </w:r>
        <w:r w:rsidRPr="00511A1A" w:rsidDel="00115655">
          <w:rPr>
            <w:rFonts w:ascii="Times New Roman" w:eastAsiaTheme="minorEastAsia" w:hAnsi="Times New Roman" w:cs="Times New Roman"/>
            <w:color w:val="FF0000"/>
          </w:rPr>
          <w:delText>.</w:delText>
        </w:r>
        <w:r w:rsidR="00385A0A" w:rsidDel="00115655">
          <w:rPr>
            <w:rFonts w:ascii="Times New Roman" w:eastAsiaTheme="minorEastAsia" w:hAnsi="Times New Roman" w:cs="Times New Roman"/>
            <w:color w:val="FF0000"/>
          </w:rPr>
          <w:delText xml:space="preserve"> The inter-trial interval was set to 20 +/- </w:delText>
        </w:r>
        <w:r w:rsidR="00462E65" w:rsidDel="00115655">
          <w:rPr>
            <w:rFonts w:ascii="Times New Roman" w:eastAsiaTheme="minorEastAsia" w:hAnsi="Times New Roman" w:cs="Times New Roman"/>
            <w:color w:val="FF0000"/>
          </w:rPr>
          <w:delText xml:space="preserve">approximately </w:delText>
        </w:r>
        <w:r w:rsidR="00385A0A" w:rsidDel="00115655">
          <w:rPr>
            <w:rFonts w:ascii="Times New Roman" w:eastAsiaTheme="minorEastAsia" w:hAnsi="Times New Roman" w:cs="Times New Roman"/>
            <w:color w:val="FF0000"/>
          </w:rPr>
          <w:delText>5 seconds</w:delText>
        </w:r>
        <w:r w:rsidR="009344B9" w:rsidDel="00115655">
          <w:rPr>
            <w:rFonts w:ascii="Times New Roman" w:eastAsiaTheme="minorEastAsia" w:hAnsi="Times New Roman" w:cs="Times New Roman"/>
            <w:color w:val="FF0000"/>
          </w:rPr>
          <w:delText xml:space="preserve"> (range of [15, 25))</w:delText>
        </w:r>
        <w:r w:rsidR="00385A0A" w:rsidDel="00115655">
          <w:rPr>
            <w:rFonts w:ascii="Times New Roman" w:eastAsiaTheme="minorEastAsia" w:hAnsi="Times New Roman" w:cs="Times New Roman"/>
            <w:color w:val="FF0000"/>
          </w:rPr>
          <w:delText xml:space="preserve">, which </w:delText>
        </w:r>
        <w:r w:rsidR="004668D2" w:rsidDel="00115655">
          <w:rPr>
            <w:rFonts w:ascii="Times New Roman" w:eastAsiaTheme="minorEastAsia" w:hAnsi="Times New Roman" w:cs="Times New Roman"/>
            <w:color w:val="FF0000"/>
          </w:rPr>
          <w:delText>translates in the Teensy code</w:delText>
        </w:r>
        <w:r w:rsidR="00385A0A" w:rsidDel="00115655">
          <w:rPr>
            <w:rFonts w:ascii="Times New Roman" w:eastAsiaTheme="minorEastAsia" w:hAnsi="Times New Roman" w:cs="Times New Roman"/>
            <w:color w:val="FF0000"/>
          </w:rPr>
          <w:delText xml:space="preserve"> to 300-499 frames </w:delText>
        </w:r>
        <w:r w:rsidR="00F20F34" w:rsidDel="00115655">
          <w:rPr>
            <w:rFonts w:ascii="Times New Roman" w:eastAsiaTheme="minorEastAsia" w:hAnsi="Times New Roman" w:cs="Times New Roman"/>
            <w:color w:val="FF0000"/>
          </w:rPr>
          <w:delText xml:space="preserve">per trial </w:delText>
        </w:r>
        <w:r w:rsidR="00385A0A" w:rsidDel="00115655">
          <w:rPr>
            <w:rFonts w:ascii="Times New Roman" w:eastAsiaTheme="minorEastAsia" w:hAnsi="Times New Roman" w:cs="Times New Roman"/>
            <w:color w:val="FF0000"/>
          </w:rPr>
          <w:delText>at 20 Hz.</w:delText>
        </w:r>
      </w:del>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413E8CF2"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sidR="00BC4EEE">
        <w:rPr>
          <w:rFonts w:ascii="Times New Roman" w:eastAsiaTheme="minorEastAsia" w:hAnsi="Times New Roman" w:cs="Times New Roman"/>
          <w:color w:val="FF0000"/>
        </w:rPr>
        <w:t xml:space="preserve">Interface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sCMOS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r w:rsidR="00AA4FF4">
        <w:rPr>
          <w:rFonts w:ascii="Times New Roman" w:eastAsiaTheme="minorEastAsia" w:hAnsi="Times New Roman" w:cs="Times New Roman"/>
          <w:color w:val="FF0000"/>
        </w:rPr>
        <w:t xml:space="preserve"> using a single tone</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19A96833"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w:t>
      </w:r>
      <w:r w:rsidR="00270FE6">
        <w:rPr>
          <w:rFonts w:ascii="Times New Roman" w:hAnsi="Times New Roman" w:cs="Times New Roman"/>
          <w:color w:val="FF0000"/>
        </w:rPr>
        <w:t xml:space="preserve"> processed in 2000 frame chunks and were</w:t>
      </w:r>
      <w:r w:rsidR="007A7546" w:rsidRPr="00511A1A">
        <w:rPr>
          <w:rFonts w:ascii="Times New Roman" w:hAnsi="Times New Roman" w:cs="Times New Roman"/>
          <w:color w:val="FF0000"/>
        </w:rPr>
        <w:t xml:space="preserve"> first filtered using a homomorphic filter</w:t>
      </w:r>
      <w:r w:rsidR="00465129" w:rsidRPr="00511A1A">
        <w:rPr>
          <w:rFonts w:ascii="Times New Roman" w:hAnsi="Times New Roman" w:cs="Times New Roman"/>
          <w:color w:val="FF0000"/>
        </w:rPr>
        <w:t xml:space="preserve"> </w:t>
      </w:r>
      <w:r w:rsidR="00243F83">
        <w:rPr>
          <w:rFonts w:ascii="Times New Roman" w:hAnsi="Times New Roman" w:cs="Times New Roman"/>
          <w:color w:val="FF0000"/>
        </w:rPr>
        <w:t xml:space="preserve">and </w:t>
      </w:r>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r w:rsidR="00243F83">
        <w:rPr>
          <w:rFonts w:ascii="Times New Roman" w:hAnsi="Times New Roman" w:cs="Times New Roman"/>
          <w:color w:val="FF0000"/>
        </w:rPr>
        <w:t xml:space="preserve"> using a slightly modified methodology following Gritton et al.</w:t>
      </w:r>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r w:rsidR="00243F83">
        <w:rPr>
          <w:rFonts w:ascii="Times New Roman" w:hAnsi="Times New Roman" w:cs="Times New Roman"/>
          <w:color w:val="FF0000"/>
        </w:rPr>
        <w:t xml:space="preserve"> . </w:t>
      </w:r>
      <w:r w:rsidR="00414955">
        <w:rPr>
          <w:rFonts w:ascii="Times New Roman" w:hAnsi="Times New Roman" w:cs="Times New Roman"/>
          <w:color w:val="FF0000"/>
        </w:rPr>
        <w:t xml:space="preserve"> </w:t>
      </w:r>
      <w:r w:rsidR="008F2ED8">
        <w:rPr>
          <w:rFonts w:ascii="Times New Roman" w:hAnsi="Times New Roman" w:cs="Times New Roman"/>
          <w:color w:val="FF0000"/>
        </w:rPr>
        <w:t>F</w:t>
      </w:r>
      <w:r w:rsidR="00243F83">
        <w:rPr>
          <w:rFonts w:ascii="Times New Roman" w:hAnsi="Times New Roman" w:cs="Times New Roman"/>
          <w:color w:val="FF0000"/>
        </w:rPr>
        <w:t>ollowing background subtraction</w:t>
      </w:r>
      <w:r w:rsidR="00FF031A">
        <w:rPr>
          <w:rFonts w:ascii="Times New Roman" w:hAnsi="Times New Roman" w:cs="Times New Roman"/>
          <w:color w:val="FF0000"/>
        </w:rPr>
        <w:t xml:space="preserve"> and before conversion to the uint8 data type,</w:t>
      </w:r>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w:t>
      </w:r>
      <w:r w:rsidR="00270FE6">
        <w:rPr>
          <w:rFonts w:ascii="Times New Roman" w:hAnsi="Times New Roman" w:cs="Times New Roman"/>
          <w:color w:val="FF0000"/>
        </w:rPr>
        <w:t xml:space="preserve">2000 </w:t>
      </w:r>
      <w:r w:rsidR="000014DB">
        <w:rPr>
          <w:rFonts w:ascii="Times New Roman" w:hAnsi="Times New Roman" w:cs="Times New Roman"/>
          <w:color w:val="FF0000"/>
        </w:rPr>
        <w:t>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r w:rsidR="00243F83">
        <w:rPr>
          <w:rFonts w:ascii="Times New Roman" w:hAnsi="Times New Roman" w:cs="Times New Roman"/>
          <w:color w:val="FF0000"/>
        </w:rPr>
        <w:t xml:space="preserve">. Then, pixel values were converted </w:t>
      </w:r>
      <w:r w:rsidR="00D22620">
        <w:rPr>
          <w:rFonts w:ascii="Times New Roman" w:hAnsi="Times New Roman" w:cs="Times New Roman"/>
          <w:color w:val="FF0000"/>
        </w:rPr>
        <w:t>to the uint16 data type</w:t>
      </w:r>
      <w:r w:rsidR="00FF031A">
        <w:rPr>
          <w:rFonts w:ascii="Times New Roman" w:hAnsi="Times New Roman" w:cs="Times New Roman"/>
          <w:color w:val="FF0000"/>
        </w:rPr>
        <w:t xml:space="preserve"> instead of the uint8 data type</w:t>
      </w:r>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lastRenderedPageBreak/>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w:t>
      </w:r>
      <w:r w:rsidR="003D3AEB">
        <w:rPr>
          <w:rFonts w:ascii="Times New Roman" w:hAnsi="Times New Roman" w:cs="Times New Roman"/>
        </w:rPr>
        <w:t xml:space="preserve"> (Figure 3B)</w:t>
      </w:r>
      <w:r w:rsidRPr="001D6942">
        <w:rPr>
          <w:rFonts w:ascii="Times New Roman" w:hAnsi="Times New Roman" w:cs="Times New Roman"/>
        </w:rPr>
        <w:t xml:space="preserve">, in general </w:t>
      </w:r>
      <w:r w:rsidR="000C1437">
        <w:rPr>
          <w:rFonts w:ascii="Times New Roman" w:hAnsi="Times New Roman" w:cs="Times New Roman"/>
        </w:rPr>
        <w:t xml:space="preserve">in </w:t>
      </w:r>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r w:rsidRPr="001D6942">
        <w:rPr>
          <w:rFonts w:ascii="Times New Roman" w:hAnsi="Times New Roman" w:cs="Times New Roman"/>
        </w:rPr>
        <w:t xml:space="preserve">. </w:t>
      </w:r>
    </w:p>
    <w:p w14:paraId="5D3C8FD2" w14:textId="0C9ED323"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w:t>
      </w:r>
      <w:r w:rsidR="003D3AEB">
        <w:rPr>
          <w:rFonts w:ascii="Times New Roman" w:hAnsi="Times New Roman" w:cs="Times New Roman"/>
        </w:rPr>
        <w:t>C</w:t>
      </w:r>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r w:rsidR="0046560F">
        <w:rPr>
          <w:rFonts w:ascii="Times New Roman" w:hAnsi="Times New Roman" w:cs="Times New Roman"/>
          <w:color w:val="FF0000"/>
        </w:rPr>
        <w:t>C</w:t>
      </w:r>
      <w:r w:rsidR="001A6638">
        <w:rPr>
          <w:rFonts w:ascii="Times New Roman" w:hAnsi="Times New Roman" w:cs="Times New Roman"/>
          <w:color w:val="FF0000"/>
        </w:rPr>
        <w:t>ii and 3</w:t>
      </w:r>
      <w:r w:rsidR="0046560F">
        <w:rPr>
          <w:rFonts w:ascii="Times New Roman" w:hAnsi="Times New Roman" w:cs="Times New Roman"/>
          <w:color w:val="FF0000"/>
        </w:rPr>
        <w:t>C</w:t>
      </w:r>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w:t>
      </w:r>
      <w:r w:rsidRPr="001D6942">
        <w:rPr>
          <w:rFonts w:ascii="Times New Roman" w:hAnsi="Times New Roman" w:cs="Times New Roman"/>
        </w:rPr>
        <w:lastRenderedPageBreak/>
        <w:t xml:space="preserve">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F4B5D">
        <w:rPr>
          <w:rFonts w:ascii="Times New Roman" w:hAnsi="Times New Roman" w:cs="Times New Roman"/>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1AA96B3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w:t>
      </w:r>
      <w:r w:rsidR="00B30B38">
        <w:rPr>
          <w:rFonts w:ascii="Times New Roman" w:hAnsi="Times New Roman" w:cs="Times New Roman"/>
        </w:rPr>
        <w:t xml:space="preserve">Audio </w:t>
      </w:r>
      <w:r>
        <w:rPr>
          <w:rFonts w:ascii="Times New Roman" w:hAnsi="Times New Roman" w:cs="Times New Roman"/>
        </w:rPr>
        <w:t>library, and future changes to the Audio library could improve the temporal precision.</w:t>
      </w:r>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lastRenderedPageBreak/>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Calcium imaging during trace eye blink conditioning using sCMOS camera controlled by the Teensy-interface</w:t>
      </w:r>
    </w:p>
    <w:p w14:paraId="54460A84" w14:textId="75BD44CA" w:rsidR="00F21573" w:rsidRDefault="00F212C7" w:rsidP="001A6638">
      <w:pPr>
        <w:ind w:firstLine="720"/>
        <w:rPr>
          <w:rFonts w:ascii="Times New Roman" w:hAnsi="Times New Roman" w:cs="Times New Roman"/>
          <w:color w:val="FF0000"/>
        </w:rPr>
      </w:pPr>
      <w:r w:rsidRPr="00C23D9B">
        <w:rPr>
          <w:rFonts w:ascii="Times New Roman" w:hAnsi="Times New Roman" w:cs="Times New Roman"/>
          <w:color w:val="FF0000"/>
        </w:rPr>
        <w:t xml:space="preserve">As a demonstration of the </w:t>
      </w:r>
      <w:r w:rsidR="00414E49" w:rsidRPr="00375B54">
        <w:rPr>
          <w:rFonts w:ascii="Times New Roman" w:hAnsi="Times New Roman" w:cs="Times New Roman"/>
          <w:color w:val="FF0000"/>
        </w:rPr>
        <w:t xml:space="preserve">Teensy-interface in </w:t>
      </w:r>
      <w:r w:rsidRPr="00306765">
        <w:rPr>
          <w:rFonts w:ascii="Times New Roman" w:hAnsi="Times New Roman" w:cs="Times New Roman"/>
          <w:color w:val="FF0000"/>
        </w:rPr>
        <w:t xml:space="preserve">recording actual </w:t>
      </w:r>
      <w:r w:rsidR="00414E49" w:rsidRPr="00F80C42">
        <w:rPr>
          <w:rFonts w:ascii="Times New Roman" w:hAnsi="Times New Roman" w:cs="Times New Roman"/>
          <w:color w:val="FF0000"/>
        </w:rPr>
        <w:t xml:space="preserve">calcium </w:t>
      </w:r>
      <w:r w:rsidRPr="00B3317F">
        <w:rPr>
          <w:rFonts w:ascii="Times New Roman" w:hAnsi="Times New Roman" w:cs="Times New Roman"/>
          <w:color w:val="FF0000"/>
        </w:rPr>
        <w:t xml:space="preserve">data </w:t>
      </w:r>
      <w:r w:rsidR="00414E49" w:rsidRPr="006F5784">
        <w:rPr>
          <w:rFonts w:ascii="Times New Roman" w:hAnsi="Times New Roman" w:cs="Times New Roman"/>
          <w:color w:val="FF0000"/>
        </w:rPr>
        <w:t xml:space="preserve">with sCMOS camera, </w:t>
      </w:r>
      <w:r w:rsidR="001A6638" w:rsidRPr="0054330F">
        <w:rPr>
          <w:rFonts w:ascii="Times New Roman" w:hAnsi="Times New Roman" w:cs="Times New Roman"/>
          <w:color w:val="FF0000"/>
        </w:rPr>
        <w:t>we</w:t>
      </w:r>
      <w:r w:rsidR="00414E49" w:rsidRPr="0054330F">
        <w:rPr>
          <w:rFonts w:ascii="Times New Roman" w:hAnsi="Times New Roman" w:cs="Times New Roman"/>
          <w:color w:val="FF0000"/>
        </w:rPr>
        <w:t xml:space="preserve"> performed calcium imaging in a mouse hippocampus during </w:t>
      </w:r>
      <w:r w:rsidR="00AE30FB" w:rsidRPr="0054330F">
        <w:rPr>
          <w:rFonts w:ascii="Times New Roman" w:hAnsi="Times New Roman" w:cs="Times New Roman"/>
          <w:color w:val="FF0000"/>
        </w:rPr>
        <w:t>a single tone</w:t>
      </w:r>
      <w:r w:rsidR="00EA0CDA">
        <w:rPr>
          <w:rFonts w:ascii="Times New Roman" w:hAnsi="Times New Roman" w:cs="Times New Roman"/>
          <w:color w:val="FF0000"/>
        </w:rPr>
        <w:t xml:space="preserve"> </w:t>
      </w:r>
      <w:r w:rsidR="001A6638" w:rsidRPr="0054330F">
        <w:rPr>
          <w:rFonts w:ascii="Times New Roman" w:hAnsi="Times New Roman" w:cs="Times New Roman"/>
          <w:color w:val="FF0000"/>
        </w:rPr>
        <w:t>trace conditioning eye-blink experiment.</w:t>
      </w:r>
      <w:r w:rsidR="00414E49" w:rsidRPr="0054330F">
        <w:rPr>
          <w:rFonts w:ascii="Times New Roman" w:hAnsi="Times New Roman" w:cs="Times New Roman"/>
          <w:color w:val="FF0000"/>
        </w:rPr>
        <w:t xml:space="preserve"> </w:t>
      </w:r>
      <w:ins w:id="120" w:author="X Han" w:date="2019-03-06T16:45:00Z">
        <w:r w:rsidR="00532B9F">
          <w:rPr>
            <w:rFonts w:ascii="Times New Roman" w:hAnsi="Times New Roman" w:cs="Times New Roman"/>
            <w:color w:val="FF0000"/>
          </w:rPr>
          <w:t>The mouse was injected with AAV-syn-GCaMP6</w:t>
        </w:r>
      </w:ins>
      <w:ins w:id="121" w:author="X Han" w:date="2019-03-06T16:46:00Z">
        <w:r w:rsidR="00532B9F">
          <w:rPr>
            <w:rFonts w:ascii="Times New Roman" w:hAnsi="Times New Roman" w:cs="Times New Roman"/>
            <w:color w:val="FF0000"/>
          </w:rPr>
          <w:t>f</w:t>
        </w:r>
      </w:ins>
      <w:ins w:id="122" w:author="X Han" w:date="2019-03-06T16:45:00Z">
        <w:r w:rsidR="00532B9F">
          <w:rPr>
            <w:rFonts w:ascii="Times New Roman" w:hAnsi="Times New Roman" w:cs="Times New Roman"/>
            <w:color w:val="FF0000"/>
          </w:rPr>
          <w:t xml:space="preserve"> virus to express genetically encoded calcium sensor GCaMP6f</w:t>
        </w:r>
      </w:ins>
      <w:ins w:id="123" w:author="X Han" w:date="2019-03-06T16:46:00Z">
        <w:r w:rsidR="00532B9F">
          <w:rPr>
            <w:rFonts w:ascii="Times New Roman" w:hAnsi="Times New Roman" w:cs="Times New Roman"/>
            <w:color w:val="FF0000"/>
          </w:rPr>
          <w:t xml:space="preserve"> in the hippocampal CA1 region, and fitted with an imaging chamber that allow optical access to GCaMP6 expressing neurons.</w:t>
        </w:r>
      </w:ins>
      <w:ins w:id="124" w:author="X Han" w:date="2019-03-06T16:45:00Z">
        <w:r w:rsidR="00532B9F">
          <w:rPr>
            <w:rFonts w:ascii="Times New Roman" w:hAnsi="Times New Roman" w:cs="Times New Roman"/>
            <w:color w:val="FF0000"/>
          </w:rPr>
          <w:t xml:space="preserve"> </w:t>
        </w:r>
      </w:ins>
      <w:r w:rsidR="00414E49" w:rsidRPr="0054330F">
        <w:rPr>
          <w:rFonts w:ascii="Times New Roman" w:hAnsi="Times New Roman" w:cs="Times New Roman"/>
          <w:color w:val="FF0000"/>
        </w:rPr>
        <w:t xml:space="preserve">In this experiment, </w:t>
      </w:r>
      <w:r w:rsidR="006A0DD2" w:rsidRPr="00EA0CDA">
        <w:rPr>
          <w:rFonts w:ascii="Times New Roman" w:hAnsi="Times New Roman" w:cs="Times New Roman"/>
          <w:color w:val="FF0000"/>
        </w:rPr>
        <w:t xml:space="preserve">a mouse was </w:t>
      </w:r>
      <w:r w:rsidRPr="00EA0CDA">
        <w:rPr>
          <w:rFonts w:ascii="Times New Roman" w:hAnsi="Times New Roman" w:cs="Times New Roman"/>
          <w:color w:val="FF0000"/>
        </w:rPr>
        <w:t xml:space="preserve">first </w:t>
      </w:r>
      <w:r w:rsidR="006A0DD2" w:rsidRPr="00EA0CDA">
        <w:rPr>
          <w:rFonts w:ascii="Times New Roman" w:hAnsi="Times New Roman" w:cs="Times New Roman"/>
          <w:color w:val="FF0000"/>
        </w:rPr>
        <w:t>trained to associate a conditioned stimulus with a subsequent unconditioned stimulus (a gentle eye puff), separated by a brief memory trace time window</w:t>
      </w:r>
      <w:ins w:id="125" w:author="X Han" w:date="2019-03-06T16:47:00Z">
        <w:r w:rsidR="00532B9F">
          <w:rPr>
            <w:rFonts w:ascii="Times New Roman" w:hAnsi="Times New Roman" w:cs="Times New Roman"/>
            <w:color w:val="FF0000"/>
          </w:rPr>
          <w:t>.</w:t>
        </w:r>
      </w:ins>
      <w:r w:rsidR="006A0DD2" w:rsidRPr="00EA0CDA">
        <w:rPr>
          <w:rFonts w:ascii="Times New Roman" w:hAnsi="Times New Roman" w:cs="Times New Roman"/>
          <w:color w:val="FF0000"/>
        </w:rPr>
        <w:t xml:space="preserve"> </w:t>
      </w:r>
      <w:r w:rsidRPr="00EA0CDA">
        <w:rPr>
          <w:rFonts w:ascii="Times New Roman" w:hAnsi="Times New Roman" w:cs="Times New Roman"/>
          <w:color w:val="FF0000"/>
        </w:rPr>
        <w:t xml:space="preserve">The mouse was trained for seven days prior to this imaging session for 60 trials / day. All trials were separated by 30±5 seconds during the training phase while animals learned the CS-US association. On the imaging day shown here, </w:t>
      </w:r>
      <w:del w:id="126" w:author="X Han" w:date="2019-03-06T16:47:00Z">
        <w:r w:rsidRPr="00EA0CDA" w:rsidDel="00532B9F">
          <w:rPr>
            <w:rFonts w:ascii="Times New Roman" w:hAnsi="Times New Roman" w:cs="Times New Roman"/>
            <w:color w:val="FF0000"/>
          </w:rPr>
          <w:delText>animals were</w:delText>
        </w:r>
      </w:del>
      <w:ins w:id="127" w:author="X Han" w:date="2019-03-06T16:47:00Z">
        <w:r w:rsidR="00532B9F">
          <w:rPr>
            <w:rFonts w:ascii="Times New Roman" w:hAnsi="Times New Roman" w:cs="Times New Roman"/>
            <w:color w:val="FF0000"/>
          </w:rPr>
          <w:t xml:space="preserve">the mouse was </w:t>
        </w:r>
      </w:ins>
      <w:del w:id="128" w:author="X Han" w:date="2019-03-06T16:48:00Z">
        <w:r w:rsidRPr="00EA0CDA" w:rsidDel="00532B9F">
          <w:rPr>
            <w:rFonts w:ascii="Times New Roman" w:hAnsi="Times New Roman" w:cs="Times New Roman"/>
            <w:color w:val="FF0000"/>
          </w:rPr>
          <w:delText xml:space="preserve"> </w:delText>
        </w:r>
      </w:del>
      <w:r w:rsidRPr="00EA0CDA">
        <w:rPr>
          <w:rFonts w:ascii="Times New Roman" w:hAnsi="Times New Roman" w:cs="Times New Roman"/>
          <w:color w:val="FF0000"/>
        </w:rPr>
        <w:t xml:space="preserve">given </w:t>
      </w:r>
      <w:r w:rsidR="003013D3" w:rsidRPr="00EA0CDA">
        <w:rPr>
          <w:rFonts w:ascii="Times New Roman" w:hAnsi="Times New Roman" w:cs="Times New Roman"/>
          <w:color w:val="FF0000"/>
        </w:rPr>
        <w:t>4</w:t>
      </w:r>
      <w:r w:rsidR="006A0DD2" w:rsidRPr="00EA0CDA">
        <w:rPr>
          <w:rFonts w:ascii="Times New Roman" w:hAnsi="Times New Roman" w:cs="Times New Roman"/>
          <w:color w:val="FF0000"/>
        </w:rPr>
        <w:t xml:space="preserve">0 trials, each </w:t>
      </w:r>
      <w:r w:rsidRPr="00EA0CDA">
        <w:rPr>
          <w:rFonts w:ascii="Times New Roman" w:hAnsi="Times New Roman" w:cs="Times New Roman"/>
          <w:color w:val="FF0000"/>
        </w:rPr>
        <w:t xml:space="preserve">with an inter-trial interval of </w:t>
      </w:r>
      <w:r w:rsidR="006A0DD2" w:rsidRPr="00EA0CDA">
        <w:rPr>
          <w:rFonts w:ascii="Times New Roman" w:hAnsi="Times New Roman" w:cs="Times New Roman"/>
          <w:color w:val="FF0000"/>
        </w:rPr>
        <w:t>20 seconds</w:t>
      </w:r>
      <w:r w:rsidR="007A57C6" w:rsidRPr="00EA0CDA">
        <w:rPr>
          <w:rFonts w:ascii="Times New Roman" w:hAnsi="Times New Roman" w:cs="Times New Roman"/>
          <w:color w:val="FF0000"/>
        </w:rPr>
        <w:t xml:space="preserve"> (Figure </w:t>
      </w:r>
      <w:r w:rsidR="00C23D9B">
        <w:rPr>
          <w:rFonts w:ascii="Times New Roman" w:hAnsi="Times New Roman" w:cs="Times New Roman"/>
          <w:color w:val="FF0000"/>
        </w:rPr>
        <w:t>5</w:t>
      </w:r>
      <w:r w:rsidR="007A57C6" w:rsidRPr="00EA0CDA">
        <w:rPr>
          <w:rFonts w:ascii="Times New Roman" w:hAnsi="Times New Roman" w:cs="Times New Roman"/>
          <w:color w:val="FF0000"/>
        </w:rPr>
        <w:t>A)</w:t>
      </w:r>
      <w:r w:rsidR="006A0DD2" w:rsidRPr="00EA0CDA">
        <w:rPr>
          <w:rFonts w:ascii="Times New Roman" w:hAnsi="Times New Roman" w:cs="Times New Roman"/>
          <w:color w:val="FF0000"/>
        </w:rPr>
        <w:t xml:space="preserve">. </w:t>
      </w:r>
      <w:r w:rsidRPr="00EA0CDA">
        <w:rPr>
          <w:rFonts w:ascii="Times New Roman" w:hAnsi="Times New Roman" w:cs="Times New Roman"/>
          <w:color w:val="FF0000"/>
        </w:rPr>
        <w:t xml:space="preserve">In both </w:t>
      </w:r>
      <w:r w:rsidR="007A57C6" w:rsidRPr="00EA0CDA">
        <w:rPr>
          <w:rFonts w:ascii="Times New Roman" w:hAnsi="Times New Roman" w:cs="Times New Roman"/>
          <w:color w:val="FF0000"/>
        </w:rPr>
        <w:t xml:space="preserve">the training and imaging phases of the experiment, the mouse was head fixed under the imaging scope on a raised platform as described in Mohammed et al. </w:t>
      </w:r>
      <w:r w:rsidR="00B50CFB" w:rsidRPr="00EA0CDA">
        <w:rPr>
          <w:rFonts w:ascii="Times New Roman" w:hAnsi="Times New Roman" w:cs="Times New Roman"/>
          <w:color w:val="FF0000"/>
        </w:rPr>
        <w:fldChar w:fldCharType="begin"/>
      </w:r>
      <w:r w:rsidR="00E741A8" w:rsidRPr="00EA0CD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EA0CDA">
        <w:rPr>
          <w:rFonts w:ascii="Times New Roman" w:hAnsi="Times New Roman" w:cs="Times New Roman"/>
          <w:color w:val="FF0000"/>
        </w:rPr>
        <w:fldChar w:fldCharType="separate"/>
      </w:r>
      <w:r w:rsidR="00E741A8" w:rsidRPr="00EA0CDA">
        <w:rPr>
          <w:rFonts w:ascii="Times New Roman" w:hAnsi="Times New Roman" w:cs="Times New Roman"/>
          <w:noProof/>
          <w:color w:val="FF0000"/>
        </w:rPr>
        <w:t>(Mohammed et al., 2016)</w:t>
      </w:r>
      <w:r w:rsidR="00B50CFB" w:rsidRPr="00EA0CDA">
        <w:rPr>
          <w:rFonts w:ascii="Times New Roman" w:hAnsi="Times New Roman" w:cs="Times New Roman"/>
          <w:color w:val="FF0000"/>
        </w:rPr>
        <w:fldChar w:fldCharType="end"/>
      </w:r>
      <w:r w:rsidR="007A57C6" w:rsidRPr="00EA0CDA">
        <w:rPr>
          <w:rFonts w:ascii="Times New Roman" w:hAnsi="Times New Roman" w:cs="Times New Roman"/>
          <w:color w:val="FF0000"/>
        </w:rPr>
        <w:t xml:space="preserve">. </w:t>
      </w:r>
      <w:r w:rsidR="006A0DD2" w:rsidRPr="00EA0CDA">
        <w:rPr>
          <w:rFonts w:ascii="Times New Roman" w:hAnsi="Times New Roman" w:cs="Times New Roman"/>
          <w:color w:val="FF0000"/>
        </w:rPr>
        <w:t xml:space="preserve"> During </w:t>
      </w:r>
      <w:r w:rsidR="007A57C6" w:rsidRPr="00EA0CDA">
        <w:rPr>
          <w:rFonts w:ascii="Times New Roman" w:hAnsi="Times New Roman" w:cs="Times New Roman"/>
          <w:color w:val="FF0000"/>
        </w:rPr>
        <w:t xml:space="preserve">this experiment, pulses were sent to the </w:t>
      </w:r>
      <w:r w:rsidR="00535D54" w:rsidRPr="00EA0CDA">
        <w:rPr>
          <w:rFonts w:ascii="Times New Roman" w:hAnsi="Times New Roman" w:cs="Times New Roman"/>
          <w:color w:val="FF0000"/>
        </w:rPr>
        <w:t xml:space="preserve">sCMOS camera, to capture </w:t>
      </w:r>
      <w:r w:rsidR="007A57C6" w:rsidRPr="00EA0CDA">
        <w:rPr>
          <w:rFonts w:ascii="Times New Roman" w:hAnsi="Times New Roman" w:cs="Times New Roman"/>
          <w:color w:val="FF0000"/>
        </w:rPr>
        <w:t>calcium activity in the hippocampus at 20Hz from</w:t>
      </w:r>
      <w:r w:rsidR="00FD3586" w:rsidRPr="00EA0CDA">
        <w:rPr>
          <w:rFonts w:ascii="Times New Roman" w:hAnsi="Times New Roman" w:cs="Times New Roman"/>
          <w:color w:val="FF0000"/>
        </w:rPr>
        <w:t xml:space="preserve"> the Teensy</w:t>
      </w:r>
      <w:r w:rsidR="00535D54" w:rsidRPr="00EA0CDA">
        <w:rPr>
          <w:rFonts w:ascii="Times New Roman" w:hAnsi="Times New Roman" w:cs="Times New Roman"/>
          <w:color w:val="FF0000"/>
        </w:rPr>
        <w:t>.</w:t>
      </w:r>
      <w:r w:rsidR="001A6638" w:rsidRPr="00C23D9B">
        <w:rPr>
          <w:rFonts w:ascii="Times New Roman" w:hAnsi="Times New Roman" w:cs="Times New Roman"/>
          <w:color w:val="FF0000"/>
        </w:rPr>
        <w:t xml:space="preserve"> </w:t>
      </w:r>
      <w:r w:rsidR="007A57C6" w:rsidRPr="00C23D9B">
        <w:rPr>
          <w:rFonts w:ascii="Times New Roman" w:hAnsi="Times New Roman" w:cs="Times New Roman"/>
          <w:color w:val="FF0000"/>
        </w:rPr>
        <w:t xml:space="preserve">From the recording we identified 731 neurons (Figure </w:t>
      </w:r>
      <w:r w:rsidR="00C23D9B">
        <w:rPr>
          <w:rFonts w:ascii="Times New Roman" w:hAnsi="Times New Roman" w:cs="Times New Roman"/>
          <w:color w:val="FF0000"/>
        </w:rPr>
        <w:t>5</w:t>
      </w:r>
      <w:r w:rsidR="007A57C6" w:rsidRPr="00C23D9B">
        <w:rPr>
          <w:rFonts w:ascii="Times New Roman" w:hAnsi="Times New Roman" w:cs="Times New Roman"/>
          <w:color w:val="FF0000"/>
        </w:rPr>
        <w:t>B) across the imaging field. A large fraction of CA1 neurons recorded showed increased responsivity following</w:t>
      </w:r>
      <w:r w:rsidR="007A57C6" w:rsidRPr="00D75996">
        <w:rPr>
          <w:rFonts w:ascii="Times New Roman" w:hAnsi="Times New Roman" w:cs="Times New Roman"/>
          <w:color w:val="FF0000"/>
        </w:rPr>
        <w:t xml:space="preserve"> the tone and prior to the puff </w:t>
      </w:r>
      <w:r w:rsidR="007A57C6" w:rsidRPr="00E4392A">
        <w:rPr>
          <w:rFonts w:ascii="Times New Roman" w:hAnsi="Times New Roman" w:cs="Times New Roman"/>
          <w:color w:val="FF0000"/>
        </w:rPr>
        <w:t xml:space="preserve">(Figure </w:t>
      </w:r>
      <w:r w:rsidR="00C23D9B">
        <w:rPr>
          <w:rFonts w:ascii="Times New Roman" w:hAnsi="Times New Roman" w:cs="Times New Roman"/>
          <w:color w:val="FF0000"/>
        </w:rPr>
        <w:t>5</w:t>
      </w:r>
      <w:r w:rsidR="007A57C6" w:rsidRPr="00C23D9B">
        <w:rPr>
          <w:rFonts w:ascii="Times New Roman" w:hAnsi="Times New Roman" w:cs="Times New Roman"/>
          <w:color w:val="FF0000"/>
        </w:rPr>
        <w:t xml:space="preserve"> C and </w:t>
      </w:r>
      <w:r w:rsidR="00C23D9B">
        <w:rPr>
          <w:rFonts w:ascii="Times New Roman" w:hAnsi="Times New Roman" w:cs="Times New Roman"/>
          <w:color w:val="FF0000"/>
        </w:rPr>
        <w:t>5</w:t>
      </w:r>
      <w:r w:rsidR="007A57C6" w:rsidRPr="00C23D9B">
        <w:rPr>
          <w:rFonts w:ascii="Times New Roman" w:hAnsi="Times New Roman" w:cs="Times New Roman"/>
          <w:color w:val="FF0000"/>
        </w:rPr>
        <w:t>D), suggesting a learned relationship for the CS-US</w:t>
      </w:r>
      <w:r w:rsidR="00495503">
        <w:rPr>
          <w:rFonts w:ascii="Times New Roman" w:hAnsi="Times New Roman" w:cs="Times New Roman"/>
          <w:color w:val="FF0000"/>
        </w:rPr>
        <w:t xml:space="preserve"> as observed previously by </w:t>
      </w:r>
      <w:r w:rsidR="007A57C6" w:rsidRPr="00BC52A9">
        <w:rPr>
          <w:rFonts w:ascii="Times New Roman" w:hAnsi="Times New Roman" w:cs="Times New Roman"/>
          <w:color w:val="FF0000"/>
        </w:rPr>
        <w:t>Mohammed et al</w:t>
      </w:r>
      <w:r w:rsidR="00E741A8" w:rsidRPr="00B3317F">
        <w:rPr>
          <w:rFonts w:ascii="Times New Roman" w:hAnsi="Times New Roman" w:cs="Times New Roman"/>
          <w:color w:val="FF0000"/>
        </w:rPr>
        <w:t>.,</w:t>
      </w:r>
      <w:r w:rsidR="007A57C6" w:rsidRPr="006F5784">
        <w:rPr>
          <w:rFonts w:ascii="Times New Roman" w:hAnsi="Times New Roman" w:cs="Times New Roman"/>
          <w:color w:val="FF0000"/>
        </w:rPr>
        <w:t xml:space="preserve"> 2016</w:t>
      </w:r>
      <w:r w:rsidR="00BC4EEE">
        <w:rPr>
          <w:rFonts w:ascii="Times New Roman" w:hAnsi="Times New Roman" w:cs="Times New Roman"/>
          <w:color w:val="FF0000"/>
        </w:rPr>
        <w:t xml:space="preserve">. </w:t>
      </w:r>
      <w:r w:rsidR="001A6638" w:rsidRPr="00C23D9B">
        <w:rPr>
          <w:rFonts w:ascii="Times New Roman" w:hAnsi="Times New Roman" w:cs="Times New Roman"/>
          <w:color w:val="FF0000"/>
        </w:rPr>
        <w:t>Thus,</w:t>
      </w:r>
      <w:r w:rsidR="00414E49" w:rsidRPr="00C23D9B">
        <w:rPr>
          <w:rFonts w:ascii="Times New Roman" w:hAnsi="Times New Roman" w:cs="Times New Roman"/>
          <w:color w:val="FF0000"/>
        </w:rPr>
        <w:t xml:space="preserve"> </w:t>
      </w:r>
      <w:r w:rsidR="003013D3" w:rsidRPr="00C23D9B">
        <w:rPr>
          <w:rFonts w:ascii="Times New Roman" w:hAnsi="Times New Roman" w:cs="Times New Roman"/>
          <w:color w:val="FF0000"/>
        </w:rPr>
        <w:t xml:space="preserve">this </w:t>
      </w:r>
      <w:r w:rsidR="00414E49" w:rsidRPr="00C23D9B">
        <w:rPr>
          <w:rFonts w:ascii="Times New Roman" w:hAnsi="Times New Roman" w:cs="Times New Roman"/>
          <w:color w:val="FF0000"/>
        </w:rPr>
        <w:t xml:space="preserve">Teensy-interface </w:t>
      </w:r>
      <w:r w:rsidR="0027176B" w:rsidRPr="00C23D9B">
        <w:rPr>
          <w:rFonts w:ascii="Times New Roman" w:hAnsi="Times New Roman" w:cs="Times New Roman"/>
          <w:color w:val="FF0000"/>
        </w:rPr>
        <w:t xml:space="preserve">in this demonstration allowed for </w:t>
      </w:r>
      <w:r w:rsidR="00414E49" w:rsidRPr="00C23D9B">
        <w:rPr>
          <w:rFonts w:ascii="Times New Roman" w:hAnsi="Times New Roman" w:cs="Times New Roman"/>
          <w:color w:val="FF0000"/>
        </w:rPr>
        <w:t xml:space="preserve">easy implementation of the experimental paradigm </w:t>
      </w:r>
      <w:r w:rsidR="0027176B" w:rsidRPr="00C23D9B">
        <w:rPr>
          <w:rFonts w:ascii="Times New Roman" w:hAnsi="Times New Roman" w:cs="Times New Roman"/>
          <w:color w:val="FF0000"/>
        </w:rPr>
        <w:t xml:space="preserve">and maintained </w:t>
      </w:r>
      <w:r w:rsidR="00414E49" w:rsidRPr="00C23D9B">
        <w:rPr>
          <w:rFonts w:ascii="Times New Roman" w:hAnsi="Times New Roman" w:cs="Times New Roman"/>
          <w:color w:val="FF0000"/>
        </w:rPr>
        <w:t>precise timing</w:t>
      </w:r>
      <w:r w:rsidR="0027176B" w:rsidRPr="00C23D9B">
        <w:rPr>
          <w:rFonts w:ascii="Times New Roman" w:hAnsi="Times New Roman" w:cs="Times New Roman"/>
          <w:color w:val="FF0000"/>
        </w:rPr>
        <w:t xml:space="preserve"> throughout the recording period</w:t>
      </w:r>
      <w:r w:rsidR="00414E49" w:rsidRPr="00C23D9B">
        <w:rPr>
          <w:rFonts w:ascii="Times New Roman" w:hAnsi="Times New Roman" w:cs="Times New Roman"/>
          <w:color w:val="FF0000"/>
        </w:rPr>
        <w:t>.</w:t>
      </w:r>
    </w:p>
    <w:p w14:paraId="56E52E37" w14:textId="0D898841" w:rsidR="00F21573" w:rsidRPr="00511A1A" w:rsidRDefault="00F21573" w:rsidP="001E4992">
      <w:pPr>
        <w:rPr>
          <w:rFonts w:ascii="Times New Roman" w:hAnsi="Times New Roman" w:cs="Times New Roman"/>
          <w:color w:val="FF0000"/>
        </w:rPr>
      </w:pPr>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Calcium imaging during trace eye blink conditioning using two tones</w:t>
      </w:r>
    </w:p>
    <w:p w14:paraId="1F348D01" w14:textId="1BCD8925" w:rsidR="00F21573" w:rsidRPr="001A6638" w:rsidRDefault="00F21573" w:rsidP="00F21573">
      <w:pPr>
        <w:ind w:firstLine="720"/>
        <w:rPr>
          <w:color w:val="FF0000"/>
        </w:rPr>
      </w:pPr>
      <w:r>
        <w:rPr>
          <w:rFonts w:ascii="Times New Roman" w:hAnsi="Times New Roman" w:cs="Times New Roman"/>
          <w:color w:val="FF0000"/>
        </w:rPr>
        <w:t xml:space="preserve">To showcase additional flexibility of the Teensy-interface, we adapted the single-tone </w:t>
      </w:r>
      <w:r w:rsidR="00495503">
        <w:rPr>
          <w:rFonts w:ascii="Times New Roman" w:hAnsi="Times New Roman" w:cs="Times New Roman"/>
          <w:color w:val="FF0000"/>
        </w:rPr>
        <w:t>trace eye blink conditioning</w:t>
      </w:r>
      <w:r>
        <w:rPr>
          <w:rFonts w:ascii="Times New Roman" w:hAnsi="Times New Roman" w:cs="Times New Roman"/>
          <w:color w:val="FF0000"/>
        </w:rPr>
        <w:t xml:space="preserve"> experiment to a platform </w:t>
      </w:r>
      <w:r w:rsidR="00495503">
        <w:rPr>
          <w:rFonts w:ascii="Times New Roman" w:hAnsi="Times New Roman" w:cs="Times New Roman"/>
          <w:color w:val="FF0000"/>
        </w:rPr>
        <w:t xml:space="preserve">that can generate </w:t>
      </w:r>
      <w:r>
        <w:rPr>
          <w:rFonts w:ascii="Times New Roman" w:hAnsi="Times New Roman" w:cs="Times New Roman"/>
          <w:color w:val="FF0000"/>
        </w:rPr>
        <w:t>two tones</w:t>
      </w:r>
      <w:r w:rsidR="00495503">
        <w:rPr>
          <w:rFonts w:ascii="Times New Roman" w:hAnsi="Times New Roman" w:cs="Times New Roman"/>
          <w:color w:val="FF0000"/>
        </w:rPr>
        <w:t xml:space="preserve"> allowing</w:t>
      </w:r>
      <w:r>
        <w:rPr>
          <w:rFonts w:ascii="Times New Roman" w:hAnsi="Times New Roman" w:cs="Times New Roman"/>
          <w:color w:val="FF0000"/>
        </w:rPr>
        <w:t xml:space="preserve"> researchers to add an additional unconditioned stimulus to the experiment.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conditioned stimulus (CS) and the second a neutral stimulus (NS) that is not paired with an aversive</w:t>
      </w:r>
      <w:r w:rsidR="00495503">
        <w:rPr>
          <w:rFonts w:ascii="Times New Roman" w:hAnsi="Times New Roman" w:cs="Times New Roman"/>
          <w:color w:val="FF0000"/>
        </w:rPr>
        <w:t xml:space="preserve"> eye puff</w:t>
      </w:r>
      <w:r>
        <w:rPr>
          <w:rFonts w:ascii="Times New Roman" w:hAnsi="Times New Roman" w:cs="Times New Roman"/>
          <w:color w:val="FF0000"/>
        </w:rPr>
        <w:t xml:space="preserve"> outcome. We generated these</w:t>
      </w:r>
      <w:r w:rsidR="00495503">
        <w:rPr>
          <w:rFonts w:ascii="Times New Roman" w:hAnsi="Times New Roman" w:cs="Times New Roman"/>
          <w:color w:val="FF0000"/>
        </w:rPr>
        <w:t xml:space="preserve"> two</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del w:id="129" w:author="X Han" w:date="2019-03-06T16:49:00Z">
        <w:r w:rsidDel="00532B9F">
          <w:rPr>
            <w:rFonts w:ascii="Times New Roman" w:hAnsi="Times New Roman" w:cs="Times New Roman"/>
            <w:color w:val="FF0000"/>
          </w:rPr>
          <w:delText>A</w:delText>
        </w:r>
      </w:del>
      <w:r>
        <w:rPr>
          <w:rFonts w:ascii="Times New Roman" w:hAnsi="Times New Roman" w:cs="Times New Roman"/>
          <w:color w:val="FF0000"/>
        </w:rPr>
        <w:t>)</w:t>
      </w:r>
      <w:r w:rsidR="00495503">
        <w:rPr>
          <w:rFonts w:ascii="Times New Roman" w:hAnsi="Times New Roman" w:cs="Times New Roman"/>
          <w:color w:val="FF0000"/>
        </w:rPr>
        <w:t xml:space="preserve">, </w:t>
      </w:r>
      <w:r>
        <w:rPr>
          <w:rFonts w:ascii="Times New Roman" w:hAnsi="Times New Roman" w:cs="Times New Roman"/>
          <w:color w:val="FF0000"/>
        </w:rPr>
        <w:t xml:space="preserve">one </w:t>
      </w:r>
      <w:r w:rsidR="00495503">
        <w:rPr>
          <w:rFonts w:ascii="Times New Roman" w:hAnsi="Times New Roman" w:cs="Times New Roman"/>
          <w:color w:val="FF0000"/>
        </w:rPr>
        <w:t>at</w:t>
      </w:r>
      <w:r>
        <w:rPr>
          <w:rFonts w:ascii="Times New Roman" w:hAnsi="Times New Roman" w:cs="Times New Roman"/>
          <w:color w:val="FF0000"/>
        </w:rPr>
        <w:t xml:space="preserve"> 8</w:t>
      </w:r>
      <w:r w:rsidR="004E40BB">
        <w:rPr>
          <w:rFonts w:ascii="Times New Roman" w:hAnsi="Times New Roman" w:cs="Times New Roman"/>
          <w:color w:val="FF0000"/>
        </w:rPr>
        <w:t>k</w:t>
      </w:r>
      <w:r>
        <w:rPr>
          <w:rFonts w:ascii="Times New Roman" w:hAnsi="Times New Roman" w:cs="Times New Roman"/>
          <w:color w:val="FF0000"/>
        </w:rPr>
        <w:t>Hz and the</w:t>
      </w:r>
      <w:r w:rsidR="00495503">
        <w:rPr>
          <w:rFonts w:ascii="Times New Roman" w:hAnsi="Times New Roman" w:cs="Times New Roman"/>
          <w:color w:val="FF0000"/>
        </w:rPr>
        <w:t xml:space="preserve"> other at </w:t>
      </w:r>
      <w:r w:rsidR="004E40BB">
        <w:rPr>
          <w:rFonts w:ascii="Times New Roman" w:hAnsi="Times New Roman" w:cs="Times New Roman"/>
          <w:color w:val="FF0000"/>
        </w:rPr>
        <w:t>2k</w:t>
      </w:r>
      <w:r>
        <w:rPr>
          <w:rFonts w:ascii="Times New Roman" w:hAnsi="Times New Roman" w:cs="Times New Roman"/>
          <w:color w:val="FF0000"/>
        </w:rPr>
        <w:t>Hz. T</w:t>
      </w:r>
      <w:r w:rsidRPr="00511A1A">
        <w:rPr>
          <w:rFonts w:ascii="Times New Roman" w:hAnsi="Times New Roman" w:cs="Times New Roman"/>
          <w:color w:val="FF0000"/>
        </w:rPr>
        <w:t xml:space="preserve">he amplitude of </w:t>
      </w:r>
      <w:r w:rsidR="00495503">
        <w:rPr>
          <w:rFonts w:ascii="Times New Roman" w:hAnsi="Times New Roman" w:cs="Times New Roman"/>
          <w:color w:val="FF0000"/>
        </w:rPr>
        <w:t xml:space="preserve">both tones </w:t>
      </w:r>
      <w:r w:rsidRPr="00511A1A">
        <w:rPr>
          <w:rFonts w:ascii="Times New Roman" w:hAnsi="Times New Roman" w:cs="Times New Roman"/>
          <w:color w:val="FF0000"/>
        </w:rPr>
        <w:t>are</w:t>
      </w:r>
      <w:r>
        <w:rPr>
          <w:rFonts w:ascii="Times New Roman" w:hAnsi="Times New Roman" w:cs="Times New Roman"/>
          <w:color w:val="FF0000"/>
        </w:rPr>
        <w:t xml:space="preserve"> set</w:t>
      </w:r>
      <w:r w:rsidR="009F574F">
        <w:rPr>
          <w:rFonts w:ascii="Times New Roman" w:hAnsi="Times New Roman" w:cs="Times New Roman"/>
          <w:color w:val="FF0000"/>
        </w:rPr>
        <w:t xml:space="preserve"> using the Audio library at</w:t>
      </w:r>
      <w:r w:rsidR="00E2246F">
        <w:rPr>
          <w:rFonts w:ascii="Times New Roman" w:hAnsi="Times New Roman" w:cs="Times New Roman"/>
          <w:color w:val="FF0000"/>
        </w:rPr>
        <w:t xml:space="preserve"> a </w:t>
      </w:r>
      <w:r w:rsidR="009F574F">
        <w:rPr>
          <w:rFonts w:ascii="Times New Roman" w:hAnsi="Times New Roman" w:cs="Times New Roman"/>
          <w:color w:val="FF0000"/>
        </w:rPr>
        <w:t>value of 0.1</w:t>
      </w:r>
      <w:del w:id="130" w:author="X Han" w:date="2019-03-06T16:49:00Z">
        <w:r w:rsidR="00E2246F" w:rsidDel="00532B9F">
          <w:rPr>
            <w:rFonts w:ascii="Times New Roman" w:hAnsi="Times New Roman" w:cs="Times New Roman"/>
            <w:color w:val="FF0000"/>
          </w:rPr>
          <w:delText xml:space="preserve"> </w:delText>
        </w:r>
        <w:r w:rsidR="00495503" w:rsidDel="00532B9F">
          <w:rPr>
            <w:rFonts w:ascii="Times New Roman" w:hAnsi="Times New Roman" w:cs="Times New Roman"/>
            <w:color w:val="FF0000"/>
          </w:rPr>
          <w:delText>(</w:delText>
        </w:r>
        <w:r w:rsidRPr="00511A1A" w:rsidDel="00532B9F">
          <w:rPr>
            <w:rFonts w:ascii="Times New Roman" w:hAnsi="Times New Roman" w:cs="Times New Roman"/>
            <w:color w:val="FF0000"/>
          </w:rPr>
          <w:delText xml:space="preserve">Figure </w:delText>
        </w:r>
        <w:r w:rsidR="00BC52A9" w:rsidDel="00532B9F">
          <w:rPr>
            <w:rFonts w:ascii="Times New Roman" w:hAnsi="Times New Roman" w:cs="Times New Roman"/>
            <w:color w:val="FF0000"/>
          </w:rPr>
          <w:delText>6</w:delText>
        </w:r>
        <w:r w:rsidRPr="00511A1A" w:rsidDel="00532B9F">
          <w:rPr>
            <w:rFonts w:ascii="Times New Roman" w:hAnsi="Times New Roman" w:cs="Times New Roman"/>
            <w:color w:val="FF0000"/>
          </w:rPr>
          <w:delText>B</w:delText>
        </w:r>
        <w:r w:rsidR="00495503" w:rsidDel="00532B9F">
          <w:rPr>
            <w:rFonts w:ascii="Times New Roman" w:hAnsi="Times New Roman" w:cs="Times New Roman"/>
            <w:color w:val="FF0000"/>
          </w:rPr>
          <w:delText>)</w:delText>
        </w:r>
      </w:del>
      <w:r w:rsidR="00495503">
        <w:rPr>
          <w:rFonts w:ascii="Times New Roman" w:hAnsi="Times New Roman" w:cs="Times New Roman"/>
          <w:color w:val="FF0000"/>
        </w:rPr>
        <w:t xml:space="preserve">. We measured the tones generated by the Teensy-interface, and </w:t>
      </w:r>
      <w:r w:rsidR="004E40BB">
        <w:rPr>
          <w:rFonts w:ascii="Times New Roman" w:hAnsi="Times New Roman" w:cs="Times New Roman"/>
          <w:color w:val="FF0000"/>
        </w:rPr>
        <w:t xml:space="preserve">detected a </w:t>
      </w:r>
      <w:r w:rsidR="00495503">
        <w:rPr>
          <w:rFonts w:ascii="Times New Roman" w:hAnsi="Times New Roman" w:cs="Times New Roman"/>
          <w:color w:val="FF0000"/>
        </w:rPr>
        <w:t xml:space="preserve">latency </w:t>
      </w:r>
      <w:r w:rsidR="004E40BB">
        <w:rPr>
          <w:rFonts w:ascii="Times New Roman" w:hAnsi="Times New Roman" w:cs="Times New Roman"/>
          <w:color w:val="FF0000"/>
        </w:rPr>
        <w:t xml:space="preserve">of </w:t>
      </w:r>
      <w:r w:rsidR="00495503">
        <w:rPr>
          <w:rFonts w:ascii="Times New Roman" w:hAnsi="Times New Roman" w:cs="Times New Roman"/>
          <w:color w:val="FF0000"/>
        </w:rPr>
        <w:t>7.1</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t>+</w:t>
      </w:r>
      <w:r w:rsidR="00495503" w:rsidRPr="00511A1A">
        <w:rPr>
          <w:rFonts w:ascii="Times New Roman" w:hAnsi="Times New Roman" w:cs="Times New Roman"/>
          <w:color w:val="FF0000"/>
        </w:rPr>
        <w:t xml:space="preserve"> 0.</w:t>
      </w:r>
      <w:r w:rsidR="00495503">
        <w:rPr>
          <w:rFonts w:ascii="Times New Roman" w:hAnsi="Times New Roman" w:cs="Times New Roman"/>
          <w:color w:val="FF0000"/>
        </w:rPr>
        <w:t>9</w:t>
      </w:r>
      <w:r w:rsidR="00495503" w:rsidRPr="00511A1A">
        <w:rPr>
          <w:rFonts w:ascii="Times New Roman" w:hAnsi="Times New Roman" w:cs="Times New Roman"/>
          <w:color w:val="FF0000"/>
        </w:rPr>
        <w:t xml:space="preserve"> ms (+/- std)</w:t>
      </w:r>
      <w:r w:rsidR="004E40BB">
        <w:rPr>
          <w:rFonts w:ascii="Times New Roman" w:hAnsi="Times New Roman" w:cs="Times New Roman"/>
          <w:color w:val="FF0000"/>
        </w:rPr>
        <w:t xml:space="preserve"> for the 2kHz tone, </w:t>
      </w:r>
      <w:r w:rsidR="00495503">
        <w:rPr>
          <w:rFonts w:ascii="Times New Roman" w:hAnsi="Times New Roman" w:cs="Times New Roman"/>
          <w:color w:val="FF0000"/>
        </w:rPr>
        <w:t>6.8</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t>+</w:t>
      </w:r>
      <w:r w:rsidR="00495503" w:rsidRPr="00511A1A">
        <w:rPr>
          <w:rFonts w:ascii="Times New Roman" w:hAnsi="Times New Roman" w:cs="Times New Roman"/>
          <w:color w:val="FF0000"/>
        </w:rPr>
        <w:t xml:space="preserve"> 0.9 ms</w:t>
      </w:r>
      <w:r w:rsidR="004E40BB">
        <w:rPr>
          <w:rFonts w:ascii="Times New Roman" w:hAnsi="Times New Roman" w:cs="Times New Roman"/>
          <w:color w:val="FF0000"/>
        </w:rPr>
        <w:t xml:space="preserve"> for the 8KHz tone.</w:t>
      </w:r>
      <w:r w:rsidR="00495503" w:rsidRPr="00511A1A">
        <w:rPr>
          <w:rFonts w:ascii="Times New Roman" w:hAnsi="Times New Roman" w:cs="Times New Roman"/>
          <w:color w:val="FF0000"/>
        </w:rPr>
        <w:t xml:space="preserve"> </w:t>
      </w:r>
      <w:r w:rsidR="004E40BB">
        <w:rPr>
          <w:rFonts w:ascii="Times New Roman" w:hAnsi="Times New Roman" w:cs="Times New Roman"/>
          <w:color w:val="FF0000"/>
        </w:rPr>
        <w:t xml:space="preserve">The latency for these two tones showed no difference </w:t>
      </w:r>
      <w:r w:rsidR="00495503" w:rsidRPr="00511A1A">
        <w:rPr>
          <w:rFonts w:ascii="Times New Roman" w:hAnsi="Times New Roman" w:cs="Times New Roman"/>
          <w:color w:val="FF0000"/>
        </w:rPr>
        <w:t>(Wilcoxon rank-sum test, p=0.</w:t>
      </w:r>
      <w:r w:rsidR="00495503">
        <w:rPr>
          <w:rFonts w:ascii="Times New Roman" w:hAnsi="Times New Roman" w:cs="Times New Roman"/>
          <w:color w:val="FF0000"/>
        </w:rPr>
        <w:t>571, ranksum = 113</w:t>
      </w:r>
      <w:r w:rsidR="00495503" w:rsidRPr="00511A1A">
        <w:rPr>
          <w:rFonts w:ascii="Times New Roman" w:hAnsi="Times New Roman" w:cs="Times New Roman"/>
          <w:color w:val="FF0000"/>
        </w:rPr>
        <w:t>)</w:t>
      </w:r>
      <w:r w:rsidR="004E40BB">
        <w:rPr>
          <w:rFonts w:ascii="Times New Roman" w:hAnsi="Times New Roman" w:cs="Times New Roman"/>
          <w:color w:val="FF0000"/>
        </w:rPr>
        <w:t xml:space="preserve">, and </w:t>
      </w:r>
      <w:r w:rsidR="00840CFF">
        <w:rPr>
          <w:rFonts w:ascii="Times New Roman" w:hAnsi="Times New Roman" w:cs="Times New Roman"/>
          <w:color w:val="FF0000"/>
        </w:rPr>
        <w:t xml:space="preserve">were </w:t>
      </w:r>
      <w:r w:rsidR="00E2246F">
        <w:rPr>
          <w:rFonts w:ascii="Times New Roman" w:hAnsi="Times New Roman" w:cs="Times New Roman"/>
          <w:color w:val="FF0000"/>
        </w:rPr>
        <w:t>similar</w:t>
      </w:r>
      <w:r w:rsidR="004E40BB">
        <w:rPr>
          <w:rFonts w:ascii="Times New Roman" w:hAnsi="Times New Roman" w:cs="Times New Roman"/>
          <w:color w:val="FF0000"/>
        </w:rPr>
        <w:t xml:space="preserve"> to that observed in the single tone trace conditioning eye blink experiment. </w:t>
      </w:r>
      <w:del w:id="131" w:author="X Han" w:date="2019-03-06T16:32:00Z">
        <w:r w:rsidR="00ED1284" w:rsidDel="007D6904">
          <w:rPr>
            <w:rFonts w:ascii="Times New Roman" w:hAnsi="Times New Roman" w:cs="Times New Roman"/>
            <w:color w:val="FF0000"/>
          </w:rPr>
          <w:delText>A</w:delText>
        </w:r>
        <w:r w:rsidRPr="00511A1A" w:rsidDel="007D6904">
          <w:rPr>
            <w:rFonts w:ascii="Times New Roman" w:hAnsi="Times New Roman" w:cs="Times New Roman"/>
            <w:color w:val="FF0000"/>
          </w:rPr>
          <w:delText xml:space="preserve">ctual bandpassed signals </w:delText>
        </w:r>
        <w:r w:rsidR="00ED1284" w:rsidDel="007D6904">
          <w:rPr>
            <w:rFonts w:ascii="Times New Roman" w:hAnsi="Times New Roman" w:cs="Times New Roman"/>
            <w:color w:val="FF0000"/>
          </w:rPr>
          <w:delText xml:space="preserve">are </w:delText>
        </w:r>
        <w:r w:rsidRPr="00511A1A" w:rsidDel="007D6904">
          <w:rPr>
            <w:rFonts w:ascii="Times New Roman" w:hAnsi="Times New Roman" w:cs="Times New Roman"/>
            <w:color w:val="FF0000"/>
          </w:rPr>
          <w:delText xml:space="preserve">shown in Figures </w:delText>
        </w:r>
        <w:r w:rsidR="00BC52A9" w:rsidDel="007D6904">
          <w:rPr>
            <w:rFonts w:ascii="Times New Roman" w:hAnsi="Times New Roman" w:cs="Times New Roman"/>
            <w:color w:val="FF0000"/>
          </w:rPr>
          <w:delText>6</w:delText>
        </w:r>
        <w:r w:rsidRPr="00511A1A" w:rsidDel="007D6904">
          <w:rPr>
            <w:rFonts w:ascii="Times New Roman" w:hAnsi="Times New Roman" w:cs="Times New Roman"/>
            <w:color w:val="FF0000"/>
          </w:rPr>
          <w:delText xml:space="preserve">C and </w:delText>
        </w:r>
        <w:r w:rsidR="00BC52A9" w:rsidDel="007D6904">
          <w:rPr>
            <w:rFonts w:ascii="Times New Roman" w:hAnsi="Times New Roman" w:cs="Times New Roman"/>
            <w:color w:val="FF0000"/>
          </w:rPr>
          <w:delText>6</w:delText>
        </w:r>
        <w:r w:rsidRPr="00511A1A" w:rsidDel="007D6904">
          <w:rPr>
            <w:rFonts w:ascii="Times New Roman" w:hAnsi="Times New Roman" w:cs="Times New Roman"/>
            <w:color w:val="FF0000"/>
          </w:rPr>
          <w:delText xml:space="preserve">D.  </w:delText>
        </w:r>
      </w:del>
      <w:r w:rsidR="004E40BB">
        <w:rPr>
          <w:rFonts w:ascii="Times New Roman" w:hAnsi="Times New Roman" w:cs="Times New Roman"/>
          <w:color w:val="FF0000"/>
        </w:rPr>
        <w:t>Together, t</w:t>
      </w:r>
      <w:r w:rsidRPr="00511A1A">
        <w:rPr>
          <w:rFonts w:ascii="Times New Roman" w:hAnsi="Times New Roman" w:cs="Times New Roman"/>
          <w:color w:val="FF0000"/>
        </w:rPr>
        <w:t>his</w:t>
      </w:r>
      <w:r w:rsidR="004E40BB">
        <w:rPr>
          <w:rFonts w:ascii="Times New Roman" w:hAnsi="Times New Roman" w:cs="Times New Roman"/>
          <w:color w:val="FF0000"/>
        </w:rPr>
        <w:t xml:space="preserve"> example</w:t>
      </w:r>
      <w:r w:rsidRPr="00511A1A">
        <w:rPr>
          <w:rFonts w:ascii="Times New Roman" w:hAnsi="Times New Roman" w:cs="Times New Roman"/>
          <w:color w:val="FF0000"/>
        </w:rPr>
        <w:t xml:space="preserve"> demonstrates the flexibility of </w:t>
      </w:r>
      <w:r w:rsidR="004E40BB">
        <w:rPr>
          <w:rFonts w:ascii="Times New Roman" w:hAnsi="Times New Roman" w:cs="Times New Roman"/>
          <w:color w:val="FF0000"/>
        </w:rPr>
        <w:t>the</w:t>
      </w:r>
      <w:r w:rsidRPr="00511A1A">
        <w:rPr>
          <w:rFonts w:ascii="Times New Roman" w:hAnsi="Times New Roman" w:cs="Times New Roman"/>
          <w:color w:val="FF0000"/>
        </w:rPr>
        <w:t xml:space="preserve"> Teensy interface</w:t>
      </w:r>
      <w:r w:rsidR="004E40BB">
        <w:rPr>
          <w:rFonts w:ascii="Times New Roman" w:hAnsi="Times New Roman" w:cs="Times New Roman"/>
          <w:color w:val="FF0000"/>
        </w:rPr>
        <w:t xml:space="preserve"> </w:t>
      </w:r>
      <w:r w:rsidRPr="00511A1A">
        <w:rPr>
          <w:rFonts w:ascii="Times New Roman" w:hAnsi="Times New Roman" w:cs="Times New Roman"/>
          <w:color w:val="FF0000"/>
        </w:rPr>
        <w:t>to command experiments with multiple audio stimuli.</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61129CC1" w:rsidR="00DE69D7" w:rsidRPr="00CB3893" w:rsidDel="007D6904" w:rsidRDefault="00344BE3" w:rsidP="004970B1">
      <w:pPr>
        <w:ind w:firstLine="720"/>
        <w:rPr>
          <w:del w:id="132" w:author="X Han" w:date="2019-03-06T16:33:00Z"/>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w:t>
      </w:r>
      <w:r w:rsidR="00232B60" w:rsidRPr="00C629A0">
        <w:rPr>
          <w:rFonts w:ascii="Times New Roman" w:hAnsi="Times New Roman" w:cs="Times New Roman"/>
          <w:color w:val="FF0000"/>
        </w:rPr>
        <w:lastRenderedPageBreak/>
        <w:t xml:space="preserve">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sCMOS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w:t>
      </w:r>
      <w:r w:rsidR="0027176B">
        <w:rPr>
          <w:rFonts w:ascii="Times New Roman" w:eastAsiaTheme="minorEastAsia" w:hAnsi="Times New Roman" w:cs="Times New Roman"/>
          <w:color w:val="FF0000"/>
          <w:kern w:val="24"/>
        </w:rPr>
        <w:t xml:space="preserve">and </w:t>
      </w:r>
      <w:r w:rsidR="00C629A0">
        <w:rPr>
          <w:rFonts w:ascii="Times New Roman" w:eastAsiaTheme="minorEastAsia" w:hAnsi="Times New Roman" w:cs="Times New Roman"/>
          <w:color w:val="FF0000"/>
          <w:kern w:val="24"/>
        </w:rPr>
        <w:t>while easy to program, can generate timing jitter</w:t>
      </w:r>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w:t>
      </w:r>
      <w:del w:id="133" w:author="X Han" w:date="2019-03-06T16:32:00Z">
        <w:r w:rsidR="00AF0328" w:rsidRPr="00CB3893" w:rsidDel="007D6904">
          <w:rPr>
            <w:rFonts w:ascii="Times New Roman" w:hAnsi="Times New Roman" w:cs="Times New Roman"/>
            <w:color w:val="FF0000"/>
          </w:rPr>
          <w:delText xml:space="preserve">central </w:delText>
        </w:r>
      </w:del>
      <w:ins w:id="134" w:author="X Han" w:date="2019-03-06T16:32:00Z">
        <w:r w:rsidR="007D6904">
          <w:rPr>
            <w:rFonts w:ascii="Times New Roman" w:hAnsi="Times New Roman" w:cs="Times New Roman"/>
            <w:color w:val="FF0000"/>
          </w:rPr>
          <w:t>major</w:t>
        </w:r>
        <w:r w:rsidR="007D6904" w:rsidRPr="00CB3893">
          <w:rPr>
            <w:rFonts w:ascii="Times New Roman" w:hAnsi="Times New Roman" w:cs="Times New Roman"/>
            <w:color w:val="FF0000"/>
          </w:rPr>
          <w:t xml:space="preserve"> </w:t>
        </w:r>
      </w:ins>
      <w:r w:rsidR="00AF0328" w:rsidRPr="00CB3893">
        <w:rPr>
          <w:rFonts w:ascii="Times New Roman" w:hAnsi="Times New Roman" w:cs="Times New Roman"/>
          <w:color w:val="FF0000"/>
        </w:rPr>
        <w:t xml:space="preserve">challenges with incorporating </w:t>
      </w:r>
      <w:r w:rsidR="0027176B">
        <w:rPr>
          <w:rFonts w:ascii="Times New Roman" w:hAnsi="Times New Roman" w:cs="Times New Roman"/>
          <w:color w:val="FF0000"/>
        </w:rPr>
        <w:t xml:space="preserve">timing control and in particular with </w:t>
      </w:r>
      <w:r w:rsidR="00AF0328" w:rsidRPr="00CB3893">
        <w:rPr>
          <w:rFonts w:ascii="Times New Roman" w:hAnsi="Times New Roman" w:cs="Times New Roman"/>
          <w:color w:val="FF0000"/>
        </w:rPr>
        <w:t>sCMOS ca</w:t>
      </w:r>
      <w:r w:rsidR="00DE69D7" w:rsidRPr="00CB3893">
        <w:rPr>
          <w:rFonts w:ascii="Times New Roman" w:hAnsi="Times New Roman" w:cs="Times New Roman"/>
          <w:color w:val="FF0000"/>
        </w:rPr>
        <w:t xml:space="preserve">meras </w:t>
      </w:r>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r w:rsidR="00DE69D7" w:rsidRPr="00CB3893">
        <w:rPr>
          <w:rFonts w:ascii="Times New Roman" w:hAnsi="Times New Roman" w:cs="Times New Roman"/>
          <w:color w:val="FF0000"/>
        </w:rPr>
        <w:t>experimental design.</w:t>
      </w:r>
    </w:p>
    <w:p w14:paraId="5E36A65F" w14:textId="7E1D85C1" w:rsidR="00344BE3" w:rsidRPr="00CB3893" w:rsidRDefault="007D6904" w:rsidP="004970B1">
      <w:pPr>
        <w:ind w:firstLine="720"/>
        <w:rPr>
          <w:rFonts w:ascii="Times New Roman" w:hAnsi="Times New Roman" w:cs="Times New Roman"/>
          <w:color w:val="FF0000"/>
        </w:rPr>
      </w:pPr>
      <w:ins w:id="135" w:author="X Han" w:date="2019-03-06T16:33:00Z">
        <w:r>
          <w:rPr>
            <w:rFonts w:ascii="Times New Roman" w:hAnsi="Times New Roman" w:cs="Times New Roman"/>
            <w:color w:val="FF0000"/>
          </w:rPr>
          <w:t xml:space="preserve"> </w:t>
        </w:r>
      </w:ins>
      <w:r w:rsidR="00961F7E">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sidR="00961F7E">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sidR="00961F7E">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sidR="00961F7E">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sidR="00961F7E">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sidR="00961F7E">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w:t>
      </w:r>
      <w:r w:rsidRPr="001D6942">
        <w:rPr>
          <w:rFonts w:ascii="Times New Roman" w:hAnsi="Times New Roman" w:cs="Times New Roman"/>
        </w:rPr>
        <w:lastRenderedPageBreak/>
        <w:t xml:space="preserve">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43851E0E"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r w:rsidR="00C856A2" w:rsidRPr="00840CFF">
        <w:rPr>
          <w:rFonts w:ascii="Times New Roman" w:hAnsi="Times New Roman" w:cs="Times New Roman"/>
        </w:rPr>
        <w:t>A</w:t>
      </w:r>
      <w:r w:rsidR="001E4992" w:rsidRPr="00840CFF">
        <w:rPr>
          <w:rFonts w:ascii="Times New Roman" w:hAnsi="Times New Roman" w:cs="Times New Roman"/>
        </w:rPr>
        <w:t>. Illustration of the experimental setup</w:t>
      </w:r>
      <w:r w:rsidR="001E4992">
        <w:rPr>
          <w:rFonts w:ascii="Times New Roman" w:hAnsi="Times New Roman" w:cs="Times New Roman"/>
        </w:rPr>
        <w:t>,</w:t>
      </w:r>
      <w:r w:rsidR="001E4992" w:rsidRPr="00840CFF">
        <w:rPr>
          <w:rFonts w:ascii="Times New Roman" w:hAnsi="Times New Roman" w:cs="Times New Roman"/>
        </w:rPr>
        <w:t xml:space="preserve"> showing a mouse, awake and head-f</w:t>
      </w:r>
      <w:r w:rsidR="001E4992">
        <w:rPr>
          <w:rFonts w:ascii="Times New Roman" w:hAnsi="Times New Roman" w:cs="Times New Roman"/>
        </w:rPr>
        <w:t>i</w:t>
      </w:r>
      <w:r w:rsidR="001E4992" w:rsidRPr="00840CFF">
        <w:rPr>
          <w:rFonts w:ascii="Times New Roman" w:hAnsi="Times New Roman" w:cs="Times New Roman"/>
        </w:rPr>
        <w:t>xed</w:t>
      </w:r>
      <w:r w:rsidR="001E4992">
        <w:rPr>
          <w:rFonts w:ascii="Times New Roman" w:hAnsi="Times New Roman" w:cs="Times New Roman"/>
        </w:rPr>
        <w:t>, positioned on a Styrofoam ball</w:t>
      </w:r>
      <w:r w:rsidR="001E4992" w:rsidRPr="00840CFF">
        <w:rPr>
          <w:rFonts w:ascii="Times New Roman" w:hAnsi="Times New Roman" w:cs="Times New Roman"/>
        </w:rPr>
        <w:t xml:space="preserve">. </w:t>
      </w:r>
      <w:r w:rsidR="00C77A89">
        <w:rPr>
          <w:rFonts w:ascii="Times New Roman" w:hAnsi="Times New Roman" w:cs="Times New Roman"/>
        </w:rPr>
        <w:t>This can be positioned under an objective lens of a custom wide-field microscope equipped with a sCMOS</w:t>
      </w:r>
      <w:r w:rsidR="00ED1284">
        <w:rPr>
          <w:rFonts w:ascii="Times New Roman" w:hAnsi="Times New Roman" w:cs="Times New Roman"/>
        </w:rPr>
        <w:t xml:space="preserve"> camera</w:t>
      </w:r>
      <w:r w:rsidR="00C77A89">
        <w:rPr>
          <w:rFonts w:ascii="Times New Roman" w:hAnsi="Times New Roman" w:cs="Times New Roman"/>
        </w:rPr>
        <w:t>. In this experiment, w</w:t>
      </w:r>
      <w:r w:rsidR="005A2BC5">
        <w:rPr>
          <w:rFonts w:ascii="Times New Roman" w:hAnsi="Times New Roman" w:cs="Times New Roman"/>
        </w:rPr>
        <w:t xml:space="preserve">e did not perform </w:t>
      </w:r>
      <w:r w:rsidR="00C77A89">
        <w:rPr>
          <w:rFonts w:ascii="Times New Roman" w:hAnsi="Times New Roman" w:cs="Times New Roman"/>
        </w:rPr>
        <w:t xml:space="preserve">calcium </w:t>
      </w:r>
      <w:r w:rsidR="005A2BC5">
        <w:rPr>
          <w:rFonts w:ascii="Times New Roman" w:hAnsi="Times New Roman" w:cs="Times New Roman"/>
        </w:rPr>
        <w:t xml:space="preserve">imaging </w:t>
      </w:r>
      <w:r w:rsidR="00C77A89">
        <w:rPr>
          <w:rFonts w:ascii="Times New Roman" w:hAnsi="Times New Roman" w:cs="Times New Roman"/>
        </w:rPr>
        <w:t>with the sCMOS</w:t>
      </w:r>
      <w:r w:rsidR="00ED1284">
        <w:rPr>
          <w:rFonts w:ascii="Times New Roman" w:hAnsi="Times New Roman" w:cs="Times New Roman"/>
        </w:rPr>
        <w:t xml:space="preserve"> camera</w:t>
      </w:r>
      <w:r w:rsidR="005A2BC5">
        <w:rPr>
          <w:rFonts w:ascii="Times New Roman" w:hAnsi="Times New Roman" w:cs="Times New Roman"/>
        </w:rPr>
        <w:t xml:space="preserve">. </w:t>
      </w:r>
      <w:r w:rsidR="001E4992" w:rsidRPr="00840CFF">
        <w:rPr>
          <w:rFonts w:ascii="Times New Roman" w:hAnsi="Times New Roman" w:cs="Times New Roman"/>
        </w:rPr>
        <w:t>(Illustration is m</w:t>
      </w:r>
      <w:r w:rsidR="001E4992" w:rsidRPr="005A2BC5">
        <w:rPr>
          <w:rFonts w:ascii="Times New Roman" w:hAnsi="Times New Roman" w:cs="Times New Roman"/>
        </w:rPr>
        <w:t>odified</w:t>
      </w:r>
      <w:r w:rsidR="001E4992">
        <w:rPr>
          <w:rFonts w:ascii="Times New Roman" w:hAnsi="Times New Roman" w:cs="Times New Roman"/>
          <w:b/>
        </w:rPr>
        <w:t xml:space="preserve"> </w:t>
      </w:r>
      <w:r w:rsidR="00C856A2">
        <w:rPr>
          <w:rFonts w:ascii="Times New Roman" w:hAnsi="Times New Roman" w:cs="Times New Roman"/>
        </w:rPr>
        <w:t xml:space="preserve">from Gritton et al. </w:t>
      </w:r>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r w:rsidR="00C856A2">
        <w:rPr>
          <w:rFonts w:ascii="Times New Roman" w:hAnsi="Times New Roman" w:cs="Times New Roman"/>
        </w:rPr>
        <w:t xml:space="preserve">. </w:t>
      </w:r>
      <w:r w:rsidR="00C856A2">
        <w:rPr>
          <w:rFonts w:ascii="Times New Roman" w:hAnsi="Times New Roman" w:cs="Times New Roman"/>
          <w:b/>
        </w:rPr>
        <w:t>B</w:t>
      </w:r>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00C856A2">
        <w:rPr>
          <w:rFonts w:ascii="Times New Roman" w:hAnsi="Times New Roman" w:cs="Times New Roman"/>
          <w:b/>
        </w:rPr>
        <w:t>C</w:t>
      </w:r>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Red</w:t>
      </w:r>
      <w:r w:rsidR="002859F8">
        <w:rPr>
          <w:rFonts w:ascii="Times New Roman" w:hAnsi="Times New Roman" w:cs="Times New Roman"/>
          <w:color w:val="FF0000"/>
        </w:rPr>
        <w:t xml:space="preserve"> line</w:t>
      </w:r>
      <w:r w:rsidRPr="001B062F">
        <w:rPr>
          <w:rFonts w:ascii="Times New Roman" w:hAnsi="Times New Roman" w:cs="Times New Roman"/>
          <w:color w:val="FF0000"/>
        </w:rPr>
        <w:t xml:space="preserve">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2859F8">
        <w:rPr>
          <w:rFonts w:ascii="Times New Roman" w:hAnsi="Times New Roman" w:cs="Times New Roman"/>
          <w:color w:val="FF0000"/>
        </w:rPr>
        <w:t xml:space="preserve">line </w:t>
      </w:r>
      <w:r w:rsidR="00A76A15" w:rsidRPr="00A76A15">
        <w:rPr>
          <w:rFonts w:ascii="Times New Roman" w:hAnsi="Times New Roman" w:cs="Times New Roman"/>
          <w:color w:val="FF0000"/>
        </w:rPr>
        <w:t xml:space="preserve">represents </w:t>
      </w:r>
      <w:r w:rsidR="002859F8">
        <w:rPr>
          <w:rFonts w:ascii="Times New Roman" w:hAnsi="Times New Roman" w:cs="Times New Roman"/>
          <w:color w:val="FF0000"/>
        </w:rPr>
        <w:t xml:space="preserve">theoretic time </w:t>
      </w:r>
      <w:r w:rsidR="00A76A15" w:rsidRPr="00A76A15">
        <w:rPr>
          <w:rFonts w:ascii="Times New Roman" w:hAnsi="Times New Roman" w:cs="Times New Roman"/>
          <w:color w:val="FF0000"/>
        </w:rPr>
        <w:t>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C6FBD" w:rsidRPr="001B062F">
        <w:rPr>
          <w:rFonts w:ascii="Times New Roman" w:hAnsi="Times New Roman" w:cs="Times New Roman"/>
          <w:color w:val="FF0000"/>
        </w:rPr>
        <w:t xml:space="preserve">end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lastRenderedPageBreak/>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 xml:space="preserve">(ii) and (iii) are zoomed in </w:t>
      </w:r>
      <w:r w:rsidR="009D5DA9">
        <w:rPr>
          <w:rFonts w:ascii="Times New Roman" w:hAnsi="Times New Roman" w:cs="Times New Roman"/>
          <w:color w:val="FF0000"/>
        </w:rPr>
        <w:t>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rFonts w:ascii="Times New Roman" w:hAnsi="Times New Roman" w:cs="Times New Roman"/>
          <w:b/>
          <w:color w:val="FF0000"/>
        </w:rPr>
      </w:pPr>
    </w:p>
    <w:p w14:paraId="7C05E45B" w14:textId="2384CEC4" w:rsidR="00375B54" w:rsidRDefault="00375B54" w:rsidP="004970B1">
      <w:pPr>
        <w:autoSpaceDE w:val="0"/>
        <w:autoSpaceDN w:val="0"/>
        <w:adjustRightInd w:val="0"/>
        <w:spacing w:after="0" w:line="240" w:lineRule="auto"/>
        <w:rPr>
          <w:rFonts w:ascii="Times New Roman" w:hAnsi="Times New Roman" w:cs="Times New Roman"/>
          <w:b/>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985537">
        <w:rPr>
          <w:rFonts w:ascii="Times New Roman" w:hAnsi="Times New Roman" w:cs="Times New Roman"/>
          <w:color w:val="FF0000"/>
        </w:rPr>
        <w:t xml:space="preserve">Calcium imaging </w:t>
      </w:r>
      <w:r w:rsidR="00C77A89">
        <w:rPr>
          <w:rFonts w:ascii="Times New Roman" w:hAnsi="Times New Roman" w:cs="Times New Roman"/>
          <w:color w:val="FF0000"/>
        </w:rPr>
        <w:t xml:space="preserve">with a sCMOS </w:t>
      </w:r>
      <w:r w:rsidR="00ED1284">
        <w:rPr>
          <w:rFonts w:ascii="Times New Roman" w:hAnsi="Times New Roman" w:cs="Times New Roman"/>
          <w:color w:val="FF0000"/>
        </w:rPr>
        <w:t xml:space="preserve">camera </w:t>
      </w:r>
      <w:r w:rsidR="00985537">
        <w:rPr>
          <w:rFonts w:ascii="Times New Roman" w:hAnsi="Times New Roman" w:cs="Times New Roman"/>
          <w:color w:val="FF0000"/>
        </w:rPr>
        <w:t xml:space="preserve">using the Teensy Interface </w:t>
      </w:r>
      <w:r w:rsidRPr="001B062F">
        <w:rPr>
          <w:rFonts w:ascii="Times New Roman" w:hAnsi="Times New Roman" w:cs="Times New Roman"/>
          <w:color w:val="FF0000"/>
        </w:rPr>
        <w:t xml:space="preserve">during </w:t>
      </w:r>
      <w:del w:id="136" w:author="X Han" w:date="2019-03-06T16:33:00Z">
        <w:r w:rsidRPr="001B062F" w:rsidDel="007D6904">
          <w:rPr>
            <w:rFonts w:ascii="Times New Roman" w:hAnsi="Times New Roman" w:cs="Times New Roman"/>
            <w:color w:val="FF0000"/>
          </w:rPr>
          <w:delText xml:space="preserve">the </w:delText>
        </w:r>
      </w:del>
      <w:ins w:id="137" w:author="X Han" w:date="2019-03-06T16:33:00Z">
        <w:r w:rsidR="007D6904">
          <w:rPr>
            <w:rFonts w:ascii="Times New Roman" w:hAnsi="Times New Roman" w:cs="Times New Roman"/>
            <w:color w:val="FF0000"/>
          </w:rPr>
          <w:t>a</w:t>
        </w:r>
        <w:r w:rsidR="007D6904" w:rsidRPr="001B062F">
          <w:rPr>
            <w:rFonts w:ascii="Times New Roman" w:hAnsi="Times New Roman" w:cs="Times New Roman"/>
            <w:color w:val="FF0000"/>
          </w:rPr>
          <w:t xml:space="preserve"> </w:t>
        </w:r>
      </w:ins>
      <w:r w:rsidRPr="001B062F">
        <w:rPr>
          <w:rFonts w:ascii="Times New Roman" w:hAnsi="Times New Roman" w:cs="Times New Roman"/>
          <w:color w:val="FF0000"/>
        </w:rPr>
        <w:t xml:space="preserve">trace conditioning eye blink experiment. </w:t>
      </w:r>
      <w:r w:rsidR="00ED1284" w:rsidRPr="003433D9">
        <w:rPr>
          <w:rFonts w:ascii="Times New Roman" w:hAnsi="Times New Roman" w:cs="Times New Roman"/>
          <w:b/>
          <w:color w:val="FF0000"/>
        </w:rPr>
        <w:t>A.</w:t>
      </w:r>
      <w:r w:rsidR="00ED1284">
        <w:rPr>
          <w:rFonts w:ascii="Times New Roman" w:hAnsi="Times New Roman" w:cs="Times New Roman"/>
          <w:color w:val="FF0000"/>
        </w:rPr>
        <w:t xml:space="preserve"> The experimental</w:t>
      </w:r>
      <w:ins w:id="138" w:author="X Han" w:date="2019-03-06T16:34:00Z">
        <w:r w:rsidR="007D6904">
          <w:rPr>
            <w:rFonts w:ascii="Times New Roman" w:hAnsi="Times New Roman" w:cs="Times New Roman"/>
            <w:color w:val="FF0000"/>
          </w:rPr>
          <w:t xml:space="preserve"> timeline and experimental</w:t>
        </w:r>
      </w:ins>
      <w:r w:rsidR="00ED1284">
        <w:rPr>
          <w:rFonts w:ascii="Times New Roman" w:hAnsi="Times New Roman" w:cs="Times New Roman"/>
          <w:color w:val="FF0000"/>
        </w:rPr>
        <w:t xml:space="preserve"> </w:t>
      </w:r>
      <w:del w:id="139" w:author="X Han" w:date="2019-03-06T16:33:00Z">
        <w:r w:rsidR="00ED1284" w:rsidDel="007D6904">
          <w:rPr>
            <w:rFonts w:ascii="Times New Roman" w:hAnsi="Times New Roman" w:cs="Times New Roman"/>
            <w:color w:val="FF0000"/>
          </w:rPr>
          <w:delText xml:space="preserve">design </w:delText>
        </w:r>
      </w:del>
      <w:ins w:id="140" w:author="X Han" w:date="2019-03-06T16:33:00Z">
        <w:r w:rsidR="007D6904">
          <w:rPr>
            <w:rFonts w:ascii="Times New Roman" w:hAnsi="Times New Roman" w:cs="Times New Roman"/>
            <w:color w:val="FF0000"/>
          </w:rPr>
          <w:t xml:space="preserve">setup </w:t>
        </w:r>
      </w:ins>
      <w:r w:rsidR="00ED1284">
        <w:rPr>
          <w:rFonts w:ascii="Times New Roman" w:hAnsi="Times New Roman" w:cs="Times New Roman"/>
          <w:color w:val="FF0000"/>
        </w:rPr>
        <w:t>(</w:t>
      </w:r>
      <w:del w:id="141" w:author="X Han" w:date="2019-03-06T16:34:00Z">
        <w:r w:rsidR="00ED1284" w:rsidDel="007D6904">
          <w:rPr>
            <w:rFonts w:ascii="Times New Roman" w:hAnsi="Times New Roman" w:cs="Times New Roman"/>
            <w:color w:val="FF0000"/>
          </w:rPr>
          <w:delText xml:space="preserve">bottom, </w:delText>
        </w:r>
      </w:del>
      <w:r w:rsidR="00ED1284">
        <w:rPr>
          <w:rFonts w:ascii="Times New Roman" w:hAnsi="Times New Roman" w:cs="Times New Roman"/>
          <w:color w:val="FF0000"/>
        </w:rPr>
        <w:t xml:space="preserve">adapted from </w:t>
      </w:r>
      <w:r w:rsidR="00ED1284">
        <w:rPr>
          <w:rFonts w:ascii="Times New Roman" w:hAnsi="Times New Roman" w:cs="Times New Roman"/>
          <w:color w:val="FF0000"/>
        </w:rPr>
        <w:fldChar w:fldCharType="begin"/>
      </w:r>
      <w:r w:rsidR="00ED1284">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ED1284">
        <w:rPr>
          <w:rFonts w:ascii="Times New Roman" w:hAnsi="Times New Roman" w:cs="Times New Roman"/>
          <w:color w:val="FF0000"/>
        </w:rPr>
        <w:fldChar w:fldCharType="separate"/>
      </w:r>
      <w:r w:rsidR="00ED1284">
        <w:rPr>
          <w:rFonts w:ascii="Times New Roman" w:hAnsi="Times New Roman" w:cs="Times New Roman"/>
          <w:noProof/>
          <w:color w:val="FF0000"/>
        </w:rPr>
        <w:t>Mohammed et al. (2016)</w:t>
      </w:r>
      <w:r w:rsidR="00ED1284">
        <w:rPr>
          <w:rFonts w:ascii="Times New Roman" w:hAnsi="Times New Roman" w:cs="Times New Roman"/>
          <w:color w:val="FF0000"/>
        </w:rPr>
        <w:fldChar w:fldCharType="end"/>
      </w:r>
      <w:r w:rsidR="00ED1284">
        <w:rPr>
          <w:rFonts w:ascii="Times New Roman" w:hAnsi="Times New Roman" w:cs="Times New Roman"/>
          <w:color w:val="FF0000"/>
        </w:rPr>
        <w:t>)</w:t>
      </w:r>
      <w:del w:id="142" w:author="X Han" w:date="2019-03-06T16:34:00Z">
        <w:r w:rsidR="00ED1284" w:rsidDel="007D6904">
          <w:rPr>
            <w:rFonts w:ascii="Times New Roman" w:hAnsi="Times New Roman" w:cs="Times New Roman"/>
            <w:color w:val="FF0000"/>
          </w:rPr>
          <w:delText xml:space="preserve">  and the timeline for trials in this experiment (top)</w:delText>
        </w:r>
      </w:del>
      <w:r w:rsidR="00ED1284">
        <w:rPr>
          <w:rFonts w:ascii="Times New Roman" w:hAnsi="Times New Roman" w:cs="Times New Roman"/>
          <w:color w:val="FF0000"/>
        </w:rPr>
        <w:t xml:space="preserve">. </w:t>
      </w:r>
      <w:del w:id="143" w:author="X Han" w:date="2019-03-06T16:34:00Z">
        <w:r w:rsidR="00ED1284" w:rsidDel="007D6904">
          <w:rPr>
            <w:rFonts w:ascii="Times New Roman" w:hAnsi="Times New Roman" w:cs="Times New Roman"/>
            <w:color w:val="FF0000"/>
          </w:rPr>
          <w:delText>Using 460 nm light for excitation,</w:delText>
        </w:r>
      </w:del>
      <w:ins w:id="144" w:author="X Han" w:date="2019-03-06T16:34:00Z">
        <w:r w:rsidR="007D6904">
          <w:rPr>
            <w:rFonts w:ascii="Times New Roman" w:hAnsi="Times New Roman" w:cs="Times New Roman"/>
            <w:color w:val="FF0000"/>
          </w:rPr>
          <w:t>GCaMP6 fluorescent</w:t>
        </w:r>
      </w:ins>
      <w:r w:rsidR="00ED1284">
        <w:rPr>
          <w:rFonts w:ascii="Times New Roman" w:hAnsi="Times New Roman" w:cs="Times New Roman"/>
          <w:color w:val="FF0000"/>
        </w:rPr>
        <w:t xml:space="preserve"> images were acquired using an sCMOS camera. The CS was a 75 dB tone delivered by a speaker, and the US was a gentle puff of air. Each trial consists of a tone and a</w:t>
      </w:r>
      <w:del w:id="145" w:author="X Han" w:date="2019-03-06T16:35:00Z">
        <w:r w:rsidR="00ED1284" w:rsidDel="007D6904">
          <w:rPr>
            <w:rFonts w:ascii="Times New Roman" w:hAnsi="Times New Roman" w:cs="Times New Roman"/>
            <w:color w:val="FF0000"/>
          </w:rPr>
          <w:delText>n optional</w:delText>
        </w:r>
      </w:del>
      <w:r w:rsidR="00ED1284">
        <w:rPr>
          <w:rFonts w:ascii="Times New Roman" w:hAnsi="Times New Roman" w:cs="Times New Roman"/>
          <w:color w:val="FF0000"/>
        </w:rPr>
        <w:t xml:space="preserve"> puff, followed again by a temporally jittered inter-trial interval (ITI).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A023F9">
        <w:rPr>
          <w:rFonts w:ascii="Times New Roman" w:hAnsi="Times New Roman" w:cs="Times New Roman"/>
          <w:color w:val="FF0000"/>
        </w:rPr>
        <w:t>A</w:t>
      </w:r>
      <w:ins w:id="146" w:author="X Han" w:date="2019-03-06T16:35:00Z">
        <w:r w:rsidR="007D6904">
          <w:rPr>
            <w:rFonts w:ascii="Times New Roman" w:hAnsi="Times New Roman" w:cs="Times New Roman"/>
            <w:color w:val="FF0000"/>
          </w:rPr>
          <w:t xml:space="preserve"> representative</w:t>
        </w:r>
      </w:ins>
      <w:r w:rsidR="00A023F9">
        <w:rPr>
          <w:rFonts w:ascii="Times New Roman" w:hAnsi="Times New Roman" w:cs="Times New Roman"/>
          <w:color w:val="FF0000"/>
        </w:rPr>
        <w:t xml:space="preserve"> </w:t>
      </w:r>
      <w:r w:rsidR="00985537">
        <w:rPr>
          <w:rFonts w:ascii="Times New Roman" w:hAnsi="Times New Roman" w:cs="Times New Roman"/>
          <w:color w:val="FF0000"/>
        </w:rPr>
        <w:t>GCaMP6 fluorescen</w:t>
      </w:r>
      <w:r w:rsidR="00A023F9">
        <w:rPr>
          <w:rFonts w:ascii="Times New Roman" w:hAnsi="Times New Roman" w:cs="Times New Roman"/>
          <w:color w:val="FF0000"/>
        </w:rPr>
        <w:t>ce</w:t>
      </w:r>
      <w:r w:rsidR="00985537">
        <w:rPr>
          <w:rFonts w:ascii="Times New Roman" w:hAnsi="Times New Roman" w:cs="Times New Roman"/>
          <w:color w:val="FF0000"/>
        </w:rPr>
        <w:t xml:space="preserve"> image</w:t>
      </w:r>
      <w:ins w:id="147" w:author="X Han" w:date="2019-03-06T16:36:00Z">
        <w:r w:rsidR="007D6904">
          <w:rPr>
            <w:rFonts w:ascii="Times New Roman" w:hAnsi="Times New Roman" w:cs="Times New Roman"/>
            <w:color w:val="FF0000"/>
          </w:rPr>
          <w:t xml:space="preserve"> across the imaging field</w:t>
        </w:r>
      </w:ins>
      <w:ins w:id="148" w:author="X Han" w:date="2019-03-06T16:37:00Z">
        <w:r w:rsidR="007D6904">
          <w:rPr>
            <w:rFonts w:ascii="Times New Roman" w:hAnsi="Times New Roman" w:cs="Times New Roman"/>
            <w:color w:val="FF0000"/>
          </w:rPr>
          <w:t xml:space="preserve"> (left)</w:t>
        </w:r>
      </w:ins>
      <w:ins w:id="149" w:author="X Han" w:date="2019-03-06T16:36:00Z">
        <w:r w:rsidR="007D6904">
          <w:rPr>
            <w:rFonts w:ascii="Times New Roman" w:hAnsi="Times New Roman" w:cs="Times New Roman"/>
            <w:color w:val="FF0000"/>
          </w:rPr>
          <w:t>, and a</w:t>
        </w:r>
      </w:ins>
      <w:ins w:id="150" w:author="X Han" w:date="2019-03-06T16:40:00Z">
        <w:r w:rsidR="00F77DA4">
          <w:rPr>
            <w:rFonts w:ascii="Times New Roman" w:hAnsi="Times New Roman" w:cs="Times New Roman"/>
            <w:color w:val="FF0000"/>
          </w:rPr>
          <w:t xml:space="preserve"> zoomed in view with </w:t>
        </w:r>
      </w:ins>
      <w:ins w:id="151" w:author="X Han" w:date="2019-03-06T16:37:00Z">
        <w:r w:rsidR="007D6904" w:rsidRPr="001B062F">
          <w:rPr>
            <w:rFonts w:ascii="Times New Roman" w:hAnsi="Times New Roman" w:cs="Times New Roman"/>
            <w:color w:val="FF0000"/>
          </w:rPr>
          <w:t>identified ROIs</w:t>
        </w:r>
        <w:r w:rsidR="007D6904">
          <w:rPr>
            <w:rFonts w:ascii="Times New Roman" w:hAnsi="Times New Roman" w:cs="Times New Roman"/>
            <w:color w:val="FF0000"/>
          </w:rPr>
          <w:t xml:space="preserve"> </w:t>
        </w:r>
      </w:ins>
      <w:ins w:id="152" w:author="X Han" w:date="2019-03-06T16:40:00Z">
        <w:r w:rsidR="00F77DA4">
          <w:rPr>
            <w:rFonts w:ascii="Times New Roman" w:hAnsi="Times New Roman" w:cs="Times New Roman"/>
            <w:color w:val="FF0000"/>
          </w:rPr>
          <w:t xml:space="preserve">overlaid </w:t>
        </w:r>
      </w:ins>
      <w:ins w:id="153" w:author="X Han" w:date="2019-03-06T16:37:00Z">
        <w:r w:rsidR="007D6904">
          <w:rPr>
            <w:rFonts w:ascii="Times New Roman" w:hAnsi="Times New Roman" w:cs="Times New Roman"/>
            <w:color w:val="FF0000"/>
          </w:rPr>
          <w:t>(right)</w:t>
        </w:r>
      </w:ins>
      <w:r w:rsidR="00A023F9">
        <w:rPr>
          <w:rFonts w:ascii="Times New Roman" w:hAnsi="Times New Roman" w:cs="Times New Roman"/>
          <w:color w:val="FF0000"/>
        </w:rPr>
        <w:t xml:space="preserve">. </w:t>
      </w:r>
      <w:ins w:id="154" w:author="X Han" w:date="2019-03-06T16:35:00Z">
        <w:r w:rsidR="007D6904">
          <w:rPr>
            <w:rFonts w:ascii="Times New Roman" w:hAnsi="Times New Roman" w:cs="Times New Roman"/>
            <w:color w:val="FF0000"/>
          </w:rPr>
          <w:t xml:space="preserve">Shown is the </w:t>
        </w:r>
      </w:ins>
      <w:del w:id="155" w:author="X Han" w:date="2019-03-06T16:35:00Z">
        <w:r w:rsidR="00A023F9" w:rsidDel="007D6904">
          <w:rPr>
            <w:rFonts w:ascii="Times New Roman" w:hAnsi="Times New Roman" w:cs="Times New Roman"/>
            <w:color w:val="FF0000"/>
          </w:rPr>
          <w:delText xml:space="preserve">Following video processing, the </w:delText>
        </w:r>
        <w:r w:rsidDel="007D6904">
          <w:rPr>
            <w:rFonts w:ascii="Times New Roman" w:hAnsi="Times New Roman" w:cs="Times New Roman"/>
            <w:color w:val="FF0000"/>
          </w:rPr>
          <w:delText xml:space="preserve"> </w:delText>
        </w:r>
      </w:del>
      <w:r>
        <w:rPr>
          <w:rFonts w:ascii="Times New Roman" w:hAnsi="Times New Roman" w:cs="Times New Roman"/>
          <w:color w:val="FF0000"/>
        </w:rPr>
        <w:t>max</w:t>
      </w:r>
      <w:ins w:id="156" w:author="X Han" w:date="2019-03-06T16:37:00Z">
        <w:r w:rsidR="007D6904">
          <w:rPr>
            <w:rFonts w:ascii="Times New Roman" w:hAnsi="Times New Roman" w:cs="Times New Roman"/>
            <w:color w:val="FF0000"/>
          </w:rPr>
          <w:t>-</w:t>
        </w:r>
      </w:ins>
      <w:ins w:id="157" w:author="X Han" w:date="2019-03-06T16:35:00Z">
        <w:r w:rsidR="007D6904">
          <w:rPr>
            <w:rFonts w:ascii="Times New Roman" w:hAnsi="Times New Roman" w:cs="Times New Roman"/>
            <w:color w:val="FF0000"/>
          </w:rPr>
          <w:t>minus</w:t>
        </w:r>
      </w:ins>
      <w:ins w:id="158" w:author="X Han" w:date="2019-03-06T16:37:00Z">
        <w:r w:rsidR="007D6904">
          <w:rPr>
            <w:rFonts w:ascii="Times New Roman" w:hAnsi="Times New Roman" w:cs="Times New Roman"/>
            <w:color w:val="FF0000"/>
          </w:rPr>
          <w:t>-</w:t>
        </w:r>
      </w:ins>
      <w:del w:id="159" w:author="X Han" w:date="2019-03-06T16:35:00Z">
        <w:r w:rsidR="00A023F9" w:rsidDel="007D6904">
          <w:rPr>
            <w:rFonts w:ascii="Times New Roman" w:hAnsi="Times New Roman" w:cs="Times New Roman"/>
            <w:color w:val="FF0000"/>
          </w:rPr>
          <w:delText xml:space="preserve">imum and </w:delText>
        </w:r>
      </w:del>
      <w:r w:rsidR="00A023F9">
        <w:rPr>
          <w:rFonts w:ascii="Times New Roman" w:hAnsi="Times New Roman" w:cs="Times New Roman"/>
          <w:color w:val="FF0000"/>
        </w:rPr>
        <w:t>mean</w:t>
      </w:r>
      <w:ins w:id="160" w:author="X Han" w:date="2019-03-06T16:35:00Z">
        <w:r w:rsidR="007D6904">
          <w:rPr>
            <w:rFonts w:ascii="Times New Roman" w:hAnsi="Times New Roman" w:cs="Times New Roman"/>
            <w:color w:val="FF0000"/>
          </w:rPr>
          <w:t xml:space="preserve"> image</w:t>
        </w:r>
      </w:ins>
      <w:ins w:id="161" w:author="X Han" w:date="2019-03-06T16:36:00Z">
        <w:r w:rsidR="007D6904">
          <w:rPr>
            <w:rFonts w:ascii="Times New Roman" w:hAnsi="Times New Roman" w:cs="Times New Roman"/>
            <w:color w:val="FF0000"/>
          </w:rPr>
          <w:t xml:space="preserve"> of the first 5? Minutes of the </w:t>
        </w:r>
      </w:ins>
      <w:ins w:id="162" w:author="X Han" w:date="2019-03-06T16:40:00Z">
        <w:r w:rsidR="00F77DA4">
          <w:rPr>
            <w:rFonts w:ascii="Times New Roman" w:hAnsi="Times New Roman" w:cs="Times New Roman"/>
            <w:color w:val="FF0000"/>
          </w:rPr>
          <w:t>recording</w:t>
        </w:r>
      </w:ins>
      <w:ins w:id="163" w:author="X Han" w:date="2019-03-06T16:36:00Z">
        <w:r w:rsidR="007D6904">
          <w:rPr>
            <w:rFonts w:ascii="Times New Roman" w:hAnsi="Times New Roman" w:cs="Times New Roman"/>
            <w:color w:val="FF0000"/>
          </w:rPr>
          <w:t xml:space="preserve">. </w:t>
        </w:r>
      </w:ins>
      <w:del w:id="164" w:author="X Han" w:date="2019-03-06T16:36:00Z">
        <w:r w:rsidR="00A023F9" w:rsidDel="007D6904">
          <w:rPr>
            <w:rFonts w:ascii="Times New Roman" w:hAnsi="Times New Roman" w:cs="Times New Roman"/>
            <w:color w:val="FF0000"/>
          </w:rPr>
          <w:delText xml:space="preserve"> of each pixel’s fluorescence value were obtained for the first 3 processed videos, and the maximum-minus-mean image were shown. </w:delText>
        </w:r>
      </w:del>
      <w:del w:id="165" w:author="X Han" w:date="2019-03-06T16:37:00Z">
        <w:r w:rsidR="00A023F9" w:rsidDel="007D6904">
          <w:rPr>
            <w:rFonts w:ascii="Times New Roman" w:hAnsi="Times New Roman" w:cs="Times New Roman"/>
            <w:color w:val="FF0000"/>
          </w:rPr>
          <w:delText xml:space="preserve">This </w:delText>
        </w:r>
        <w:r w:rsidDel="007D6904">
          <w:rPr>
            <w:rFonts w:ascii="Times New Roman" w:hAnsi="Times New Roman" w:cs="Times New Roman"/>
            <w:color w:val="FF0000"/>
          </w:rPr>
          <w:delText xml:space="preserve">projection </w:delText>
        </w:r>
        <w:r w:rsidR="00A023F9" w:rsidDel="007D6904">
          <w:rPr>
            <w:rFonts w:ascii="Times New Roman" w:hAnsi="Times New Roman" w:cs="Times New Roman"/>
            <w:color w:val="FF0000"/>
          </w:rPr>
          <w:delText xml:space="preserve">displays </w:delText>
        </w:r>
        <w:r w:rsidDel="007D6904">
          <w:rPr>
            <w:rFonts w:ascii="Times New Roman" w:hAnsi="Times New Roman" w:cs="Times New Roman"/>
            <w:color w:val="FF0000"/>
          </w:rPr>
          <w:delText>the entire field of view and (right) a</w:delText>
        </w:r>
        <w:r w:rsidRPr="001B062F" w:rsidDel="007D6904">
          <w:rPr>
            <w:rFonts w:ascii="Times New Roman" w:hAnsi="Times New Roman" w:cs="Times New Roman"/>
            <w:color w:val="FF0000"/>
          </w:rPr>
          <w:delText>n overlay of the identified ROIs plotted on top of a max-minus-mean image</w:delText>
        </w:r>
        <w:r w:rsidR="00A023F9" w:rsidDel="007D6904">
          <w:rPr>
            <w:rFonts w:ascii="Times New Roman" w:hAnsi="Times New Roman" w:cs="Times New Roman"/>
            <w:color w:val="FF0000"/>
          </w:rPr>
          <w:delText>.</w:delText>
        </w:r>
        <w:r w:rsidRPr="001B062F" w:rsidDel="007D6904">
          <w:rPr>
            <w:rFonts w:ascii="Times New Roman" w:hAnsi="Times New Roman" w:cs="Times New Roman"/>
            <w:color w:val="FF0000"/>
          </w:rPr>
          <w:delText xml:space="preserve"> </w:delText>
        </w:r>
      </w:del>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ins w:id="166" w:author="X Han" w:date="2019-03-06T16:37:00Z">
        <w:r w:rsidR="00F77DA4">
          <w:rPr>
            <w:rFonts w:ascii="Times New Roman" w:hAnsi="Times New Roman" w:cs="Times New Roman"/>
            <w:color w:val="FF0000"/>
          </w:rPr>
          <w:t xml:space="preserve">Normalized </w:t>
        </w:r>
      </w:ins>
      <w:ins w:id="167" w:author="X Han" w:date="2019-03-06T16:41:00Z">
        <w:r w:rsidR="00F77DA4">
          <w:rPr>
            <w:rFonts w:ascii="Times New Roman" w:hAnsi="Times New Roman" w:cs="Times New Roman"/>
            <w:color w:val="FF0000"/>
          </w:rPr>
          <w:t xml:space="preserve">∆F/F values of </w:t>
        </w:r>
      </w:ins>
      <w:ins w:id="168" w:author="X Han" w:date="2019-03-06T16:37:00Z">
        <w:r w:rsidR="00F77DA4">
          <w:rPr>
            <w:rFonts w:ascii="Times New Roman" w:hAnsi="Times New Roman" w:cs="Times New Roman"/>
            <w:color w:val="FF0000"/>
          </w:rPr>
          <w:t xml:space="preserve">GCaMP6 fluorescence intensity </w:t>
        </w:r>
      </w:ins>
      <w:del w:id="169" w:author="X Han" w:date="2019-03-06T16:38:00Z">
        <w:r w:rsidRPr="001B062F" w:rsidDel="00F77DA4">
          <w:rPr>
            <w:rFonts w:ascii="Times New Roman" w:hAnsi="Times New Roman" w:cs="Times New Roman"/>
            <w:color w:val="FF0000"/>
          </w:rPr>
          <w:delText xml:space="preserve">The mean, trial-averaged response </w:delText>
        </w:r>
      </w:del>
      <w:r w:rsidRPr="001B062F">
        <w:rPr>
          <w:rFonts w:ascii="Times New Roman" w:hAnsi="Times New Roman" w:cs="Times New Roman"/>
          <w:color w:val="FF0000"/>
        </w:rPr>
        <w:t xml:space="preserve">for </w:t>
      </w:r>
      <w:del w:id="170" w:author="X Han" w:date="2019-03-06T16:38:00Z">
        <w:r w:rsidRPr="001B062F" w:rsidDel="00F77DA4">
          <w:rPr>
            <w:rFonts w:ascii="Times New Roman" w:hAnsi="Times New Roman" w:cs="Times New Roman"/>
            <w:color w:val="FF0000"/>
          </w:rPr>
          <w:delText>each of the identified</w:delText>
        </w:r>
      </w:del>
      <w:ins w:id="171" w:author="X Han" w:date="2019-03-06T16:38:00Z">
        <w:r w:rsidR="00F77DA4">
          <w:rPr>
            <w:rFonts w:ascii="Times New Roman" w:hAnsi="Times New Roman" w:cs="Times New Roman"/>
            <w:color w:val="FF0000"/>
          </w:rPr>
          <w:t>all</w:t>
        </w:r>
      </w:ins>
      <w:r w:rsidRPr="001B062F">
        <w:rPr>
          <w:rFonts w:ascii="Times New Roman" w:hAnsi="Times New Roman" w:cs="Times New Roman"/>
          <w:color w:val="FF0000"/>
        </w:rPr>
        <w:t xml:space="preserve"> ROIs, </w:t>
      </w:r>
      <w:del w:id="172" w:author="X Han" w:date="2019-03-06T16:38:00Z">
        <w:r w:rsidRPr="001B062F" w:rsidDel="00F77DA4">
          <w:rPr>
            <w:rFonts w:ascii="Times New Roman" w:hAnsi="Times New Roman" w:cs="Times New Roman"/>
            <w:color w:val="FF0000"/>
          </w:rPr>
          <w:delText xml:space="preserve">centered </w:delText>
        </w:r>
      </w:del>
      <w:ins w:id="173" w:author="X Han" w:date="2019-03-06T16:38:00Z">
        <w:r w:rsidR="00F77DA4">
          <w:rPr>
            <w:rFonts w:ascii="Times New Roman" w:hAnsi="Times New Roman" w:cs="Times New Roman"/>
            <w:color w:val="FF0000"/>
          </w:rPr>
          <w:t>aligned</w:t>
        </w:r>
        <w:r w:rsidR="00F77DA4" w:rsidRPr="001B062F">
          <w:rPr>
            <w:rFonts w:ascii="Times New Roman" w:hAnsi="Times New Roman" w:cs="Times New Roman"/>
            <w:color w:val="FF0000"/>
          </w:rPr>
          <w:t xml:space="preserve"> </w:t>
        </w:r>
      </w:ins>
      <w:r w:rsidRPr="001B062F">
        <w:rPr>
          <w:rFonts w:ascii="Times New Roman" w:hAnsi="Times New Roman" w:cs="Times New Roman"/>
          <w:color w:val="FF0000"/>
        </w:rPr>
        <w:t xml:space="preserve">at tone onset. The three black lines indicate tone start, tone termination, and puff start, </w:t>
      </w:r>
      <w:del w:id="174" w:author="X Han" w:date="2019-03-06T16:38:00Z">
        <w:r w:rsidRPr="001B062F" w:rsidDel="00F77DA4">
          <w:rPr>
            <w:rFonts w:ascii="Times New Roman" w:hAnsi="Times New Roman" w:cs="Times New Roman"/>
            <w:color w:val="FF0000"/>
          </w:rPr>
          <w:delText xml:space="preserve">from left to right, </w:delText>
        </w:r>
      </w:del>
      <w:r w:rsidRPr="001B062F">
        <w:rPr>
          <w:rFonts w:ascii="Times New Roman" w:hAnsi="Times New Roman" w:cs="Times New Roman"/>
          <w:color w:val="FF0000"/>
        </w:rPr>
        <w:t xml:space="preserve">respectively. ROIs are sorted by their mean, trial-averaged </w:t>
      </w:r>
      <w:ins w:id="175" w:author="X Han" w:date="2019-03-06T16:41:00Z">
        <w:r w:rsidR="00F77DA4">
          <w:rPr>
            <w:rFonts w:ascii="Times New Roman" w:hAnsi="Times New Roman" w:cs="Times New Roman"/>
            <w:color w:val="FF0000"/>
          </w:rPr>
          <w:t xml:space="preserve">∆F/F values </w:t>
        </w:r>
      </w:ins>
      <w:del w:id="176" w:author="X Han" w:date="2019-03-06T16:41:00Z">
        <w:r w:rsidRPr="001B062F" w:rsidDel="00F77DA4">
          <w:rPr>
            <w:rFonts w:ascii="Times New Roman" w:hAnsi="Times New Roman" w:cs="Times New Roman"/>
            <w:color w:val="FF0000"/>
          </w:rPr>
          <w:delText xml:space="preserve">fluorescence </w:delText>
        </w:r>
      </w:del>
      <w:r w:rsidRPr="001B062F">
        <w:rPr>
          <w:rFonts w:ascii="Times New Roman" w:hAnsi="Times New Roman" w:cs="Times New Roman"/>
          <w:color w:val="FF0000"/>
        </w:rPr>
        <w:t xml:space="preserve">between the end of the tone and </w:t>
      </w:r>
      <w:ins w:id="177" w:author="X Han" w:date="2019-03-06T16:39:00Z">
        <w:r w:rsidR="00F77DA4">
          <w:rPr>
            <w:rFonts w:ascii="Times New Roman" w:hAnsi="Times New Roman" w:cs="Times New Roman"/>
            <w:color w:val="FF0000"/>
          </w:rPr>
          <w:t xml:space="preserve">the </w:t>
        </w:r>
      </w:ins>
      <w:r w:rsidRPr="001B062F">
        <w:rPr>
          <w:rFonts w:ascii="Times New Roman" w:hAnsi="Times New Roman" w:cs="Times New Roman"/>
          <w:color w:val="FF0000"/>
        </w:rPr>
        <w:t>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t>
      </w:r>
      <w:del w:id="178" w:author="X Han" w:date="2019-03-06T16:39:00Z">
        <w:r w:rsidDel="00F77DA4">
          <w:rPr>
            <w:rFonts w:ascii="Times New Roman" w:hAnsi="Times New Roman" w:cs="Times New Roman"/>
            <w:color w:val="FF0000"/>
          </w:rPr>
          <w:delText xml:space="preserve">waveforms </w:delText>
        </w:r>
      </w:del>
      <w:ins w:id="179" w:author="X Han" w:date="2019-03-06T16:39:00Z">
        <w:r w:rsidR="00F77DA4">
          <w:rPr>
            <w:rFonts w:ascii="Times New Roman" w:hAnsi="Times New Roman" w:cs="Times New Roman"/>
            <w:color w:val="FF0000"/>
          </w:rPr>
          <w:t xml:space="preserve">values </w:t>
        </w:r>
      </w:ins>
      <w:del w:id="180" w:author="X Han" w:date="2019-03-06T16:41:00Z">
        <w:r w:rsidDel="00F77DA4">
          <w:rPr>
            <w:rFonts w:ascii="Times New Roman" w:hAnsi="Times New Roman" w:cs="Times New Roman"/>
            <w:color w:val="FF0000"/>
          </w:rPr>
          <w:delText xml:space="preserve">around </w:delText>
        </w:r>
      </w:del>
      <w:ins w:id="181" w:author="X Han" w:date="2019-03-06T16:41:00Z">
        <w:r w:rsidR="00F77DA4">
          <w:rPr>
            <w:rFonts w:ascii="Times New Roman" w:hAnsi="Times New Roman" w:cs="Times New Roman"/>
            <w:color w:val="FF0000"/>
          </w:rPr>
          <w:t xml:space="preserve">across </w:t>
        </w:r>
      </w:ins>
      <w:r>
        <w:rPr>
          <w:rFonts w:ascii="Times New Roman" w:hAnsi="Times New Roman" w:cs="Times New Roman"/>
          <w:color w:val="FF0000"/>
        </w:rPr>
        <w:t>all 40 trials. Dotted line</w:t>
      </w:r>
      <w:ins w:id="182" w:author="X Han" w:date="2019-03-06T16:39:00Z">
        <w:r w:rsidR="00F77DA4">
          <w:rPr>
            <w:rFonts w:ascii="Times New Roman" w:hAnsi="Times New Roman" w:cs="Times New Roman"/>
            <w:color w:val="FF0000"/>
          </w:rPr>
          <w:t>s</w:t>
        </w:r>
      </w:ins>
      <w:r>
        <w:rPr>
          <w:rFonts w:ascii="Times New Roman" w:hAnsi="Times New Roman" w:cs="Times New Roman"/>
          <w:color w:val="FF0000"/>
        </w:rPr>
        <w:t xml:space="preserve"> indicate</w:t>
      </w:r>
      <w:ins w:id="183" w:author="X Han" w:date="2019-03-06T16:39:00Z">
        <w:r w:rsidR="00F77DA4">
          <w:rPr>
            <w:rFonts w:ascii="Times New Roman" w:hAnsi="Times New Roman" w:cs="Times New Roman"/>
            <w:color w:val="FF0000"/>
          </w:rPr>
          <w:t xml:space="preserve"> tone and</w:t>
        </w:r>
      </w:ins>
      <w:del w:id="184" w:author="X Han" w:date="2019-03-06T16:39:00Z">
        <w:r w:rsidDel="00F77DA4">
          <w:rPr>
            <w:rFonts w:ascii="Times New Roman" w:hAnsi="Times New Roman" w:cs="Times New Roman"/>
            <w:color w:val="FF0000"/>
          </w:rPr>
          <w:delText>s</w:delText>
        </w:r>
      </w:del>
      <w:r>
        <w:rPr>
          <w:rFonts w:ascii="Times New Roman" w:hAnsi="Times New Roman" w:cs="Times New Roman"/>
          <w:color w:val="FF0000"/>
        </w:rPr>
        <w:t xml:space="preserve"> puff onset</w:t>
      </w:r>
      <w:ins w:id="185" w:author="X Han" w:date="2019-03-06T16:39:00Z">
        <w:r w:rsidR="00F77DA4">
          <w:rPr>
            <w:rFonts w:ascii="Times New Roman" w:hAnsi="Times New Roman" w:cs="Times New Roman"/>
            <w:color w:val="FF0000"/>
          </w:rPr>
          <w:t>s</w:t>
        </w:r>
      </w:ins>
      <w:r>
        <w:rPr>
          <w:rFonts w:ascii="Times New Roman" w:hAnsi="Times New Roman" w:cs="Times New Roman"/>
          <w:color w:val="FF0000"/>
        </w:rPr>
        <w:t>.</w:t>
      </w: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67F235B8"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375B54">
        <w:rPr>
          <w:rFonts w:ascii="Times New Roman" w:hAnsi="Times New Roman" w:cs="Times New Roman"/>
          <w:b/>
          <w:color w:val="FF0000"/>
        </w:rPr>
        <w:t>6</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 xml:space="preserve">Demonstration of </w:t>
      </w:r>
      <w:r w:rsidR="00F55429">
        <w:rPr>
          <w:rFonts w:ascii="Times New Roman" w:hAnsi="Times New Roman" w:cs="Times New Roman"/>
          <w:color w:val="FF0000"/>
        </w:rPr>
        <w:t>Teensy Interface in a</w:t>
      </w:r>
      <w:r w:rsidR="00973E69" w:rsidRPr="001B062F">
        <w:rPr>
          <w:rFonts w:ascii="Times New Roman" w:hAnsi="Times New Roman" w:cs="Times New Roman"/>
          <w:color w:val="FF0000"/>
        </w:rPr>
        <w:t xml:space="preserv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w:t>
      </w:r>
      <w:r w:rsidR="00C77A89">
        <w:rPr>
          <w:rFonts w:ascii="Times New Roman" w:hAnsi="Times New Roman" w:cs="Times New Roman"/>
          <w:color w:val="FF0000"/>
        </w:rPr>
        <w:t xml:space="preserve">exemplar recording of the Teensy </w:t>
      </w:r>
      <w:r w:rsidR="006923FD">
        <w:rPr>
          <w:rFonts w:ascii="Times New Roman" w:hAnsi="Times New Roman" w:cs="Times New Roman"/>
          <w:color w:val="FF0000"/>
        </w:rPr>
        <w:t>analog</w:t>
      </w:r>
      <w:r w:rsidR="00C77A89">
        <w:rPr>
          <w:rFonts w:ascii="Times New Roman" w:hAnsi="Times New Roman" w:cs="Times New Roman"/>
          <w:color w:val="FF0000"/>
        </w:rPr>
        <w:t xml:space="preserve"> output </w:t>
      </w:r>
      <w:del w:id="186" w:author="X Han" w:date="2019-03-06T16:42:00Z">
        <w:r w:rsidR="00C77A89" w:rsidDel="00F33606">
          <w:rPr>
            <w:rFonts w:ascii="Times New Roman" w:hAnsi="Times New Roman" w:cs="Times New Roman"/>
            <w:color w:val="FF0000"/>
          </w:rPr>
          <w:delText>showing</w:delText>
        </w:r>
        <w:r w:rsidR="006A70D5" w:rsidRPr="001B062F" w:rsidDel="00F33606">
          <w:rPr>
            <w:rFonts w:ascii="Times New Roman" w:hAnsi="Times New Roman" w:cs="Times New Roman"/>
            <w:color w:val="FF0000"/>
          </w:rPr>
          <w:delText xml:space="preserve"> </w:delText>
        </w:r>
        <w:r w:rsidR="006923FD" w:rsidDel="00F33606">
          <w:rPr>
            <w:rFonts w:ascii="Times New Roman" w:hAnsi="Times New Roman" w:cs="Times New Roman"/>
            <w:color w:val="FF0000"/>
          </w:rPr>
          <w:delText xml:space="preserve">showing the signals </w:delText>
        </w:r>
      </w:del>
      <w:r w:rsidR="006923FD">
        <w:rPr>
          <w:rFonts w:ascii="Times New Roman" w:hAnsi="Times New Roman" w:cs="Times New Roman"/>
          <w:color w:val="FF0000"/>
        </w:rPr>
        <w:t xml:space="preserve">that can be </w:t>
      </w:r>
      <w:ins w:id="187" w:author="X Han" w:date="2019-03-06T16:42:00Z">
        <w:r w:rsidR="00F33606">
          <w:rPr>
            <w:rFonts w:ascii="Times New Roman" w:hAnsi="Times New Roman" w:cs="Times New Roman"/>
            <w:color w:val="FF0000"/>
          </w:rPr>
          <w:t xml:space="preserve">sent to a speaker </w:t>
        </w:r>
      </w:ins>
      <w:del w:id="188" w:author="X Han" w:date="2019-03-06T16:42:00Z">
        <w:r w:rsidR="006923FD" w:rsidDel="00F33606">
          <w:rPr>
            <w:rFonts w:ascii="Times New Roman" w:hAnsi="Times New Roman" w:cs="Times New Roman"/>
            <w:color w:val="FF0000"/>
          </w:rPr>
          <w:delText xml:space="preserve">used </w:delText>
        </w:r>
      </w:del>
      <w:r w:rsidR="00E03B02">
        <w:rPr>
          <w:rFonts w:ascii="Times New Roman" w:hAnsi="Times New Roman" w:cs="Times New Roman"/>
          <w:color w:val="FF0000"/>
        </w:rPr>
        <w:t xml:space="preserve">to produce 2 tones. Shown are </w:t>
      </w:r>
      <w:del w:id="189" w:author="X Han" w:date="2019-03-06T16:42:00Z">
        <w:r w:rsidR="00E03B02" w:rsidDel="00F33606">
          <w:rPr>
            <w:rFonts w:ascii="Times New Roman" w:hAnsi="Times New Roman" w:cs="Times New Roman"/>
            <w:color w:val="FF0000"/>
          </w:rPr>
          <w:delText xml:space="preserve">approximately </w:delText>
        </w:r>
      </w:del>
      <w:r w:rsidR="00E03B02">
        <w:rPr>
          <w:rFonts w:ascii="Times New Roman" w:hAnsi="Times New Roman" w:cs="Times New Roman"/>
          <w:color w:val="FF0000"/>
        </w:rPr>
        <w:t>38</w:t>
      </w:r>
      <w:r w:rsidR="006923FD">
        <w:rPr>
          <w:rFonts w:ascii="Times New Roman" w:hAnsi="Times New Roman" w:cs="Times New Roman"/>
          <w:color w:val="FF0000"/>
        </w:rPr>
        <w:t>0</w:t>
      </w:r>
      <w:r w:rsidR="00E03B02">
        <w:rPr>
          <w:rFonts w:ascii="Times New Roman" w:hAnsi="Times New Roman" w:cs="Times New Roman"/>
          <w:color w:val="FF0000"/>
        </w:rPr>
        <w:t xml:space="preserve"> </w:t>
      </w:r>
      <w:r w:rsidR="006923FD">
        <w:rPr>
          <w:rFonts w:ascii="Times New Roman" w:hAnsi="Times New Roman" w:cs="Times New Roman"/>
          <w:color w:val="FF0000"/>
        </w:rPr>
        <w:t>secon</w:t>
      </w:r>
      <w:r w:rsidR="00F107B5">
        <w:rPr>
          <w:rFonts w:ascii="Times New Roman" w:hAnsi="Times New Roman" w:cs="Times New Roman"/>
          <w:color w:val="FF0000"/>
        </w:rPr>
        <w:t>ds of recording, consisting of 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6923FD">
        <w:rPr>
          <w:rFonts w:ascii="Times New Roman" w:hAnsi="Times New Roman" w:cs="Times New Roman"/>
          <w:color w:val="FF0000"/>
        </w:rPr>
        <w:t>, with each trial being</w:t>
      </w:r>
      <w:r w:rsidR="00520A7A" w:rsidRPr="001B062F">
        <w:rPr>
          <w:rFonts w:ascii="Times New Roman" w:hAnsi="Times New Roman" w:cs="Times New Roman"/>
          <w:color w:val="FF0000"/>
        </w:rPr>
        <w:t xml:space="preserve"> 20 seconds in </w:t>
      </w:r>
      <w:r w:rsidR="006923FD">
        <w:rPr>
          <w:rFonts w:ascii="Times New Roman" w:hAnsi="Times New Roman" w:cs="Times New Roman"/>
          <w:color w:val="FF0000"/>
        </w:rPr>
        <w:t xml:space="preserve">duration </w:t>
      </w:r>
      <w:r w:rsidR="00AE066B">
        <w:rPr>
          <w:rFonts w:ascii="Times New Roman" w:hAnsi="Times New Roman" w:cs="Times New Roman"/>
          <w:color w:val="FF0000"/>
        </w:rPr>
        <w:t>with 5 seconds of jitter</w:t>
      </w:r>
      <w:r w:rsidR="0001478C">
        <w:rPr>
          <w:rFonts w:ascii="Times New Roman" w:hAnsi="Times New Roman" w:cs="Times New Roman"/>
          <w:color w:val="FF0000"/>
        </w:rPr>
        <w:t>. Signal</w:t>
      </w:r>
      <w:r w:rsidR="006923FD">
        <w:rPr>
          <w:rFonts w:ascii="Times New Roman" w:hAnsi="Times New Roman" w:cs="Times New Roman"/>
          <w:color w:val="FF0000"/>
        </w:rPr>
        <w:t xml:space="preserve">s were </w:t>
      </w:r>
      <w:r w:rsidR="0068072E">
        <w:rPr>
          <w:rFonts w:ascii="Times New Roman" w:hAnsi="Times New Roman" w:cs="Times New Roman"/>
          <w:color w:val="FF0000"/>
        </w:rPr>
        <w:t>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6923FD">
        <w:rPr>
          <w:rFonts w:ascii="Times New Roman" w:hAnsi="Times New Roman" w:cs="Times New Roman"/>
          <w:b/>
          <w:color w:val="FF0000"/>
        </w:rPr>
        <w:t xml:space="preserve"> </w:t>
      </w:r>
      <w:r w:rsidR="006923FD" w:rsidRPr="00E03B02">
        <w:rPr>
          <w:rFonts w:ascii="Times New Roman" w:hAnsi="Times New Roman" w:cs="Times New Roman"/>
          <w:color w:val="FF0000"/>
        </w:rPr>
        <w:t>Hilbert transform of bandpassed analog signal</w:t>
      </w:r>
      <w:ins w:id="190" w:author="X Han" w:date="2019-03-06T16:43:00Z">
        <w:r w:rsidR="00F33606">
          <w:rPr>
            <w:rFonts w:ascii="Times New Roman" w:hAnsi="Times New Roman" w:cs="Times New Roman"/>
            <w:color w:val="FF0000"/>
          </w:rPr>
          <w:t>s</w:t>
        </w:r>
      </w:ins>
      <w:r w:rsidR="006923FD" w:rsidRPr="00E03B02">
        <w:rPr>
          <w:rFonts w:ascii="Times New Roman" w:hAnsi="Times New Roman" w:cs="Times New Roman"/>
          <w:color w:val="FF0000"/>
        </w:rPr>
        <w:t xml:space="preserve"> shown in A.</w:t>
      </w:r>
      <w:r w:rsidR="00CE01D2" w:rsidRPr="00E03B02">
        <w:rPr>
          <w:rFonts w:ascii="Times New Roman" w:hAnsi="Times New Roman" w:cs="Times New Roman"/>
          <w:color w:val="FF0000"/>
        </w:rPr>
        <w:t xml:space="preserve"> </w:t>
      </w:r>
      <w:r w:rsidR="00CE01D2" w:rsidRPr="001B062F">
        <w:rPr>
          <w:rFonts w:ascii="Times New Roman" w:hAnsi="Times New Roman" w:cs="Times New Roman"/>
          <w:b/>
          <w:color w:val="FF0000"/>
        </w:rPr>
        <w:t>C</w:t>
      </w:r>
      <w:r w:rsidR="006923FD">
        <w:rPr>
          <w:rFonts w:ascii="Times New Roman" w:hAnsi="Times New Roman" w:cs="Times New Roman"/>
          <w:b/>
          <w:color w:val="FF0000"/>
        </w:rPr>
        <w:t>, D</w:t>
      </w:r>
      <w:r w:rsidR="00CE01D2" w:rsidRPr="001B062F">
        <w:rPr>
          <w:rFonts w:ascii="Times New Roman" w:hAnsi="Times New Roman" w:cs="Times New Roman"/>
          <w:b/>
          <w:color w:val="FF0000"/>
        </w:rPr>
        <w:t xml:space="preserve">. </w:t>
      </w:r>
      <w:r w:rsidR="00CE01D2" w:rsidRPr="001B062F">
        <w:rPr>
          <w:rFonts w:ascii="Times New Roman" w:hAnsi="Times New Roman" w:cs="Times New Roman"/>
          <w:color w:val="FF0000"/>
        </w:rPr>
        <w:t>Example waveform</w:t>
      </w:r>
      <w:ins w:id="191" w:author="X Han" w:date="2019-03-06T16:43:00Z">
        <w:r w:rsidR="00F33606">
          <w:rPr>
            <w:rFonts w:ascii="Times New Roman" w:hAnsi="Times New Roman" w:cs="Times New Roman"/>
            <w:color w:val="FF0000"/>
          </w:rPr>
          <w:t>s</w:t>
        </w:r>
      </w:ins>
      <w:r w:rsidR="00CE01D2" w:rsidRPr="001B062F">
        <w:rPr>
          <w:rFonts w:ascii="Times New Roman" w:hAnsi="Times New Roman" w:cs="Times New Roman"/>
          <w:color w:val="FF0000"/>
        </w:rPr>
        <w:t xml:space="preserve"> of </w:t>
      </w:r>
      <w:del w:id="192" w:author="X Han" w:date="2019-03-06T16:43:00Z">
        <w:r w:rsidR="00CE01D2" w:rsidRPr="001B062F" w:rsidDel="00F33606">
          <w:rPr>
            <w:rFonts w:ascii="Times New Roman" w:hAnsi="Times New Roman" w:cs="Times New Roman"/>
            <w:color w:val="FF0000"/>
          </w:rPr>
          <w:delText>a</w:delText>
        </w:r>
      </w:del>
      <w:ins w:id="193" w:author="X Han" w:date="2019-03-06T16:43:00Z">
        <w:r w:rsidR="00F33606">
          <w:rPr>
            <w:rFonts w:ascii="Times New Roman" w:hAnsi="Times New Roman" w:cs="Times New Roman"/>
            <w:color w:val="FF0000"/>
          </w:rPr>
          <w:t>the</w:t>
        </w:r>
      </w:ins>
      <w:r w:rsidR="00CE01D2" w:rsidRPr="001B062F">
        <w:rPr>
          <w:rFonts w:ascii="Times New Roman" w:hAnsi="Times New Roman" w:cs="Times New Roman"/>
          <w:color w:val="FF0000"/>
        </w:rPr>
        <w:t xml:space="preserve"> 2</w:t>
      </w:r>
      <w:r w:rsidR="007A409F">
        <w:rPr>
          <w:rFonts w:ascii="Times New Roman" w:hAnsi="Times New Roman" w:cs="Times New Roman"/>
          <w:color w:val="FF0000"/>
        </w:rPr>
        <w:t xml:space="preserve"> </w:t>
      </w:r>
      <w:r w:rsidR="006923FD">
        <w:rPr>
          <w:rFonts w:ascii="Times New Roman" w:hAnsi="Times New Roman" w:cs="Times New Roman"/>
          <w:color w:val="FF0000"/>
        </w:rPr>
        <w:t>k</w:t>
      </w:r>
      <w:r w:rsidR="00CE01D2" w:rsidRPr="001B062F">
        <w:rPr>
          <w:rFonts w:ascii="Times New Roman" w:hAnsi="Times New Roman" w:cs="Times New Roman"/>
          <w:color w:val="FF0000"/>
        </w:rPr>
        <w:t>Hz signal</w:t>
      </w:r>
      <w:ins w:id="194" w:author="X Han" w:date="2019-03-06T16:43:00Z">
        <w:r w:rsidR="00F33606">
          <w:rPr>
            <w:rFonts w:ascii="Times New Roman" w:hAnsi="Times New Roman" w:cs="Times New Roman"/>
            <w:color w:val="FF0000"/>
          </w:rPr>
          <w:t>s</w:t>
        </w:r>
      </w:ins>
      <w:r w:rsidR="006923FD">
        <w:rPr>
          <w:rFonts w:ascii="Times New Roman" w:hAnsi="Times New Roman" w:cs="Times New Roman"/>
          <w:color w:val="FF0000"/>
        </w:rPr>
        <w:t xml:space="preserve"> (C) and </w:t>
      </w:r>
      <w:ins w:id="195" w:author="X Han" w:date="2019-03-06T16:43:00Z">
        <w:r w:rsidR="00F33606">
          <w:rPr>
            <w:rFonts w:ascii="Times New Roman" w:hAnsi="Times New Roman" w:cs="Times New Roman"/>
            <w:color w:val="FF0000"/>
          </w:rPr>
          <w:t xml:space="preserve">the </w:t>
        </w:r>
      </w:ins>
      <w:r w:rsidR="006923FD">
        <w:rPr>
          <w:rFonts w:ascii="Times New Roman" w:hAnsi="Times New Roman" w:cs="Times New Roman"/>
          <w:color w:val="FF0000"/>
        </w:rPr>
        <w:t>8</w:t>
      </w:r>
      <w:r w:rsidR="007A409F">
        <w:rPr>
          <w:rFonts w:ascii="Times New Roman" w:hAnsi="Times New Roman" w:cs="Times New Roman"/>
          <w:color w:val="FF0000"/>
        </w:rPr>
        <w:t xml:space="preserve"> </w:t>
      </w:r>
      <w:r w:rsidR="006923FD">
        <w:rPr>
          <w:rFonts w:ascii="Times New Roman" w:hAnsi="Times New Roman" w:cs="Times New Roman"/>
          <w:color w:val="FF0000"/>
        </w:rPr>
        <w:t>kHz signal</w:t>
      </w:r>
      <w:ins w:id="196" w:author="X Han" w:date="2019-03-06T16:43:00Z">
        <w:r w:rsidR="00F33606">
          <w:rPr>
            <w:rFonts w:ascii="Times New Roman" w:hAnsi="Times New Roman" w:cs="Times New Roman"/>
            <w:color w:val="FF0000"/>
          </w:rPr>
          <w:t>s</w:t>
        </w:r>
      </w:ins>
      <w:r w:rsidR="006923FD">
        <w:rPr>
          <w:rFonts w:ascii="Times New Roman" w:hAnsi="Times New Roman" w:cs="Times New Roman"/>
          <w:color w:val="FF0000"/>
        </w:rPr>
        <w:t xml:space="preserve"> (D)</w:t>
      </w:r>
      <w:r w:rsidR="00CE01D2" w:rsidRPr="001B062F">
        <w:rPr>
          <w:rFonts w:ascii="Times New Roman" w:hAnsi="Times New Roman" w:cs="Times New Roman"/>
          <w:color w:val="FF0000"/>
        </w:rPr>
        <w:t xml:space="preserve"> over the course of 0.0169 seconds.</w:t>
      </w:r>
      <w:r w:rsidR="006923FD">
        <w:rPr>
          <w:rFonts w:ascii="Times New Roman" w:hAnsi="Times New Roman" w:cs="Times New Roman"/>
          <w:color w:val="FF0000"/>
        </w:rPr>
        <w:t xml:space="preserve"> Signals shown were band</w:t>
      </w:r>
      <w:del w:id="197" w:author="X Han" w:date="2019-03-06T16:43:00Z">
        <w:r w:rsidR="006923FD" w:rsidDel="00F33606">
          <w:rPr>
            <w:rFonts w:ascii="Times New Roman" w:hAnsi="Times New Roman" w:cs="Times New Roman"/>
            <w:color w:val="FF0000"/>
          </w:rPr>
          <w:delText xml:space="preserve"> </w:delText>
        </w:r>
      </w:del>
      <w:ins w:id="198" w:author="X Han" w:date="2019-03-06T16:43:00Z">
        <w:r w:rsidR="00F33606">
          <w:rPr>
            <w:rFonts w:ascii="Times New Roman" w:hAnsi="Times New Roman" w:cs="Times New Roman"/>
            <w:color w:val="FF0000"/>
          </w:rPr>
          <w:t>-</w:t>
        </w:r>
      </w:ins>
      <w:r w:rsidR="006923FD">
        <w:rPr>
          <w:rFonts w:ascii="Times New Roman" w:hAnsi="Times New Roman" w:cs="Times New Roman"/>
          <w:color w:val="FF0000"/>
        </w:rPr>
        <w:t>pass filtered at 2</w:t>
      </w:r>
      <w:r w:rsidR="007A409F">
        <w:rPr>
          <w:rFonts w:ascii="Times New Roman" w:hAnsi="Times New Roman" w:cs="Times New Roman"/>
          <w:color w:val="FF0000"/>
        </w:rPr>
        <w:t xml:space="preserve"> </w:t>
      </w:r>
      <w:r w:rsidR="006923FD">
        <w:rPr>
          <w:rFonts w:ascii="Times New Roman" w:hAnsi="Times New Roman" w:cs="Times New Roman"/>
          <w:color w:val="FF0000"/>
        </w:rPr>
        <w:t>kHz or 8 kHz.</w:t>
      </w:r>
      <w:r w:rsidR="00CE01D2" w:rsidRPr="001B062F">
        <w:rPr>
          <w:rFonts w:ascii="Times New Roman" w:hAnsi="Times New Roman" w:cs="Times New Roman"/>
          <w:color w:val="FF0000"/>
        </w:rPr>
        <w:t xml:space="preserve"> </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5"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D134A8" w:rsidRDefault="006A70D5" w:rsidP="00ED72E9">
      <w:pPr>
        <w:rPr>
          <w:rFonts w:ascii="Times New Roman" w:hAnsi="Times New Roman" w:cs="Times New Roman"/>
          <w:b/>
        </w:rPr>
      </w:pPr>
      <w:r w:rsidRPr="00D134A8">
        <w:rPr>
          <w:rFonts w:ascii="Times New Roman" w:hAnsi="Times New Roman" w:cs="Times New Roman"/>
          <w:b/>
        </w:rPr>
        <w:t>References</w:t>
      </w:r>
    </w:p>
    <w:p w14:paraId="75A49CFC" w14:textId="77777777" w:rsidR="00C91B0A" w:rsidRPr="00C91B0A" w:rsidRDefault="00386BD4" w:rsidP="00C91B0A">
      <w:pPr>
        <w:pStyle w:val="EndNoteBibliography"/>
        <w:spacing w:after="0"/>
        <w:ind w:left="720" w:hanging="720"/>
        <w:rPr>
          <w:rFonts w:ascii="Times New Roman" w:hAnsi="Times New Roman" w:cs="Times New Roman"/>
        </w:rPr>
      </w:pPr>
      <w:r w:rsidRPr="00D134A8">
        <w:rPr>
          <w:rFonts w:ascii="Times New Roman" w:hAnsi="Times New Roman" w:cs="Times New Roman"/>
        </w:rPr>
        <w:fldChar w:fldCharType="begin"/>
      </w:r>
      <w:r w:rsidRPr="00ED1284">
        <w:rPr>
          <w:rFonts w:ascii="Times New Roman" w:hAnsi="Times New Roman" w:cs="Times New Roman"/>
        </w:rPr>
        <w:instrText xml:space="preserve"> ADDIN EN.REFLIST </w:instrText>
      </w:r>
      <w:r w:rsidRPr="00D134A8">
        <w:rPr>
          <w:rFonts w:ascii="Times New Roman" w:hAnsi="Times New Roman" w:cs="Times New Roman"/>
        </w:rPr>
        <w:fldChar w:fldCharType="separate"/>
      </w:r>
      <w:r w:rsidR="00C91B0A" w:rsidRPr="00C91B0A">
        <w:rPr>
          <w:rFonts w:ascii="Times New Roman" w:hAnsi="Times New Roman" w:cs="Times New Roman"/>
        </w:rPr>
        <w:t>Chen X, Li H (2017) ArControl: An Arduino-Based Comprehensive Behavioral Platform with Real-Time Performance. Front Behav Neurosci 11:244.</w:t>
      </w:r>
    </w:p>
    <w:p w14:paraId="4C92A61E"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D'Ausilio A (2012) Arduino: a low-cost multipurpose lab equipment. Behav Res Methods 44:305-313.</w:t>
      </w:r>
    </w:p>
    <w:p w14:paraId="70423941"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Dombeck DA, Khabbaz AN, Collman F, Adelman TL, Tank DW (2007) Imaging large-scale neural activity with cellular resolution in awake, mobile mice. Neuron 56:43-57.</w:t>
      </w:r>
    </w:p>
    <w:p w14:paraId="7DCA17B6"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Grinias JP, Whitfield JT, Guetschow ED, Kennedy RT (2016) An Inexpensive, Open-Source USB Arduino Data Acquisition Device for Chemical Instrumentation. J Chem Educ 93:1316-1319.</w:t>
      </w:r>
    </w:p>
    <w:p w14:paraId="4585A278"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Gritton HJ, Howe WM, Romano MF, DiFeliceantonio AG, Kramer MA, Saligrama V, Bucklin ME, Zemel D, Han X (2019) Unique contributions of parvalbumin and cholinergic interneurons in organizing striatal networks during movement. Nature Neuroscience.</w:t>
      </w:r>
    </w:p>
    <w:p w14:paraId="25978572"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lastRenderedPageBreak/>
        <w:t>Husain AR, Hadad Y, Zainal Alam MN (2016) Development of Low-Cost Microcontroller-Based Interface for Data Acquisition and Control of Microbioreactor Operation. J Lab Autom 21:660-670.</w:t>
      </w:r>
    </w:p>
    <w:p w14:paraId="64F949BF"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Micallef AH, Takahashi N, Larkum ME, Palmer LM (2017) A Reward-Based Behavioral Platform to Measure Neural Activity during Head-Fixed Behavior. Front Cell Neurosci 11:156.</w:t>
      </w:r>
    </w:p>
    <w:p w14:paraId="6803B9CD"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Mohammed AI, Gritton HJ, Tseng HA, Bucklin ME, Yao Z, Han X (2016) An integrative approach for analyzing hundreds of neurons in task performing mice using wide-field calcium imaging. Sci Rep 6:20986.</w:t>
      </w:r>
    </w:p>
    <w:p w14:paraId="4FCEE9C9"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Nguyen JP, Shipley FB, Linder AN, Plummer GS, Liu M, Setru SU, Shaevitz JW, Leifer AM (2016) Whole-brain calcium imaging with cellular resolution in freely behaving Caenorhabditis elegans. Proc Natl Acad Sci U S A 113:E1074-1081.</w:t>
      </w:r>
    </w:p>
    <w:p w14:paraId="1C367C8E"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Sanders JI, Kepecs A (2014) A low-cost programmable pulse generator for physiology and behavior. Front Neuroeng 7:43.</w:t>
      </w:r>
    </w:p>
    <w:p w14:paraId="7752EBF7"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Saphet P, Tong-on A, Thepnurat M (2017) One dimensional two-body collisions experiment based on LabVIEW interface with Arduino. J Phys Conf Ser 901.</w:t>
      </w:r>
    </w:p>
    <w:p w14:paraId="37961152"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Shen SP, Tseng HA, Hansen KR, Wu R, Gritton HJ, Si J, Han X (2018) Automatic Cell Segmentation by Adaptive Thresholding (ACSAT) for Large-Scale Calcium Imaging Datasets. eNeuro 5.</w:t>
      </w:r>
    </w:p>
    <w:p w14:paraId="493B6BCE"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Solari N, Sviatko K, Laszlovszky T, Hegedus P, Hangya B (2018) Open Source Tools for Temporally Controlled Rodent Behavior Suitable for Electrophysiology and Optogenetic Manipulations. Front Syst Neurosci 12:18.</w:t>
      </w:r>
    </w:p>
    <w:p w14:paraId="1BEB0453"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Takahashi N, Oertner TG, Hegemann P, Larkum ME (2016) Active cortical dendrites modulate perception. Science 354:1587-1590.</w:t>
      </w:r>
    </w:p>
    <w:p w14:paraId="1B54063C" w14:textId="77777777" w:rsidR="00C91B0A" w:rsidRPr="00C91B0A" w:rsidRDefault="00C91B0A" w:rsidP="00C91B0A">
      <w:pPr>
        <w:pStyle w:val="EndNoteBibliography"/>
        <w:ind w:left="720" w:hanging="720"/>
      </w:pPr>
      <w:r w:rsidRPr="00C91B0A">
        <w:rPr>
          <w:rFonts w:ascii="Times New Roman" w:hAnsi="Times New Roman" w:cs="Times New Roman"/>
        </w:rPr>
        <w:t>Wilms CD, Hausser M (2015) Reading out a spatiotemporal population code by imaging neighbouring parallel fibre axons in vivo. Nat Commun 6:6464.</w:t>
      </w:r>
    </w:p>
    <w:p w14:paraId="00EB5B49" w14:textId="6DE8146B" w:rsidR="00344BE3" w:rsidRPr="00791C0E" w:rsidRDefault="00386BD4">
      <w:pPr>
        <w:rPr>
          <w:rFonts w:ascii="Times New Roman" w:hAnsi="Times New Roman" w:cs="Times New Roman"/>
        </w:rPr>
      </w:pPr>
      <w:r w:rsidRPr="00D134A8">
        <w:rPr>
          <w:rFonts w:ascii="Times New Roman" w:hAnsi="Times New Roman" w:cs="Times New Roman"/>
        </w:rPr>
        <w:fldChar w:fldCharType="end"/>
      </w:r>
    </w:p>
    <w:sectPr w:rsidR="00344BE3" w:rsidRPr="00791C0E">
      <w:head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7EEA7" w14:textId="77777777" w:rsidR="00A511FF" w:rsidRDefault="00A511FF" w:rsidP="00E85F45">
      <w:pPr>
        <w:spacing w:after="0" w:line="240" w:lineRule="auto"/>
      </w:pPr>
      <w:r>
        <w:separator/>
      </w:r>
    </w:p>
  </w:endnote>
  <w:endnote w:type="continuationSeparator" w:id="0">
    <w:p w14:paraId="5E9AD9A4" w14:textId="77777777" w:rsidR="00A511FF" w:rsidRDefault="00A511FF" w:rsidP="00E85F45">
      <w:pPr>
        <w:spacing w:after="0" w:line="240" w:lineRule="auto"/>
      </w:pPr>
      <w:r>
        <w:continuationSeparator/>
      </w:r>
    </w:p>
  </w:endnote>
  <w:endnote w:type="continuationNotice" w:id="1">
    <w:p w14:paraId="0805C507" w14:textId="77777777" w:rsidR="00A511FF" w:rsidRDefault="00A511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5DCDA" w14:textId="77777777" w:rsidR="00A511FF" w:rsidRDefault="00A511FF" w:rsidP="00E85F45">
      <w:pPr>
        <w:spacing w:after="0" w:line="240" w:lineRule="auto"/>
      </w:pPr>
      <w:r>
        <w:separator/>
      </w:r>
    </w:p>
  </w:footnote>
  <w:footnote w:type="continuationSeparator" w:id="0">
    <w:p w14:paraId="0C3C57F6" w14:textId="77777777" w:rsidR="00A511FF" w:rsidRDefault="00A511FF" w:rsidP="00E85F45">
      <w:pPr>
        <w:spacing w:after="0" w:line="240" w:lineRule="auto"/>
      </w:pPr>
      <w:r>
        <w:continuationSeparator/>
      </w:r>
    </w:p>
  </w:footnote>
  <w:footnote w:type="continuationNotice" w:id="1">
    <w:p w14:paraId="69186468" w14:textId="77777777" w:rsidR="00A511FF" w:rsidRDefault="00A511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24C45669" w:rsidR="00DC32C7" w:rsidRDefault="00DC32C7">
        <w:pPr>
          <w:pStyle w:val="Header"/>
        </w:pPr>
        <w:r>
          <w:fldChar w:fldCharType="begin"/>
        </w:r>
        <w:r>
          <w:instrText xml:space="preserve"> PAGE   \* MERGEFORMAT </w:instrText>
        </w:r>
        <w:r>
          <w:fldChar w:fldCharType="separate"/>
        </w:r>
        <w:r w:rsidR="00F0717E">
          <w:rPr>
            <w:noProof/>
          </w:rPr>
          <w:t>14</w:t>
        </w:r>
        <w:r>
          <w:rPr>
            <w:noProof/>
          </w:rPr>
          <w:fldChar w:fldCharType="end"/>
        </w:r>
      </w:p>
    </w:sdtContent>
  </w:sdt>
  <w:p w14:paraId="54533FDE" w14:textId="77777777" w:rsidR="00DC32C7" w:rsidRDefault="00DC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item&gt;230&lt;/item&gt;&lt;item&gt;231&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8C"/>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014D"/>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655"/>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992"/>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666A"/>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0FE6"/>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9F8"/>
    <w:rsid w:val="00285EE3"/>
    <w:rsid w:val="002865C9"/>
    <w:rsid w:val="002871C9"/>
    <w:rsid w:val="002879E2"/>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0EB"/>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34"/>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6CEF"/>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82ACF"/>
    <w:rsid w:val="0038419F"/>
    <w:rsid w:val="00384AFC"/>
    <w:rsid w:val="00384D79"/>
    <w:rsid w:val="003856E9"/>
    <w:rsid w:val="00385A0A"/>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1C7"/>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65"/>
    <w:rsid w:val="00462EE8"/>
    <w:rsid w:val="00465129"/>
    <w:rsid w:val="0046560F"/>
    <w:rsid w:val="00465656"/>
    <w:rsid w:val="00465F08"/>
    <w:rsid w:val="004668D2"/>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503"/>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0BB"/>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B9F"/>
    <w:rsid w:val="00532DCA"/>
    <w:rsid w:val="00534D5D"/>
    <w:rsid w:val="0053564F"/>
    <w:rsid w:val="00535D54"/>
    <w:rsid w:val="00536614"/>
    <w:rsid w:val="0053718A"/>
    <w:rsid w:val="005373E4"/>
    <w:rsid w:val="005375A6"/>
    <w:rsid w:val="0054004D"/>
    <w:rsid w:val="0054222F"/>
    <w:rsid w:val="0054330F"/>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2B5"/>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2BC5"/>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4B5D"/>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23FD"/>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5784"/>
    <w:rsid w:val="006F6746"/>
    <w:rsid w:val="006F730A"/>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09F"/>
    <w:rsid w:val="007A48EE"/>
    <w:rsid w:val="007A4AF9"/>
    <w:rsid w:val="007A4FE2"/>
    <w:rsid w:val="007A52E0"/>
    <w:rsid w:val="007A57C6"/>
    <w:rsid w:val="007A7546"/>
    <w:rsid w:val="007A79E8"/>
    <w:rsid w:val="007B148C"/>
    <w:rsid w:val="007B2233"/>
    <w:rsid w:val="007B22B2"/>
    <w:rsid w:val="007B2476"/>
    <w:rsid w:val="007B4044"/>
    <w:rsid w:val="007B439A"/>
    <w:rsid w:val="007B58DE"/>
    <w:rsid w:val="007B6A9D"/>
    <w:rsid w:val="007B775A"/>
    <w:rsid w:val="007B7E68"/>
    <w:rsid w:val="007C02AE"/>
    <w:rsid w:val="007C11E5"/>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6904"/>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CFF"/>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5E7"/>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6C07"/>
    <w:rsid w:val="008C7FCC"/>
    <w:rsid w:val="008D0F94"/>
    <w:rsid w:val="008D31A2"/>
    <w:rsid w:val="008D3537"/>
    <w:rsid w:val="008D4799"/>
    <w:rsid w:val="008D47F0"/>
    <w:rsid w:val="008D5012"/>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4B9"/>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4BF5"/>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630"/>
    <w:rsid w:val="00975FCD"/>
    <w:rsid w:val="00976EC3"/>
    <w:rsid w:val="00977028"/>
    <w:rsid w:val="00981072"/>
    <w:rsid w:val="00981E4A"/>
    <w:rsid w:val="00981FB8"/>
    <w:rsid w:val="00982BAB"/>
    <w:rsid w:val="00983636"/>
    <w:rsid w:val="009846FB"/>
    <w:rsid w:val="00984B3F"/>
    <w:rsid w:val="009852A6"/>
    <w:rsid w:val="0098550B"/>
    <w:rsid w:val="00985537"/>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0B91"/>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74F"/>
    <w:rsid w:val="009F5B66"/>
    <w:rsid w:val="009F6104"/>
    <w:rsid w:val="009F651D"/>
    <w:rsid w:val="009F6C06"/>
    <w:rsid w:val="009F7EF5"/>
    <w:rsid w:val="009F7F4D"/>
    <w:rsid w:val="00A020AF"/>
    <w:rsid w:val="00A023F9"/>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1F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9CE"/>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0B38"/>
    <w:rsid w:val="00B31217"/>
    <w:rsid w:val="00B31A35"/>
    <w:rsid w:val="00B32154"/>
    <w:rsid w:val="00B323C0"/>
    <w:rsid w:val="00B32C87"/>
    <w:rsid w:val="00B330D7"/>
    <w:rsid w:val="00B3317F"/>
    <w:rsid w:val="00B34752"/>
    <w:rsid w:val="00B34B4D"/>
    <w:rsid w:val="00B35434"/>
    <w:rsid w:val="00B35BA9"/>
    <w:rsid w:val="00B36460"/>
    <w:rsid w:val="00B40A0C"/>
    <w:rsid w:val="00B4115C"/>
    <w:rsid w:val="00B43464"/>
    <w:rsid w:val="00B4371F"/>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5F5"/>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4EEE"/>
    <w:rsid w:val="00BC52A9"/>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CCC"/>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77A89"/>
    <w:rsid w:val="00C81CAF"/>
    <w:rsid w:val="00C81D49"/>
    <w:rsid w:val="00C81F7D"/>
    <w:rsid w:val="00C82704"/>
    <w:rsid w:val="00C843B5"/>
    <w:rsid w:val="00C84691"/>
    <w:rsid w:val="00C856A2"/>
    <w:rsid w:val="00C86817"/>
    <w:rsid w:val="00C91B0A"/>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CF75C1"/>
    <w:rsid w:val="00D007D4"/>
    <w:rsid w:val="00D054B2"/>
    <w:rsid w:val="00D07FE2"/>
    <w:rsid w:val="00D1201F"/>
    <w:rsid w:val="00D134A8"/>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0E9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435"/>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253"/>
    <w:rsid w:val="00E03306"/>
    <w:rsid w:val="00E0353B"/>
    <w:rsid w:val="00E03B02"/>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46F"/>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0CD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284"/>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7E"/>
    <w:rsid w:val="00F071BD"/>
    <w:rsid w:val="00F0766C"/>
    <w:rsid w:val="00F076BA"/>
    <w:rsid w:val="00F107B5"/>
    <w:rsid w:val="00F10917"/>
    <w:rsid w:val="00F10B0C"/>
    <w:rsid w:val="00F11788"/>
    <w:rsid w:val="00F118CE"/>
    <w:rsid w:val="00F11E72"/>
    <w:rsid w:val="00F13AD9"/>
    <w:rsid w:val="00F149B3"/>
    <w:rsid w:val="00F1591D"/>
    <w:rsid w:val="00F15A80"/>
    <w:rsid w:val="00F1625C"/>
    <w:rsid w:val="00F16851"/>
    <w:rsid w:val="00F16A59"/>
    <w:rsid w:val="00F20F34"/>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3606"/>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429"/>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77DA4"/>
    <w:rsid w:val="00F80C42"/>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635"/>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openxmlformats.org/officeDocument/2006/relationships/hyperlink" Target="https://forum.pjrc.com/" TargetMode="External"/><Relationship Id="rId23" Type="http://schemas.microsoft.com/office/2016/09/relationships/commentsIds" Target="commentsIds.xml"/><Relationship Id="rId10" Type="http://schemas.openxmlformats.org/officeDocument/2006/relationships/hyperlink" Target="https://atom.i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069ECAA5-3F34-4546-8B55-787BD90342B0}">
  <ds:schemaRefs>
    <ds:schemaRef ds:uri="http://schemas.openxmlformats.org/officeDocument/2006/bibliography"/>
  </ds:schemaRefs>
</ds:datastoreItem>
</file>

<file path=customXml/itemProps2.xml><?xml version="1.0" encoding="utf-8"?>
<ds:datastoreItem xmlns:ds="http://schemas.openxmlformats.org/officeDocument/2006/customXml" ds:itemID="{6E1BEA90-7ADD-4C25-8EBC-90F99230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10417</Words>
  <Characters>59382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3</cp:revision>
  <dcterms:created xsi:type="dcterms:W3CDTF">2019-03-06T21:58:00Z</dcterms:created>
  <dcterms:modified xsi:type="dcterms:W3CDTF">2019-03-06T21:58:00Z</dcterms:modified>
</cp:coreProperties>
</file>