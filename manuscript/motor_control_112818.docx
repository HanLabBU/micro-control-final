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54DDD6" w14:textId="1649D349" w:rsidR="0013663A" w:rsidRPr="001D6942" w:rsidRDefault="00EB12CB" w:rsidP="0013663A">
      <w:pPr>
        <w:rPr>
          <w:rFonts w:ascii="Times New Roman" w:hAnsi="Times New Roman" w:cs="Times New Roman"/>
          <w:b/>
        </w:rPr>
      </w:pPr>
      <w:r w:rsidRPr="001D6942">
        <w:rPr>
          <w:rFonts w:ascii="Times New Roman" w:hAnsi="Times New Roman" w:cs="Times New Roman"/>
          <w:b/>
        </w:rPr>
        <w:t>Abstract</w:t>
      </w:r>
    </w:p>
    <w:p w14:paraId="3BB09349" w14:textId="34E12A8B" w:rsidR="0013663A" w:rsidRPr="001D6942" w:rsidRDefault="0013663A" w:rsidP="0013663A">
      <w:pPr>
        <w:rPr>
          <w:rFonts w:ascii="Times New Roman" w:hAnsi="Times New Roman" w:cs="Times New Roman"/>
        </w:rPr>
      </w:pPr>
      <w:r w:rsidRPr="001D6942">
        <w:rPr>
          <w:rFonts w:ascii="Times New Roman" w:hAnsi="Times New Roman" w:cs="Times New Roman"/>
        </w:rPr>
        <w:t xml:space="preserve">Background: </w:t>
      </w:r>
      <w:r w:rsidR="00F32DFD" w:rsidRPr="001D6942">
        <w:rPr>
          <w:rFonts w:ascii="Times New Roman" w:hAnsi="Times New Roman" w:cs="Times New Roman"/>
        </w:rPr>
        <w:t xml:space="preserve">Systems neuroscience </w:t>
      </w:r>
      <w:r w:rsidR="004918EB" w:rsidRPr="001D6942">
        <w:rPr>
          <w:rFonts w:ascii="Times New Roman" w:hAnsi="Times New Roman" w:cs="Times New Roman"/>
        </w:rPr>
        <w:t xml:space="preserve">experiments often </w:t>
      </w:r>
      <w:r w:rsidR="00F32DFD" w:rsidRPr="001D6942">
        <w:rPr>
          <w:rFonts w:ascii="Times New Roman" w:hAnsi="Times New Roman" w:cs="Times New Roman"/>
        </w:rPr>
        <w:t xml:space="preserve">require </w:t>
      </w:r>
      <w:r w:rsidR="00E77743" w:rsidRPr="001D6942">
        <w:rPr>
          <w:rFonts w:ascii="Times New Roman" w:hAnsi="Times New Roman" w:cs="Times New Roman"/>
        </w:rPr>
        <w:t xml:space="preserve">the integration of </w:t>
      </w:r>
      <w:r w:rsidR="00F32DFD" w:rsidRPr="001D6942">
        <w:rPr>
          <w:rFonts w:ascii="Times New Roman" w:hAnsi="Times New Roman" w:cs="Times New Roman"/>
        </w:rPr>
        <w:t>precisely time</w:t>
      </w:r>
      <w:r w:rsidR="001E578E" w:rsidRPr="001D6942">
        <w:rPr>
          <w:rFonts w:ascii="Times New Roman" w:hAnsi="Times New Roman" w:cs="Times New Roman"/>
        </w:rPr>
        <w:t>d</w:t>
      </w:r>
      <w:r w:rsidR="00F32DFD" w:rsidRPr="001D6942">
        <w:rPr>
          <w:rFonts w:ascii="Times New Roman" w:hAnsi="Times New Roman" w:cs="Times New Roman"/>
        </w:rPr>
        <w:t xml:space="preserve"> data acquisition </w:t>
      </w:r>
      <w:r w:rsidR="00DD174E" w:rsidRPr="001D6942">
        <w:rPr>
          <w:rFonts w:ascii="Times New Roman" w:hAnsi="Times New Roman" w:cs="Times New Roman"/>
        </w:rPr>
        <w:t xml:space="preserve">and behavioral </w:t>
      </w:r>
      <w:r w:rsidR="00A87203" w:rsidRPr="001D6942">
        <w:rPr>
          <w:rFonts w:ascii="Times New Roman" w:hAnsi="Times New Roman" w:cs="Times New Roman"/>
        </w:rPr>
        <w:t>monitoring</w:t>
      </w:r>
      <w:r w:rsidR="00DD174E" w:rsidRPr="001D6942">
        <w:rPr>
          <w:rFonts w:ascii="Times New Roman" w:hAnsi="Times New Roman" w:cs="Times New Roman"/>
        </w:rPr>
        <w:t xml:space="preserve">. </w:t>
      </w:r>
      <w:r w:rsidR="00F32DFD" w:rsidRPr="001D6942">
        <w:rPr>
          <w:rFonts w:ascii="Times New Roman" w:hAnsi="Times New Roman" w:cs="Times New Roman"/>
        </w:rPr>
        <w:t xml:space="preserve">While </w:t>
      </w:r>
      <w:r w:rsidR="00603326" w:rsidRPr="001D6942">
        <w:rPr>
          <w:rFonts w:ascii="Times New Roman" w:hAnsi="Times New Roman" w:cs="Times New Roman"/>
        </w:rPr>
        <w:t>specialized</w:t>
      </w:r>
      <w:r w:rsidR="00F32DFD" w:rsidRPr="001D6942">
        <w:rPr>
          <w:rFonts w:ascii="Times New Roman" w:hAnsi="Times New Roman" w:cs="Times New Roman"/>
        </w:rPr>
        <w:t xml:space="preserve"> commercial systems have been designed to meet</w:t>
      </w:r>
      <w:r w:rsidR="00DD174E" w:rsidRPr="001D6942">
        <w:rPr>
          <w:rFonts w:ascii="Times New Roman" w:hAnsi="Times New Roman" w:cs="Times New Roman"/>
        </w:rPr>
        <w:t xml:space="preserve"> various</w:t>
      </w:r>
      <w:r w:rsidR="00F32DFD" w:rsidRPr="001D6942">
        <w:rPr>
          <w:rFonts w:ascii="Times New Roman" w:hAnsi="Times New Roman" w:cs="Times New Roman"/>
        </w:rPr>
        <w:t xml:space="preserve"> </w:t>
      </w:r>
      <w:r w:rsidR="00603326" w:rsidRPr="001D6942">
        <w:rPr>
          <w:rFonts w:ascii="Times New Roman" w:hAnsi="Times New Roman" w:cs="Times New Roman"/>
        </w:rPr>
        <w:t>needs of data acquisition and device control</w:t>
      </w:r>
      <w:r w:rsidR="00F32DFD" w:rsidRPr="001D6942">
        <w:rPr>
          <w:rFonts w:ascii="Times New Roman" w:hAnsi="Times New Roman" w:cs="Times New Roman"/>
        </w:rPr>
        <w:t xml:space="preserve">, they </w:t>
      </w:r>
      <w:r w:rsidR="00DD174E" w:rsidRPr="001D6942">
        <w:rPr>
          <w:rFonts w:ascii="Times New Roman" w:hAnsi="Times New Roman" w:cs="Times New Roman"/>
        </w:rPr>
        <w:t xml:space="preserve">often </w:t>
      </w:r>
      <w:r w:rsidR="00F32DFD" w:rsidRPr="001D6942">
        <w:rPr>
          <w:rFonts w:ascii="Times New Roman" w:hAnsi="Times New Roman" w:cs="Times New Roman"/>
        </w:rPr>
        <w:t xml:space="preserve">fail to offer flexibility </w:t>
      </w:r>
      <w:r w:rsidR="00603326" w:rsidRPr="001D6942">
        <w:rPr>
          <w:rFonts w:ascii="Times New Roman" w:hAnsi="Times New Roman" w:cs="Times New Roman"/>
        </w:rPr>
        <w:t>to interface with new instrument</w:t>
      </w:r>
      <w:r w:rsidR="00FE6AFB" w:rsidRPr="001D6942">
        <w:rPr>
          <w:rFonts w:ascii="Times New Roman" w:hAnsi="Times New Roman" w:cs="Times New Roman"/>
        </w:rPr>
        <w:t>s</w:t>
      </w:r>
      <w:r w:rsidR="00603326" w:rsidRPr="001D6942">
        <w:rPr>
          <w:rFonts w:ascii="Times New Roman" w:hAnsi="Times New Roman" w:cs="Times New Roman"/>
        </w:rPr>
        <w:t xml:space="preserve"> </w:t>
      </w:r>
      <w:r w:rsidR="0035001C" w:rsidRPr="001D6942">
        <w:rPr>
          <w:rFonts w:ascii="Times New Roman" w:hAnsi="Times New Roman" w:cs="Times New Roman"/>
        </w:rPr>
        <w:t xml:space="preserve">and </w:t>
      </w:r>
      <w:r w:rsidR="00A87203" w:rsidRPr="001D6942">
        <w:rPr>
          <w:rFonts w:ascii="Times New Roman" w:hAnsi="Times New Roman" w:cs="Times New Roman"/>
        </w:rPr>
        <w:t xml:space="preserve">variable </w:t>
      </w:r>
      <w:r w:rsidR="0035001C" w:rsidRPr="001D6942">
        <w:rPr>
          <w:rFonts w:ascii="Times New Roman" w:hAnsi="Times New Roman" w:cs="Times New Roman"/>
        </w:rPr>
        <w:t>behavioral</w:t>
      </w:r>
      <w:r w:rsidR="00632728" w:rsidRPr="001D6942">
        <w:rPr>
          <w:rFonts w:ascii="Times New Roman" w:hAnsi="Times New Roman" w:cs="Times New Roman"/>
        </w:rPr>
        <w:t xml:space="preserve"> </w:t>
      </w:r>
      <w:r w:rsidR="00E77743" w:rsidRPr="001D6942">
        <w:rPr>
          <w:rFonts w:ascii="Times New Roman" w:hAnsi="Times New Roman" w:cs="Times New Roman"/>
        </w:rPr>
        <w:t>experimental designs</w:t>
      </w:r>
      <w:r w:rsidR="00632728" w:rsidRPr="001D6942">
        <w:rPr>
          <w:rFonts w:ascii="Times New Roman" w:hAnsi="Times New Roman" w:cs="Times New Roman"/>
        </w:rPr>
        <w:t>.</w:t>
      </w:r>
      <w:r w:rsidR="00E0604F" w:rsidRPr="001D6942">
        <w:rPr>
          <w:rFonts w:ascii="Times New Roman" w:hAnsi="Times New Roman" w:cs="Times New Roman"/>
        </w:rPr>
        <w:t xml:space="preserve"> </w:t>
      </w:r>
    </w:p>
    <w:p w14:paraId="462F553E" w14:textId="1F7FF808" w:rsidR="00516923" w:rsidRPr="001D6942" w:rsidRDefault="0013663A" w:rsidP="0013663A">
      <w:pPr>
        <w:rPr>
          <w:rFonts w:ascii="Times New Roman" w:hAnsi="Times New Roman" w:cs="Times New Roman"/>
        </w:rPr>
      </w:pPr>
      <w:r w:rsidRPr="001D6942">
        <w:rPr>
          <w:rFonts w:ascii="Times New Roman" w:hAnsi="Times New Roman" w:cs="Times New Roman"/>
        </w:rPr>
        <w:t xml:space="preserve">New method: </w:t>
      </w:r>
      <w:r w:rsidR="00182FE6" w:rsidRPr="001D6942">
        <w:rPr>
          <w:rFonts w:ascii="Times New Roman" w:hAnsi="Times New Roman" w:cs="Times New Roman"/>
        </w:rPr>
        <w:t xml:space="preserve">We </w:t>
      </w:r>
      <w:r w:rsidR="007A3BDA" w:rsidRPr="001D6942">
        <w:rPr>
          <w:rFonts w:ascii="Times New Roman" w:hAnsi="Times New Roman" w:cs="Times New Roman"/>
        </w:rPr>
        <w:t>highlight</w:t>
      </w:r>
      <w:r w:rsidR="006F7BBE" w:rsidRPr="001D6942">
        <w:rPr>
          <w:rFonts w:ascii="Times New Roman" w:hAnsi="Times New Roman" w:cs="Times New Roman"/>
        </w:rPr>
        <w:t xml:space="preserve"> </w:t>
      </w:r>
      <w:r w:rsidR="00603326" w:rsidRPr="001D6942">
        <w:rPr>
          <w:rFonts w:ascii="Times New Roman" w:hAnsi="Times New Roman" w:cs="Times New Roman"/>
        </w:rPr>
        <w:t xml:space="preserve">a </w:t>
      </w:r>
      <w:r w:rsidR="00182FE6" w:rsidRPr="001D6942">
        <w:rPr>
          <w:rFonts w:ascii="Times New Roman" w:hAnsi="Times New Roman" w:cs="Times New Roman"/>
        </w:rPr>
        <w:t xml:space="preserve">Teensy </w:t>
      </w:r>
      <w:r w:rsidR="006F292A" w:rsidRPr="001D6942">
        <w:rPr>
          <w:rFonts w:ascii="Times New Roman" w:hAnsi="Times New Roman" w:cs="Times New Roman"/>
        </w:rPr>
        <w:t xml:space="preserve">3.2 </w:t>
      </w:r>
      <w:r w:rsidR="00182FE6" w:rsidRPr="001D6942">
        <w:rPr>
          <w:rFonts w:ascii="Times New Roman" w:hAnsi="Times New Roman" w:cs="Times New Roman"/>
        </w:rPr>
        <w:t>microcontroller-</w:t>
      </w:r>
      <w:r w:rsidR="00F32DFD" w:rsidRPr="001D6942">
        <w:rPr>
          <w:rFonts w:ascii="Times New Roman" w:hAnsi="Times New Roman" w:cs="Times New Roman"/>
        </w:rPr>
        <w:t xml:space="preserve">based interface </w:t>
      </w:r>
      <w:r w:rsidR="00E77743" w:rsidRPr="001D6942">
        <w:rPr>
          <w:rFonts w:ascii="Times New Roman" w:hAnsi="Times New Roman" w:cs="Times New Roman"/>
        </w:rPr>
        <w:t>that offers</w:t>
      </w:r>
      <w:r w:rsidR="00F32DFD" w:rsidRPr="001D6942">
        <w:rPr>
          <w:rFonts w:ascii="Times New Roman" w:hAnsi="Times New Roman" w:cs="Times New Roman"/>
        </w:rPr>
        <w:t xml:space="preserve"> </w:t>
      </w:r>
      <w:r w:rsidR="004918EB" w:rsidRPr="001D6942">
        <w:rPr>
          <w:rFonts w:ascii="Times New Roman" w:hAnsi="Times New Roman" w:cs="Times New Roman"/>
        </w:rPr>
        <w:t xml:space="preserve">high-speed, </w:t>
      </w:r>
      <w:r w:rsidR="00F32DFD" w:rsidRPr="001D6942">
        <w:rPr>
          <w:rFonts w:ascii="Times New Roman" w:hAnsi="Times New Roman" w:cs="Times New Roman"/>
        </w:rPr>
        <w:t xml:space="preserve">precisely timed </w:t>
      </w:r>
      <w:r w:rsidR="00603326" w:rsidRPr="001D6942">
        <w:rPr>
          <w:rFonts w:ascii="Times New Roman" w:hAnsi="Times New Roman" w:cs="Times New Roman"/>
        </w:rPr>
        <w:t xml:space="preserve">behavioral </w:t>
      </w:r>
      <w:r w:rsidR="00F32DFD" w:rsidRPr="001D6942">
        <w:rPr>
          <w:rFonts w:ascii="Times New Roman" w:hAnsi="Times New Roman" w:cs="Times New Roman"/>
        </w:rPr>
        <w:t>data acquisition</w:t>
      </w:r>
      <w:r w:rsidR="00DD174E" w:rsidRPr="001D6942">
        <w:rPr>
          <w:rFonts w:ascii="Times New Roman" w:hAnsi="Times New Roman" w:cs="Times New Roman"/>
        </w:rPr>
        <w:t xml:space="preserve"> and</w:t>
      </w:r>
      <w:r w:rsidR="003E64DD" w:rsidRPr="001D6942">
        <w:rPr>
          <w:rFonts w:ascii="Times New Roman" w:hAnsi="Times New Roman" w:cs="Times New Roman"/>
        </w:rPr>
        <w:t xml:space="preserve"> digital and </w:t>
      </w:r>
      <w:r w:rsidR="00F32DFD" w:rsidRPr="001D6942">
        <w:rPr>
          <w:rFonts w:ascii="Times New Roman" w:hAnsi="Times New Roman" w:cs="Times New Roman"/>
        </w:rPr>
        <w:t>analog output</w:t>
      </w:r>
      <w:r w:rsidR="004918EB" w:rsidRPr="001D6942">
        <w:rPr>
          <w:rFonts w:ascii="Times New Roman" w:hAnsi="Times New Roman" w:cs="Times New Roman"/>
        </w:rPr>
        <w:t>s</w:t>
      </w:r>
      <w:r w:rsidR="00DD174E" w:rsidRPr="001D6942">
        <w:rPr>
          <w:rFonts w:ascii="Times New Roman" w:hAnsi="Times New Roman" w:cs="Times New Roman"/>
        </w:rPr>
        <w:t xml:space="preserve"> </w:t>
      </w:r>
      <w:r w:rsidR="004918EB" w:rsidRPr="001D6942">
        <w:rPr>
          <w:rFonts w:ascii="Times New Roman" w:hAnsi="Times New Roman" w:cs="Times New Roman"/>
        </w:rPr>
        <w:t>for controlling</w:t>
      </w:r>
      <w:r w:rsidR="006F7BBE" w:rsidRPr="001D6942">
        <w:rPr>
          <w:rFonts w:ascii="Times New Roman" w:hAnsi="Times New Roman" w:cs="Times New Roman"/>
        </w:rPr>
        <w:t xml:space="preserve"> sCMOS camera</w:t>
      </w:r>
      <w:r w:rsidR="00B16002" w:rsidRPr="001D6942">
        <w:rPr>
          <w:rFonts w:ascii="Times New Roman" w:hAnsi="Times New Roman" w:cs="Times New Roman"/>
        </w:rPr>
        <w:t>s</w:t>
      </w:r>
      <w:r w:rsidR="006F7BBE" w:rsidRPr="001D6942">
        <w:rPr>
          <w:rFonts w:ascii="Times New Roman" w:hAnsi="Times New Roman" w:cs="Times New Roman"/>
        </w:rPr>
        <w:t xml:space="preserve"> and other</w:t>
      </w:r>
      <w:r w:rsidR="00E35332" w:rsidRPr="001D6942">
        <w:rPr>
          <w:rFonts w:ascii="Times New Roman" w:hAnsi="Times New Roman" w:cs="Times New Roman"/>
        </w:rPr>
        <w:t xml:space="preserve"> devices.</w:t>
      </w:r>
    </w:p>
    <w:p w14:paraId="79FA8748" w14:textId="1AE9CA7A" w:rsidR="00516923" w:rsidRPr="001D6942" w:rsidRDefault="00516923" w:rsidP="0013663A">
      <w:pPr>
        <w:rPr>
          <w:rFonts w:ascii="Times New Roman" w:hAnsi="Times New Roman" w:cs="Times New Roman"/>
        </w:rPr>
      </w:pPr>
      <w:r w:rsidRPr="001D6942">
        <w:rPr>
          <w:rFonts w:ascii="Times New Roman" w:hAnsi="Times New Roman" w:cs="Times New Roman"/>
        </w:rPr>
        <w:t xml:space="preserve">Results: </w:t>
      </w:r>
      <w:r w:rsidR="00F32DFD" w:rsidRPr="001D6942">
        <w:rPr>
          <w:rFonts w:ascii="Times New Roman" w:hAnsi="Times New Roman" w:cs="Times New Roman"/>
        </w:rPr>
        <w:t xml:space="preserve">We </w:t>
      </w:r>
      <w:r w:rsidR="00E569E9" w:rsidRPr="001D6942">
        <w:rPr>
          <w:rFonts w:ascii="Times New Roman" w:hAnsi="Times New Roman" w:cs="Times New Roman"/>
        </w:rPr>
        <w:t xml:space="preserve">demonstrate the </w:t>
      </w:r>
      <w:r w:rsidR="00AD60EF" w:rsidRPr="001D6942">
        <w:rPr>
          <w:rFonts w:ascii="Times New Roman" w:hAnsi="Times New Roman" w:cs="Times New Roman"/>
        </w:rPr>
        <w:t>flexibility</w:t>
      </w:r>
      <w:r w:rsidR="00E569E9" w:rsidRPr="001D6942">
        <w:rPr>
          <w:rFonts w:ascii="Times New Roman" w:hAnsi="Times New Roman" w:cs="Times New Roman"/>
        </w:rPr>
        <w:t xml:space="preserve"> and</w:t>
      </w:r>
      <w:r w:rsidR="00F32DFD" w:rsidRPr="001D6942">
        <w:rPr>
          <w:rFonts w:ascii="Times New Roman" w:hAnsi="Times New Roman" w:cs="Times New Roman"/>
        </w:rPr>
        <w:t xml:space="preserve"> </w:t>
      </w:r>
      <w:r w:rsidR="004918EB" w:rsidRPr="001D6942">
        <w:rPr>
          <w:rFonts w:ascii="Times New Roman" w:hAnsi="Times New Roman" w:cs="Times New Roman"/>
        </w:rPr>
        <w:t xml:space="preserve">the </w:t>
      </w:r>
      <w:r w:rsidR="00F32DFD" w:rsidRPr="001D6942">
        <w:rPr>
          <w:rFonts w:ascii="Times New Roman" w:hAnsi="Times New Roman" w:cs="Times New Roman"/>
        </w:rPr>
        <w:t xml:space="preserve">temporal precision </w:t>
      </w:r>
      <w:r w:rsidR="00E569E9" w:rsidRPr="001D6942">
        <w:rPr>
          <w:rFonts w:ascii="Times New Roman" w:hAnsi="Times New Roman" w:cs="Times New Roman"/>
        </w:rPr>
        <w:t>of the Teensy</w:t>
      </w:r>
      <w:r w:rsidR="00F32DFD" w:rsidRPr="001D6942">
        <w:rPr>
          <w:rFonts w:ascii="Times New Roman" w:hAnsi="Times New Roman" w:cs="Times New Roman"/>
        </w:rPr>
        <w:t xml:space="preserve"> interface </w:t>
      </w:r>
      <w:r w:rsidR="00E569E9" w:rsidRPr="001D6942">
        <w:rPr>
          <w:rFonts w:ascii="Times New Roman" w:hAnsi="Times New Roman" w:cs="Times New Roman"/>
        </w:rPr>
        <w:t>in two experimental settings</w:t>
      </w:r>
      <w:r w:rsidR="00DD174E" w:rsidRPr="001D6942">
        <w:rPr>
          <w:rFonts w:ascii="Times New Roman" w:hAnsi="Times New Roman" w:cs="Times New Roman"/>
        </w:rPr>
        <w:t xml:space="preserve">. </w:t>
      </w:r>
      <w:r w:rsidR="00406B09" w:rsidRPr="001D6942">
        <w:rPr>
          <w:rFonts w:ascii="Times New Roman" w:hAnsi="Times New Roman" w:cs="Times New Roman"/>
        </w:rPr>
        <w:t>We first</w:t>
      </w:r>
      <w:r w:rsidR="00DD174E" w:rsidRPr="001D6942">
        <w:rPr>
          <w:rFonts w:ascii="Times New Roman" w:hAnsi="Times New Roman" w:cs="Times New Roman"/>
        </w:rPr>
        <w:t xml:space="preserve"> use</w:t>
      </w:r>
      <w:r w:rsidR="00A87203" w:rsidRPr="001D6942">
        <w:rPr>
          <w:rFonts w:ascii="Times New Roman" w:hAnsi="Times New Roman" w:cs="Times New Roman"/>
        </w:rPr>
        <w:t>d the</w:t>
      </w:r>
      <w:r w:rsidR="00DD174E" w:rsidRPr="001D6942">
        <w:rPr>
          <w:rFonts w:ascii="Times New Roman" w:hAnsi="Times New Roman" w:cs="Times New Roman"/>
        </w:rPr>
        <w:t xml:space="preserve"> Teensy </w:t>
      </w:r>
      <w:r w:rsidR="004918EB" w:rsidRPr="001D6942">
        <w:rPr>
          <w:rFonts w:ascii="Times New Roman" w:hAnsi="Times New Roman" w:cs="Times New Roman"/>
        </w:rPr>
        <w:t xml:space="preserve">interface </w:t>
      </w:r>
      <w:r w:rsidR="00DD174E" w:rsidRPr="001D6942">
        <w:rPr>
          <w:rFonts w:ascii="Times New Roman" w:hAnsi="Times New Roman" w:cs="Times New Roman"/>
        </w:rPr>
        <w:t xml:space="preserve">for </w:t>
      </w:r>
      <w:r w:rsidR="00E569E9" w:rsidRPr="001D6942">
        <w:rPr>
          <w:rFonts w:ascii="Times New Roman" w:hAnsi="Times New Roman" w:cs="Times New Roman"/>
        </w:rPr>
        <w:t>reliable</w:t>
      </w:r>
      <w:r w:rsidR="00DD174E" w:rsidRPr="001D6942">
        <w:rPr>
          <w:rFonts w:ascii="Times New Roman" w:hAnsi="Times New Roman" w:cs="Times New Roman"/>
        </w:rPr>
        <w:t xml:space="preserve"> recording</w:t>
      </w:r>
      <w:r w:rsidR="00A87203" w:rsidRPr="001D6942">
        <w:rPr>
          <w:rFonts w:ascii="Times New Roman" w:hAnsi="Times New Roman" w:cs="Times New Roman"/>
        </w:rPr>
        <w:t>s</w:t>
      </w:r>
      <w:r w:rsidR="00DD174E" w:rsidRPr="001D6942">
        <w:rPr>
          <w:rFonts w:ascii="Times New Roman" w:hAnsi="Times New Roman" w:cs="Times New Roman"/>
        </w:rPr>
        <w:t xml:space="preserve"> of </w:t>
      </w:r>
      <w:r w:rsidR="00632728" w:rsidRPr="001D6942">
        <w:rPr>
          <w:rFonts w:ascii="Times New Roman" w:hAnsi="Times New Roman" w:cs="Times New Roman"/>
        </w:rPr>
        <w:t xml:space="preserve">an </w:t>
      </w:r>
      <w:r w:rsidR="00DD174E" w:rsidRPr="001D6942">
        <w:rPr>
          <w:rFonts w:ascii="Times New Roman" w:hAnsi="Times New Roman" w:cs="Times New Roman"/>
        </w:rPr>
        <w:t xml:space="preserve">animal’s </w:t>
      </w:r>
      <w:r w:rsidR="003E64DD" w:rsidRPr="001D6942">
        <w:rPr>
          <w:rFonts w:ascii="Times New Roman" w:hAnsi="Times New Roman" w:cs="Times New Roman"/>
        </w:rPr>
        <w:t>directional movement on a spherical treadmill</w:t>
      </w:r>
      <w:r w:rsidR="00DD174E" w:rsidRPr="001D6942">
        <w:rPr>
          <w:rFonts w:ascii="Times New Roman" w:hAnsi="Times New Roman" w:cs="Times New Roman"/>
        </w:rPr>
        <w:t xml:space="preserve">, </w:t>
      </w:r>
      <w:r w:rsidR="00A87203" w:rsidRPr="001D6942">
        <w:rPr>
          <w:rFonts w:ascii="Times New Roman" w:hAnsi="Times New Roman" w:cs="Times New Roman"/>
        </w:rPr>
        <w:t xml:space="preserve">while </w:t>
      </w:r>
      <w:r w:rsidR="001B6E79" w:rsidRPr="001D6942">
        <w:rPr>
          <w:rFonts w:ascii="Times New Roman" w:hAnsi="Times New Roman" w:cs="Times New Roman"/>
        </w:rPr>
        <w:t>deliveri</w:t>
      </w:r>
      <w:r w:rsidR="00C16CFE" w:rsidRPr="001D6942">
        <w:rPr>
          <w:rFonts w:ascii="Times New Roman" w:hAnsi="Times New Roman" w:cs="Times New Roman"/>
        </w:rPr>
        <w:t xml:space="preserve">ng repeated digital pulses </w:t>
      </w:r>
      <w:r w:rsidR="00C753A4" w:rsidRPr="001D6942">
        <w:rPr>
          <w:rFonts w:ascii="Times New Roman" w:hAnsi="Times New Roman" w:cs="Times New Roman"/>
        </w:rPr>
        <w:t xml:space="preserve">that can be used </w:t>
      </w:r>
      <w:r w:rsidR="00C16CFE" w:rsidRPr="001D6942">
        <w:rPr>
          <w:rFonts w:ascii="Times New Roman" w:hAnsi="Times New Roman" w:cs="Times New Roman"/>
        </w:rPr>
        <w:t xml:space="preserve">to </w:t>
      </w:r>
      <w:r w:rsidR="001B6E79" w:rsidRPr="001D6942">
        <w:rPr>
          <w:rFonts w:ascii="Times New Roman" w:hAnsi="Times New Roman" w:cs="Times New Roman"/>
        </w:rPr>
        <w:t>control</w:t>
      </w:r>
      <w:r w:rsidR="00A87203" w:rsidRPr="001D6942">
        <w:rPr>
          <w:rFonts w:ascii="Times New Roman" w:hAnsi="Times New Roman" w:cs="Times New Roman"/>
        </w:rPr>
        <w:t xml:space="preserve"> image acquisition from a </w:t>
      </w:r>
      <w:r w:rsidR="00603326" w:rsidRPr="001D6942">
        <w:rPr>
          <w:rFonts w:ascii="Times New Roman" w:hAnsi="Times New Roman" w:cs="Times New Roman"/>
        </w:rPr>
        <w:t>sCMOS camera</w:t>
      </w:r>
      <w:r w:rsidR="00DD174E" w:rsidRPr="001D6942">
        <w:rPr>
          <w:rFonts w:ascii="Times New Roman" w:hAnsi="Times New Roman" w:cs="Times New Roman"/>
        </w:rPr>
        <w:t xml:space="preserve">. In another example, we </w:t>
      </w:r>
      <w:r w:rsidR="004918EB" w:rsidRPr="001D6942">
        <w:rPr>
          <w:rFonts w:ascii="Times New Roman" w:hAnsi="Times New Roman" w:cs="Times New Roman"/>
        </w:rPr>
        <w:t>use</w:t>
      </w:r>
      <w:r w:rsidR="00A87203" w:rsidRPr="001D6942">
        <w:rPr>
          <w:rFonts w:ascii="Times New Roman" w:hAnsi="Times New Roman" w:cs="Times New Roman"/>
        </w:rPr>
        <w:t>d the</w:t>
      </w:r>
      <w:r w:rsidR="004918EB" w:rsidRPr="001D6942">
        <w:rPr>
          <w:rFonts w:ascii="Times New Roman" w:hAnsi="Times New Roman" w:cs="Times New Roman"/>
        </w:rPr>
        <w:t xml:space="preserve"> Teensy interface </w:t>
      </w:r>
      <w:r w:rsidR="00EF6FEF" w:rsidRPr="001D6942">
        <w:rPr>
          <w:rFonts w:ascii="Times New Roman" w:hAnsi="Times New Roman" w:cs="Times New Roman"/>
        </w:rPr>
        <w:t>to control</w:t>
      </w:r>
      <w:r w:rsidR="004918EB" w:rsidRPr="001D6942">
        <w:rPr>
          <w:rFonts w:ascii="Times New Roman" w:hAnsi="Times New Roman" w:cs="Times New Roman"/>
        </w:rPr>
        <w:t xml:space="preserve"> temporally precise </w:t>
      </w:r>
      <w:r w:rsidR="00DD174E" w:rsidRPr="001D6942">
        <w:rPr>
          <w:rFonts w:ascii="Times New Roman" w:hAnsi="Times New Roman" w:cs="Times New Roman"/>
        </w:rPr>
        <w:t>deliver</w:t>
      </w:r>
      <w:r w:rsidR="004918EB" w:rsidRPr="001D6942">
        <w:rPr>
          <w:rFonts w:ascii="Times New Roman" w:hAnsi="Times New Roman" w:cs="Times New Roman"/>
        </w:rPr>
        <w:t xml:space="preserve">y of </w:t>
      </w:r>
      <w:r w:rsidR="001A7BE4" w:rsidRPr="001D6942">
        <w:rPr>
          <w:rFonts w:ascii="Times New Roman" w:hAnsi="Times New Roman" w:cs="Times New Roman"/>
        </w:rPr>
        <w:t xml:space="preserve">an </w:t>
      </w:r>
      <w:r w:rsidR="00DD174E" w:rsidRPr="001D6942">
        <w:rPr>
          <w:rFonts w:ascii="Times New Roman" w:hAnsi="Times New Roman" w:cs="Times New Roman"/>
        </w:rPr>
        <w:t xml:space="preserve">auditory </w:t>
      </w:r>
      <w:r w:rsidR="001A7BE4" w:rsidRPr="001D6942">
        <w:rPr>
          <w:rFonts w:ascii="Times New Roman" w:hAnsi="Times New Roman" w:cs="Times New Roman"/>
        </w:rPr>
        <w:t>stimulus and a gentle puff</w:t>
      </w:r>
      <w:r w:rsidR="00940331" w:rsidRPr="001D6942">
        <w:rPr>
          <w:rFonts w:ascii="Times New Roman" w:hAnsi="Times New Roman" w:cs="Times New Roman"/>
        </w:rPr>
        <w:t xml:space="preserve"> </w:t>
      </w:r>
      <w:r w:rsidR="00DD174E" w:rsidRPr="001D6942">
        <w:rPr>
          <w:rFonts w:ascii="Times New Roman" w:hAnsi="Times New Roman" w:cs="Times New Roman"/>
        </w:rPr>
        <w:t xml:space="preserve">in </w:t>
      </w:r>
      <w:r w:rsidR="003E64DD" w:rsidRPr="001D6942">
        <w:rPr>
          <w:rFonts w:ascii="Times New Roman" w:hAnsi="Times New Roman" w:cs="Times New Roman"/>
        </w:rPr>
        <w:t xml:space="preserve">a </w:t>
      </w:r>
      <w:r w:rsidR="00DD174E" w:rsidRPr="001D6942">
        <w:rPr>
          <w:rFonts w:ascii="Times New Roman" w:hAnsi="Times New Roman" w:cs="Times New Roman"/>
        </w:rPr>
        <w:t>trace conditioning</w:t>
      </w:r>
      <w:r w:rsidR="003E64DD" w:rsidRPr="001D6942">
        <w:rPr>
          <w:rFonts w:ascii="Times New Roman" w:hAnsi="Times New Roman" w:cs="Times New Roman"/>
        </w:rPr>
        <w:t xml:space="preserve"> </w:t>
      </w:r>
      <w:r w:rsidR="00DD174E" w:rsidRPr="001D6942">
        <w:rPr>
          <w:rFonts w:ascii="Times New Roman" w:hAnsi="Times New Roman" w:cs="Times New Roman"/>
        </w:rPr>
        <w:t>behavioral</w:t>
      </w:r>
      <w:r w:rsidR="003E64DD" w:rsidRPr="001D6942">
        <w:rPr>
          <w:rFonts w:ascii="Times New Roman" w:hAnsi="Times New Roman" w:cs="Times New Roman"/>
        </w:rPr>
        <w:t xml:space="preserve"> paradigm</w:t>
      </w:r>
      <w:r w:rsidR="00DD174E" w:rsidRPr="001D6942">
        <w:rPr>
          <w:rFonts w:ascii="Times New Roman" w:hAnsi="Times New Roman" w:cs="Times New Roman"/>
        </w:rPr>
        <w:t xml:space="preserve">, </w:t>
      </w:r>
      <w:r w:rsidR="00940331" w:rsidRPr="001D6942">
        <w:rPr>
          <w:rFonts w:ascii="Times New Roman" w:hAnsi="Times New Roman" w:cs="Times New Roman"/>
        </w:rPr>
        <w:t xml:space="preserve">while </w:t>
      </w:r>
      <w:r w:rsidR="00C16CFE" w:rsidRPr="001D6942">
        <w:rPr>
          <w:rFonts w:ascii="Times New Roman" w:hAnsi="Times New Roman" w:cs="Times New Roman"/>
        </w:rPr>
        <w:t xml:space="preserve">delivering repeated digital pulses </w:t>
      </w:r>
      <w:r w:rsidR="00845BF9" w:rsidRPr="001D6942">
        <w:rPr>
          <w:rFonts w:ascii="Times New Roman" w:hAnsi="Times New Roman" w:cs="Times New Roman"/>
        </w:rPr>
        <w:t xml:space="preserve">to initiate camera </w:t>
      </w:r>
      <w:r w:rsidR="00940331" w:rsidRPr="001D6942">
        <w:rPr>
          <w:rFonts w:ascii="Times New Roman" w:hAnsi="Times New Roman" w:cs="Times New Roman"/>
        </w:rPr>
        <w:t>image acquisition</w:t>
      </w:r>
      <w:r w:rsidRPr="001D6942">
        <w:rPr>
          <w:rFonts w:ascii="Times New Roman" w:hAnsi="Times New Roman" w:cs="Times New Roman"/>
        </w:rPr>
        <w:t>.</w:t>
      </w:r>
    </w:p>
    <w:p w14:paraId="61570042" w14:textId="215505B1" w:rsidR="00516923" w:rsidRPr="001D6942" w:rsidRDefault="00516923" w:rsidP="0013663A">
      <w:pPr>
        <w:rPr>
          <w:rFonts w:ascii="Times New Roman" w:hAnsi="Times New Roman" w:cs="Times New Roman"/>
        </w:rPr>
      </w:pPr>
      <w:r w:rsidRPr="001D6942">
        <w:rPr>
          <w:rFonts w:ascii="Times New Roman" w:hAnsi="Times New Roman" w:cs="Times New Roman"/>
        </w:rPr>
        <w:t xml:space="preserve">Comparison with existing methods: </w:t>
      </w:r>
      <w:r w:rsidR="00886AB2" w:rsidRPr="001D6942">
        <w:rPr>
          <w:rFonts w:ascii="Times New Roman" w:hAnsi="Times New Roman" w:cs="Times New Roman"/>
        </w:rPr>
        <w:t>This interface allows high-speed and temporally precise imaging analysis during</w:t>
      </w:r>
      <w:r w:rsidR="00F11788" w:rsidRPr="001D6942">
        <w:rPr>
          <w:rFonts w:ascii="Times New Roman" w:hAnsi="Times New Roman" w:cs="Times New Roman"/>
        </w:rPr>
        <w:t xml:space="preserve"> diverse</w:t>
      </w:r>
      <w:r w:rsidR="00886AB2" w:rsidRPr="001D6942">
        <w:rPr>
          <w:rFonts w:ascii="Times New Roman" w:hAnsi="Times New Roman" w:cs="Times New Roman"/>
        </w:rPr>
        <w:t xml:space="preserve"> behavior</w:t>
      </w:r>
      <w:r w:rsidR="00F11788" w:rsidRPr="001D6942">
        <w:rPr>
          <w:rFonts w:ascii="Times New Roman" w:hAnsi="Times New Roman" w:cs="Times New Roman"/>
        </w:rPr>
        <w:t>al experiments</w:t>
      </w:r>
      <w:r w:rsidR="0070428A" w:rsidRPr="001D6942">
        <w:rPr>
          <w:rFonts w:ascii="Times New Roman" w:hAnsi="Times New Roman" w:cs="Times New Roman"/>
        </w:rPr>
        <w:t>.</w:t>
      </w:r>
    </w:p>
    <w:p w14:paraId="65A3F00E" w14:textId="40531018" w:rsidR="008F6F19" w:rsidRPr="001D6942" w:rsidRDefault="00516923" w:rsidP="0013663A">
      <w:pPr>
        <w:rPr>
          <w:rFonts w:ascii="Times New Roman" w:hAnsi="Times New Roman" w:cs="Times New Roman"/>
        </w:rPr>
      </w:pPr>
      <w:r w:rsidRPr="001D6942">
        <w:rPr>
          <w:rFonts w:ascii="Times New Roman" w:hAnsi="Times New Roman" w:cs="Times New Roman"/>
        </w:rPr>
        <w:t xml:space="preserve">Conclusion: </w:t>
      </w:r>
      <w:r w:rsidR="00E64417">
        <w:rPr>
          <w:rFonts w:ascii="Times New Roman" w:hAnsi="Times New Roman" w:cs="Times New Roman"/>
        </w:rPr>
        <w:t>The</w:t>
      </w:r>
      <w:r w:rsidR="00940331" w:rsidRPr="001D6942">
        <w:rPr>
          <w:rFonts w:ascii="Times New Roman" w:hAnsi="Times New Roman" w:cs="Times New Roman"/>
        </w:rPr>
        <w:t xml:space="preserve"> </w:t>
      </w:r>
      <w:r w:rsidR="00C201E1" w:rsidRPr="001D6942">
        <w:rPr>
          <w:rFonts w:ascii="Times New Roman" w:hAnsi="Times New Roman" w:cs="Times New Roman"/>
        </w:rPr>
        <w:t xml:space="preserve">Teensy </w:t>
      </w:r>
      <w:r w:rsidR="00940331" w:rsidRPr="001D6942">
        <w:rPr>
          <w:rFonts w:ascii="Times New Roman" w:hAnsi="Times New Roman" w:cs="Times New Roman"/>
        </w:rPr>
        <w:t xml:space="preserve">interface, consisting of </w:t>
      </w:r>
      <w:r w:rsidR="00430090" w:rsidRPr="001D6942">
        <w:rPr>
          <w:rFonts w:ascii="Times New Roman" w:hAnsi="Times New Roman" w:cs="Times New Roman"/>
        </w:rPr>
        <w:t>a</w:t>
      </w:r>
      <w:r w:rsidR="009E011A" w:rsidRPr="001D6942">
        <w:rPr>
          <w:rFonts w:ascii="Times New Roman" w:hAnsi="Times New Roman" w:cs="Times New Roman"/>
        </w:rPr>
        <w:t xml:space="preserve"> Teensy 3.2</w:t>
      </w:r>
      <w:r w:rsidR="00940331" w:rsidRPr="001D6942">
        <w:rPr>
          <w:rFonts w:ascii="Times New Roman" w:hAnsi="Times New Roman" w:cs="Times New Roman"/>
        </w:rPr>
        <w:t xml:space="preserve"> and</w:t>
      </w:r>
      <w:r w:rsidR="009E011A" w:rsidRPr="001D6942">
        <w:rPr>
          <w:rFonts w:ascii="Times New Roman" w:hAnsi="Times New Roman" w:cs="Times New Roman"/>
        </w:rPr>
        <w:t xml:space="preserve"> </w:t>
      </w:r>
      <w:r w:rsidR="000453A8" w:rsidRPr="001D6942">
        <w:rPr>
          <w:rFonts w:ascii="Times New Roman" w:hAnsi="Times New Roman" w:cs="Times New Roman"/>
        </w:rPr>
        <w:t>custom</w:t>
      </w:r>
      <w:r w:rsidR="00940331" w:rsidRPr="001D6942">
        <w:rPr>
          <w:rFonts w:ascii="Times New Roman" w:hAnsi="Times New Roman" w:cs="Times New Roman"/>
        </w:rPr>
        <w:t xml:space="preserve"> software functions, </w:t>
      </w:r>
      <w:r w:rsidR="00C201E1" w:rsidRPr="001D6942">
        <w:rPr>
          <w:rFonts w:ascii="Times New Roman" w:hAnsi="Times New Roman" w:cs="Times New Roman"/>
        </w:rPr>
        <w:t xml:space="preserve">provides a </w:t>
      </w:r>
      <w:r w:rsidR="0094125F">
        <w:rPr>
          <w:rFonts w:ascii="Times New Roman" w:hAnsi="Times New Roman" w:cs="Times New Roman"/>
        </w:rPr>
        <w:t xml:space="preserve">temporally </w:t>
      </w:r>
      <w:r w:rsidR="00F96A4A" w:rsidRPr="001D6942">
        <w:rPr>
          <w:rFonts w:ascii="Times New Roman" w:hAnsi="Times New Roman" w:cs="Times New Roman"/>
        </w:rPr>
        <w:t xml:space="preserve">precise, </w:t>
      </w:r>
      <w:r w:rsidR="00A87203" w:rsidRPr="001D6942">
        <w:rPr>
          <w:rFonts w:ascii="Times New Roman" w:hAnsi="Times New Roman" w:cs="Times New Roman"/>
        </w:rPr>
        <w:t>low-cost</w:t>
      </w:r>
      <w:r w:rsidR="0094125F">
        <w:rPr>
          <w:rFonts w:ascii="Times New Roman" w:hAnsi="Times New Roman" w:cs="Times New Roman"/>
        </w:rPr>
        <w:t>,</w:t>
      </w:r>
      <w:r w:rsidR="00A87203" w:rsidRPr="001D6942">
        <w:rPr>
          <w:rFonts w:ascii="Times New Roman" w:hAnsi="Times New Roman" w:cs="Times New Roman"/>
        </w:rPr>
        <w:t xml:space="preserve"> </w:t>
      </w:r>
      <w:r w:rsidR="00DD174E" w:rsidRPr="001D6942">
        <w:rPr>
          <w:rFonts w:ascii="Times New Roman" w:hAnsi="Times New Roman" w:cs="Times New Roman"/>
        </w:rPr>
        <w:t xml:space="preserve">and flexible </w:t>
      </w:r>
      <w:r w:rsidR="00940331" w:rsidRPr="001D6942">
        <w:rPr>
          <w:rFonts w:ascii="Times New Roman" w:hAnsi="Times New Roman" w:cs="Times New Roman"/>
        </w:rPr>
        <w:t xml:space="preserve">platform to </w:t>
      </w:r>
      <w:r w:rsidR="00C94C3A">
        <w:rPr>
          <w:rFonts w:ascii="Times New Roman" w:hAnsi="Times New Roman" w:cs="Times New Roman"/>
        </w:rPr>
        <w:t xml:space="preserve">integrate </w:t>
      </w:r>
      <w:r w:rsidR="00940331" w:rsidRPr="001D6942">
        <w:rPr>
          <w:rFonts w:ascii="Times New Roman" w:hAnsi="Times New Roman" w:cs="Times New Roman"/>
        </w:rPr>
        <w:t>sCMOS camera</w:t>
      </w:r>
      <w:r w:rsidR="0094125F">
        <w:rPr>
          <w:rFonts w:ascii="Times New Roman" w:hAnsi="Times New Roman" w:cs="Times New Roman"/>
        </w:rPr>
        <w:t xml:space="preserve"> control</w:t>
      </w:r>
      <w:r w:rsidR="007C163B" w:rsidRPr="001D6942">
        <w:rPr>
          <w:rFonts w:ascii="Times New Roman" w:hAnsi="Times New Roman" w:cs="Times New Roman"/>
        </w:rPr>
        <w:t xml:space="preserve"> </w:t>
      </w:r>
      <w:r w:rsidR="006F7BBE" w:rsidRPr="001D6942">
        <w:rPr>
          <w:rFonts w:ascii="Times New Roman" w:hAnsi="Times New Roman" w:cs="Times New Roman"/>
        </w:rPr>
        <w:t>into behavioral experiment</w:t>
      </w:r>
      <w:r w:rsidR="00940331" w:rsidRPr="001D6942">
        <w:rPr>
          <w:rFonts w:ascii="Times New Roman" w:hAnsi="Times New Roman" w:cs="Times New Roman"/>
        </w:rPr>
        <w:t>s</w:t>
      </w:r>
      <w:r w:rsidR="00C201E1" w:rsidRPr="001D6942">
        <w:rPr>
          <w:rFonts w:ascii="Times New Roman" w:hAnsi="Times New Roman" w:cs="Times New Roman"/>
        </w:rPr>
        <w:t>.</w:t>
      </w:r>
    </w:p>
    <w:p w14:paraId="1FAC2943" w14:textId="77777777" w:rsidR="006938F7" w:rsidRPr="001D6942" w:rsidRDefault="006938F7" w:rsidP="0013663A">
      <w:pPr>
        <w:rPr>
          <w:rFonts w:ascii="Times New Roman" w:hAnsi="Times New Roman" w:cs="Times New Roman"/>
        </w:rPr>
      </w:pPr>
    </w:p>
    <w:p w14:paraId="4BAB8595" w14:textId="50158BE0" w:rsidR="00E31EC4" w:rsidRPr="001D6942" w:rsidRDefault="008F6F19" w:rsidP="008F6F19">
      <w:pPr>
        <w:spacing w:after="0" w:line="240" w:lineRule="auto"/>
        <w:rPr>
          <w:rFonts w:ascii="Times New Roman" w:hAnsi="Times New Roman" w:cs="Times New Roman"/>
        </w:rPr>
      </w:pPr>
      <w:r w:rsidRPr="001D6942">
        <w:rPr>
          <w:rFonts w:ascii="Times New Roman" w:hAnsi="Times New Roman" w:cs="Times New Roman"/>
          <w:b/>
        </w:rPr>
        <w:t xml:space="preserve">Keywords: </w:t>
      </w:r>
      <w:r w:rsidRPr="001D6942">
        <w:rPr>
          <w:rFonts w:ascii="Times New Roman" w:hAnsi="Times New Roman" w:cs="Times New Roman"/>
          <w:i/>
        </w:rPr>
        <w:t>Teensy, Arduino, microcontroller, sCMOS camera, open-source, spherical treadmill</w:t>
      </w:r>
      <w:r w:rsidRPr="001D6942">
        <w:rPr>
          <w:rFonts w:ascii="Times New Roman" w:hAnsi="Times New Roman" w:cs="Times New Roman"/>
        </w:rPr>
        <w:t xml:space="preserve"> </w:t>
      </w:r>
    </w:p>
    <w:p w14:paraId="5D3D4790" w14:textId="77777777" w:rsidR="008F6F19" w:rsidRPr="001D6942" w:rsidRDefault="008F6F19">
      <w:pPr>
        <w:rPr>
          <w:rFonts w:ascii="Times New Roman" w:hAnsi="Times New Roman" w:cs="Times New Roman"/>
          <w:b/>
        </w:rPr>
      </w:pPr>
    </w:p>
    <w:p w14:paraId="4FFE9BB8" w14:textId="12B19013" w:rsidR="003E5207" w:rsidRPr="001D6942" w:rsidRDefault="001A4FC4">
      <w:pPr>
        <w:rPr>
          <w:rFonts w:ascii="Times New Roman" w:hAnsi="Times New Roman" w:cs="Times New Roman"/>
          <w:b/>
        </w:rPr>
      </w:pPr>
      <w:r w:rsidRPr="001D6942">
        <w:rPr>
          <w:rFonts w:ascii="Times New Roman" w:hAnsi="Times New Roman" w:cs="Times New Roman"/>
          <w:b/>
        </w:rPr>
        <w:t>1.</w:t>
      </w:r>
      <w:r w:rsidR="00562D88" w:rsidRPr="001D6942">
        <w:rPr>
          <w:rFonts w:ascii="Times New Roman" w:hAnsi="Times New Roman" w:cs="Times New Roman"/>
          <w:b/>
        </w:rPr>
        <w:t xml:space="preserve"> </w:t>
      </w:r>
      <w:r w:rsidR="003E5207" w:rsidRPr="001D6942">
        <w:rPr>
          <w:rFonts w:ascii="Times New Roman" w:hAnsi="Times New Roman" w:cs="Times New Roman"/>
          <w:b/>
        </w:rPr>
        <w:t>Introduction</w:t>
      </w:r>
    </w:p>
    <w:p w14:paraId="3CDF4EDC" w14:textId="699DBF94" w:rsidR="00724071" w:rsidRPr="001D6942" w:rsidRDefault="006F7BBE">
      <w:pPr>
        <w:ind w:firstLine="360"/>
        <w:rPr>
          <w:rFonts w:ascii="Times New Roman" w:eastAsiaTheme="minorEastAsia" w:hAnsi="Times New Roman" w:cs="Times New Roman"/>
          <w:color w:val="000000" w:themeColor="text1"/>
          <w:kern w:val="24"/>
        </w:rPr>
      </w:pPr>
      <w:r w:rsidRPr="001D6942">
        <w:rPr>
          <w:rFonts w:ascii="Times New Roman" w:hAnsi="Times New Roman" w:cs="Times New Roman"/>
        </w:rPr>
        <w:t>Recent advance</w:t>
      </w:r>
      <w:r w:rsidR="00703438" w:rsidRPr="001D6942">
        <w:rPr>
          <w:rFonts w:ascii="Times New Roman" w:hAnsi="Times New Roman" w:cs="Times New Roman"/>
        </w:rPr>
        <w:t>s</w:t>
      </w:r>
      <w:r w:rsidRPr="001D6942">
        <w:rPr>
          <w:rFonts w:ascii="Times New Roman" w:hAnsi="Times New Roman" w:cs="Times New Roman"/>
        </w:rPr>
        <w:t xml:space="preserve"> in </w:t>
      </w:r>
      <w:r w:rsidR="00C52A80" w:rsidRPr="001D6942">
        <w:rPr>
          <w:rFonts w:ascii="Times New Roman" w:hAnsi="Times New Roman" w:cs="Times New Roman"/>
        </w:rPr>
        <w:t>sCMOS camera</w:t>
      </w:r>
      <w:r w:rsidR="00AB00C8" w:rsidRPr="001D6942">
        <w:rPr>
          <w:rFonts w:ascii="Times New Roman" w:hAnsi="Times New Roman" w:cs="Times New Roman"/>
        </w:rPr>
        <w:t xml:space="preserve"> technology</w:t>
      </w:r>
      <w:r w:rsidR="00C52A80" w:rsidRPr="001D6942">
        <w:rPr>
          <w:rFonts w:ascii="Times New Roman" w:hAnsi="Times New Roman" w:cs="Times New Roman"/>
        </w:rPr>
        <w:t xml:space="preserve"> and genetically encoded </w:t>
      </w:r>
      <w:r w:rsidRPr="001D6942">
        <w:rPr>
          <w:rFonts w:ascii="Times New Roman" w:hAnsi="Times New Roman" w:cs="Times New Roman"/>
        </w:rPr>
        <w:t xml:space="preserve">calcium </w:t>
      </w:r>
      <w:r w:rsidR="00C52A80" w:rsidRPr="001D6942">
        <w:rPr>
          <w:rFonts w:ascii="Times New Roman" w:hAnsi="Times New Roman" w:cs="Times New Roman"/>
        </w:rPr>
        <w:t>sensors enable</w:t>
      </w:r>
      <w:r w:rsidRPr="001D6942">
        <w:rPr>
          <w:rFonts w:ascii="Times New Roman" w:hAnsi="Times New Roman" w:cs="Times New Roman"/>
        </w:rPr>
        <w:t xml:space="preserve"> </w:t>
      </w:r>
      <w:r w:rsidR="00603326" w:rsidRPr="001D6942">
        <w:rPr>
          <w:rFonts w:ascii="Times New Roman" w:hAnsi="Times New Roman" w:cs="Times New Roman"/>
        </w:rPr>
        <w:t xml:space="preserve">large scale </w:t>
      </w:r>
      <w:r w:rsidR="00C52A80" w:rsidRPr="001D6942">
        <w:rPr>
          <w:rFonts w:ascii="Times New Roman" w:hAnsi="Times New Roman" w:cs="Times New Roman"/>
        </w:rPr>
        <w:t>fluorescence imaging o</w:t>
      </w:r>
      <w:r w:rsidR="00940A43" w:rsidRPr="001D6942">
        <w:rPr>
          <w:rFonts w:ascii="Times New Roman" w:hAnsi="Times New Roman" w:cs="Times New Roman"/>
        </w:rPr>
        <w:t xml:space="preserve">f </w:t>
      </w:r>
      <w:r w:rsidRPr="001D6942">
        <w:rPr>
          <w:rFonts w:ascii="Times New Roman" w:hAnsi="Times New Roman" w:cs="Times New Roman"/>
        </w:rPr>
        <w:t xml:space="preserve">thousands of </w:t>
      </w:r>
      <w:r w:rsidR="00940A43" w:rsidRPr="001D6942">
        <w:rPr>
          <w:rFonts w:ascii="Times New Roman" w:hAnsi="Times New Roman" w:cs="Times New Roman"/>
        </w:rPr>
        <w:t>individual cells</w:t>
      </w:r>
      <w:r w:rsidR="00C52A80" w:rsidRPr="001D6942">
        <w:rPr>
          <w:rFonts w:ascii="Times New Roman" w:hAnsi="Times New Roman" w:cs="Times New Roman"/>
        </w:rPr>
        <w:t>’ activity</w:t>
      </w:r>
      <w:r w:rsidR="00AB00C8" w:rsidRPr="001D6942">
        <w:rPr>
          <w:rFonts w:ascii="Times New Roman" w:hAnsi="Times New Roman" w:cs="Times New Roman"/>
        </w:rPr>
        <w:t xml:space="preserve"> during</w:t>
      </w:r>
      <w:r w:rsidR="00C52A80" w:rsidRPr="001D6942">
        <w:rPr>
          <w:rFonts w:ascii="Times New Roman" w:hAnsi="Times New Roman" w:cs="Times New Roman"/>
        </w:rPr>
        <w:t xml:space="preserve"> behavior </w:t>
      </w:r>
      <w:sdt>
        <w:sdtPr>
          <w:rPr>
            <w:rFonts w:ascii="Times New Roman" w:hAnsi="Times New Roman" w:cs="Times New Roman"/>
          </w:rPr>
          <w:id w:val="4642874"/>
          <w:citation/>
        </w:sdtPr>
        <w:sdtEndPr/>
        <w:sdtContent>
          <w:r w:rsidR="00856822">
            <w:rPr>
              <w:rFonts w:ascii="Times New Roman" w:hAnsi="Times New Roman" w:cs="Times New Roman"/>
            </w:rPr>
            <w:fldChar w:fldCharType="begin"/>
          </w:r>
          <w:r w:rsidR="00A07091">
            <w:rPr>
              <w:rFonts w:ascii="Times New Roman" w:hAnsi="Times New Roman" w:cs="Times New Roman"/>
            </w:rPr>
            <w:instrText xml:space="preserve">CITATION Ngu15 \m Moh16 \l 1033 </w:instrText>
          </w:r>
          <w:r w:rsidR="00856822">
            <w:rPr>
              <w:rFonts w:ascii="Times New Roman" w:hAnsi="Times New Roman" w:cs="Times New Roman"/>
            </w:rPr>
            <w:fldChar w:fldCharType="separate"/>
          </w:r>
          <w:r w:rsidR="00A747E0" w:rsidRPr="00A747E0">
            <w:rPr>
              <w:rFonts w:ascii="Times New Roman" w:hAnsi="Times New Roman" w:cs="Times New Roman"/>
              <w:noProof/>
            </w:rPr>
            <w:t>(Nguyen, et al. 2015, Mohammed, et al. 2016)</w:t>
          </w:r>
          <w:r w:rsidR="00856822">
            <w:rPr>
              <w:rFonts w:ascii="Times New Roman" w:hAnsi="Times New Roman" w:cs="Times New Roman"/>
            </w:rPr>
            <w:fldChar w:fldCharType="end"/>
          </w:r>
        </w:sdtContent>
      </w:sdt>
      <w:r w:rsidR="00B77BB5" w:rsidRPr="001D6942">
        <w:rPr>
          <w:rFonts w:ascii="Times New Roman" w:hAnsi="Times New Roman" w:cs="Times New Roman"/>
        </w:rPr>
        <w:t xml:space="preserve">. </w:t>
      </w:r>
      <w:r w:rsidR="0076291D" w:rsidRPr="001D6942">
        <w:rPr>
          <w:rFonts w:ascii="Times New Roman" w:hAnsi="Times New Roman" w:cs="Times New Roman"/>
        </w:rPr>
        <w:t xml:space="preserve">One key </w:t>
      </w:r>
      <w:r w:rsidR="00AB00C8" w:rsidRPr="001D6942">
        <w:rPr>
          <w:rFonts w:ascii="Times New Roman" w:hAnsi="Times New Roman" w:cs="Times New Roman"/>
        </w:rPr>
        <w:t xml:space="preserve">technical </w:t>
      </w:r>
      <w:r w:rsidR="0076291D" w:rsidRPr="001D6942">
        <w:rPr>
          <w:rFonts w:ascii="Times New Roman" w:hAnsi="Times New Roman" w:cs="Times New Roman"/>
        </w:rPr>
        <w:t xml:space="preserve">aspect </w:t>
      </w:r>
      <w:r w:rsidR="00940331" w:rsidRPr="001D6942">
        <w:rPr>
          <w:rFonts w:ascii="Times New Roman" w:hAnsi="Times New Roman" w:cs="Times New Roman"/>
        </w:rPr>
        <w:t xml:space="preserve">of </w:t>
      </w:r>
      <w:r w:rsidR="00AB00C8" w:rsidRPr="001D6942">
        <w:rPr>
          <w:rFonts w:ascii="Times New Roman" w:hAnsi="Times New Roman" w:cs="Times New Roman"/>
        </w:rPr>
        <w:t xml:space="preserve">neural network analysis </w:t>
      </w:r>
      <w:r w:rsidR="00940331" w:rsidRPr="001D6942">
        <w:rPr>
          <w:rFonts w:ascii="Times New Roman" w:hAnsi="Times New Roman" w:cs="Times New Roman"/>
        </w:rPr>
        <w:t xml:space="preserve">during </w:t>
      </w:r>
      <w:r w:rsidR="00AB00C8" w:rsidRPr="001D6942">
        <w:rPr>
          <w:rFonts w:ascii="Times New Roman" w:hAnsi="Times New Roman" w:cs="Times New Roman"/>
        </w:rPr>
        <w:t xml:space="preserve">behavior </w:t>
      </w:r>
      <w:r w:rsidR="00462DBD" w:rsidRPr="001D6942">
        <w:rPr>
          <w:rFonts w:ascii="Times New Roman" w:hAnsi="Times New Roman" w:cs="Times New Roman"/>
        </w:rPr>
        <w:t xml:space="preserve">is the temporal precision, where neural activities </w:t>
      </w:r>
      <w:r w:rsidR="00AB00C8" w:rsidRPr="001D6942">
        <w:rPr>
          <w:rFonts w:ascii="Times New Roman" w:hAnsi="Times New Roman" w:cs="Times New Roman"/>
        </w:rPr>
        <w:t xml:space="preserve">need to </w:t>
      </w:r>
      <w:r w:rsidR="00462DBD" w:rsidRPr="001D6942">
        <w:rPr>
          <w:rFonts w:ascii="Times New Roman" w:hAnsi="Times New Roman" w:cs="Times New Roman"/>
        </w:rPr>
        <w:t xml:space="preserve">be precisely aligned with behavioral </w:t>
      </w:r>
      <w:r w:rsidR="00AB00C8" w:rsidRPr="001D6942">
        <w:rPr>
          <w:rFonts w:ascii="Times New Roman" w:hAnsi="Times New Roman" w:cs="Times New Roman"/>
        </w:rPr>
        <w:t xml:space="preserve">features </w:t>
      </w:r>
      <w:sdt>
        <w:sdtPr>
          <w:rPr>
            <w:rFonts w:ascii="Times New Roman" w:hAnsi="Times New Roman" w:cs="Times New Roman"/>
          </w:rPr>
          <w:id w:val="-1833281966"/>
          <w:citation/>
        </w:sdtPr>
        <w:sdtEndPr/>
        <w:sdtContent>
          <w:r w:rsidR="003E26F8" w:rsidRPr="001D6942">
            <w:rPr>
              <w:rFonts w:ascii="Times New Roman" w:hAnsi="Times New Roman" w:cs="Times New Roman"/>
            </w:rPr>
            <w:fldChar w:fldCharType="begin"/>
          </w:r>
          <w:r w:rsidR="003E26F8" w:rsidRPr="001D6942">
            <w:rPr>
              <w:rFonts w:ascii="Times New Roman" w:hAnsi="Times New Roman" w:cs="Times New Roman"/>
            </w:rPr>
            <w:instrText xml:space="preserve"> CITATION Sol18 \l 1033 </w:instrText>
          </w:r>
          <w:r w:rsidR="003E26F8" w:rsidRPr="001D6942">
            <w:rPr>
              <w:rFonts w:ascii="Times New Roman" w:hAnsi="Times New Roman" w:cs="Times New Roman"/>
            </w:rPr>
            <w:fldChar w:fldCharType="separate"/>
          </w:r>
          <w:r w:rsidR="00A747E0" w:rsidRPr="00A747E0">
            <w:rPr>
              <w:rFonts w:ascii="Times New Roman" w:hAnsi="Times New Roman" w:cs="Times New Roman"/>
              <w:noProof/>
            </w:rPr>
            <w:t>(Solari, et al. 2018)</w:t>
          </w:r>
          <w:r w:rsidR="003E26F8" w:rsidRPr="001D6942">
            <w:rPr>
              <w:rFonts w:ascii="Times New Roman" w:hAnsi="Times New Roman" w:cs="Times New Roman"/>
            </w:rPr>
            <w:fldChar w:fldCharType="end"/>
          </w:r>
        </w:sdtContent>
      </w:sdt>
      <w:r w:rsidR="000B1981" w:rsidRPr="001D6942">
        <w:rPr>
          <w:rFonts w:ascii="Times New Roman" w:hAnsi="Times New Roman" w:cs="Times New Roman"/>
        </w:rPr>
        <w:t xml:space="preserve">. </w:t>
      </w:r>
      <w:r w:rsidRPr="001D6942">
        <w:rPr>
          <w:rFonts w:ascii="Times New Roman" w:hAnsi="Times New Roman" w:cs="Times New Roman"/>
        </w:rPr>
        <w:t xml:space="preserve">However, </w:t>
      </w:r>
      <w:r w:rsidR="00462DBD" w:rsidRPr="001D6942">
        <w:rPr>
          <w:rFonts w:ascii="Times New Roman" w:hAnsi="Times New Roman" w:cs="Times New Roman"/>
        </w:rPr>
        <w:t xml:space="preserve">it has been difficult to </w:t>
      </w:r>
      <w:r w:rsidR="005B75B8">
        <w:rPr>
          <w:rFonts w:ascii="Times New Roman" w:hAnsi="Times New Roman" w:cs="Times New Roman"/>
        </w:rPr>
        <w:t xml:space="preserve">easily </w:t>
      </w:r>
      <w:r w:rsidR="009C14C0" w:rsidRPr="001D6942">
        <w:rPr>
          <w:rFonts w:ascii="Times New Roman" w:hAnsi="Times New Roman" w:cs="Times New Roman"/>
        </w:rPr>
        <w:t>integrat</w:t>
      </w:r>
      <w:r w:rsidR="00462DBD" w:rsidRPr="001D6942">
        <w:rPr>
          <w:rFonts w:ascii="Times New Roman" w:hAnsi="Times New Roman" w:cs="Times New Roman"/>
        </w:rPr>
        <w:t>e</w:t>
      </w:r>
      <w:r w:rsidR="009C14C0" w:rsidRPr="001D6942">
        <w:rPr>
          <w:rFonts w:ascii="Times New Roman" w:hAnsi="Times New Roman" w:cs="Times New Roman"/>
        </w:rPr>
        <w:t xml:space="preserve"> sCMOS cameras</w:t>
      </w:r>
      <w:r w:rsidR="00F37207" w:rsidRPr="001D6942">
        <w:rPr>
          <w:rFonts w:ascii="Times New Roman" w:hAnsi="Times New Roman" w:cs="Times New Roman"/>
        </w:rPr>
        <w:t xml:space="preserve">, </w:t>
      </w:r>
      <w:r w:rsidR="00462DBD" w:rsidRPr="001D6942">
        <w:rPr>
          <w:rFonts w:ascii="Times New Roman" w:hAnsi="Times New Roman" w:cs="Times New Roman"/>
        </w:rPr>
        <w:t>deployed in</w:t>
      </w:r>
      <w:r w:rsidR="00AB00C8" w:rsidRPr="001D6942">
        <w:rPr>
          <w:rFonts w:ascii="Times New Roman" w:hAnsi="Times New Roman" w:cs="Times New Roman"/>
        </w:rPr>
        <w:t xml:space="preserve"> large scale</w:t>
      </w:r>
      <w:r w:rsidR="00462DBD" w:rsidRPr="001D6942">
        <w:rPr>
          <w:rFonts w:ascii="Times New Roman" w:hAnsi="Times New Roman" w:cs="Times New Roman"/>
        </w:rPr>
        <w:t xml:space="preserve"> calcium imaging </w:t>
      </w:r>
      <w:r w:rsidR="00C248F5" w:rsidRPr="001D6942">
        <w:rPr>
          <w:rFonts w:ascii="Times New Roman" w:hAnsi="Times New Roman" w:cs="Times New Roman"/>
        </w:rPr>
        <w:t>studies</w:t>
      </w:r>
      <w:r w:rsidR="00F37207" w:rsidRPr="001D6942">
        <w:rPr>
          <w:rFonts w:ascii="Times New Roman" w:hAnsi="Times New Roman" w:cs="Times New Roman"/>
        </w:rPr>
        <w:t>,</w:t>
      </w:r>
      <w:r w:rsidR="00462DBD" w:rsidRPr="001D6942">
        <w:rPr>
          <w:rFonts w:ascii="Times New Roman" w:hAnsi="Times New Roman" w:cs="Times New Roman"/>
        </w:rPr>
        <w:t xml:space="preserve"> </w:t>
      </w:r>
      <w:r w:rsidR="009C14C0" w:rsidRPr="001D6942">
        <w:rPr>
          <w:rFonts w:ascii="Times New Roman" w:hAnsi="Times New Roman" w:cs="Times New Roman"/>
        </w:rPr>
        <w:t>with devices needed to monitor</w:t>
      </w:r>
      <w:r w:rsidR="00C52A80" w:rsidRPr="001D6942">
        <w:rPr>
          <w:rFonts w:ascii="Times New Roman" w:hAnsi="Times New Roman" w:cs="Times New Roman"/>
        </w:rPr>
        <w:t xml:space="preserve"> and control</w:t>
      </w:r>
      <w:r w:rsidR="009C14C0" w:rsidRPr="001D6942">
        <w:rPr>
          <w:rFonts w:ascii="Times New Roman" w:hAnsi="Times New Roman" w:cs="Times New Roman"/>
        </w:rPr>
        <w:t xml:space="preserve"> behavioral </w:t>
      </w:r>
      <w:r w:rsidR="00B51FC8" w:rsidRPr="001D6942">
        <w:rPr>
          <w:rFonts w:ascii="Times New Roman" w:hAnsi="Times New Roman" w:cs="Times New Roman"/>
        </w:rPr>
        <w:t>e</w:t>
      </w:r>
      <w:r w:rsidR="00603326" w:rsidRPr="001D6942">
        <w:rPr>
          <w:rFonts w:ascii="Times New Roman" w:hAnsi="Times New Roman" w:cs="Times New Roman"/>
        </w:rPr>
        <w:t>xperiments</w:t>
      </w:r>
      <w:r w:rsidR="00C30846">
        <w:rPr>
          <w:rFonts w:ascii="Times New Roman" w:hAnsi="Times New Roman" w:cs="Times New Roman"/>
        </w:rPr>
        <w:t>.</w:t>
      </w:r>
      <w:r w:rsidR="005B75B8">
        <w:rPr>
          <w:rFonts w:ascii="Times New Roman" w:hAnsi="Times New Roman" w:cs="Times New Roman"/>
        </w:rPr>
        <w:t xml:space="preserve"> </w:t>
      </w:r>
      <w:r w:rsidR="00C30846">
        <w:rPr>
          <w:rFonts w:ascii="Times New Roman" w:hAnsi="Times New Roman" w:cs="Times New Roman"/>
        </w:rPr>
        <w:t>These two facets of experimental design</w:t>
      </w:r>
      <w:r w:rsidR="005B75B8">
        <w:rPr>
          <w:rFonts w:ascii="Times New Roman" w:hAnsi="Times New Roman" w:cs="Times New Roman"/>
        </w:rPr>
        <w:t xml:space="preserve"> often work independently</w:t>
      </w:r>
      <w:r w:rsidR="00B51FC8" w:rsidRPr="001D6942">
        <w:rPr>
          <w:rFonts w:ascii="Times New Roman" w:hAnsi="Times New Roman" w:cs="Times New Roman"/>
        </w:rPr>
        <w:t>.</w:t>
      </w:r>
      <w:r w:rsidR="00462DBD" w:rsidRPr="001D6942">
        <w:rPr>
          <w:rFonts w:ascii="Times New Roman" w:hAnsi="Times New Roman" w:cs="Times New Roman"/>
        </w:rPr>
        <w:t xml:space="preserve"> </w:t>
      </w:r>
      <w:r w:rsidR="004C1D8F" w:rsidRPr="001D6942">
        <w:rPr>
          <w:rFonts w:ascii="Times New Roman" w:hAnsi="Times New Roman" w:cs="Times New Roman"/>
        </w:rPr>
        <w:t>Traditional A</w:t>
      </w:r>
      <w:r w:rsidR="004C1D8F" w:rsidRPr="001D6942">
        <w:rPr>
          <w:rFonts w:ascii="Times New Roman" w:eastAsiaTheme="minorEastAsia" w:hAnsi="Times New Roman" w:cs="Times New Roman"/>
          <w:color w:val="000000" w:themeColor="text1"/>
          <w:kern w:val="24"/>
        </w:rPr>
        <w:t>nalog/Digital interfaces are often operated by programs, such as</w:t>
      </w:r>
      <w:r w:rsidR="004C1D8F" w:rsidRPr="001D6942">
        <w:rPr>
          <w:rFonts w:ascii="Times New Roman" w:hAnsi="Times New Roman" w:cs="Times New Roman"/>
        </w:rPr>
        <w:t xml:space="preserve"> MATLAB, that </w:t>
      </w:r>
      <w:r w:rsidR="004C1D8F" w:rsidRPr="001D6942">
        <w:rPr>
          <w:rFonts w:ascii="Times New Roman" w:eastAsiaTheme="minorEastAsia" w:hAnsi="Times New Roman" w:cs="Times New Roman"/>
          <w:color w:val="000000" w:themeColor="text1"/>
          <w:kern w:val="24"/>
        </w:rPr>
        <w:t>offer a wide range of applications</w:t>
      </w:r>
      <w:r w:rsidR="004C1D8F" w:rsidRPr="001D6942">
        <w:rPr>
          <w:rFonts w:ascii="Times New Roman" w:hAnsi="Times New Roman" w:cs="Times New Roman"/>
        </w:rPr>
        <w:t xml:space="preserve">. However, using MATLAB or other PC-based programs </w:t>
      </w:r>
      <w:r w:rsidR="004C1D8F" w:rsidRPr="001D6942">
        <w:rPr>
          <w:rFonts w:ascii="Times New Roman" w:eastAsiaTheme="minorEastAsia" w:hAnsi="Times New Roman" w:cs="Times New Roman"/>
          <w:color w:val="000000" w:themeColor="text1"/>
          <w:kern w:val="24"/>
        </w:rPr>
        <w:t xml:space="preserve">can lead to undesired temporal delays, as </w:t>
      </w:r>
      <w:r w:rsidR="00845BF9" w:rsidRPr="001D6942">
        <w:rPr>
          <w:rFonts w:ascii="Times New Roman" w:eastAsiaTheme="minorEastAsia" w:hAnsi="Times New Roman" w:cs="Times New Roman"/>
          <w:color w:val="000000" w:themeColor="text1"/>
          <w:kern w:val="24"/>
        </w:rPr>
        <w:t xml:space="preserve">the PC </w:t>
      </w:r>
      <w:r w:rsidR="004C1D8F" w:rsidRPr="001D6942">
        <w:rPr>
          <w:rFonts w:ascii="Times New Roman" w:eastAsiaTheme="minorEastAsia" w:hAnsi="Times New Roman" w:cs="Times New Roman"/>
          <w:color w:val="000000" w:themeColor="text1"/>
          <w:kern w:val="24"/>
        </w:rPr>
        <w:t xml:space="preserve">operating system needs to balance the demands of many system operations at once. </w:t>
      </w:r>
    </w:p>
    <w:p w14:paraId="06F6489A" w14:textId="6FD4F843" w:rsidR="00F3299C" w:rsidRPr="001D6942" w:rsidRDefault="00724071" w:rsidP="009F6C06">
      <w:pPr>
        <w:ind w:firstLine="360"/>
        <w:rPr>
          <w:rFonts w:ascii="Times New Roman" w:hAnsi="Times New Roman" w:cs="Times New Roman"/>
        </w:rPr>
      </w:pPr>
      <w:r w:rsidRPr="001D6942">
        <w:rPr>
          <w:rFonts w:ascii="Times New Roman" w:eastAsiaTheme="minorEastAsia" w:hAnsi="Times New Roman" w:cs="Times New Roman"/>
          <w:color w:val="000000" w:themeColor="text1"/>
          <w:kern w:val="24"/>
        </w:rPr>
        <w:t xml:space="preserve">Over the last </w:t>
      </w:r>
      <w:r w:rsidR="006543EC" w:rsidRPr="001D6942">
        <w:rPr>
          <w:rFonts w:ascii="Times New Roman" w:eastAsiaTheme="minorEastAsia" w:hAnsi="Times New Roman" w:cs="Times New Roman"/>
          <w:color w:val="000000" w:themeColor="text1"/>
          <w:kern w:val="24"/>
        </w:rPr>
        <w:t>decade</w:t>
      </w:r>
      <w:r w:rsidRPr="001D6942">
        <w:rPr>
          <w:rFonts w:ascii="Times New Roman" w:eastAsiaTheme="minorEastAsia" w:hAnsi="Times New Roman" w:cs="Times New Roman"/>
          <w:color w:val="000000" w:themeColor="text1"/>
          <w:kern w:val="24"/>
        </w:rPr>
        <w:t xml:space="preserve">, </w:t>
      </w:r>
      <w:r w:rsidRPr="001D6942">
        <w:rPr>
          <w:rFonts w:ascii="Times New Roman" w:hAnsi="Times New Roman" w:cs="Times New Roman"/>
        </w:rPr>
        <w:t xml:space="preserve">microcontrollers </w:t>
      </w:r>
      <w:r w:rsidR="006543EC" w:rsidRPr="001D6942">
        <w:rPr>
          <w:rFonts w:ascii="Times New Roman" w:hAnsi="Times New Roman" w:cs="Times New Roman"/>
        </w:rPr>
        <w:t>marketed to</w:t>
      </w:r>
      <w:r w:rsidRPr="001D6942">
        <w:rPr>
          <w:rFonts w:ascii="Times New Roman" w:hAnsi="Times New Roman" w:cs="Times New Roman"/>
        </w:rPr>
        <w:t xml:space="preserve"> hobbyists have gained </w:t>
      </w:r>
      <w:r w:rsidR="005D732C" w:rsidRPr="001D6942">
        <w:rPr>
          <w:rFonts w:ascii="Times New Roman" w:hAnsi="Times New Roman" w:cs="Times New Roman"/>
        </w:rPr>
        <w:t xml:space="preserve">popularity </w:t>
      </w:r>
      <w:r w:rsidRPr="001D6942">
        <w:rPr>
          <w:rFonts w:ascii="Times New Roman" w:hAnsi="Times New Roman" w:cs="Times New Roman"/>
        </w:rPr>
        <w:t>across</w:t>
      </w:r>
      <w:r w:rsidR="0014383E" w:rsidRPr="001D6942">
        <w:rPr>
          <w:rFonts w:ascii="Times New Roman" w:hAnsi="Times New Roman" w:cs="Times New Roman"/>
        </w:rPr>
        <w:t xml:space="preserve"> a variety of scientific fields</w:t>
      </w:r>
      <w:sdt>
        <w:sdtPr>
          <w:rPr>
            <w:rFonts w:ascii="Times New Roman" w:hAnsi="Times New Roman" w:cs="Times New Roman"/>
          </w:rPr>
          <w:id w:val="1168444512"/>
          <w:citation/>
        </w:sdtPr>
        <w:sdtEndPr/>
        <w:sdtContent>
          <w:r w:rsidR="00E02350" w:rsidRPr="001D6942">
            <w:rPr>
              <w:rFonts w:ascii="Times New Roman" w:hAnsi="Times New Roman" w:cs="Times New Roman"/>
            </w:rPr>
            <w:fldChar w:fldCharType="begin"/>
          </w:r>
          <w:r w:rsidR="00E02350" w:rsidRPr="001D6942">
            <w:rPr>
              <w:rFonts w:ascii="Times New Roman" w:hAnsi="Times New Roman" w:cs="Times New Roman"/>
            </w:rPr>
            <w:instrText xml:space="preserve"> CITATION Che17 \l 1033  \m DAu12 \m Hus16 \m San14 </w:instrText>
          </w:r>
          <w:r w:rsidR="00E02350" w:rsidRPr="001D6942">
            <w:rPr>
              <w:rFonts w:ascii="Times New Roman" w:hAnsi="Times New Roman" w:cs="Times New Roman"/>
            </w:rPr>
            <w:fldChar w:fldCharType="separate"/>
          </w:r>
          <w:r w:rsidR="00A747E0">
            <w:rPr>
              <w:rFonts w:ascii="Times New Roman" w:hAnsi="Times New Roman" w:cs="Times New Roman"/>
              <w:noProof/>
            </w:rPr>
            <w:t xml:space="preserve"> </w:t>
          </w:r>
          <w:r w:rsidR="00A747E0" w:rsidRPr="00A747E0">
            <w:rPr>
              <w:rFonts w:ascii="Times New Roman" w:hAnsi="Times New Roman" w:cs="Times New Roman"/>
              <w:noProof/>
            </w:rPr>
            <w:t>(Chen and Li 2017, D'Ausilio 2012, Husain, Hadad and Zainal Alam 2016, Sanders and Kepecs 2014)</w:t>
          </w:r>
          <w:r w:rsidR="00E02350" w:rsidRPr="001D6942">
            <w:rPr>
              <w:rFonts w:ascii="Times New Roman" w:hAnsi="Times New Roman" w:cs="Times New Roman"/>
            </w:rPr>
            <w:fldChar w:fldCharType="end"/>
          </w:r>
        </w:sdtContent>
      </w:sdt>
      <w:r w:rsidR="005E467A" w:rsidRPr="001D6942">
        <w:rPr>
          <w:rFonts w:ascii="Times New Roman" w:hAnsi="Times New Roman" w:cs="Times New Roman"/>
        </w:rPr>
        <w:t>.</w:t>
      </w:r>
      <w:r w:rsidR="005A1025" w:rsidRPr="001D6942">
        <w:rPr>
          <w:rFonts w:ascii="Times New Roman" w:hAnsi="Times New Roman" w:cs="Times New Roman"/>
        </w:rPr>
        <w:t xml:space="preserve"> </w:t>
      </w:r>
      <w:r w:rsidR="00465656" w:rsidRPr="001D6942">
        <w:rPr>
          <w:rFonts w:ascii="Times New Roman" w:hAnsi="Times New Roman" w:cs="Times New Roman"/>
        </w:rPr>
        <w:t>M</w:t>
      </w:r>
      <w:r w:rsidRPr="001D6942">
        <w:rPr>
          <w:rFonts w:ascii="Times New Roman" w:hAnsi="Times New Roman" w:cs="Times New Roman"/>
        </w:rPr>
        <w:t xml:space="preserve">icrocontrollers </w:t>
      </w:r>
      <w:r w:rsidR="001E2EC2" w:rsidRPr="001D6942">
        <w:rPr>
          <w:rFonts w:ascii="Times New Roman" w:hAnsi="Times New Roman" w:cs="Times New Roman"/>
        </w:rPr>
        <w:t xml:space="preserve">are small, low-cost, </w:t>
      </w:r>
      <w:r w:rsidR="009B669E" w:rsidRPr="001D6942">
        <w:rPr>
          <w:rFonts w:ascii="Times New Roman" w:hAnsi="Times New Roman" w:cs="Times New Roman"/>
        </w:rPr>
        <w:t>and capable</w:t>
      </w:r>
      <w:r w:rsidR="001E2EC2" w:rsidRPr="001D6942">
        <w:rPr>
          <w:rFonts w:ascii="Times New Roman" w:hAnsi="Times New Roman" w:cs="Times New Roman"/>
        </w:rPr>
        <w:t xml:space="preserve"> of delivering digital outputs with microsecond time </w:t>
      </w:r>
      <w:r w:rsidR="00940331" w:rsidRPr="001D6942">
        <w:rPr>
          <w:rFonts w:ascii="Times New Roman" w:hAnsi="Times New Roman" w:cs="Times New Roman"/>
        </w:rPr>
        <w:t>precision</w:t>
      </w:r>
      <w:r w:rsidR="001E2EC2" w:rsidRPr="001D6942">
        <w:rPr>
          <w:rFonts w:ascii="Times New Roman" w:hAnsi="Times New Roman" w:cs="Times New Roman"/>
        </w:rPr>
        <w:t xml:space="preserve">. </w:t>
      </w:r>
      <w:r w:rsidR="00D25E72" w:rsidRPr="001D6942">
        <w:rPr>
          <w:rFonts w:ascii="Times New Roman" w:hAnsi="Times New Roman" w:cs="Times New Roman"/>
        </w:rPr>
        <w:t xml:space="preserve">The </w:t>
      </w:r>
      <w:r w:rsidR="00D20DB3" w:rsidRPr="001D6942">
        <w:rPr>
          <w:rFonts w:ascii="Times New Roman" w:hAnsi="Times New Roman" w:cs="Times New Roman"/>
        </w:rPr>
        <w:t>Arduino</w:t>
      </w:r>
      <w:r w:rsidR="00C351EC" w:rsidRPr="001D6942">
        <w:rPr>
          <w:rFonts w:ascii="Times New Roman" w:hAnsi="Times New Roman" w:cs="Times New Roman"/>
        </w:rPr>
        <w:t>, which utilizes user-friendly, open-source software functions,</w:t>
      </w:r>
      <w:r w:rsidR="000071EA" w:rsidRPr="001D6942">
        <w:rPr>
          <w:rFonts w:ascii="Times New Roman" w:hAnsi="Times New Roman" w:cs="Times New Roman"/>
        </w:rPr>
        <w:t xml:space="preserve"> </w:t>
      </w:r>
      <w:r w:rsidR="00327B8B" w:rsidRPr="001D6942">
        <w:rPr>
          <w:rFonts w:ascii="Times New Roman" w:hAnsi="Times New Roman" w:cs="Times New Roman"/>
        </w:rPr>
        <w:t>w</w:t>
      </w:r>
      <w:r w:rsidR="00AA0513" w:rsidRPr="001D6942">
        <w:rPr>
          <w:rFonts w:ascii="Times New Roman" w:hAnsi="Times New Roman" w:cs="Times New Roman"/>
        </w:rPr>
        <w:t>as</w:t>
      </w:r>
      <w:r w:rsidR="00327B8B" w:rsidRPr="001D6942">
        <w:rPr>
          <w:rFonts w:ascii="Times New Roman" w:hAnsi="Times New Roman" w:cs="Times New Roman"/>
        </w:rPr>
        <w:t xml:space="preserve"> </w:t>
      </w:r>
      <w:r w:rsidR="00AA0513" w:rsidRPr="001D6942">
        <w:rPr>
          <w:rFonts w:ascii="Times New Roman" w:hAnsi="Times New Roman" w:cs="Times New Roman"/>
        </w:rPr>
        <w:t xml:space="preserve">the first </w:t>
      </w:r>
      <w:r w:rsidR="007441A3" w:rsidRPr="001D6942">
        <w:rPr>
          <w:rFonts w:ascii="Times New Roman" w:hAnsi="Times New Roman" w:cs="Times New Roman"/>
        </w:rPr>
        <w:t xml:space="preserve">major </w:t>
      </w:r>
      <w:r w:rsidR="00D535FD" w:rsidRPr="001D6942">
        <w:rPr>
          <w:rFonts w:ascii="Times New Roman" w:hAnsi="Times New Roman" w:cs="Times New Roman"/>
        </w:rPr>
        <w:t>microcontroller</w:t>
      </w:r>
      <w:r w:rsidR="0040419E" w:rsidRPr="001D6942">
        <w:rPr>
          <w:rFonts w:ascii="Times New Roman" w:hAnsi="Times New Roman" w:cs="Times New Roman"/>
        </w:rPr>
        <w:t xml:space="preserve"> to gain</w:t>
      </w:r>
      <w:r w:rsidR="007441A3" w:rsidRPr="001D6942">
        <w:rPr>
          <w:rFonts w:ascii="Times New Roman" w:hAnsi="Times New Roman" w:cs="Times New Roman"/>
        </w:rPr>
        <w:t xml:space="preserve"> </w:t>
      </w:r>
      <w:r w:rsidR="0040419E" w:rsidRPr="001D6942">
        <w:rPr>
          <w:rFonts w:ascii="Times New Roman" w:hAnsi="Times New Roman" w:cs="Times New Roman"/>
        </w:rPr>
        <w:t xml:space="preserve">substantial </w:t>
      </w:r>
      <w:r w:rsidR="007441A3" w:rsidRPr="001D6942">
        <w:rPr>
          <w:rFonts w:ascii="Times New Roman" w:hAnsi="Times New Roman" w:cs="Times New Roman"/>
        </w:rPr>
        <w:t>popularity</w:t>
      </w:r>
      <w:r w:rsidR="0040419E" w:rsidRPr="001D6942">
        <w:rPr>
          <w:rFonts w:ascii="Times New Roman" w:hAnsi="Times New Roman" w:cs="Times New Roman"/>
        </w:rPr>
        <w:t xml:space="preserve">. </w:t>
      </w:r>
      <w:r w:rsidR="007441A3" w:rsidRPr="001D6942">
        <w:rPr>
          <w:rFonts w:ascii="Times New Roman" w:hAnsi="Times New Roman" w:cs="Times New Roman"/>
        </w:rPr>
        <w:t>Recently, Teensy</w:t>
      </w:r>
      <w:r w:rsidR="00314C72" w:rsidRPr="001D6942">
        <w:rPr>
          <w:rFonts w:ascii="Times New Roman" w:hAnsi="Times New Roman" w:cs="Times New Roman"/>
        </w:rPr>
        <w:t xml:space="preserve"> 3.2</w:t>
      </w:r>
      <w:r w:rsidR="00C6258B" w:rsidRPr="001D6942">
        <w:rPr>
          <w:rFonts w:ascii="Times New Roman" w:hAnsi="Times New Roman" w:cs="Times New Roman"/>
        </w:rPr>
        <w:t xml:space="preserve"> </w:t>
      </w:r>
      <w:r w:rsidR="004C1D8F" w:rsidRPr="001D6942">
        <w:rPr>
          <w:rFonts w:ascii="Times New Roman" w:hAnsi="Times New Roman" w:cs="Times New Roman"/>
        </w:rPr>
        <w:t>microcontrollers were</w:t>
      </w:r>
      <w:r w:rsidR="005D732C" w:rsidRPr="001D6942">
        <w:rPr>
          <w:rFonts w:ascii="Times New Roman" w:hAnsi="Times New Roman" w:cs="Times New Roman"/>
        </w:rPr>
        <w:t xml:space="preserve"> developed, which ha</w:t>
      </w:r>
      <w:r w:rsidR="004C1D8F" w:rsidRPr="001D6942">
        <w:rPr>
          <w:rFonts w:ascii="Times New Roman" w:hAnsi="Times New Roman" w:cs="Times New Roman"/>
        </w:rPr>
        <w:t>ve</w:t>
      </w:r>
      <w:r w:rsidR="005D732C" w:rsidRPr="001D6942">
        <w:rPr>
          <w:rFonts w:ascii="Times New Roman" w:hAnsi="Times New Roman" w:cs="Times New Roman"/>
        </w:rPr>
        <w:t xml:space="preserve"> </w:t>
      </w:r>
      <w:r w:rsidR="006543EC" w:rsidRPr="001D6942">
        <w:rPr>
          <w:rFonts w:ascii="Times New Roman" w:hAnsi="Times New Roman" w:cs="Times New Roman"/>
        </w:rPr>
        <w:t xml:space="preserve">all the key features </w:t>
      </w:r>
      <w:r w:rsidR="009937B7" w:rsidRPr="001D6942">
        <w:rPr>
          <w:rFonts w:ascii="Times New Roman" w:hAnsi="Times New Roman" w:cs="Times New Roman"/>
        </w:rPr>
        <w:t xml:space="preserve">of </w:t>
      </w:r>
      <w:r w:rsidR="00695E42" w:rsidRPr="001D6942">
        <w:rPr>
          <w:rFonts w:ascii="Times New Roman" w:hAnsi="Times New Roman" w:cs="Times New Roman"/>
        </w:rPr>
        <w:t>the</w:t>
      </w:r>
      <w:r w:rsidR="003C7DCA" w:rsidRPr="001D6942">
        <w:rPr>
          <w:rFonts w:ascii="Times New Roman" w:hAnsi="Times New Roman" w:cs="Times New Roman"/>
        </w:rPr>
        <w:t xml:space="preserve"> </w:t>
      </w:r>
      <w:r w:rsidR="00A24F72" w:rsidRPr="001D6942">
        <w:rPr>
          <w:rFonts w:ascii="Times New Roman" w:hAnsi="Times New Roman" w:cs="Times New Roman"/>
        </w:rPr>
        <w:t>standard</w:t>
      </w:r>
      <w:r w:rsidR="005B738A" w:rsidRPr="001D6942">
        <w:rPr>
          <w:rFonts w:ascii="Times New Roman" w:hAnsi="Times New Roman" w:cs="Times New Roman"/>
        </w:rPr>
        <w:t xml:space="preserve"> </w:t>
      </w:r>
      <w:r w:rsidR="006543EC" w:rsidRPr="001D6942">
        <w:rPr>
          <w:rFonts w:ascii="Times New Roman" w:hAnsi="Times New Roman" w:cs="Times New Roman"/>
        </w:rPr>
        <w:t>Arduino</w:t>
      </w:r>
      <w:r w:rsidR="001E2EC2" w:rsidRPr="001D6942">
        <w:rPr>
          <w:rFonts w:ascii="Times New Roman" w:hAnsi="Times New Roman" w:cs="Times New Roman"/>
        </w:rPr>
        <w:t xml:space="preserve"> </w:t>
      </w:r>
      <w:r w:rsidR="00630524" w:rsidRPr="001D6942">
        <w:rPr>
          <w:rFonts w:ascii="Times New Roman" w:hAnsi="Times New Roman" w:cs="Times New Roman"/>
        </w:rPr>
        <w:t>Uno</w:t>
      </w:r>
      <w:r w:rsidR="002163AE" w:rsidRPr="001D6942">
        <w:rPr>
          <w:rFonts w:ascii="Times New Roman" w:hAnsi="Times New Roman" w:cs="Times New Roman"/>
        </w:rPr>
        <w:t xml:space="preserve"> </w:t>
      </w:r>
      <w:r w:rsidR="00297F4E" w:rsidRPr="001D6942">
        <w:rPr>
          <w:rFonts w:ascii="Times New Roman" w:hAnsi="Times New Roman" w:cs="Times New Roman"/>
        </w:rPr>
        <w:t>microcontroller</w:t>
      </w:r>
      <w:r w:rsidR="002163AE" w:rsidRPr="001D6942">
        <w:rPr>
          <w:rFonts w:ascii="Times New Roman" w:hAnsi="Times New Roman" w:cs="Times New Roman"/>
        </w:rPr>
        <w:t xml:space="preserve"> </w:t>
      </w:r>
      <w:r w:rsidR="00721D82" w:rsidRPr="001D6942">
        <w:rPr>
          <w:rFonts w:ascii="Times New Roman" w:hAnsi="Times New Roman" w:cs="Times New Roman"/>
        </w:rPr>
        <w:t>(</w:t>
      </w:r>
      <w:r w:rsidR="002163AE" w:rsidRPr="001D6942">
        <w:rPr>
          <w:rFonts w:ascii="Times New Roman" w:hAnsi="Times New Roman" w:cs="Times New Roman"/>
        </w:rPr>
        <w:t>the current version of which is the Rev3</w:t>
      </w:r>
      <w:r w:rsidR="00436CC0" w:rsidRPr="001D6942">
        <w:rPr>
          <w:rFonts w:ascii="Times New Roman" w:hAnsi="Times New Roman" w:cs="Times New Roman"/>
        </w:rPr>
        <w:t xml:space="preserve"> (</w:t>
      </w:r>
      <w:r w:rsidR="009047BF" w:rsidRPr="001D6942">
        <w:rPr>
          <w:rFonts w:ascii="Times New Roman" w:hAnsi="Times New Roman" w:cs="Times New Roman"/>
        </w:rPr>
        <w:t>Arduino</w:t>
      </w:r>
      <w:r w:rsidR="007B775A" w:rsidRPr="001D6942">
        <w:rPr>
          <w:rFonts w:ascii="Times New Roman" w:hAnsi="Times New Roman" w:cs="Times New Roman"/>
        </w:rPr>
        <w:t>, Arduino Uno</w:t>
      </w:r>
      <w:r w:rsidR="00436CC0" w:rsidRPr="001D6942">
        <w:rPr>
          <w:rFonts w:ascii="Times New Roman" w:hAnsi="Times New Roman" w:cs="Times New Roman"/>
        </w:rPr>
        <w:t xml:space="preserve"> Rev3</w:t>
      </w:r>
      <w:r w:rsidR="007569CD" w:rsidRPr="001D6942">
        <w:rPr>
          <w:rFonts w:ascii="Times New Roman" w:hAnsi="Times New Roman" w:cs="Times New Roman"/>
        </w:rPr>
        <w:t>)</w:t>
      </w:r>
      <w:r w:rsidR="00721D82" w:rsidRPr="001D6942">
        <w:rPr>
          <w:rFonts w:ascii="Times New Roman" w:hAnsi="Times New Roman" w:cs="Times New Roman"/>
        </w:rPr>
        <w:t>)</w:t>
      </w:r>
      <w:r w:rsidR="001E2EC2" w:rsidRPr="001D6942">
        <w:rPr>
          <w:rFonts w:ascii="Times New Roman" w:hAnsi="Times New Roman" w:cs="Times New Roman"/>
        </w:rPr>
        <w:t xml:space="preserve">, </w:t>
      </w:r>
      <w:r w:rsidR="006543EC" w:rsidRPr="001D6942">
        <w:rPr>
          <w:rFonts w:ascii="Times New Roman" w:hAnsi="Times New Roman" w:cs="Times New Roman"/>
        </w:rPr>
        <w:t xml:space="preserve">as well as the additional feature of </w:t>
      </w:r>
      <w:r w:rsidR="007441A3" w:rsidRPr="001D6942">
        <w:rPr>
          <w:rFonts w:ascii="Times New Roman" w:hAnsi="Times New Roman" w:cs="Times New Roman"/>
        </w:rPr>
        <w:t xml:space="preserve">delivering analog output. </w:t>
      </w:r>
      <w:r w:rsidR="009C1D47" w:rsidRPr="001D6942">
        <w:rPr>
          <w:rFonts w:ascii="Times New Roman" w:hAnsi="Times New Roman" w:cs="Times New Roman"/>
        </w:rPr>
        <w:t>These microcontrollers</w:t>
      </w:r>
      <w:r w:rsidR="00C6258B" w:rsidRPr="001D6942">
        <w:rPr>
          <w:rFonts w:ascii="Times New Roman" w:hAnsi="Times New Roman" w:cs="Times New Roman"/>
        </w:rPr>
        <w:t xml:space="preserve"> </w:t>
      </w:r>
      <w:r w:rsidR="007441A3" w:rsidRPr="001D6942">
        <w:rPr>
          <w:rFonts w:ascii="Times New Roman" w:hAnsi="Times New Roman" w:cs="Times New Roman"/>
        </w:rPr>
        <w:t>u</w:t>
      </w:r>
      <w:r w:rsidR="00C6258B" w:rsidRPr="001D6942">
        <w:rPr>
          <w:rFonts w:ascii="Times New Roman" w:hAnsi="Times New Roman" w:cs="Times New Roman"/>
        </w:rPr>
        <w:t>tilize</w:t>
      </w:r>
      <w:r w:rsidR="007441A3" w:rsidRPr="001D6942">
        <w:rPr>
          <w:rFonts w:ascii="Times New Roman" w:hAnsi="Times New Roman" w:cs="Times New Roman"/>
        </w:rPr>
        <w:t xml:space="preserve"> the</w:t>
      </w:r>
      <w:r w:rsidR="00C15C5A" w:rsidRPr="001D6942">
        <w:rPr>
          <w:rFonts w:ascii="Times New Roman" w:hAnsi="Times New Roman" w:cs="Times New Roman"/>
        </w:rPr>
        <w:t xml:space="preserve"> same</w:t>
      </w:r>
      <w:r w:rsidR="001E2EC2" w:rsidRPr="001D6942">
        <w:rPr>
          <w:rFonts w:ascii="Times New Roman" w:hAnsi="Times New Roman" w:cs="Times New Roman"/>
        </w:rPr>
        <w:t xml:space="preserve"> open-source</w:t>
      </w:r>
      <w:r w:rsidR="00910EBA" w:rsidRPr="001D6942">
        <w:rPr>
          <w:rFonts w:ascii="Times New Roman" w:hAnsi="Times New Roman" w:cs="Times New Roman"/>
        </w:rPr>
        <w:t xml:space="preserve"> </w:t>
      </w:r>
      <w:r w:rsidR="00C6258B" w:rsidRPr="001D6942">
        <w:rPr>
          <w:rFonts w:ascii="Times New Roman" w:hAnsi="Times New Roman" w:cs="Times New Roman"/>
        </w:rPr>
        <w:t xml:space="preserve">Arduino software </w:t>
      </w:r>
      <w:r w:rsidR="00C6258B" w:rsidRPr="001D6942">
        <w:rPr>
          <w:rFonts w:ascii="Times New Roman" w:hAnsi="Times New Roman" w:cs="Times New Roman"/>
        </w:rPr>
        <w:lastRenderedPageBreak/>
        <w:t>environmen</w:t>
      </w:r>
      <w:r w:rsidR="0074391C" w:rsidRPr="001D6942">
        <w:rPr>
          <w:rFonts w:ascii="Times New Roman" w:hAnsi="Times New Roman" w:cs="Times New Roman"/>
        </w:rPr>
        <w:t>t, which is</w:t>
      </w:r>
      <w:r w:rsidR="001E2EC2" w:rsidRPr="001D6942">
        <w:rPr>
          <w:rFonts w:ascii="Times New Roman" w:hAnsi="Times New Roman" w:cs="Times New Roman"/>
        </w:rPr>
        <w:t xml:space="preserve"> easy to program</w:t>
      </w:r>
      <w:r w:rsidR="00910EBA" w:rsidRPr="001D6942">
        <w:rPr>
          <w:rFonts w:ascii="Times New Roman" w:hAnsi="Times New Roman" w:cs="Times New Roman"/>
        </w:rPr>
        <w:t xml:space="preserve"> </w:t>
      </w:r>
      <w:sdt>
        <w:sdtPr>
          <w:rPr>
            <w:rFonts w:ascii="Times New Roman" w:hAnsi="Times New Roman" w:cs="Times New Roman"/>
          </w:rPr>
          <w:id w:val="1585950265"/>
          <w:citation/>
        </w:sdtPr>
        <w:sdtEndPr/>
        <w:sdtContent>
          <w:r w:rsidR="00550B53" w:rsidRPr="001D6942">
            <w:rPr>
              <w:rFonts w:ascii="Times New Roman" w:hAnsi="Times New Roman" w:cs="Times New Roman"/>
            </w:rPr>
            <w:fldChar w:fldCharType="begin"/>
          </w:r>
          <w:r w:rsidR="00550B53" w:rsidRPr="001D6942">
            <w:rPr>
              <w:rFonts w:ascii="Times New Roman" w:hAnsi="Times New Roman" w:cs="Times New Roman"/>
            </w:rPr>
            <w:instrText xml:space="preserve"> CITATION DAu12 \l 1033 </w:instrText>
          </w:r>
          <w:r w:rsidR="00550B53" w:rsidRPr="001D6942">
            <w:rPr>
              <w:rFonts w:ascii="Times New Roman" w:hAnsi="Times New Roman" w:cs="Times New Roman"/>
            </w:rPr>
            <w:fldChar w:fldCharType="separate"/>
          </w:r>
          <w:r w:rsidR="00A747E0" w:rsidRPr="00A747E0">
            <w:rPr>
              <w:rFonts w:ascii="Times New Roman" w:hAnsi="Times New Roman" w:cs="Times New Roman"/>
              <w:noProof/>
            </w:rPr>
            <w:t>(D'Ausilio 2012)</w:t>
          </w:r>
          <w:r w:rsidR="00550B53" w:rsidRPr="001D6942">
            <w:rPr>
              <w:rFonts w:ascii="Times New Roman" w:hAnsi="Times New Roman" w:cs="Times New Roman"/>
            </w:rPr>
            <w:fldChar w:fldCharType="end"/>
          </w:r>
        </w:sdtContent>
      </w:sdt>
      <w:r w:rsidR="00550B53" w:rsidRPr="001D6942">
        <w:rPr>
          <w:rFonts w:ascii="Times New Roman" w:hAnsi="Times New Roman" w:cs="Times New Roman"/>
        </w:rPr>
        <w:t xml:space="preserve">. </w:t>
      </w:r>
      <w:r w:rsidR="00EB7EB1" w:rsidRPr="001D6942">
        <w:rPr>
          <w:rFonts w:ascii="Times New Roman" w:hAnsi="Times New Roman" w:cs="Times New Roman"/>
        </w:rPr>
        <w:t xml:space="preserve">For example, </w:t>
      </w:r>
      <w:r w:rsidR="004D0639" w:rsidRPr="001D6942">
        <w:rPr>
          <w:rFonts w:ascii="Times New Roman" w:hAnsi="Times New Roman" w:cs="Times New Roman"/>
        </w:rPr>
        <w:t xml:space="preserve">Arduino devices </w:t>
      </w:r>
      <w:r w:rsidR="00173D46" w:rsidRPr="001D6942">
        <w:rPr>
          <w:rFonts w:ascii="Times New Roman" w:hAnsi="Times New Roman" w:cs="Times New Roman"/>
        </w:rPr>
        <w:t xml:space="preserve">or microcontrollers </w:t>
      </w:r>
      <w:r w:rsidR="004D0639" w:rsidRPr="001D6942">
        <w:rPr>
          <w:rFonts w:ascii="Times New Roman" w:hAnsi="Times New Roman" w:cs="Times New Roman"/>
        </w:rPr>
        <w:t>have</w:t>
      </w:r>
      <w:r w:rsidR="00925448" w:rsidRPr="001D6942">
        <w:rPr>
          <w:rFonts w:ascii="Times New Roman" w:hAnsi="Times New Roman" w:cs="Times New Roman"/>
        </w:rPr>
        <w:t xml:space="preserve"> </w:t>
      </w:r>
      <w:r w:rsidR="001E2EC2" w:rsidRPr="001D6942">
        <w:rPr>
          <w:rFonts w:ascii="Times New Roman" w:hAnsi="Times New Roman" w:cs="Times New Roman"/>
        </w:rPr>
        <w:t xml:space="preserve">recently </w:t>
      </w:r>
      <w:r w:rsidR="00925448" w:rsidRPr="001D6942">
        <w:rPr>
          <w:rFonts w:ascii="Times New Roman" w:hAnsi="Times New Roman" w:cs="Times New Roman"/>
        </w:rPr>
        <w:t>been</w:t>
      </w:r>
      <w:r w:rsidR="00940331" w:rsidRPr="001D6942">
        <w:rPr>
          <w:rFonts w:ascii="Times New Roman" w:hAnsi="Times New Roman" w:cs="Times New Roman"/>
        </w:rPr>
        <w:t xml:space="preserve"> integrated into </w:t>
      </w:r>
      <w:r w:rsidR="00C6258B" w:rsidRPr="001D6942">
        <w:rPr>
          <w:rFonts w:ascii="Times New Roman" w:hAnsi="Times New Roman" w:cs="Times New Roman"/>
        </w:rPr>
        <w:t xml:space="preserve">two-photon </w:t>
      </w:r>
      <w:r w:rsidR="004D0639" w:rsidRPr="001D6942">
        <w:rPr>
          <w:rFonts w:ascii="Times New Roman" w:hAnsi="Times New Roman" w:cs="Times New Roman"/>
        </w:rPr>
        <w:t>imaging</w:t>
      </w:r>
      <w:r w:rsidR="00940331" w:rsidRPr="001D6942">
        <w:rPr>
          <w:rFonts w:ascii="Times New Roman" w:hAnsi="Times New Roman" w:cs="Times New Roman"/>
        </w:rPr>
        <w:t xml:space="preserve"> experiments</w:t>
      </w:r>
      <w:sdt>
        <w:sdtPr>
          <w:rPr>
            <w:rFonts w:ascii="Times New Roman" w:hAnsi="Times New Roman" w:cs="Times New Roman"/>
          </w:rPr>
          <w:id w:val="-1549136513"/>
          <w:citation/>
        </w:sdtPr>
        <w:sdtEndPr/>
        <w:sdtContent>
          <w:r w:rsidR="00E02350" w:rsidRPr="001D6942">
            <w:rPr>
              <w:rFonts w:ascii="Times New Roman" w:hAnsi="Times New Roman" w:cs="Times New Roman"/>
            </w:rPr>
            <w:fldChar w:fldCharType="begin"/>
          </w:r>
          <w:r w:rsidR="00E02350" w:rsidRPr="001D6942">
            <w:rPr>
              <w:rFonts w:ascii="Times New Roman" w:hAnsi="Times New Roman" w:cs="Times New Roman"/>
            </w:rPr>
            <w:instrText xml:space="preserve"> CITATION Mic17 \l 1033  \m Tak16 \m Wil15 </w:instrText>
          </w:r>
          <w:r w:rsidR="00E02350" w:rsidRPr="001D6942">
            <w:rPr>
              <w:rFonts w:ascii="Times New Roman" w:hAnsi="Times New Roman" w:cs="Times New Roman"/>
            </w:rPr>
            <w:fldChar w:fldCharType="separate"/>
          </w:r>
          <w:r w:rsidR="00A747E0">
            <w:rPr>
              <w:rFonts w:ascii="Times New Roman" w:hAnsi="Times New Roman" w:cs="Times New Roman"/>
              <w:noProof/>
            </w:rPr>
            <w:t xml:space="preserve"> </w:t>
          </w:r>
          <w:r w:rsidR="00A747E0" w:rsidRPr="00A747E0">
            <w:rPr>
              <w:rFonts w:ascii="Times New Roman" w:hAnsi="Times New Roman" w:cs="Times New Roman"/>
              <w:noProof/>
            </w:rPr>
            <w:t>(Micallef, et al. 2017, Takahashi, et al. 2016, Wilms and Häusser 2015)</w:t>
          </w:r>
          <w:r w:rsidR="00E02350" w:rsidRPr="001D6942">
            <w:rPr>
              <w:rFonts w:ascii="Times New Roman" w:hAnsi="Times New Roman" w:cs="Times New Roman"/>
            </w:rPr>
            <w:fldChar w:fldCharType="end"/>
          </w:r>
        </w:sdtContent>
      </w:sdt>
      <w:r w:rsidR="0017341E" w:rsidRPr="001D6942">
        <w:rPr>
          <w:rFonts w:ascii="Times New Roman" w:hAnsi="Times New Roman" w:cs="Times New Roman"/>
        </w:rPr>
        <w:t xml:space="preserve">. </w:t>
      </w:r>
      <w:r w:rsidR="00845BF9" w:rsidRPr="001D6942">
        <w:rPr>
          <w:rFonts w:ascii="Times New Roman" w:hAnsi="Times New Roman" w:cs="Times New Roman"/>
        </w:rPr>
        <w:t xml:space="preserve">One way to </w:t>
      </w:r>
      <w:r w:rsidR="001B46B1" w:rsidRPr="001D6942">
        <w:rPr>
          <w:rFonts w:ascii="Times New Roman" w:hAnsi="Times New Roman" w:cs="Times New Roman"/>
        </w:rPr>
        <w:t xml:space="preserve">perform precisely timed </w:t>
      </w:r>
      <w:r w:rsidR="006C42F5" w:rsidRPr="001D6942">
        <w:rPr>
          <w:rFonts w:ascii="Times New Roman" w:hAnsi="Times New Roman" w:cs="Times New Roman"/>
        </w:rPr>
        <w:t>acquisition</w:t>
      </w:r>
      <w:r w:rsidR="001B46B1" w:rsidRPr="001D6942">
        <w:rPr>
          <w:rFonts w:ascii="Times New Roman" w:hAnsi="Times New Roman" w:cs="Times New Roman"/>
        </w:rPr>
        <w:t xml:space="preserve"> of each image frame is to </w:t>
      </w:r>
      <w:r w:rsidR="00E5654A" w:rsidRPr="001D6942">
        <w:rPr>
          <w:rFonts w:ascii="Times New Roman" w:hAnsi="Times New Roman" w:cs="Times New Roman"/>
        </w:rPr>
        <w:t>trigger</w:t>
      </w:r>
      <w:r w:rsidR="001B46B1" w:rsidRPr="001D6942">
        <w:rPr>
          <w:rFonts w:ascii="Times New Roman" w:hAnsi="Times New Roman" w:cs="Times New Roman"/>
        </w:rPr>
        <w:t xml:space="preserve"> the acquisition of</w:t>
      </w:r>
      <w:r w:rsidR="00E5654A" w:rsidRPr="001D6942">
        <w:rPr>
          <w:rFonts w:ascii="Times New Roman" w:hAnsi="Times New Roman" w:cs="Times New Roman"/>
        </w:rPr>
        <w:t xml:space="preserve"> each frame </w:t>
      </w:r>
      <w:r w:rsidR="00522E09" w:rsidRPr="001D6942">
        <w:rPr>
          <w:rFonts w:ascii="Times New Roman" w:hAnsi="Times New Roman" w:cs="Times New Roman"/>
        </w:rPr>
        <w:t>independently</w:t>
      </w:r>
      <w:r w:rsidR="001B46B1" w:rsidRPr="001D6942">
        <w:rPr>
          <w:rFonts w:ascii="Times New Roman" w:hAnsi="Times New Roman" w:cs="Times New Roman"/>
        </w:rPr>
        <w:t xml:space="preserve">, while </w:t>
      </w:r>
      <w:r w:rsidR="00E975FA" w:rsidRPr="001D6942">
        <w:rPr>
          <w:rFonts w:ascii="Times New Roman" w:hAnsi="Times New Roman" w:cs="Times New Roman"/>
        </w:rPr>
        <w:t>simultaneously</w:t>
      </w:r>
      <w:r w:rsidR="00522E09" w:rsidRPr="001D6942">
        <w:rPr>
          <w:rFonts w:ascii="Times New Roman" w:hAnsi="Times New Roman" w:cs="Times New Roman"/>
        </w:rPr>
        <w:t xml:space="preserve"> </w:t>
      </w:r>
      <w:r w:rsidR="00E5654A" w:rsidRPr="001D6942">
        <w:rPr>
          <w:rFonts w:ascii="Times New Roman" w:hAnsi="Times New Roman" w:cs="Times New Roman"/>
        </w:rPr>
        <w:t>acquir</w:t>
      </w:r>
      <w:r w:rsidR="001B46B1" w:rsidRPr="001D6942">
        <w:rPr>
          <w:rFonts w:ascii="Times New Roman" w:hAnsi="Times New Roman" w:cs="Times New Roman"/>
        </w:rPr>
        <w:t>ing</w:t>
      </w:r>
      <w:r w:rsidR="00E5654A" w:rsidRPr="001D6942">
        <w:rPr>
          <w:rFonts w:ascii="Times New Roman" w:hAnsi="Times New Roman" w:cs="Times New Roman"/>
        </w:rPr>
        <w:t xml:space="preserve"> behavioral data.</w:t>
      </w:r>
      <w:r w:rsidR="00294A7D" w:rsidRPr="001D6942">
        <w:rPr>
          <w:rFonts w:ascii="Times New Roman" w:hAnsi="Times New Roman" w:cs="Times New Roman"/>
        </w:rPr>
        <w:t xml:space="preserve"> To do this, one can </w:t>
      </w:r>
      <w:r w:rsidR="00894E20">
        <w:rPr>
          <w:rFonts w:ascii="Times New Roman" w:hAnsi="Times New Roman" w:cs="Times New Roman"/>
        </w:rPr>
        <w:t>use the camera’s external trigger setting</w:t>
      </w:r>
      <w:r w:rsidR="00D33660">
        <w:rPr>
          <w:rFonts w:ascii="Times New Roman" w:hAnsi="Times New Roman" w:cs="Times New Roman"/>
        </w:rPr>
        <w:t>,</w:t>
      </w:r>
      <w:r w:rsidR="001B46B1" w:rsidRPr="001D6942">
        <w:rPr>
          <w:rFonts w:ascii="Times New Roman" w:hAnsi="Times New Roman" w:cs="Times New Roman"/>
        </w:rPr>
        <w:t xml:space="preserve"> as </w:t>
      </w:r>
      <w:r w:rsidR="00EA3566">
        <w:rPr>
          <w:rFonts w:ascii="Times New Roman" w:hAnsi="Times New Roman" w:cs="Times New Roman"/>
        </w:rPr>
        <w:t>discussed</w:t>
      </w:r>
      <w:r w:rsidR="001B46B1" w:rsidRPr="001D6942">
        <w:rPr>
          <w:rFonts w:ascii="Times New Roman" w:hAnsi="Times New Roman" w:cs="Times New Roman"/>
        </w:rPr>
        <w:t xml:space="preserve"> </w:t>
      </w:r>
      <w:r w:rsidR="00294A7D" w:rsidRPr="001D6942">
        <w:rPr>
          <w:rFonts w:ascii="Times New Roman" w:hAnsi="Times New Roman" w:cs="Times New Roman"/>
        </w:rPr>
        <w:t xml:space="preserve">previously </w:t>
      </w:r>
      <w:sdt>
        <w:sdtPr>
          <w:rPr>
            <w:rFonts w:ascii="Times New Roman" w:hAnsi="Times New Roman" w:cs="Times New Roman"/>
          </w:rPr>
          <w:id w:val="1124964402"/>
          <w:citation/>
        </w:sdtPr>
        <w:sdtEndPr/>
        <w:sdtContent>
          <w:r w:rsidR="00294A7D" w:rsidRPr="001D6942">
            <w:rPr>
              <w:rFonts w:ascii="Times New Roman" w:hAnsi="Times New Roman" w:cs="Times New Roman"/>
            </w:rPr>
            <w:fldChar w:fldCharType="begin"/>
          </w:r>
          <w:r w:rsidR="00294A7D" w:rsidRPr="001D6942">
            <w:rPr>
              <w:rFonts w:ascii="Times New Roman" w:hAnsi="Times New Roman" w:cs="Times New Roman"/>
            </w:rPr>
            <w:instrText xml:space="preserve"> CITATION Mic17 \l 1033 </w:instrText>
          </w:r>
          <w:r w:rsidR="00294A7D" w:rsidRPr="001D6942">
            <w:rPr>
              <w:rFonts w:ascii="Times New Roman" w:hAnsi="Times New Roman" w:cs="Times New Roman"/>
            </w:rPr>
            <w:fldChar w:fldCharType="separate"/>
          </w:r>
          <w:r w:rsidR="00A747E0" w:rsidRPr="00A747E0">
            <w:rPr>
              <w:rFonts w:ascii="Times New Roman" w:hAnsi="Times New Roman" w:cs="Times New Roman"/>
              <w:noProof/>
            </w:rPr>
            <w:t>(Micallef, et al. 2017)</w:t>
          </w:r>
          <w:r w:rsidR="00294A7D" w:rsidRPr="001D6942">
            <w:rPr>
              <w:rFonts w:ascii="Times New Roman" w:hAnsi="Times New Roman" w:cs="Times New Roman"/>
            </w:rPr>
            <w:fldChar w:fldCharType="end"/>
          </w:r>
        </w:sdtContent>
      </w:sdt>
      <w:r w:rsidR="00294A7D" w:rsidRPr="001D6942">
        <w:rPr>
          <w:rFonts w:ascii="Times New Roman" w:hAnsi="Times New Roman" w:cs="Times New Roman"/>
        </w:rPr>
        <w:t>.</w:t>
      </w:r>
      <w:r w:rsidR="00E975FA" w:rsidRPr="001D6942">
        <w:rPr>
          <w:rFonts w:ascii="Times New Roman" w:hAnsi="Times New Roman" w:cs="Times New Roman"/>
        </w:rPr>
        <w:t xml:space="preserve"> </w:t>
      </w:r>
      <w:r w:rsidR="001B46B1" w:rsidRPr="001D6942">
        <w:rPr>
          <w:rFonts w:ascii="Times New Roman" w:hAnsi="Times New Roman" w:cs="Times New Roman"/>
        </w:rPr>
        <w:t>Because of the simplicity of microcontrollers and their temporal precisions, microcontroller</w:t>
      </w:r>
      <w:r w:rsidR="009E6CC2" w:rsidRPr="001D6942">
        <w:rPr>
          <w:rFonts w:ascii="Times New Roman" w:hAnsi="Times New Roman" w:cs="Times New Roman"/>
        </w:rPr>
        <w:t>s</w:t>
      </w:r>
      <w:r w:rsidR="001B46B1" w:rsidRPr="001D6942">
        <w:rPr>
          <w:rFonts w:ascii="Times New Roman" w:hAnsi="Times New Roman" w:cs="Times New Roman"/>
        </w:rPr>
        <w:t xml:space="preserve"> represent an attractive solution to precisely record digital data and</w:t>
      </w:r>
      <w:r w:rsidR="00B62AD6" w:rsidRPr="001D6942">
        <w:rPr>
          <w:rFonts w:ascii="Times New Roman" w:hAnsi="Times New Roman" w:cs="Times New Roman"/>
        </w:rPr>
        <w:t xml:space="preserve"> monitor experimental progress.</w:t>
      </w:r>
    </w:p>
    <w:p w14:paraId="1ED3CF6F" w14:textId="6A3A4D25" w:rsidR="00F3299C" w:rsidRPr="001D6942" w:rsidRDefault="002309C6" w:rsidP="00D91E60">
      <w:pPr>
        <w:ind w:firstLine="360"/>
        <w:rPr>
          <w:rFonts w:ascii="Times New Roman" w:hAnsi="Times New Roman" w:cs="Times New Roman"/>
        </w:rPr>
      </w:pPr>
      <w:r w:rsidRPr="001D6942">
        <w:rPr>
          <w:rFonts w:ascii="Times New Roman" w:hAnsi="Times New Roman" w:cs="Times New Roman"/>
        </w:rPr>
        <w:t xml:space="preserve">Here, we demonstrate </w:t>
      </w:r>
      <w:r w:rsidR="004D0639" w:rsidRPr="001D6942">
        <w:rPr>
          <w:rFonts w:ascii="Times New Roman" w:hAnsi="Times New Roman" w:cs="Times New Roman"/>
        </w:rPr>
        <w:t xml:space="preserve">and characterize </w:t>
      </w:r>
      <w:r w:rsidR="00BE7F4E" w:rsidRPr="001D6942">
        <w:rPr>
          <w:rFonts w:ascii="Times New Roman" w:hAnsi="Times New Roman" w:cs="Times New Roman"/>
        </w:rPr>
        <w:t xml:space="preserve">a </w:t>
      </w:r>
      <w:r w:rsidR="00FD7391" w:rsidRPr="001D6942">
        <w:rPr>
          <w:rFonts w:ascii="Times New Roman" w:hAnsi="Times New Roman" w:cs="Times New Roman"/>
        </w:rPr>
        <w:t xml:space="preserve">flexible </w:t>
      </w:r>
      <w:r w:rsidR="00BE7F4E" w:rsidRPr="001D6942">
        <w:rPr>
          <w:rFonts w:ascii="Times New Roman" w:hAnsi="Times New Roman" w:cs="Times New Roman"/>
        </w:rPr>
        <w:t>Teensy</w:t>
      </w:r>
      <w:r w:rsidR="007224E6" w:rsidRPr="001D6942">
        <w:rPr>
          <w:rFonts w:ascii="Times New Roman" w:hAnsi="Times New Roman" w:cs="Times New Roman"/>
        </w:rPr>
        <w:t xml:space="preserve"> 3.2-based</w:t>
      </w:r>
      <w:r w:rsidR="00BE7F4E" w:rsidRPr="001D6942">
        <w:rPr>
          <w:rFonts w:ascii="Times New Roman" w:hAnsi="Times New Roman" w:cs="Times New Roman"/>
        </w:rPr>
        <w:t xml:space="preserve"> interface for</w:t>
      </w:r>
      <w:r w:rsidR="0017341E" w:rsidRPr="001D6942">
        <w:rPr>
          <w:rFonts w:ascii="Times New Roman" w:hAnsi="Times New Roman" w:cs="Times New Roman"/>
        </w:rPr>
        <w:t xml:space="preserve"> temporally precise </w:t>
      </w:r>
      <w:r w:rsidRPr="001D6942">
        <w:rPr>
          <w:rFonts w:ascii="Times New Roman" w:hAnsi="Times New Roman" w:cs="Times New Roman"/>
        </w:rPr>
        <w:t xml:space="preserve">data acquisition </w:t>
      </w:r>
      <w:r w:rsidR="00EC16BB" w:rsidRPr="001D6942">
        <w:rPr>
          <w:rFonts w:ascii="Times New Roman" w:hAnsi="Times New Roman" w:cs="Times New Roman"/>
        </w:rPr>
        <w:t>and</w:t>
      </w:r>
      <w:r w:rsidR="00BE7F4E" w:rsidRPr="001D6942">
        <w:rPr>
          <w:rFonts w:ascii="Times New Roman" w:hAnsi="Times New Roman" w:cs="Times New Roman"/>
        </w:rPr>
        <w:t xml:space="preserve"> delivery of</w:t>
      </w:r>
      <w:r w:rsidR="00EC16BB" w:rsidRPr="001D6942">
        <w:rPr>
          <w:rFonts w:ascii="Times New Roman" w:hAnsi="Times New Roman" w:cs="Times New Roman"/>
        </w:rPr>
        <w:t xml:space="preserve"> </w:t>
      </w:r>
      <w:r w:rsidR="00BE7F4E" w:rsidRPr="001D6942">
        <w:rPr>
          <w:rFonts w:ascii="Times New Roman" w:hAnsi="Times New Roman" w:cs="Times New Roman"/>
        </w:rPr>
        <w:t xml:space="preserve">analog and digital </w:t>
      </w:r>
      <w:r w:rsidR="00FD7391" w:rsidRPr="001D6942">
        <w:rPr>
          <w:rFonts w:ascii="Times New Roman" w:hAnsi="Times New Roman" w:cs="Times New Roman"/>
        </w:rPr>
        <w:t>signals</w:t>
      </w:r>
      <w:r w:rsidR="00BE7F4E" w:rsidRPr="001D6942">
        <w:rPr>
          <w:rFonts w:ascii="Times New Roman" w:hAnsi="Times New Roman" w:cs="Times New Roman"/>
        </w:rPr>
        <w:t xml:space="preserve">, </w:t>
      </w:r>
      <w:r w:rsidR="0017341E" w:rsidRPr="001D6942">
        <w:rPr>
          <w:rFonts w:ascii="Times New Roman" w:hAnsi="Times New Roman" w:cs="Times New Roman"/>
        </w:rPr>
        <w:t xml:space="preserve">during </w:t>
      </w:r>
      <w:r w:rsidR="001B46B1" w:rsidRPr="001D6942">
        <w:rPr>
          <w:rFonts w:ascii="Times New Roman" w:hAnsi="Times New Roman" w:cs="Times New Roman"/>
        </w:rPr>
        <w:t xml:space="preserve">a </w:t>
      </w:r>
      <w:r w:rsidR="0017341E" w:rsidRPr="001D6942">
        <w:rPr>
          <w:rFonts w:ascii="Times New Roman" w:hAnsi="Times New Roman" w:cs="Times New Roman"/>
        </w:rPr>
        <w:t xml:space="preserve">voluntary movement </w:t>
      </w:r>
      <w:r w:rsidR="001B46B1" w:rsidRPr="001D6942">
        <w:rPr>
          <w:rFonts w:ascii="Times New Roman" w:hAnsi="Times New Roman" w:cs="Times New Roman"/>
        </w:rPr>
        <w:t xml:space="preserve">tracking experiment </w:t>
      </w:r>
      <w:r w:rsidR="0017341E" w:rsidRPr="001D6942">
        <w:rPr>
          <w:rFonts w:ascii="Times New Roman" w:hAnsi="Times New Roman" w:cs="Times New Roman"/>
        </w:rPr>
        <w:t xml:space="preserve">and </w:t>
      </w:r>
      <w:r w:rsidR="00E32526" w:rsidRPr="001D6942">
        <w:rPr>
          <w:rFonts w:ascii="Times New Roman" w:hAnsi="Times New Roman" w:cs="Times New Roman"/>
        </w:rPr>
        <w:t>a</w:t>
      </w:r>
      <w:r w:rsidR="0017341E" w:rsidRPr="001D6942">
        <w:rPr>
          <w:rFonts w:ascii="Times New Roman" w:hAnsi="Times New Roman" w:cs="Times New Roman"/>
        </w:rPr>
        <w:t xml:space="preserve"> trace conditioning</w:t>
      </w:r>
      <w:r w:rsidR="001B46B1" w:rsidRPr="001D6942">
        <w:rPr>
          <w:rFonts w:ascii="Times New Roman" w:hAnsi="Times New Roman" w:cs="Times New Roman"/>
        </w:rPr>
        <w:t xml:space="preserve"> learning</w:t>
      </w:r>
      <w:r w:rsidR="0017341E" w:rsidRPr="001D6942">
        <w:rPr>
          <w:rFonts w:ascii="Times New Roman" w:hAnsi="Times New Roman" w:cs="Times New Roman"/>
        </w:rPr>
        <w:t xml:space="preserve"> experiment</w:t>
      </w:r>
      <w:r w:rsidRPr="001D6942">
        <w:rPr>
          <w:rFonts w:ascii="Times New Roman" w:hAnsi="Times New Roman" w:cs="Times New Roman"/>
        </w:rPr>
        <w:t>.</w:t>
      </w:r>
      <w:r w:rsidR="00BE7F4E" w:rsidRPr="001D6942">
        <w:rPr>
          <w:rFonts w:ascii="Times New Roman" w:hAnsi="Times New Roman" w:cs="Times New Roman"/>
        </w:rPr>
        <w:t xml:space="preserve"> </w:t>
      </w:r>
      <w:r w:rsidR="009B669E" w:rsidRPr="001D6942">
        <w:rPr>
          <w:rFonts w:ascii="Times New Roman" w:hAnsi="Times New Roman" w:cs="Times New Roman"/>
        </w:rPr>
        <w:t>The T</w:t>
      </w:r>
      <w:r w:rsidR="00574F13" w:rsidRPr="001D6942">
        <w:rPr>
          <w:rFonts w:ascii="Times New Roman" w:hAnsi="Times New Roman" w:cs="Times New Roman"/>
        </w:rPr>
        <w:t xml:space="preserve">eensy </w:t>
      </w:r>
      <w:r w:rsidR="00FD7391" w:rsidRPr="001D6942">
        <w:rPr>
          <w:rFonts w:ascii="Times New Roman" w:hAnsi="Times New Roman" w:cs="Times New Roman"/>
        </w:rPr>
        <w:t>interface</w:t>
      </w:r>
      <w:r w:rsidR="0017341E" w:rsidRPr="001D6942">
        <w:rPr>
          <w:rFonts w:ascii="Times New Roman" w:hAnsi="Times New Roman" w:cs="Times New Roman"/>
        </w:rPr>
        <w:t xml:space="preserve"> can</w:t>
      </w:r>
      <w:r w:rsidR="00FD7391" w:rsidRPr="001D6942">
        <w:rPr>
          <w:rFonts w:ascii="Times New Roman" w:hAnsi="Times New Roman" w:cs="Times New Roman"/>
        </w:rPr>
        <w:t xml:space="preserve"> </w:t>
      </w:r>
      <w:r w:rsidR="00BE7F4E" w:rsidRPr="001D6942">
        <w:rPr>
          <w:rFonts w:ascii="Times New Roman" w:hAnsi="Times New Roman" w:cs="Times New Roman"/>
        </w:rPr>
        <w:t>deliver digital pulses with microsecond</w:t>
      </w:r>
      <w:r w:rsidR="00FC55BA" w:rsidRPr="001D6942">
        <w:rPr>
          <w:rFonts w:ascii="Times New Roman" w:hAnsi="Times New Roman" w:cs="Times New Roman"/>
        </w:rPr>
        <w:t xml:space="preserve"> </w:t>
      </w:r>
      <w:r w:rsidR="00BE7F4E" w:rsidRPr="001D6942">
        <w:rPr>
          <w:rFonts w:ascii="Times New Roman" w:hAnsi="Times New Roman" w:cs="Times New Roman"/>
        </w:rPr>
        <w:t xml:space="preserve">precision to </w:t>
      </w:r>
      <w:r w:rsidR="00FC55BA" w:rsidRPr="001D6942">
        <w:rPr>
          <w:rFonts w:ascii="Times New Roman" w:hAnsi="Times New Roman" w:cs="Times New Roman"/>
        </w:rPr>
        <w:t>ini</w:t>
      </w:r>
      <w:r w:rsidR="00FD7391" w:rsidRPr="001D6942">
        <w:rPr>
          <w:rFonts w:ascii="Times New Roman" w:hAnsi="Times New Roman" w:cs="Times New Roman"/>
        </w:rPr>
        <w:t>ti</w:t>
      </w:r>
      <w:r w:rsidR="00FC55BA" w:rsidRPr="001D6942">
        <w:rPr>
          <w:rFonts w:ascii="Times New Roman" w:hAnsi="Times New Roman" w:cs="Times New Roman"/>
        </w:rPr>
        <w:t>ate</w:t>
      </w:r>
      <w:r w:rsidR="0017341E" w:rsidRPr="001D6942">
        <w:rPr>
          <w:rFonts w:ascii="Times New Roman" w:hAnsi="Times New Roman" w:cs="Times New Roman"/>
        </w:rPr>
        <w:t xml:space="preserve"> individual image</w:t>
      </w:r>
      <w:r w:rsidR="00FC55BA" w:rsidRPr="001D6942">
        <w:rPr>
          <w:rFonts w:ascii="Times New Roman" w:hAnsi="Times New Roman" w:cs="Times New Roman"/>
        </w:rPr>
        <w:t xml:space="preserve"> frame capture </w:t>
      </w:r>
      <w:r w:rsidR="00BE7F4E" w:rsidRPr="001D6942">
        <w:rPr>
          <w:rFonts w:ascii="Times New Roman" w:hAnsi="Times New Roman" w:cs="Times New Roman"/>
        </w:rPr>
        <w:t>at</w:t>
      </w:r>
      <w:r w:rsidR="005130B3" w:rsidRPr="001D6942">
        <w:rPr>
          <w:rFonts w:ascii="Times New Roman" w:hAnsi="Times New Roman" w:cs="Times New Roman"/>
        </w:rPr>
        <w:t xml:space="preserve"> a</w:t>
      </w:r>
      <w:r w:rsidR="00BE7F4E" w:rsidRPr="001D6942">
        <w:rPr>
          <w:rFonts w:ascii="Times New Roman" w:hAnsi="Times New Roman" w:cs="Times New Roman"/>
        </w:rPr>
        <w:t xml:space="preserve"> desired </w:t>
      </w:r>
      <w:r w:rsidR="00B55172" w:rsidRPr="001D6942">
        <w:rPr>
          <w:rFonts w:ascii="Times New Roman" w:hAnsi="Times New Roman" w:cs="Times New Roman"/>
        </w:rPr>
        <w:t>frequency</w:t>
      </w:r>
      <w:r w:rsidR="00FD7391" w:rsidRPr="001D6942">
        <w:rPr>
          <w:rFonts w:ascii="Times New Roman" w:hAnsi="Times New Roman" w:cs="Times New Roman"/>
        </w:rPr>
        <w:t>, while simultaneously collecting</w:t>
      </w:r>
      <w:r w:rsidR="0017341E" w:rsidRPr="001D6942">
        <w:rPr>
          <w:rFonts w:ascii="Times New Roman" w:hAnsi="Times New Roman" w:cs="Times New Roman"/>
        </w:rPr>
        <w:t xml:space="preserve"> animal behavioral data. </w:t>
      </w:r>
      <w:r w:rsidR="005130B3" w:rsidRPr="001D6942">
        <w:rPr>
          <w:rFonts w:ascii="Times New Roman" w:hAnsi="Times New Roman" w:cs="Times New Roman"/>
        </w:rPr>
        <w:t xml:space="preserve">We also demonstrate the ability of the </w:t>
      </w:r>
      <w:r w:rsidR="00BE7F4E" w:rsidRPr="001D6942">
        <w:rPr>
          <w:rFonts w:ascii="Times New Roman" w:hAnsi="Times New Roman" w:cs="Times New Roman"/>
        </w:rPr>
        <w:t>Teensy</w:t>
      </w:r>
      <w:r w:rsidR="00FD7391" w:rsidRPr="001D6942">
        <w:rPr>
          <w:rFonts w:ascii="Times New Roman" w:hAnsi="Times New Roman" w:cs="Times New Roman"/>
        </w:rPr>
        <w:t xml:space="preserve"> interface</w:t>
      </w:r>
      <w:r w:rsidR="005130B3" w:rsidRPr="001D6942">
        <w:rPr>
          <w:rFonts w:ascii="Times New Roman" w:hAnsi="Times New Roman" w:cs="Times New Roman"/>
        </w:rPr>
        <w:t xml:space="preserve"> to</w:t>
      </w:r>
      <w:r w:rsidR="00BE7F4E" w:rsidRPr="001D6942">
        <w:rPr>
          <w:rFonts w:ascii="Times New Roman" w:hAnsi="Times New Roman" w:cs="Times New Roman"/>
        </w:rPr>
        <w:t xml:space="preserve"> generate analog sound waveforms</w:t>
      </w:r>
      <w:r w:rsidR="001B46B1" w:rsidRPr="001D6942">
        <w:rPr>
          <w:rFonts w:ascii="Times New Roman" w:hAnsi="Times New Roman" w:cs="Times New Roman"/>
        </w:rPr>
        <w:t xml:space="preserve"> to drive a speaker for </w:t>
      </w:r>
      <w:r w:rsidR="00F00EE4" w:rsidRPr="001D6942">
        <w:rPr>
          <w:rFonts w:ascii="Times New Roman" w:hAnsi="Times New Roman" w:cs="Times New Roman"/>
        </w:rPr>
        <w:t xml:space="preserve">an </w:t>
      </w:r>
      <w:r w:rsidR="001B46B1" w:rsidRPr="001D6942">
        <w:rPr>
          <w:rFonts w:ascii="Times New Roman" w:hAnsi="Times New Roman" w:cs="Times New Roman"/>
        </w:rPr>
        <w:t xml:space="preserve">auditory experiment. </w:t>
      </w:r>
      <w:r w:rsidR="00BE7F4E" w:rsidRPr="001D6942">
        <w:rPr>
          <w:rFonts w:ascii="Times New Roman" w:hAnsi="Times New Roman" w:cs="Times New Roman"/>
        </w:rPr>
        <w:t xml:space="preserve">Together, these results demonstrate </w:t>
      </w:r>
      <w:r w:rsidR="005130B3" w:rsidRPr="001D6942">
        <w:rPr>
          <w:rFonts w:ascii="Times New Roman" w:hAnsi="Times New Roman" w:cs="Times New Roman"/>
        </w:rPr>
        <w:t>that the</w:t>
      </w:r>
      <w:r w:rsidR="00BE7F4E" w:rsidRPr="001D6942">
        <w:rPr>
          <w:rFonts w:ascii="Times New Roman" w:hAnsi="Times New Roman" w:cs="Times New Roman"/>
        </w:rPr>
        <w:t xml:space="preserve"> Teensy</w:t>
      </w:r>
      <w:r w:rsidR="005130B3" w:rsidRPr="001D6942">
        <w:rPr>
          <w:rFonts w:ascii="Times New Roman" w:hAnsi="Times New Roman" w:cs="Times New Roman"/>
        </w:rPr>
        <w:t xml:space="preserve"> </w:t>
      </w:r>
      <w:r w:rsidR="00BE7F4E" w:rsidRPr="001D6942">
        <w:rPr>
          <w:rFonts w:ascii="Times New Roman" w:hAnsi="Times New Roman" w:cs="Times New Roman"/>
        </w:rPr>
        <w:t>interface</w:t>
      </w:r>
      <w:r w:rsidR="00FD7391" w:rsidRPr="001D6942">
        <w:rPr>
          <w:rFonts w:ascii="Times New Roman" w:hAnsi="Times New Roman" w:cs="Times New Roman"/>
        </w:rPr>
        <w:t xml:space="preserve">, </w:t>
      </w:r>
      <w:r w:rsidR="0056143E" w:rsidRPr="001D6942">
        <w:rPr>
          <w:rFonts w:ascii="Times New Roman" w:hAnsi="Times New Roman" w:cs="Times New Roman"/>
        </w:rPr>
        <w:t>consisting of</w:t>
      </w:r>
      <w:r w:rsidR="00FD7391" w:rsidRPr="001D6942">
        <w:rPr>
          <w:rFonts w:ascii="Times New Roman" w:hAnsi="Times New Roman" w:cs="Times New Roman"/>
        </w:rPr>
        <w:t xml:space="preserve"> a Teensy microcontroller </w:t>
      </w:r>
      <w:r w:rsidR="001B46B1" w:rsidRPr="001D6942">
        <w:rPr>
          <w:rFonts w:ascii="Times New Roman" w:hAnsi="Times New Roman" w:cs="Times New Roman"/>
        </w:rPr>
        <w:t>and</w:t>
      </w:r>
      <w:r w:rsidR="00FD7391" w:rsidRPr="001D6942">
        <w:rPr>
          <w:rFonts w:ascii="Times New Roman" w:hAnsi="Times New Roman" w:cs="Times New Roman"/>
        </w:rPr>
        <w:t xml:space="preserve"> a set of</w:t>
      </w:r>
      <w:r w:rsidR="00926CE8" w:rsidRPr="001D6942">
        <w:rPr>
          <w:rFonts w:ascii="Times New Roman" w:hAnsi="Times New Roman" w:cs="Times New Roman"/>
        </w:rPr>
        <w:t xml:space="preserve"> custom</w:t>
      </w:r>
      <w:r w:rsidR="00FD7391" w:rsidRPr="001D6942">
        <w:rPr>
          <w:rFonts w:ascii="Times New Roman" w:hAnsi="Times New Roman" w:cs="Times New Roman"/>
        </w:rPr>
        <w:t xml:space="preserve"> software functions, </w:t>
      </w:r>
      <w:r w:rsidR="00A020AF" w:rsidRPr="001D6942">
        <w:rPr>
          <w:rFonts w:ascii="Times New Roman" w:hAnsi="Times New Roman" w:cs="Times New Roman"/>
        </w:rPr>
        <w:t xml:space="preserve">offers </w:t>
      </w:r>
      <w:r w:rsidR="00FD7391" w:rsidRPr="001D6942">
        <w:rPr>
          <w:rFonts w:ascii="Times New Roman" w:hAnsi="Times New Roman" w:cs="Times New Roman"/>
        </w:rPr>
        <w:t>a</w:t>
      </w:r>
      <w:r w:rsidR="005130B3" w:rsidRPr="001D6942">
        <w:rPr>
          <w:rFonts w:ascii="Times New Roman" w:hAnsi="Times New Roman" w:cs="Times New Roman"/>
        </w:rPr>
        <w:t xml:space="preserve"> flexible, accurate, and </w:t>
      </w:r>
      <w:r w:rsidR="005937DD" w:rsidRPr="001D6942">
        <w:rPr>
          <w:rFonts w:ascii="Times New Roman" w:hAnsi="Times New Roman" w:cs="Times New Roman"/>
        </w:rPr>
        <w:t>user-</w:t>
      </w:r>
      <w:r w:rsidR="0017341E" w:rsidRPr="001D6942">
        <w:rPr>
          <w:rFonts w:ascii="Times New Roman" w:hAnsi="Times New Roman" w:cs="Times New Roman"/>
        </w:rPr>
        <w:t xml:space="preserve">friendly </w:t>
      </w:r>
      <w:r w:rsidR="00137E46" w:rsidRPr="001D6942">
        <w:rPr>
          <w:rFonts w:ascii="Times New Roman" w:hAnsi="Times New Roman" w:cs="Times New Roman"/>
        </w:rPr>
        <w:t>environment for imaging</w:t>
      </w:r>
      <w:r w:rsidR="00FD7391" w:rsidRPr="001D6942">
        <w:rPr>
          <w:rFonts w:ascii="Times New Roman" w:hAnsi="Times New Roman" w:cs="Times New Roman"/>
        </w:rPr>
        <w:t xml:space="preserve"> experiments during behavior</w:t>
      </w:r>
      <w:r w:rsidR="00926CE8" w:rsidRPr="001D6942">
        <w:rPr>
          <w:rFonts w:ascii="Times New Roman" w:hAnsi="Times New Roman" w:cs="Times New Roman"/>
        </w:rPr>
        <w:t>.</w:t>
      </w:r>
    </w:p>
    <w:p w14:paraId="2B77EC8A" w14:textId="77777777" w:rsidR="003B42D2" w:rsidRPr="001D6942" w:rsidRDefault="003B42D2" w:rsidP="00836FC8">
      <w:pPr>
        <w:rPr>
          <w:rFonts w:ascii="Times New Roman" w:hAnsi="Times New Roman" w:cs="Times New Roman"/>
        </w:rPr>
      </w:pPr>
    </w:p>
    <w:p w14:paraId="588D0400" w14:textId="1CF96435" w:rsidR="00152631" w:rsidRPr="001D6942" w:rsidRDefault="00DD31F1" w:rsidP="00820582">
      <w:pPr>
        <w:rPr>
          <w:rFonts w:ascii="Times New Roman" w:hAnsi="Times New Roman" w:cs="Times New Roman"/>
          <w:b/>
        </w:rPr>
      </w:pPr>
      <w:r w:rsidRPr="001D6942">
        <w:rPr>
          <w:rFonts w:ascii="Times New Roman" w:hAnsi="Times New Roman" w:cs="Times New Roman"/>
          <w:b/>
        </w:rPr>
        <w:t>2.</w:t>
      </w:r>
      <w:r w:rsidR="001A4FC4" w:rsidRPr="001D6942">
        <w:rPr>
          <w:rFonts w:ascii="Times New Roman" w:hAnsi="Times New Roman" w:cs="Times New Roman"/>
          <w:b/>
        </w:rPr>
        <w:t xml:space="preserve"> </w:t>
      </w:r>
      <w:r w:rsidR="00AD3F71" w:rsidRPr="001D6942">
        <w:rPr>
          <w:rFonts w:ascii="Times New Roman" w:hAnsi="Times New Roman" w:cs="Times New Roman"/>
          <w:b/>
        </w:rPr>
        <w:t>Methods</w:t>
      </w:r>
    </w:p>
    <w:p w14:paraId="59051373" w14:textId="539332A4" w:rsidR="001F1434" w:rsidRPr="001D6942" w:rsidRDefault="005A5BBE" w:rsidP="00820582">
      <w:pPr>
        <w:rPr>
          <w:rFonts w:ascii="Times New Roman" w:hAnsi="Times New Roman" w:cs="Times New Roman"/>
        </w:rPr>
      </w:pPr>
      <w:r w:rsidRPr="001D6942">
        <w:rPr>
          <w:rFonts w:ascii="Times New Roman" w:hAnsi="Times New Roman" w:cs="Times New Roman"/>
        </w:rPr>
        <w:t xml:space="preserve">2.1 </w:t>
      </w:r>
      <w:r w:rsidR="002D5EDA" w:rsidRPr="001D6942">
        <w:rPr>
          <w:rFonts w:ascii="Times New Roman" w:hAnsi="Times New Roman" w:cs="Times New Roman"/>
          <w:i/>
        </w:rPr>
        <w:t>C</w:t>
      </w:r>
      <w:r w:rsidR="001F1434" w:rsidRPr="001D6942">
        <w:rPr>
          <w:rFonts w:ascii="Times New Roman" w:hAnsi="Times New Roman" w:cs="Times New Roman"/>
          <w:i/>
        </w:rPr>
        <w:t xml:space="preserve">onstruction of Teensy </w:t>
      </w:r>
      <w:r w:rsidR="00137A51" w:rsidRPr="001D6942">
        <w:rPr>
          <w:rFonts w:ascii="Times New Roman" w:hAnsi="Times New Roman" w:cs="Times New Roman"/>
          <w:i/>
        </w:rPr>
        <w:t>boards</w:t>
      </w:r>
    </w:p>
    <w:p w14:paraId="6D15E646" w14:textId="3D09B258" w:rsidR="00137A51" w:rsidRPr="001D6942" w:rsidRDefault="00B1527A" w:rsidP="00495A39">
      <w:pPr>
        <w:ind w:firstLine="720"/>
        <w:rPr>
          <w:rFonts w:ascii="Times New Roman" w:hAnsi="Times New Roman" w:cs="Times New Roman"/>
        </w:rPr>
      </w:pPr>
      <w:r w:rsidRPr="001D6942">
        <w:rPr>
          <w:rFonts w:ascii="Times New Roman" w:hAnsi="Times New Roman" w:cs="Times New Roman"/>
        </w:rPr>
        <w:t xml:space="preserve">The two </w:t>
      </w:r>
      <w:r w:rsidR="00137A51" w:rsidRPr="001D6942">
        <w:rPr>
          <w:rFonts w:ascii="Times New Roman" w:hAnsi="Times New Roman" w:cs="Times New Roman"/>
        </w:rPr>
        <w:t>experimental designs are shown in Figure 1</w:t>
      </w:r>
      <w:r w:rsidR="002D5EDA" w:rsidRPr="001D6942">
        <w:rPr>
          <w:rFonts w:ascii="Times New Roman" w:hAnsi="Times New Roman" w:cs="Times New Roman"/>
        </w:rPr>
        <w:t>. T</w:t>
      </w:r>
      <w:r w:rsidR="001A063B" w:rsidRPr="001D6942">
        <w:rPr>
          <w:rFonts w:ascii="Times New Roman" w:hAnsi="Times New Roman" w:cs="Times New Roman"/>
        </w:rPr>
        <w:t xml:space="preserve">he </w:t>
      </w:r>
      <w:r w:rsidR="008C3A57" w:rsidRPr="001D6942">
        <w:rPr>
          <w:rFonts w:ascii="Times New Roman" w:hAnsi="Times New Roman" w:cs="Times New Roman"/>
        </w:rPr>
        <w:t xml:space="preserve">specialty </w:t>
      </w:r>
      <w:r w:rsidR="001A063B" w:rsidRPr="001D6942">
        <w:rPr>
          <w:rFonts w:ascii="Times New Roman" w:hAnsi="Times New Roman" w:cs="Times New Roman"/>
        </w:rPr>
        <w:t xml:space="preserve">components required to build </w:t>
      </w:r>
      <w:r w:rsidR="008C3A57" w:rsidRPr="001D6942">
        <w:rPr>
          <w:rFonts w:ascii="Times New Roman" w:hAnsi="Times New Roman" w:cs="Times New Roman"/>
        </w:rPr>
        <w:t xml:space="preserve">these </w:t>
      </w:r>
      <w:r w:rsidR="001A063B" w:rsidRPr="001D6942">
        <w:rPr>
          <w:rFonts w:ascii="Times New Roman" w:hAnsi="Times New Roman" w:cs="Times New Roman"/>
        </w:rPr>
        <w:t>design</w:t>
      </w:r>
      <w:r w:rsidR="008C3A57" w:rsidRPr="001D6942">
        <w:rPr>
          <w:rFonts w:ascii="Times New Roman" w:hAnsi="Times New Roman" w:cs="Times New Roman"/>
        </w:rPr>
        <w:t>s</w:t>
      </w:r>
      <w:r w:rsidR="001A063B" w:rsidRPr="001D6942">
        <w:rPr>
          <w:rFonts w:ascii="Times New Roman" w:hAnsi="Times New Roman" w:cs="Times New Roman"/>
        </w:rPr>
        <w:t xml:space="preserve"> are shown in Table</w:t>
      </w:r>
      <w:r w:rsidR="008C3A57" w:rsidRPr="001D6942">
        <w:rPr>
          <w:rFonts w:ascii="Times New Roman" w:hAnsi="Times New Roman" w:cs="Times New Roman"/>
        </w:rPr>
        <w:t>s</w:t>
      </w:r>
      <w:r w:rsidR="001A063B" w:rsidRPr="001D6942">
        <w:rPr>
          <w:rFonts w:ascii="Times New Roman" w:hAnsi="Times New Roman" w:cs="Times New Roman"/>
        </w:rPr>
        <w:t xml:space="preserve"> </w:t>
      </w:r>
      <w:r w:rsidR="008C3A57" w:rsidRPr="001D6942">
        <w:rPr>
          <w:rFonts w:ascii="Times New Roman" w:hAnsi="Times New Roman" w:cs="Times New Roman"/>
        </w:rPr>
        <w:t xml:space="preserve">1 and </w:t>
      </w:r>
      <w:r w:rsidR="001A063B" w:rsidRPr="001D6942">
        <w:rPr>
          <w:rFonts w:ascii="Times New Roman" w:hAnsi="Times New Roman" w:cs="Times New Roman"/>
        </w:rPr>
        <w:t>2</w:t>
      </w:r>
      <w:r w:rsidR="00137A51" w:rsidRPr="001D6942">
        <w:rPr>
          <w:rFonts w:ascii="Times New Roman" w:hAnsi="Times New Roman" w:cs="Times New Roman"/>
        </w:rPr>
        <w:t xml:space="preserve">. In both </w:t>
      </w:r>
      <w:r w:rsidR="007D624C" w:rsidRPr="001D6942">
        <w:rPr>
          <w:rFonts w:ascii="Times New Roman" w:hAnsi="Times New Roman" w:cs="Times New Roman"/>
        </w:rPr>
        <w:t>experiments</w:t>
      </w:r>
      <w:r w:rsidR="00137A51" w:rsidRPr="001D6942">
        <w:rPr>
          <w:rFonts w:ascii="Times New Roman" w:hAnsi="Times New Roman" w:cs="Times New Roman"/>
        </w:rPr>
        <w:t>, a Teensy</w:t>
      </w:r>
      <w:r w:rsidR="00666E1E" w:rsidRPr="001D6942">
        <w:rPr>
          <w:rFonts w:ascii="Times New Roman" w:hAnsi="Times New Roman" w:cs="Times New Roman"/>
        </w:rPr>
        <w:t xml:space="preserve"> 3.2</w:t>
      </w:r>
      <w:r w:rsidR="00137A51" w:rsidRPr="001D6942">
        <w:rPr>
          <w:rFonts w:ascii="Times New Roman" w:hAnsi="Times New Roman" w:cs="Times New Roman"/>
        </w:rPr>
        <w:t xml:space="preserve"> </w:t>
      </w:r>
      <w:r w:rsidR="00E20054" w:rsidRPr="001D6942">
        <w:rPr>
          <w:rFonts w:ascii="Times New Roman" w:hAnsi="Times New Roman" w:cs="Times New Roman"/>
        </w:rPr>
        <w:t>(PJRC.COM, LLC, part #: TEENSY32)</w:t>
      </w:r>
      <w:r w:rsidR="00294A7D" w:rsidRPr="001D6942">
        <w:rPr>
          <w:rFonts w:ascii="Times New Roman" w:hAnsi="Times New Roman" w:cs="Times New Roman"/>
        </w:rPr>
        <w:t xml:space="preserve"> (Figure 1A)</w:t>
      </w:r>
      <w:r w:rsidR="002A5466" w:rsidRPr="001D6942">
        <w:rPr>
          <w:rFonts w:ascii="Times New Roman" w:hAnsi="Times New Roman" w:cs="Times New Roman"/>
        </w:rPr>
        <w:t>, or a Teensy 3.2 soldered to a prop shield (PJRC.COM, part #: PROP_SHIELD)</w:t>
      </w:r>
      <w:r w:rsidR="00294A7D" w:rsidRPr="001D6942">
        <w:rPr>
          <w:rFonts w:ascii="Times New Roman" w:hAnsi="Times New Roman" w:cs="Times New Roman"/>
        </w:rPr>
        <w:t xml:space="preserve"> (Figure 1B)</w:t>
      </w:r>
      <w:r w:rsidR="002A5466" w:rsidRPr="001D6942">
        <w:rPr>
          <w:rFonts w:ascii="Times New Roman" w:hAnsi="Times New Roman" w:cs="Times New Roman"/>
        </w:rPr>
        <w:t>,</w:t>
      </w:r>
      <w:r w:rsidR="00E20054" w:rsidRPr="001D6942">
        <w:rPr>
          <w:rFonts w:ascii="Times New Roman" w:hAnsi="Times New Roman" w:cs="Times New Roman"/>
        </w:rPr>
        <w:t xml:space="preserve"> </w:t>
      </w:r>
      <w:r w:rsidR="00137A51" w:rsidRPr="001D6942">
        <w:rPr>
          <w:rFonts w:ascii="Times New Roman" w:hAnsi="Times New Roman" w:cs="Times New Roman"/>
        </w:rPr>
        <w:t xml:space="preserve">is mounted on top of a printed circuit board via </w:t>
      </w:r>
      <w:r w:rsidRPr="001D6942">
        <w:rPr>
          <w:rFonts w:ascii="Times New Roman" w:hAnsi="Times New Roman" w:cs="Times New Roman"/>
        </w:rPr>
        <w:t xml:space="preserve">standard </w:t>
      </w:r>
      <w:r w:rsidR="00137A51" w:rsidRPr="001D6942">
        <w:rPr>
          <w:rFonts w:ascii="Times New Roman" w:hAnsi="Times New Roman" w:cs="Times New Roman"/>
        </w:rPr>
        <w:t>female headers (</w:t>
      </w:r>
      <w:r w:rsidR="007D624C" w:rsidRPr="001D6942">
        <w:rPr>
          <w:rFonts w:ascii="Times New Roman" w:hAnsi="Times New Roman" w:cs="Times New Roman"/>
        </w:rPr>
        <w:t xml:space="preserve">such as </w:t>
      </w:r>
      <w:r w:rsidR="00AC3874" w:rsidRPr="001D6942">
        <w:rPr>
          <w:rFonts w:ascii="Times New Roman" w:hAnsi="Times New Roman" w:cs="Times New Roman"/>
        </w:rPr>
        <w:t>SparkFun Electronics,</w:t>
      </w:r>
      <w:r w:rsidRPr="001D6942">
        <w:rPr>
          <w:rFonts w:ascii="Times New Roman" w:hAnsi="Times New Roman" w:cs="Times New Roman"/>
        </w:rPr>
        <w:t xml:space="preserve"> </w:t>
      </w:r>
      <w:r w:rsidR="00AC3874" w:rsidRPr="001D6942">
        <w:rPr>
          <w:rFonts w:ascii="Times New Roman" w:hAnsi="Times New Roman" w:cs="Times New Roman"/>
        </w:rPr>
        <w:t>PRT-00115)</w:t>
      </w:r>
      <w:r w:rsidR="00CB108B" w:rsidRPr="001D6942">
        <w:rPr>
          <w:rFonts w:ascii="Times New Roman" w:hAnsi="Times New Roman" w:cs="Times New Roman"/>
        </w:rPr>
        <w:t xml:space="preserve">. </w:t>
      </w:r>
      <w:r w:rsidR="00A02A06" w:rsidRPr="001D6942">
        <w:rPr>
          <w:rFonts w:ascii="Times New Roman" w:hAnsi="Times New Roman" w:cs="Times New Roman"/>
        </w:rPr>
        <w:t>F</w:t>
      </w:r>
      <w:r w:rsidR="00137A51" w:rsidRPr="001D6942">
        <w:rPr>
          <w:rFonts w:ascii="Times New Roman" w:hAnsi="Times New Roman" w:cs="Times New Roman"/>
        </w:rPr>
        <w:t xml:space="preserve">emale headers </w:t>
      </w:r>
      <w:r w:rsidR="00A02A06" w:rsidRPr="001D6942">
        <w:rPr>
          <w:rFonts w:ascii="Times New Roman" w:hAnsi="Times New Roman" w:cs="Times New Roman"/>
        </w:rPr>
        <w:t xml:space="preserve">were then soldered </w:t>
      </w:r>
      <w:r w:rsidR="00137A51" w:rsidRPr="001D6942">
        <w:rPr>
          <w:rFonts w:ascii="Times New Roman" w:hAnsi="Times New Roman" w:cs="Times New Roman"/>
        </w:rPr>
        <w:t>to the PCB</w:t>
      </w:r>
      <w:r w:rsidR="007D624C" w:rsidRPr="001D6942">
        <w:rPr>
          <w:rFonts w:ascii="Times New Roman" w:hAnsi="Times New Roman" w:cs="Times New Roman"/>
        </w:rPr>
        <w:t xml:space="preserve"> for stability</w:t>
      </w:r>
      <w:r w:rsidR="00D61A70" w:rsidRPr="001D6942">
        <w:rPr>
          <w:rFonts w:ascii="Times New Roman" w:hAnsi="Times New Roman" w:cs="Times New Roman"/>
        </w:rPr>
        <w:t xml:space="preserve">. </w:t>
      </w:r>
      <w:r w:rsidR="001B14AB" w:rsidRPr="001D6942">
        <w:rPr>
          <w:rFonts w:ascii="Times New Roman" w:hAnsi="Times New Roman" w:cs="Times New Roman"/>
        </w:rPr>
        <w:t xml:space="preserve">Output from the Teensy was directed from pins </w:t>
      </w:r>
      <w:r w:rsidR="007D624C" w:rsidRPr="001D6942">
        <w:rPr>
          <w:rFonts w:ascii="Times New Roman" w:hAnsi="Times New Roman" w:cs="Times New Roman"/>
        </w:rPr>
        <w:t xml:space="preserve">on </w:t>
      </w:r>
      <w:r w:rsidR="001B14AB" w:rsidRPr="001D6942">
        <w:rPr>
          <w:rFonts w:ascii="Times New Roman" w:hAnsi="Times New Roman" w:cs="Times New Roman"/>
        </w:rPr>
        <w:t>the female headers to</w:t>
      </w:r>
      <w:r w:rsidR="007D624C" w:rsidRPr="001D6942">
        <w:rPr>
          <w:rFonts w:ascii="Times New Roman" w:hAnsi="Times New Roman" w:cs="Times New Roman"/>
        </w:rPr>
        <w:t xml:space="preserve"> standard</w:t>
      </w:r>
      <w:r w:rsidR="001B14AB" w:rsidRPr="001D6942">
        <w:rPr>
          <w:rFonts w:ascii="Times New Roman" w:hAnsi="Times New Roman" w:cs="Times New Roman"/>
        </w:rPr>
        <w:t xml:space="preserve"> SMA connectors</w:t>
      </w:r>
      <w:r w:rsidR="00A02A06" w:rsidRPr="001D6942">
        <w:rPr>
          <w:rFonts w:ascii="Times New Roman" w:hAnsi="Times New Roman" w:cs="Times New Roman"/>
        </w:rPr>
        <w:t xml:space="preserve"> (</w:t>
      </w:r>
      <w:r w:rsidR="007D624C" w:rsidRPr="001D6942">
        <w:rPr>
          <w:rFonts w:ascii="Times New Roman" w:hAnsi="Times New Roman" w:cs="Times New Roman"/>
        </w:rPr>
        <w:t>such as</w:t>
      </w:r>
      <w:r w:rsidR="00BF3519" w:rsidRPr="001D6942">
        <w:rPr>
          <w:rFonts w:ascii="Times New Roman" w:hAnsi="Times New Roman" w:cs="Times New Roman"/>
        </w:rPr>
        <w:t>: Digi-Key</w:t>
      </w:r>
      <w:r w:rsidR="00AC3874" w:rsidRPr="001D6942">
        <w:rPr>
          <w:rFonts w:ascii="Times New Roman" w:hAnsi="Times New Roman" w:cs="Times New Roman"/>
        </w:rPr>
        <w:t xml:space="preserve">, part </w:t>
      </w:r>
      <w:r w:rsidR="00D6702D" w:rsidRPr="001D6942">
        <w:rPr>
          <w:rFonts w:ascii="Times New Roman" w:hAnsi="Times New Roman" w:cs="Times New Roman"/>
        </w:rPr>
        <w:t>#</w:t>
      </w:r>
      <w:r w:rsidR="00AC3874" w:rsidRPr="001D6942">
        <w:rPr>
          <w:rFonts w:ascii="Times New Roman" w:hAnsi="Times New Roman" w:cs="Times New Roman"/>
        </w:rPr>
        <w:t xml:space="preserve"> </w:t>
      </w:r>
      <w:r w:rsidR="00BF3519" w:rsidRPr="001D6942">
        <w:rPr>
          <w:rFonts w:ascii="Times New Roman" w:hAnsi="Times New Roman" w:cs="Times New Roman"/>
        </w:rPr>
        <w:t>CON-SMA-EDGE-S-ND</w:t>
      </w:r>
      <w:r w:rsidR="00A02A06" w:rsidRPr="001D6942">
        <w:rPr>
          <w:rFonts w:ascii="Times New Roman" w:hAnsi="Times New Roman" w:cs="Times New Roman"/>
        </w:rPr>
        <w:t>)</w:t>
      </w:r>
      <w:r w:rsidR="001B14AB" w:rsidRPr="001D6942">
        <w:rPr>
          <w:rFonts w:ascii="Times New Roman" w:hAnsi="Times New Roman" w:cs="Times New Roman"/>
        </w:rPr>
        <w:t xml:space="preserve"> via 22 gauge wires (</w:t>
      </w:r>
      <w:r w:rsidR="00BF3519" w:rsidRPr="001D6942">
        <w:rPr>
          <w:rFonts w:ascii="Times New Roman" w:hAnsi="Times New Roman" w:cs="Times New Roman"/>
        </w:rPr>
        <w:t>for example: Digi-Key, part #1528-1743-ND)</w:t>
      </w:r>
      <w:r w:rsidR="007D624C" w:rsidRPr="001D6942">
        <w:rPr>
          <w:rFonts w:ascii="Times New Roman" w:hAnsi="Times New Roman" w:cs="Times New Roman"/>
        </w:rPr>
        <w:t xml:space="preserve">. </w:t>
      </w:r>
      <w:r w:rsidR="00125D0D" w:rsidRPr="001D6942">
        <w:rPr>
          <w:rFonts w:ascii="Times New Roman" w:hAnsi="Times New Roman" w:cs="Times New Roman"/>
        </w:rPr>
        <w:t xml:space="preserve">Coaxial cables </w:t>
      </w:r>
      <w:r w:rsidR="007D624C" w:rsidRPr="001D6942">
        <w:rPr>
          <w:rFonts w:ascii="Times New Roman" w:hAnsi="Times New Roman" w:cs="Times New Roman"/>
        </w:rPr>
        <w:t xml:space="preserve">were then </w:t>
      </w:r>
      <w:r w:rsidR="00F92C06" w:rsidRPr="001D6942">
        <w:rPr>
          <w:rFonts w:ascii="Times New Roman" w:hAnsi="Times New Roman" w:cs="Times New Roman"/>
        </w:rPr>
        <w:t xml:space="preserve">attached </w:t>
      </w:r>
      <w:r w:rsidR="001234A4" w:rsidRPr="001D6942">
        <w:rPr>
          <w:rFonts w:ascii="Times New Roman" w:hAnsi="Times New Roman" w:cs="Times New Roman"/>
        </w:rPr>
        <w:t xml:space="preserve">to </w:t>
      </w:r>
      <w:r w:rsidR="00F92C06" w:rsidRPr="001D6942">
        <w:rPr>
          <w:rFonts w:ascii="Times New Roman" w:hAnsi="Times New Roman" w:cs="Times New Roman"/>
        </w:rPr>
        <w:t>the SMA connectors</w:t>
      </w:r>
      <w:r w:rsidR="007D624C" w:rsidRPr="001D6942">
        <w:rPr>
          <w:rFonts w:ascii="Times New Roman" w:hAnsi="Times New Roman" w:cs="Times New Roman"/>
        </w:rPr>
        <w:t xml:space="preserve"> </w:t>
      </w:r>
      <w:r w:rsidR="002A0703">
        <w:rPr>
          <w:rFonts w:ascii="Times New Roman" w:hAnsi="Times New Roman" w:cs="Times New Roman"/>
        </w:rPr>
        <w:t xml:space="preserve">on the PCB </w:t>
      </w:r>
      <w:r w:rsidR="007D624C" w:rsidRPr="001D6942">
        <w:rPr>
          <w:rFonts w:ascii="Times New Roman" w:hAnsi="Times New Roman" w:cs="Times New Roman"/>
        </w:rPr>
        <w:t xml:space="preserve">to connect </w:t>
      </w:r>
      <w:r w:rsidR="00485036" w:rsidRPr="001D6942">
        <w:rPr>
          <w:rFonts w:ascii="Times New Roman" w:hAnsi="Times New Roman" w:cs="Times New Roman"/>
        </w:rPr>
        <w:t xml:space="preserve">the </w:t>
      </w:r>
      <w:r w:rsidR="007D624C" w:rsidRPr="001D6942">
        <w:rPr>
          <w:rFonts w:ascii="Times New Roman" w:hAnsi="Times New Roman" w:cs="Times New Roman"/>
        </w:rPr>
        <w:t xml:space="preserve">Teensy to </w:t>
      </w:r>
      <w:r w:rsidR="001B14AB" w:rsidRPr="001D6942">
        <w:rPr>
          <w:rFonts w:ascii="Times New Roman" w:hAnsi="Times New Roman" w:cs="Times New Roman"/>
        </w:rPr>
        <w:t>external devices</w:t>
      </w:r>
      <w:r w:rsidR="00E53C30" w:rsidRPr="001D6942">
        <w:rPr>
          <w:rFonts w:ascii="Times New Roman" w:hAnsi="Times New Roman" w:cs="Times New Roman"/>
        </w:rPr>
        <w:t>.</w:t>
      </w:r>
      <w:r w:rsidR="007D624C" w:rsidRPr="001D6942">
        <w:rPr>
          <w:rFonts w:ascii="Times New Roman" w:hAnsi="Times New Roman" w:cs="Times New Roman"/>
        </w:rPr>
        <w:t xml:space="preserve"> </w:t>
      </w:r>
      <w:r w:rsidR="003E6648" w:rsidRPr="001D6942">
        <w:rPr>
          <w:rFonts w:ascii="Times New Roman" w:hAnsi="Times New Roman" w:cs="Times New Roman"/>
        </w:rPr>
        <w:t xml:space="preserve">The </w:t>
      </w:r>
      <w:r w:rsidR="007D624C" w:rsidRPr="001D6942">
        <w:rPr>
          <w:rFonts w:ascii="Times New Roman" w:hAnsi="Times New Roman" w:cs="Times New Roman"/>
        </w:rPr>
        <w:t xml:space="preserve">Teensy was connected to a computer via a standard USB-microUSB cable (for example: Digi-Key, part # AE11229-ND). </w:t>
      </w:r>
      <w:r w:rsidR="00495A39" w:rsidRPr="001D6942">
        <w:rPr>
          <w:rFonts w:ascii="Times New Roman" w:hAnsi="Times New Roman" w:cs="Times New Roman"/>
        </w:rPr>
        <w:t>T</w:t>
      </w:r>
      <w:r w:rsidR="001B0392" w:rsidRPr="001D6942">
        <w:rPr>
          <w:rFonts w:ascii="Times New Roman" w:hAnsi="Times New Roman" w:cs="Times New Roman"/>
        </w:rPr>
        <w:t xml:space="preserve">o </w:t>
      </w:r>
      <w:r w:rsidR="00147A61" w:rsidRPr="001D6942">
        <w:rPr>
          <w:rFonts w:ascii="Times New Roman" w:hAnsi="Times New Roman" w:cs="Times New Roman"/>
        </w:rPr>
        <w:t xml:space="preserve">easily </w:t>
      </w:r>
      <w:r w:rsidR="001B0392" w:rsidRPr="001D6942">
        <w:rPr>
          <w:rFonts w:ascii="Times New Roman" w:hAnsi="Times New Roman" w:cs="Times New Roman"/>
        </w:rPr>
        <w:t>upload code to the Teensy, we used PlatformIO (</w:t>
      </w:r>
      <w:hyperlink r:id="rId8" w:history="1">
        <w:r w:rsidR="001B0392" w:rsidRPr="001D6942">
          <w:rPr>
            <w:rStyle w:val="Hyperlink"/>
            <w:rFonts w:ascii="Times New Roman" w:hAnsi="Times New Roman" w:cs="Times New Roman"/>
          </w:rPr>
          <w:t>https://platformio.org/</w:t>
        </w:r>
      </w:hyperlink>
      <w:r w:rsidR="001B0392" w:rsidRPr="001D6942">
        <w:rPr>
          <w:rFonts w:ascii="Times New Roman" w:hAnsi="Times New Roman" w:cs="Times New Roman"/>
        </w:rPr>
        <w:t>), an add-on to the widely-used Atom text editor (</w:t>
      </w:r>
      <w:hyperlink r:id="rId9" w:history="1">
        <w:r w:rsidR="001B0392" w:rsidRPr="001D6942">
          <w:rPr>
            <w:rStyle w:val="Hyperlink"/>
            <w:rFonts w:ascii="Times New Roman" w:hAnsi="Times New Roman" w:cs="Times New Roman"/>
          </w:rPr>
          <w:t>https://atom.io/</w:t>
        </w:r>
      </w:hyperlink>
      <w:r w:rsidR="001B0392" w:rsidRPr="001D6942">
        <w:rPr>
          <w:rFonts w:ascii="Times New Roman" w:hAnsi="Times New Roman" w:cs="Times New Roman"/>
        </w:rPr>
        <w:t>)</w:t>
      </w:r>
      <w:r w:rsidR="00147A61" w:rsidRPr="001D6942">
        <w:rPr>
          <w:rFonts w:ascii="Times New Roman" w:hAnsi="Times New Roman" w:cs="Times New Roman"/>
        </w:rPr>
        <w:t>, instead of the default Arduino programming environment</w:t>
      </w:r>
      <w:r w:rsidR="001B0392" w:rsidRPr="001D6942">
        <w:rPr>
          <w:rFonts w:ascii="Times New Roman" w:hAnsi="Times New Roman" w:cs="Times New Roman"/>
        </w:rPr>
        <w:t>.</w:t>
      </w:r>
      <w:r w:rsidR="00D178C1" w:rsidRPr="001D6942">
        <w:rPr>
          <w:rFonts w:ascii="Times New Roman" w:hAnsi="Times New Roman" w:cs="Times New Roman"/>
        </w:rPr>
        <w:t xml:space="preserve"> Code for each of the two experimental settings were uploaded separately</w:t>
      </w:r>
      <w:r w:rsidR="00EC7257" w:rsidRPr="001D6942">
        <w:rPr>
          <w:rFonts w:ascii="Times New Roman" w:hAnsi="Times New Roman" w:cs="Times New Roman"/>
        </w:rPr>
        <w:t xml:space="preserve"> to the Teensy</w:t>
      </w:r>
      <w:r w:rsidR="009A5440" w:rsidRPr="001D6942">
        <w:rPr>
          <w:rFonts w:ascii="Times New Roman" w:hAnsi="Times New Roman" w:cs="Times New Roman"/>
        </w:rPr>
        <w:t xml:space="preserve"> prior to each experiment</w:t>
      </w:r>
      <w:r w:rsidR="00D178C1" w:rsidRPr="001D6942">
        <w:rPr>
          <w:rFonts w:ascii="Times New Roman" w:hAnsi="Times New Roman" w:cs="Times New Roman"/>
        </w:rPr>
        <w:t>.</w:t>
      </w:r>
      <w:r w:rsidR="001B0392" w:rsidRPr="001D6942">
        <w:rPr>
          <w:rFonts w:ascii="Times New Roman" w:hAnsi="Times New Roman" w:cs="Times New Roman"/>
        </w:rPr>
        <w:t xml:space="preserve"> </w:t>
      </w:r>
      <w:r w:rsidR="000727A8" w:rsidRPr="001D6942">
        <w:rPr>
          <w:rFonts w:ascii="Times New Roman" w:hAnsi="Times New Roman" w:cs="Times New Roman"/>
        </w:rPr>
        <w:t>To turn digital pins on and off, and also to change their modes to either “input” or “output</w:t>
      </w:r>
      <w:r w:rsidR="00A07091">
        <w:rPr>
          <w:rFonts w:ascii="Times New Roman" w:hAnsi="Times New Roman" w:cs="Times New Roman"/>
        </w:rPr>
        <w:t>”</w:t>
      </w:r>
      <w:r w:rsidR="00BF5E56">
        <w:rPr>
          <w:rFonts w:ascii="Times New Roman" w:hAnsi="Times New Roman" w:cs="Times New Roman"/>
        </w:rPr>
        <w:t>, we used a slightly modified</w:t>
      </w:r>
      <w:r w:rsidR="00A07091">
        <w:rPr>
          <w:rFonts w:ascii="Times New Roman" w:hAnsi="Times New Roman" w:cs="Times New Roman"/>
        </w:rPr>
        <w:t xml:space="preserve"> version</w:t>
      </w:r>
      <w:r w:rsidR="00BF5E56">
        <w:rPr>
          <w:rFonts w:ascii="Times New Roman" w:hAnsi="Times New Roman" w:cs="Times New Roman"/>
        </w:rPr>
        <w:t xml:space="preserve"> of the</w:t>
      </w:r>
      <w:r w:rsidR="00A07091">
        <w:rPr>
          <w:rFonts w:ascii="Times New Roman" w:hAnsi="Times New Roman" w:cs="Times New Roman"/>
        </w:rPr>
        <w:t xml:space="preserve"> DigitalIO library provided by PlatformIO</w:t>
      </w:r>
      <w:r w:rsidR="00BF5E56">
        <w:rPr>
          <w:rFonts w:ascii="Times New Roman" w:hAnsi="Times New Roman" w:cs="Times New Roman"/>
        </w:rPr>
        <w:t xml:space="preserve"> (version 1.0.0; </w:t>
      </w:r>
      <w:r w:rsidR="00A07091">
        <w:rPr>
          <w:rFonts w:ascii="Times New Roman" w:hAnsi="Times New Roman" w:cs="Times New Roman"/>
        </w:rPr>
        <w:t xml:space="preserve">currently maintained at: </w:t>
      </w:r>
      <w:hyperlink r:id="rId10" w:history="1">
        <w:r w:rsidR="000727A8" w:rsidRPr="001D6942">
          <w:rPr>
            <w:rStyle w:val="Hyperlink"/>
            <w:rFonts w:ascii="Times New Roman" w:hAnsi="Times New Roman" w:cs="Times New Roman"/>
          </w:rPr>
          <w:t>https://github.com/greiman/DigitalIO</w:t>
        </w:r>
      </w:hyperlink>
      <w:r w:rsidR="000727A8" w:rsidRPr="001D6942">
        <w:rPr>
          <w:rFonts w:ascii="Times New Roman" w:hAnsi="Times New Roman" w:cs="Times New Roman"/>
        </w:rPr>
        <w:t>), which decreases the amount of time spent performing each of these actions.</w:t>
      </w:r>
      <w:r w:rsidR="00F00EE4" w:rsidRPr="001D6942">
        <w:rPr>
          <w:rFonts w:ascii="Times New Roman" w:hAnsi="Times New Roman" w:cs="Times New Roman"/>
        </w:rPr>
        <w:t xml:space="preserve"> </w:t>
      </w:r>
      <w:r w:rsidR="000727A8" w:rsidRPr="001D6942">
        <w:rPr>
          <w:rFonts w:ascii="Times New Roman" w:hAnsi="Times New Roman" w:cs="Times New Roman"/>
        </w:rPr>
        <w:t>T</w:t>
      </w:r>
      <w:r w:rsidR="00495A39" w:rsidRPr="001D6942">
        <w:rPr>
          <w:rFonts w:ascii="Times New Roman" w:hAnsi="Times New Roman" w:cs="Times New Roman"/>
        </w:rPr>
        <w:t xml:space="preserve">o easily set </w:t>
      </w:r>
      <w:r w:rsidR="000727A8" w:rsidRPr="001D6942">
        <w:rPr>
          <w:rFonts w:ascii="Times New Roman" w:hAnsi="Times New Roman" w:cs="Times New Roman"/>
        </w:rPr>
        <w:t>experiment</w:t>
      </w:r>
      <w:r w:rsidR="00AC79BC">
        <w:rPr>
          <w:rFonts w:ascii="Times New Roman" w:hAnsi="Times New Roman" w:cs="Times New Roman"/>
        </w:rPr>
        <w:t>-</w:t>
      </w:r>
      <w:r w:rsidR="000727A8" w:rsidRPr="001D6942">
        <w:rPr>
          <w:rFonts w:ascii="Times New Roman" w:hAnsi="Times New Roman" w:cs="Times New Roman"/>
        </w:rPr>
        <w:t xml:space="preserve">specific parameters for the Teensy, such as the </w:t>
      </w:r>
      <w:r w:rsidR="00495A39" w:rsidRPr="001D6942">
        <w:rPr>
          <w:rFonts w:ascii="Times New Roman" w:hAnsi="Times New Roman" w:cs="Times New Roman"/>
        </w:rPr>
        <w:t>sampling frequency</w:t>
      </w:r>
      <w:r w:rsidR="000727A8" w:rsidRPr="001D6942">
        <w:rPr>
          <w:rFonts w:ascii="Times New Roman" w:hAnsi="Times New Roman" w:cs="Times New Roman"/>
        </w:rPr>
        <w:t>,</w:t>
      </w:r>
      <w:r w:rsidR="00495A39" w:rsidRPr="001D6942">
        <w:rPr>
          <w:rFonts w:ascii="Times New Roman" w:hAnsi="Times New Roman" w:cs="Times New Roman"/>
        </w:rPr>
        <w:t xml:space="preserve"> </w:t>
      </w:r>
      <w:r w:rsidR="000727A8" w:rsidRPr="001D6942">
        <w:rPr>
          <w:rFonts w:ascii="Times New Roman" w:hAnsi="Times New Roman" w:cs="Times New Roman"/>
        </w:rPr>
        <w:t>the trial number</w:t>
      </w:r>
      <w:r w:rsidR="001234A4" w:rsidRPr="001D6942">
        <w:rPr>
          <w:rFonts w:ascii="Times New Roman" w:hAnsi="Times New Roman" w:cs="Times New Roman"/>
        </w:rPr>
        <w:t xml:space="preserve"> and </w:t>
      </w:r>
      <w:r w:rsidR="00CD7963" w:rsidRPr="001D6942">
        <w:rPr>
          <w:rFonts w:ascii="Times New Roman" w:hAnsi="Times New Roman" w:cs="Times New Roman"/>
        </w:rPr>
        <w:t xml:space="preserve">trial </w:t>
      </w:r>
      <w:r w:rsidR="001234A4" w:rsidRPr="001D6942">
        <w:rPr>
          <w:rFonts w:ascii="Times New Roman" w:hAnsi="Times New Roman" w:cs="Times New Roman"/>
        </w:rPr>
        <w:t>length</w:t>
      </w:r>
      <w:r w:rsidR="00CD7963" w:rsidRPr="001D6942">
        <w:rPr>
          <w:rFonts w:ascii="Times New Roman" w:hAnsi="Times New Roman" w:cs="Times New Roman"/>
        </w:rPr>
        <w:t>,</w:t>
      </w:r>
      <w:r w:rsidR="000727A8" w:rsidRPr="001D6942">
        <w:rPr>
          <w:rFonts w:ascii="Times New Roman" w:hAnsi="Times New Roman" w:cs="Times New Roman"/>
        </w:rPr>
        <w:t xml:space="preserve"> and the </w:t>
      </w:r>
      <w:r w:rsidR="00495A39" w:rsidRPr="001D6942">
        <w:rPr>
          <w:rFonts w:ascii="Times New Roman" w:hAnsi="Times New Roman" w:cs="Times New Roman"/>
        </w:rPr>
        <w:t>length of an experiment, we developed a simple MATLAB graphical user interface.</w:t>
      </w:r>
      <w:r w:rsidR="00AE24F6" w:rsidRPr="001D6942">
        <w:rPr>
          <w:rFonts w:ascii="Times New Roman" w:hAnsi="Times New Roman" w:cs="Times New Roman"/>
        </w:rPr>
        <w:t xml:space="preserve"> </w:t>
      </w:r>
    </w:p>
    <w:p w14:paraId="3A41404F" w14:textId="51545E8F" w:rsidR="00820582" w:rsidRPr="001D6942" w:rsidRDefault="005A5BBE" w:rsidP="00347854">
      <w:pPr>
        <w:rPr>
          <w:rFonts w:ascii="Times New Roman" w:hAnsi="Times New Roman" w:cs="Times New Roman"/>
        </w:rPr>
      </w:pPr>
      <w:r w:rsidRPr="001D6942">
        <w:rPr>
          <w:rFonts w:ascii="Times New Roman" w:hAnsi="Times New Roman" w:cs="Times New Roman"/>
        </w:rPr>
        <w:t xml:space="preserve">2.2 </w:t>
      </w:r>
      <w:r w:rsidR="000727A8" w:rsidRPr="001D6942">
        <w:rPr>
          <w:rFonts w:ascii="Times New Roman" w:hAnsi="Times New Roman" w:cs="Times New Roman"/>
          <w:i/>
        </w:rPr>
        <w:t>M</w:t>
      </w:r>
      <w:r w:rsidR="002D5EDA" w:rsidRPr="001D6942">
        <w:rPr>
          <w:rFonts w:ascii="Times New Roman" w:hAnsi="Times New Roman" w:cs="Times New Roman"/>
          <w:i/>
        </w:rPr>
        <w:t>o</w:t>
      </w:r>
      <w:r w:rsidR="000727A8" w:rsidRPr="001D6942">
        <w:rPr>
          <w:rFonts w:ascii="Times New Roman" w:hAnsi="Times New Roman" w:cs="Times New Roman"/>
          <w:i/>
        </w:rPr>
        <w:t>tion</w:t>
      </w:r>
      <w:r w:rsidR="002D5EDA" w:rsidRPr="001D6942">
        <w:rPr>
          <w:rFonts w:ascii="Times New Roman" w:hAnsi="Times New Roman" w:cs="Times New Roman"/>
          <w:i/>
        </w:rPr>
        <w:t xml:space="preserve"> tracking </w:t>
      </w:r>
      <w:r w:rsidR="00BE536F" w:rsidRPr="001D6942">
        <w:rPr>
          <w:rFonts w:ascii="Times New Roman" w:hAnsi="Times New Roman" w:cs="Times New Roman"/>
          <w:i/>
        </w:rPr>
        <w:t>experiment</w:t>
      </w:r>
    </w:p>
    <w:p w14:paraId="28FB81C6" w14:textId="79EDD17D" w:rsidR="004D24B7" w:rsidRPr="001D6942" w:rsidRDefault="005F5023" w:rsidP="004D24B7">
      <w:pPr>
        <w:ind w:firstLine="720"/>
        <w:rPr>
          <w:rFonts w:ascii="Times New Roman" w:hAnsi="Times New Roman" w:cs="Times New Roman"/>
        </w:rPr>
      </w:pPr>
      <w:r w:rsidRPr="001D6942">
        <w:rPr>
          <w:rFonts w:ascii="Times New Roman" w:hAnsi="Times New Roman" w:cs="Times New Roman"/>
        </w:rPr>
        <w:t>In this experiment, we performed motion tracking using two AD</w:t>
      </w:r>
      <w:r w:rsidR="002D59AE" w:rsidRPr="001D6942">
        <w:rPr>
          <w:rFonts w:ascii="Times New Roman" w:hAnsi="Times New Roman" w:cs="Times New Roman"/>
        </w:rPr>
        <w:t>N</w:t>
      </w:r>
      <w:r w:rsidRPr="001D6942">
        <w:rPr>
          <w:rFonts w:ascii="Times New Roman" w:hAnsi="Times New Roman" w:cs="Times New Roman"/>
        </w:rPr>
        <w:t>S-9800 gaming sensor</w:t>
      </w:r>
      <w:r w:rsidR="002D59AE" w:rsidRPr="001D6942">
        <w:rPr>
          <w:rFonts w:ascii="Times New Roman" w:hAnsi="Times New Roman" w:cs="Times New Roman"/>
        </w:rPr>
        <w:t xml:space="preserve">s </w:t>
      </w:r>
      <w:r w:rsidR="00763EA0" w:rsidRPr="001D6942">
        <w:rPr>
          <w:rFonts w:ascii="Times New Roman" w:hAnsi="Times New Roman" w:cs="Times New Roman"/>
        </w:rPr>
        <w:t>(</w:t>
      </w:r>
      <w:hyperlink r:id="rId11" w:history="1">
        <w:r w:rsidR="00763EA0" w:rsidRPr="001D6942">
          <w:rPr>
            <w:rStyle w:val="Hyperlink"/>
            <w:rFonts w:ascii="Times New Roman" w:hAnsi="Times New Roman" w:cs="Times New Roman"/>
          </w:rPr>
          <w:t>https://www.tindie.com/products/jkicklighter/adns-9800-laser-motion-sensor/</w:t>
        </w:r>
      </w:hyperlink>
      <w:r w:rsidR="00763EA0" w:rsidRPr="001D6942">
        <w:rPr>
          <w:rFonts w:ascii="Times New Roman" w:hAnsi="Times New Roman" w:cs="Times New Roman"/>
        </w:rPr>
        <w:t xml:space="preserve">, </w:t>
      </w:r>
      <w:r w:rsidR="007A21BE" w:rsidRPr="001D6942">
        <w:rPr>
          <w:rFonts w:ascii="Times New Roman" w:hAnsi="Times New Roman" w:cs="Times New Roman"/>
        </w:rPr>
        <w:t>Tindie</w:t>
      </w:r>
      <w:r w:rsidR="00763EA0" w:rsidRPr="001D6942">
        <w:rPr>
          <w:rFonts w:ascii="Times New Roman" w:hAnsi="Times New Roman" w:cs="Times New Roman"/>
        </w:rPr>
        <w:t xml:space="preserve">, </w:t>
      </w:r>
      <w:r w:rsidR="000F5C92" w:rsidRPr="001D6942">
        <w:rPr>
          <w:rFonts w:ascii="Times New Roman" w:hAnsi="Times New Roman" w:cs="Times New Roman"/>
        </w:rPr>
        <w:t xml:space="preserve">part: </w:t>
      </w:r>
      <w:r w:rsidR="007A21BE" w:rsidRPr="001D6942">
        <w:rPr>
          <w:rFonts w:ascii="Times New Roman" w:hAnsi="Times New Roman" w:cs="Times New Roman"/>
        </w:rPr>
        <w:t>“</w:t>
      </w:r>
      <w:hyperlink r:id="rId12" w:history="1">
        <w:r w:rsidR="007A21BE" w:rsidRPr="001D6942">
          <w:rPr>
            <w:rStyle w:val="Hyperlink"/>
            <w:rFonts w:ascii="Times New Roman" w:hAnsi="Times New Roman" w:cs="Times New Roman"/>
            <w:bCs/>
            <w:color w:val="373B3E"/>
            <w:u w:val="none"/>
            <w:shd w:val="clear" w:color="auto" w:fill="FFFFFF"/>
          </w:rPr>
          <w:t>NS-9800 Laser Motion Sensor</w:t>
        </w:r>
      </w:hyperlink>
      <w:r w:rsidR="007A21BE" w:rsidRPr="001D6942">
        <w:rPr>
          <w:rFonts w:ascii="Times New Roman" w:hAnsi="Times New Roman" w:cs="Times New Roman"/>
        </w:rPr>
        <w:t>”</w:t>
      </w:r>
      <w:r w:rsidR="002D59AE" w:rsidRPr="001D6942">
        <w:rPr>
          <w:rFonts w:ascii="Times New Roman" w:hAnsi="Times New Roman" w:cs="Times New Roman"/>
        </w:rPr>
        <w:t>, see Table 1</w:t>
      </w:r>
      <w:r w:rsidR="00763EA0" w:rsidRPr="001D6942">
        <w:rPr>
          <w:rFonts w:ascii="Times New Roman" w:hAnsi="Times New Roman" w:cs="Times New Roman"/>
        </w:rPr>
        <w:t>)</w:t>
      </w:r>
      <w:r w:rsidRPr="001D6942">
        <w:rPr>
          <w:rFonts w:ascii="Times New Roman" w:hAnsi="Times New Roman" w:cs="Times New Roman"/>
        </w:rPr>
        <w:t>, while delivering digital pulses</w:t>
      </w:r>
      <w:r w:rsidR="007A21BE" w:rsidRPr="001D6942">
        <w:rPr>
          <w:rFonts w:ascii="Times New Roman" w:hAnsi="Times New Roman" w:cs="Times New Roman"/>
        </w:rPr>
        <w:t xml:space="preserve"> </w:t>
      </w:r>
      <w:r w:rsidR="00E028F2" w:rsidRPr="001D6942">
        <w:rPr>
          <w:rFonts w:ascii="Times New Roman" w:hAnsi="Times New Roman" w:cs="Times New Roman"/>
        </w:rPr>
        <w:t>that can be used to trigger</w:t>
      </w:r>
      <w:r w:rsidR="00E762AB" w:rsidRPr="001D6942">
        <w:rPr>
          <w:rFonts w:ascii="Times New Roman" w:hAnsi="Times New Roman" w:cs="Times New Roman"/>
        </w:rPr>
        <w:t xml:space="preserve"> a sCMOS </w:t>
      </w:r>
      <w:r w:rsidR="00E762AB" w:rsidRPr="001D6942">
        <w:rPr>
          <w:rFonts w:ascii="Times New Roman" w:hAnsi="Times New Roman" w:cs="Times New Roman"/>
        </w:rPr>
        <w:lastRenderedPageBreak/>
        <w:t>camera for image capture every 50 ms</w:t>
      </w:r>
      <w:r w:rsidRPr="001D6942">
        <w:rPr>
          <w:rFonts w:ascii="Times New Roman" w:hAnsi="Times New Roman" w:cs="Times New Roman"/>
        </w:rPr>
        <w:t xml:space="preserve">. </w:t>
      </w:r>
      <w:r w:rsidR="006A5025" w:rsidRPr="001D6942">
        <w:rPr>
          <w:rFonts w:ascii="Times New Roman" w:hAnsi="Times New Roman" w:cs="Times New Roman"/>
        </w:rPr>
        <w:t xml:space="preserve">The overall design </w:t>
      </w:r>
      <w:r w:rsidR="00186201" w:rsidRPr="001D6942">
        <w:rPr>
          <w:rFonts w:ascii="Times New Roman" w:hAnsi="Times New Roman" w:cs="Times New Roman"/>
        </w:rPr>
        <w:t>of</w:t>
      </w:r>
      <w:r w:rsidR="006A5025" w:rsidRPr="001D6942">
        <w:rPr>
          <w:rFonts w:ascii="Times New Roman" w:hAnsi="Times New Roman" w:cs="Times New Roman"/>
        </w:rPr>
        <w:t xml:space="preserve"> this experiment is shown in Figure </w:t>
      </w:r>
      <w:r w:rsidR="00311E0C" w:rsidRPr="001D6942">
        <w:rPr>
          <w:rFonts w:ascii="Times New Roman" w:hAnsi="Times New Roman" w:cs="Times New Roman"/>
        </w:rPr>
        <w:t>1</w:t>
      </w:r>
      <w:r w:rsidR="00492143" w:rsidRPr="001D6942">
        <w:rPr>
          <w:rFonts w:ascii="Times New Roman" w:hAnsi="Times New Roman" w:cs="Times New Roman"/>
        </w:rPr>
        <w:t>A</w:t>
      </w:r>
      <w:r w:rsidR="001A063B" w:rsidRPr="001D6942">
        <w:rPr>
          <w:rFonts w:ascii="Times New Roman" w:hAnsi="Times New Roman" w:cs="Times New Roman"/>
        </w:rPr>
        <w:t xml:space="preserve">. </w:t>
      </w:r>
      <w:r w:rsidR="00044DA0" w:rsidRPr="001D6942">
        <w:rPr>
          <w:rFonts w:ascii="Times New Roman" w:hAnsi="Times New Roman" w:cs="Times New Roman"/>
        </w:rPr>
        <w:t>A mouse was</w:t>
      </w:r>
      <w:r w:rsidR="008D5AFE" w:rsidRPr="001D6942">
        <w:rPr>
          <w:rFonts w:ascii="Times New Roman" w:hAnsi="Times New Roman" w:cs="Times New Roman"/>
        </w:rPr>
        <w:t xml:space="preserve"> positioned on top of a </w:t>
      </w:r>
      <w:r w:rsidR="006A5025" w:rsidRPr="001D6942">
        <w:rPr>
          <w:rFonts w:ascii="Times New Roman" w:hAnsi="Times New Roman" w:cs="Times New Roman"/>
        </w:rPr>
        <w:t>buoyant Styrofoam bal</w:t>
      </w:r>
      <w:r w:rsidR="00F01DF8" w:rsidRPr="001D6942">
        <w:rPr>
          <w:rFonts w:ascii="Times New Roman" w:hAnsi="Times New Roman" w:cs="Times New Roman"/>
        </w:rPr>
        <w:t>l float</w:t>
      </w:r>
      <w:r w:rsidR="008C2BE3" w:rsidRPr="001D6942">
        <w:rPr>
          <w:rFonts w:ascii="Times New Roman" w:hAnsi="Times New Roman" w:cs="Times New Roman"/>
        </w:rPr>
        <w:t>ed by house air</w:t>
      </w:r>
      <w:r w:rsidR="00DF1799" w:rsidRPr="001D6942">
        <w:rPr>
          <w:rFonts w:ascii="Times New Roman" w:hAnsi="Times New Roman" w:cs="Times New Roman"/>
        </w:rPr>
        <w:t xml:space="preserve"> as described previously</w:t>
      </w:r>
      <w:r w:rsidR="00DF1799" w:rsidRPr="001D6942">
        <w:rPr>
          <w:rFonts w:ascii="Times New Roman" w:hAnsi="Times New Roman" w:cs="Times New Roman"/>
          <w:noProof/>
        </w:rPr>
        <w:t xml:space="preserve"> </w:t>
      </w:r>
      <w:sdt>
        <w:sdtPr>
          <w:rPr>
            <w:rFonts w:ascii="Times New Roman" w:hAnsi="Times New Roman" w:cs="Times New Roman"/>
            <w:noProof/>
          </w:rPr>
          <w:id w:val="883452858"/>
          <w:citation/>
        </w:sdtPr>
        <w:sdtEndPr/>
        <w:sdtContent>
          <w:r w:rsidR="00FD1712" w:rsidRPr="001D6942">
            <w:rPr>
              <w:rFonts w:ascii="Times New Roman" w:hAnsi="Times New Roman" w:cs="Times New Roman"/>
              <w:noProof/>
            </w:rPr>
            <w:fldChar w:fldCharType="begin"/>
          </w:r>
          <w:r w:rsidR="00FD1712" w:rsidRPr="001D6942">
            <w:rPr>
              <w:rFonts w:ascii="Times New Roman" w:hAnsi="Times New Roman" w:cs="Times New Roman"/>
              <w:noProof/>
            </w:rPr>
            <w:instrText xml:space="preserve"> CITATION Dom07 \l 1033 </w:instrText>
          </w:r>
          <w:r w:rsidR="00FD1712" w:rsidRPr="001D6942">
            <w:rPr>
              <w:rFonts w:ascii="Times New Roman" w:hAnsi="Times New Roman" w:cs="Times New Roman"/>
              <w:noProof/>
            </w:rPr>
            <w:fldChar w:fldCharType="separate"/>
          </w:r>
          <w:r w:rsidR="00A747E0" w:rsidRPr="00A747E0">
            <w:rPr>
              <w:rFonts w:ascii="Times New Roman" w:hAnsi="Times New Roman" w:cs="Times New Roman"/>
              <w:noProof/>
            </w:rPr>
            <w:t>(Dombeck, et al. 2007)</w:t>
          </w:r>
          <w:r w:rsidR="00FD1712" w:rsidRPr="001D6942">
            <w:rPr>
              <w:rFonts w:ascii="Times New Roman" w:hAnsi="Times New Roman" w:cs="Times New Roman"/>
              <w:noProof/>
            </w:rPr>
            <w:fldChar w:fldCharType="end"/>
          </w:r>
        </w:sdtContent>
      </w:sdt>
      <w:r w:rsidR="00F01DF8" w:rsidRPr="001D6942">
        <w:rPr>
          <w:rFonts w:ascii="Times New Roman" w:hAnsi="Times New Roman" w:cs="Times New Roman"/>
        </w:rPr>
        <w:t>.</w:t>
      </w:r>
      <w:r w:rsidR="008D5AFE" w:rsidRPr="001D6942">
        <w:rPr>
          <w:rFonts w:ascii="Times New Roman" w:hAnsi="Times New Roman" w:cs="Times New Roman"/>
        </w:rPr>
        <w:t xml:space="preserve"> Two ADNS</w:t>
      </w:r>
      <w:r w:rsidR="00D52CA6" w:rsidRPr="001D6942">
        <w:rPr>
          <w:rFonts w:ascii="Times New Roman" w:hAnsi="Times New Roman" w:cs="Times New Roman"/>
        </w:rPr>
        <w:t>-</w:t>
      </w:r>
      <w:r w:rsidR="008D5AFE" w:rsidRPr="001D6942">
        <w:rPr>
          <w:rFonts w:ascii="Times New Roman" w:hAnsi="Times New Roman" w:cs="Times New Roman"/>
        </w:rPr>
        <w:t xml:space="preserve">9800 gaming sensors were positioned at the equator of the sphere, </w:t>
      </w:r>
      <w:r w:rsidR="006A5025" w:rsidRPr="001D6942">
        <w:rPr>
          <w:rFonts w:ascii="Times New Roman" w:hAnsi="Times New Roman" w:cs="Times New Roman"/>
        </w:rPr>
        <w:t xml:space="preserve">at an angle of approximately </w:t>
      </w:r>
      <w:r w:rsidR="00AA307E" w:rsidRPr="001D6942">
        <w:rPr>
          <w:rFonts w:ascii="Times New Roman" w:hAnsi="Times New Roman" w:cs="Times New Roman"/>
        </w:rPr>
        <w:t>75</w:t>
      </w:r>
      <w:r w:rsidR="006A5025" w:rsidRPr="001D6942">
        <w:rPr>
          <w:rFonts w:ascii="Times New Roman" w:hAnsi="Times New Roman" w:cs="Times New Roman"/>
        </w:rPr>
        <w:t xml:space="preserve"> degrees from one another</w:t>
      </w:r>
      <w:r w:rsidR="00137645" w:rsidRPr="001D6942">
        <w:rPr>
          <w:rFonts w:ascii="Times New Roman" w:hAnsi="Times New Roman" w:cs="Times New Roman"/>
        </w:rPr>
        <w:t>.</w:t>
      </w:r>
      <w:r w:rsidR="00DF1799" w:rsidRPr="001D6942">
        <w:rPr>
          <w:rFonts w:ascii="Times New Roman" w:hAnsi="Times New Roman" w:cs="Times New Roman"/>
        </w:rPr>
        <w:t xml:space="preserve"> </w:t>
      </w:r>
      <w:r w:rsidR="00137645" w:rsidRPr="001D6942">
        <w:rPr>
          <w:rFonts w:ascii="Times New Roman" w:hAnsi="Times New Roman" w:cs="Times New Roman"/>
        </w:rPr>
        <w:t>For the counts per inch setting of the sensor, which determines the sensitivity of the sensors to external movement, we used a value of 3400 counts per inch. Thus,</w:t>
      </w:r>
      <w:r w:rsidR="00DF1799" w:rsidRPr="001D6942">
        <w:rPr>
          <w:rFonts w:ascii="Times New Roman" w:hAnsi="Times New Roman" w:cs="Times New Roman"/>
        </w:rPr>
        <w:t xml:space="preserve"> the </w:t>
      </w:r>
      <w:r w:rsidR="004D24B7" w:rsidRPr="001D6942">
        <w:rPr>
          <w:rFonts w:ascii="Times New Roman" w:hAnsi="Times New Roman" w:cs="Times New Roman"/>
        </w:rPr>
        <w:t xml:space="preserve">total distance travelled </w:t>
      </w:r>
      <w:r w:rsidR="000727A8" w:rsidRPr="001D6942">
        <w:rPr>
          <w:rFonts w:ascii="Times New Roman" w:hAnsi="Times New Roman" w:cs="Times New Roman"/>
        </w:rPr>
        <w:t xml:space="preserve">by the mouse </w:t>
      </w:r>
      <w:r w:rsidR="004D24B7" w:rsidRPr="001D6942">
        <w:rPr>
          <w:rFonts w:ascii="Times New Roman" w:hAnsi="Times New Roman" w:cs="Times New Roman"/>
        </w:rPr>
        <w:t>at any time point was computed using the following equation:</w:t>
      </w:r>
    </w:p>
    <w:p w14:paraId="53AE4BEA" w14:textId="77777777" w:rsidR="004D24B7" w:rsidRPr="001D6942" w:rsidRDefault="004D24B7" w:rsidP="004D24B7">
      <w:pPr>
        <w:ind w:firstLine="720"/>
        <w:rPr>
          <w:rFonts w:ascii="Times New Roman" w:eastAsiaTheme="minorEastAsia" w:hAnsi="Times New Roman" w:cs="Times New Roman"/>
          <w:b/>
        </w:rPr>
      </w:pPr>
      <m:oMathPara>
        <m:oMath>
          <m:r>
            <m:rPr>
              <m:sty m:val="bi"/>
            </m:rPr>
            <w:rPr>
              <w:rFonts w:ascii="Cambria Math" w:hAnsi="Cambria Math" w:cs="Times New Roman"/>
            </w:rPr>
            <m:t xml:space="preserve">distance= </m:t>
          </m:r>
          <m:f>
            <m:fPr>
              <m:type m:val="noBar"/>
              <m:ctrlPr>
                <w:rPr>
                  <w:rFonts w:ascii="Cambria Math" w:hAnsi="Cambria Math" w:cs="Times New Roman"/>
                  <w:b/>
                  <w:i/>
                </w:rPr>
              </m:ctrlPr>
            </m:fPr>
            <m:num>
              <m:rad>
                <m:radPr>
                  <m:degHide m:val="1"/>
                  <m:ctrlPr>
                    <w:rPr>
                      <w:rFonts w:ascii="Cambria Math" w:hAnsi="Cambria Math" w:cs="Times New Roman"/>
                      <w:b/>
                      <w:i/>
                    </w:rPr>
                  </m:ctrlPr>
                </m:radPr>
                <m:deg/>
                <m:e>
                  <m:f>
                    <m:fPr>
                      <m:ctrlPr>
                        <w:rPr>
                          <w:rFonts w:ascii="Cambria Math" w:hAnsi="Cambria Math" w:cs="Times New Roman"/>
                          <w:b/>
                          <w:i/>
                        </w:rPr>
                      </m:ctrlPr>
                    </m:fPr>
                    <m:num>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L</m:t>
                              </m:r>
                            </m:sub>
                          </m:sSub>
                        </m:e>
                        <m:sup>
                          <m:r>
                            <m:rPr>
                              <m:sty m:val="bi"/>
                            </m:rPr>
                            <w:rPr>
                              <w:rFonts w:ascii="Cambria Math" w:hAnsi="Cambria Math" w:cs="Times New Roman"/>
                            </w:rPr>
                            <m:t>2</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2</m:t>
                          </m:r>
                          <m:r>
                            <m:rPr>
                              <m:sty m:val="bi"/>
                            </m:rPr>
                            <w:rPr>
                              <w:rFonts w:ascii="Cambria Math" w:hAnsi="Cambria Math" w:cs="Times New Roman"/>
                            </w:rPr>
                            <m:t>y</m:t>
                          </m:r>
                        </m:e>
                        <m:sub>
                          <m:r>
                            <m:rPr>
                              <m:sty m:val="bi"/>
                            </m:rPr>
                            <w:rPr>
                              <w:rFonts w:ascii="Cambria Math" w:hAnsi="Cambria Math" w:cs="Times New Roman"/>
                            </w:rPr>
                            <m:t>L</m:t>
                          </m:r>
                        </m:sub>
                      </m:sSub>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func>
                        <m:funcPr>
                          <m:ctrlPr>
                            <w:rPr>
                              <w:rFonts w:ascii="Cambria Math" w:hAnsi="Cambria Math" w:cs="Times New Roman"/>
                              <w:b/>
                              <w:i/>
                            </w:rPr>
                          </m:ctrlPr>
                        </m:funcPr>
                        <m:fName>
                          <m:r>
                            <m:rPr>
                              <m:sty m:val="b"/>
                            </m:rPr>
                            <w:rPr>
                              <w:rFonts w:ascii="Cambria Math" w:hAnsi="Cambria Math" w:cs="Times New Roman"/>
                            </w:rPr>
                            <m:t>cos</m:t>
                          </m:r>
                        </m:fName>
                        <m:e>
                          <m:r>
                            <m:rPr>
                              <m:sty m:val="bi"/>
                            </m:rPr>
                            <w:rPr>
                              <w:rFonts w:ascii="Cambria Math" w:hAnsi="Cambria Math" w:cs="Times New Roman"/>
                            </w:rPr>
                            <m:t>θ</m:t>
                          </m:r>
                        </m:e>
                      </m:func>
                    </m:num>
                    <m:den>
                      <m:sSup>
                        <m:sSupPr>
                          <m:ctrlPr>
                            <w:rPr>
                              <w:rFonts w:ascii="Cambria Math" w:hAnsi="Cambria Math" w:cs="Times New Roman"/>
                              <w:b/>
                              <w:i/>
                            </w:rPr>
                          </m:ctrlPr>
                        </m:sSupPr>
                        <m:e>
                          <m:r>
                            <m:rPr>
                              <m:sty m:val="bi"/>
                            </m:rPr>
                            <w:rPr>
                              <w:rFonts w:ascii="Cambria Math" w:hAnsi="Cambria Math" w:cs="Times New Roman"/>
                            </w:rPr>
                            <m:t>sin</m:t>
                          </m:r>
                        </m:e>
                        <m:sup>
                          <m:r>
                            <m:rPr>
                              <m:sty m:val="bi"/>
                            </m:rPr>
                            <w:rPr>
                              <w:rFonts w:ascii="Cambria Math" w:hAnsi="Cambria Math" w:cs="Times New Roman"/>
                            </w:rPr>
                            <m:t>2</m:t>
                          </m:r>
                        </m:sup>
                      </m:sSup>
                      <m:r>
                        <m:rPr>
                          <m:sty m:val="bi"/>
                        </m:rPr>
                        <w:rPr>
                          <w:rFonts w:ascii="Cambria Math" w:hAnsi="Cambria Math" w:cs="Times New Roman"/>
                        </w:rPr>
                        <m:t>θ</m:t>
                      </m:r>
                    </m:den>
                  </m:f>
                </m:e>
              </m:rad>
            </m:num>
            <m:den>
              <m:r>
                <m:rPr>
                  <m:sty m:val="bi"/>
                </m:rPr>
                <w:rPr>
                  <w:rFonts w:ascii="Cambria Math" w:hAnsi="Cambria Math" w:cs="Times New Roman"/>
                </w:rPr>
                <m:t xml:space="preserve"> </m:t>
              </m:r>
            </m:den>
          </m:f>
        </m:oMath>
      </m:oMathPara>
    </w:p>
    <w:p w14:paraId="2D575BAB" w14:textId="0BC9986D" w:rsidR="00A23C6F" w:rsidRPr="001D6942" w:rsidRDefault="004D24B7" w:rsidP="00CD6653">
      <w:pPr>
        <w:rPr>
          <w:rFonts w:ascii="Times New Roman" w:hAnsi="Times New Roman" w:cs="Times New Roman"/>
        </w:rPr>
      </w:pPr>
      <w:r w:rsidRPr="001D6942">
        <w:rPr>
          <w:rFonts w:ascii="Times New Roman" w:eastAsiaTheme="minorEastAsia" w:hAnsi="Times New Roman" w:cs="Times New Roman"/>
        </w:rPr>
        <w:t>Where y</w:t>
      </w:r>
      <w:r w:rsidRPr="001D6942">
        <w:rPr>
          <w:rFonts w:ascii="Times New Roman" w:eastAsiaTheme="minorEastAsia" w:hAnsi="Times New Roman" w:cs="Times New Roman"/>
          <w:vertAlign w:val="subscript"/>
        </w:rPr>
        <w:t>R</w:t>
      </w:r>
      <w:r w:rsidRPr="001D6942">
        <w:rPr>
          <w:rFonts w:ascii="Times New Roman" w:eastAsiaTheme="minorEastAsia" w:hAnsi="Times New Roman" w:cs="Times New Roman"/>
        </w:rPr>
        <w:t xml:space="preserve"> and y</w:t>
      </w:r>
      <w:r w:rsidRPr="001D6942">
        <w:rPr>
          <w:rFonts w:ascii="Times New Roman" w:eastAsiaTheme="minorEastAsia" w:hAnsi="Times New Roman" w:cs="Times New Roman"/>
          <w:vertAlign w:val="subscript"/>
        </w:rPr>
        <w:t>L</w:t>
      </w:r>
      <w:r w:rsidRPr="001D6942">
        <w:rPr>
          <w:rFonts w:ascii="Times New Roman" w:eastAsiaTheme="minorEastAsia" w:hAnsi="Times New Roman" w:cs="Times New Roman"/>
        </w:rPr>
        <w:t xml:space="preserve"> are the y readings from the left and right sensors, and </w:t>
      </w:r>
      <m:oMath>
        <m:r>
          <m:rPr>
            <m:sty m:val="bi"/>
          </m:rPr>
          <w:rPr>
            <w:rFonts w:ascii="Cambria Math" w:hAnsi="Cambria Math" w:cs="Times New Roman"/>
          </w:rPr>
          <m:t>θ</m:t>
        </m:r>
      </m:oMath>
      <w:r w:rsidRPr="001D6942">
        <w:rPr>
          <w:rFonts w:ascii="Times New Roman" w:eastAsiaTheme="minorEastAsia" w:hAnsi="Times New Roman" w:cs="Times New Roman"/>
          <w:b/>
        </w:rPr>
        <w:t xml:space="preserve"> </w:t>
      </w:r>
      <w:r w:rsidRPr="001D6942">
        <w:rPr>
          <w:rFonts w:ascii="Times New Roman" w:eastAsiaTheme="minorEastAsia" w:hAnsi="Times New Roman" w:cs="Times New Roman"/>
        </w:rPr>
        <w:t xml:space="preserve">is the angle between the two sensors (75 degrees). </w:t>
      </w:r>
      <w:r w:rsidR="00D22C57" w:rsidRPr="001D6942">
        <w:rPr>
          <w:rFonts w:ascii="Times New Roman" w:eastAsiaTheme="minorEastAsia" w:hAnsi="Times New Roman" w:cs="Times New Roman"/>
        </w:rPr>
        <w:t>We also acquire</w:t>
      </w:r>
      <w:r w:rsidR="0069743D" w:rsidRPr="001D6942">
        <w:rPr>
          <w:rFonts w:ascii="Times New Roman" w:eastAsiaTheme="minorEastAsia" w:hAnsi="Times New Roman" w:cs="Times New Roman"/>
        </w:rPr>
        <w:t>d</w:t>
      </w:r>
      <w:r w:rsidR="00D22C57" w:rsidRPr="001D6942">
        <w:rPr>
          <w:rFonts w:ascii="Times New Roman" w:eastAsiaTheme="minorEastAsia" w:hAnsi="Times New Roman" w:cs="Times New Roman"/>
        </w:rPr>
        <w:t xml:space="preserve"> readings in the “x” direction from both sensors</w:t>
      </w:r>
      <w:r w:rsidR="000727A8" w:rsidRPr="001D6942">
        <w:rPr>
          <w:rFonts w:ascii="Times New Roman" w:eastAsiaTheme="minorEastAsia" w:hAnsi="Times New Roman" w:cs="Times New Roman"/>
        </w:rPr>
        <w:t>, which can be used to calculate rotation</w:t>
      </w:r>
      <w:r w:rsidR="00D22C57" w:rsidRPr="001D6942">
        <w:rPr>
          <w:rFonts w:ascii="Times New Roman" w:eastAsiaTheme="minorEastAsia" w:hAnsi="Times New Roman" w:cs="Times New Roman"/>
        </w:rPr>
        <w:t xml:space="preserve">. </w:t>
      </w:r>
      <w:r w:rsidRPr="001D6942">
        <w:rPr>
          <w:rFonts w:ascii="Times New Roman" w:eastAsiaTheme="minorEastAsia" w:hAnsi="Times New Roman" w:cs="Times New Roman"/>
        </w:rPr>
        <w:t xml:space="preserve">Velocity was computed as the distance divided by the time between two </w:t>
      </w:r>
      <w:r w:rsidR="00147A61" w:rsidRPr="001D6942">
        <w:rPr>
          <w:rFonts w:ascii="Times New Roman" w:eastAsiaTheme="minorEastAsia" w:hAnsi="Times New Roman" w:cs="Times New Roman"/>
        </w:rPr>
        <w:t xml:space="preserve">subsequent </w:t>
      </w:r>
      <w:r w:rsidRPr="001D6942">
        <w:rPr>
          <w:rFonts w:ascii="Times New Roman" w:eastAsiaTheme="minorEastAsia" w:hAnsi="Times New Roman" w:cs="Times New Roman"/>
        </w:rPr>
        <w:t>readings</w:t>
      </w:r>
      <w:r w:rsidR="00CD7963" w:rsidRPr="001D6942">
        <w:rPr>
          <w:rFonts w:ascii="Times New Roman" w:eastAsiaTheme="minorEastAsia" w:hAnsi="Times New Roman" w:cs="Times New Roman"/>
        </w:rPr>
        <w:t>, as measured by the Teensy</w:t>
      </w:r>
      <w:r w:rsidRPr="001D6942">
        <w:rPr>
          <w:rFonts w:ascii="Times New Roman" w:eastAsiaTheme="minorEastAsia" w:hAnsi="Times New Roman" w:cs="Times New Roman"/>
        </w:rPr>
        <w:t>.</w:t>
      </w:r>
      <w:r w:rsidR="002D44F0" w:rsidRPr="001D6942">
        <w:rPr>
          <w:rFonts w:ascii="Times New Roman" w:eastAsiaTheme="minorEastAsia" w:hAnsi="Times New Roman" w:cs="Times New Roman"/>
        </w:rPr>
        <w:t xml:space="preserve"> </w:t>
      </w:r>
      <w:r w:rsidR="00DF1799" w:rsidRPr="001D6942">
        <w:rPr>
          <w:rFonts w:ascii="Times New Roman" w:hAnsi="Times New Roman" w:cs="Times New Roman"/>
        </w:rPr>
        <w:t xml:space="preserve">These two sensors were connected to a Teensy via simple serial peripheral interface (SPI) connections </w:t>
      </w:r>
      <w:r w:rsidR="00781C53" w:rsidRPr="001D6942">
        <w:rPr>
          <w:rFonts w:ascii="Times New Roman" w:hAnsi="Times New Roman" w:cs="Times New Roman"/>
        </w:rPr>
        <w:t>with insulated 22 gauge wires</w:t>
      </w:r>
      <w:r w:rsidR="00D52CA6" w:rsidRPr="001D6942">
        <w:rPr>
          <w:rFonts w:ascii="Times New Roman" w:hAnsi="Times New Roman" w:cs="Times New Roman"/>
        </w:rPr>
        <w:t xml:space="preserve"> </w:t>
      </w:r>
      <w:r w:rsidR="00DF1799" w:rsidRPr="001D6942">
        <w:rPr>
          <w:rFonts w:ascii="Times New Roman" w:hAnsi="Times New Roman" w:cs="Times New Roman"/>
        </w:rPr>
        <w:t>as shown in Figure 2A</w:t>
      </w:r>
      <w:r w:rsidR="002D44F0" w:rsidRPr="001D6942">
        <w:rPr>
          <w:rFonts w:ascii="Times New Roman" w:hAnsi="Times New Roman" w:cs="Times New Roman"/>
        </w:rPr>
        <w:t>.</w:t>
      </w:r>
    </w:p>
    <w:p w14:paraId="66D93158" w14:textId="46BDA240" w:rsidR="00066C51" w:rsidRPr="001D6942" w:rsidRDefault="00E2508A" w:rsidP="000A6180">
      <w:pPr>
        <w:ind w:firstLine="720"/>
        <w:rPr>
          <w:rFonts w:ascii="Times New Roman" w:hAnsi="Times New Roman" w:cs="Times New Roman"/>
        </w:rPr>
      </w:pPr>
      <w:r w:rsidRPr="001D6942">
        <w:rPr>
          <w:rFonts w:ascii="Times New Roman" w:hAnsi="Times New Roman" w:cs="Times New Roman"/>
        </w:rPr>
        <w:t xml:space="preserve">To </w:t>
      </w:r>
      <w:r w:rsidR="00BC0CB5" w:rsidRPr="001D6942">
        <w:rPr>
          <w:rFonts w:ascii="Times New Roman" w:hAnsi="Times New Roman" w:cs="Times New Roman"/>
        </w:rPr>
        <w:t>control ex</w:t>
      </w:r>
      <w:r w:rsidR="0094050D" w:rsidRPr="001D6942">
        <w:rPr>
          <w:rFonts w:ascii="Times New Roman" w:hAnsi="Times New Roman" w:cs="Times New Roman"/>
        </w:rPr>
        <w:t>perimental timing</w:t>
      </w:r>
      <w:r w:rsidRPr="001D6942">
        <w:rPr>
          <w:rFonts w:ascii="Times New Roman" w:hAnsi="Times New Roman" w:cs="Times New Roman"/>
        </w:rPr>
        <w:t xml:space="preserve">, we utilized the “IntervalTimer” function unique to the standard Teensy library, which </w:t>
      </w:r>
      <w:r w:rsidR="000727A8" w:rsidRPr="001D6942">
        <w:rPr>
          <w:rFonts w:ascii="Times New Roman" w:hAnsi="Times New Roman" w:cs="Times New Roman"/>
        </w:rPr>
        <w:t xml:space="preserve">can </w:t>
      </w:r>
      <w:r w:rsidRPr="001D6942">
        <w:rPr>
          <w:rFonts w:ascii="Times New Roman" w:hAnsi="Times New Roman" w:cs="Times New Roman"/>
        </w:rPr>
        <w:t xml:space="preserve">repeatedly call a function at </w:t>
      </w:r>
      <w:r w:rsidR="00137645" w:rsidRPr="001D6942">
        <w:rPr>
          <w:rFonts w:ascii="Times New Roman" w:hAnsi="Times New Roman" w:cs="Times New Roman"/>
        </w:rPr>
        <w:t xml:space="preserve">specified </w:t>
      </w:r>
      <w:r w:rsidRPr="001D6942">
        <w:rPr>
          <w:rFonts w:ascii="Times New Roman" w:hAnsi="Times New Roman" w:cs="Times New Roman"/>
        </w:rPr>
        <w:t>intervals</w:t>
      </w:r>
      <w:r w:rsidR="000727A8" w:rsidRPr="001D6942">
        <w:rPr>
          <w:rFonts w:ascii="Times New Roman" w:hAnsi="Times New Roman" w:cs="Times New Roman"/>
        </w:rPr>
        <w:t xml:space="preserve">. </w:t>
      </w:r>
      <w:r w:rsidR="00E64A0E" w:rsidRPr="001D6942">
        <w:rPr>
          <w:rFonts w:ascii="Times New Roman" w:hAnsi="Times New Roman" w:cs="Times New Roman"/>
        </w:rPr>
        <w:t xml:space="preserve">We set the interval between calls to this function to 50,000 microseconds (50 ms) or 20 Hz in our experiment. </w:t>
      </w:r>
      <w:r w:rsidR="001B2594" w:rsidRPr="001D6942">
        <w:rPr>
          <w:rFonts w:ascii="Times New Roman" w:hAnsi="Times New Roman" w:cs="Times New Roman"/>
        </w:rPr>
        <w:t>Using</w:t>
      </w:r>
      <w:r w:rsidR="00892AAC" w:rsidRPr="001D6942">
        <w:rPr>
          <w:rFonts w:ascii="Times New Roman" w:hAnsi="Times New Roman" w:cs="Times New Roman"/>
        </w:rPr>
        <w:t xml:space="preserve"> IntervalTimer</w:t>
      </w:r>
      <w:r w:rsidR="001B0392" w:rsidRPr="001D6942">
        <w:rPr>
          <w:rFonts w:ascii="Times New Roman" w:hAnsi="Times New Roman" w:cs="Times New Roman"/>
        </w:rPr>
        <w:t>,</w:t>
      </w:r>
      <w:r w:rsidR="00892AAC" w:rsidRPr="001D6942">
        <w:rPr>
          <w:rFonts w:ascii="Times New Roman" w:hAnsi="Times New Roman" w:cs="Times New Roman"/>
        </w:rPr>
        <w:t xml:space="preserve"> we repeatedly called a function that </w:t>
      </w:r>
      <w:r w:rsidR="000727A8" w:rsidRPr="001D6942">
        <w:rPr>
          <w:rFonts w:ascii="Times New Roman" w:hAnsi="Times New Roman" w:cs="Times New Roman"/>
        </w:rPr>
        <w:t>sen</w:t>
      </w:r>
      <w:r w:rsidR="00D601B5" w:rsidRPr="001D6942">
        <w:rPr>
          <w:rFonts w:ascii="Times New Roman" w:hAnsi="Times New Roman" w:cs="Times New Roman"/>
        </w:rPr>
        <w:t>t</w:t>
      </w:r>
      <w:r w:rsidR="000727A8" w:rsidRPr="001D6942">
        <w:rPr>
          <w:rFonts w:ascii="Times New Roman" w:hAnsi="Times New Roman" w:cs="Times New Roman"/>
        </w:rPr>
        <w:t xml:space="preserve"> </w:t>
      </w:r>
      <w:r w:rsidR="001B0392" w:rsidRPr="001D6942">
        <w:rPr>
          <w:rFonts w:ascii="Times New Roman" w:hAnsi="Times New Roman" w:cs="Times New Roman"/>
        </w:rPr>
        <w:t xml:space="preserve">the accumulated displacement </w:t>
      </w:r>
      <w:r w:rsidR="00147A61" w:rsidRPr="001D6942">
        <w:rPr>
          <w:rFonts w:ascii="Times New Roman" w:hAnsi="Times New Roman" w:cs="Times New Roman"/>
        </w:rPr>
        <w:t>of the motion sensor reading</w:t>
      </w:r>
      <w:r w:rsidR="00892AAC" w:rsidRPr="001D6942">
        <w:rPr>
          <w:rFonts w:ascii="Times New Roman" w:hAnsi="Times New Roman" w:cs="Times New Roman"/>
        </w:rPr>
        <w:t>s</w:t>
      </w:r>
      <w:r w:rsidR="00147A61" w:rsidRPr="001D6942">
        <w:rPr>
          <w:rFonts w:ascii="Times New Roman" w:hAnsi="Times New Roman" w:cs="Times New Roman"/>
        </w:rPr>
        <w:t xml:space="preserve"> </w:t>
      </w:r>
      <w:r w:rsidR="000727A8" w:rsidRPr="001D6942">
        <w:rPr>
          <w:rFonts w:ascii="Times New Roman" w:hAnsi="Times New Roman" w:cs="Times New Roman"/>
        </w:rPr>
        <w:t xml:space="preserve">to the attached PC. We acquired the x and y displacement readings from each sensor </w:t>
      </w:r>
      <w:r w:rsidR="00137645" w:rsidRPr="001D6942">
        <w:rPr>
          <w:rFonts w:ascii="Times New Roman" w:hAnsi="Times New Roman" w:cs="Times New Roman"/>
        </w:rPr>
        <w:t>with fr</w:t>
      </w:r>
      <w:r w:rsidR="00052FF1" w:rsidRPr="001D6942">
        <w:rPr>
          <w:rFonts w:ascii="Times New Roman" w:hAnsi="Times New Roman" w:cs="Times New Roman"/>
        </w:rPr>
        <w:t>eely available functions on GitH</w:t>
      </w:r>
      <w:r w:rsidR="00137645" w:rsidRPr="001D6942">
        <w:rPr>
          <w:rFonts w:ascii="Times New Roman" w:hAnsi="Times New Roman" w:cs="Times New Roman"/>
        </w:rPr>
        <w:t>ub (</w:t>
      </w:r>
      <w:hyperlink r:id="rId13" w:history="1">
        <w:r w:rsidR="00137645" w:rsidRPr="001D6942">
          <w:rPr>
            <w:rStyle w:val="Hyperlink"/>
            <w:rFonts w:ascii="Times New Roman" w:hAnsi="Times New Roman" w:cs="Times New Roman"/>
          </w:rPr>
          <w:t>https://github.com/markbucklin/NavigationSensor</w:t>
        </w:r>
      </w:hyperlink>
      <w:r w:rsidR="00137645" w:rsidRPr="001D6942">
        <w:rPr>
          <w:rFonts w:ascii="Times New Roman" w:hAnsi="Times New Roman" w:cs="Times New Roman"/>
        </w:rPr>
        <w:t>)</w:t>
      </w:r>
      <w:r w:rsidR="000727A8" w:rsidRPr="001D6942">
        <w:rPr>
          <w:rFonts w:ascii="Times New Roman" w:hAnsi="Times New Roman" w:cs="Times New Roman"/>
        </w:rPr>
        <w:t xml:space="preserve">, which </w:t>
      </w:r>
      <w:r w:rsidR="00137645" w:rsidRPr="001D6942">
        <w:rPr>
          <w:rFonts w:ascii="Times New Roman" w:hAnsi="Times New Roman" w:cs="Times New Roman"/>
        </w:rPr>
        <w:t xml:space="preserve">read </w:t>
      </w:r>
      <w:r w:rsidR="000727A8" w:rsidRPr="001D6942">
        <w:rPr>
          <w:rFonts w:ascii="Times New Roman" w:hAnsi="Times New Roman" w:cs="Times New Roman"/>
        </w:rPr>
        <w:t>accumulated displacement from the “motion burst” register of each sensor.</w:t>
      </w:r>
      <w:r w:rsidR="00137645" w:rsidRPr="001D6942">
        <w:rPr>
          <w:rFonts w:ascii="Times New Roman" w:hAnsi="Times New Roman" w:cs="Times New Roman"/>
        </w:rPr>
        <w:t xml:space="preserve"> </w:t>
      </w:r>
      <w:r w:rsidR="00E64A0E" w:rsidRPr="001D6942">
        <w:rPr>
          <w:rFonts w:ascii="Times New Roman" w:hAnsi="Times New Roman" w:cs="Times New Roman"/>
        </w:rPr>
        <w:t xml:space="preserve">After reading the motion sensor, </w:t>
      </w:r>
      <w:r w:rsidR="00B4115C" w:rsidRPr="001D6942">
        <w:rPr>
          <w:rFonts w:ascii="Times New Roman" w:hAnsi="Times New Roman" w:cs="Times New Roman"/>
        </w:rPr>
        <w:t>a digital “on” pulse that last</w:t>
      </w:r>
      <w:r w:rsidR="00E92CF4" w:rsidRPr="001D6942">
        <w:rPr>
          <w:rFonts w:ascii="Times New Roman" w:hAnsi="Times New Roman" w:cs="Times New Roman"/>
        </w:rPr>
        <w:t>ed</w:t>
      </w:r>
      <w:r w:rsidR="00B4115C" w:rsidRPr="001D6942">
        <w:rPr>
          <w:rFonts w:ascii="Times New Roman" w:hAnsi="Times New Roman" w:cs="Times New Roman"/>
        </w:rPr>
        <w:t xml:space="preserve"> for 1 ms was sent out of a digital pin</w:t>
      </w:r>
      <w:r w:rsidR="00E64A0E" w:rsidRPr="001D6942">
        <w:rPr>
          <w:rFonts w:ascii="Times New Roman" w:hAnsi="Times New Roman" w:cs="Times New Roman"/>
        </w:rPr>
        <w:t xml:space="preserve"> designed to initiate an image frame capture from </w:t>
      </w:r>
      <w:r w:rsidR="00706D1C" w:rsidRPr="001D6942">
        <w:rPr>
          <w:rFonts w:ascii="Times New Roman" w:hAnsi="Times New Roman" w:cs="Times New Roman"/>
        </w:rPr>
        <w:t>a</w:t>
      </w:r>
      <w:r w:rsidR="00486455" w:rsidRPr="001D6942">
        <w:rPr>
          <w:rFonts w:ascii="Times New Roman" w:hAnsi="Times New Roman" w:cs="Times New Roman"/>
        </w:rPr>
        <w:t xml:space="preserve"> sCMOS</w:t>
      </w:r>
      <w:r w:rsidR="00706D1C" w:rsidRPr="001D6942">
        <w:rPr>
          <w:rFonts w:ascii="Times New Roman" w:hAnsi="Times New Roman" w:cs="Times New Roman"/>
        </w:rPr>
        <w:t xml:space="preserve"> camera</w:t>
      </w:r>
      <w:r w:rsidR="00E92CF4" w:rsidRPr="001D6942">
        <w:rPr>
          <w:rFonts w:ascii="Times New Roman" w:hAnsi="Times New Roman" w:cs="Times New Roman"/>
        </w:rPr>
        <w:t>.</w:t>
      </w:r>
      <w:r w:rsidR="00F53803" w:rsidRPr="001D6942">
        <w:rPr>
          <w:rFonts w:ascii="Times New Roman" w:hAnsi="Times New Roman" w:cs="Times New Roman"/>
        </w:rPr>
        <w:t xml:space="preserve"> </w:t>
      </w:r>
      <w:r w:rsidR="00735EE6" w:rsidRPr="001D6942">
        <w:rPr>
          <w:rFonts w:ascii="Times New Roman" w:hAnsi="Times New Roman" w:cs="Times New Roman"/>
        </w:rPr>
        <w:t>T</w:t>
      </w:r>
      <w:r w:rsidR="000A6180" w:rsidRPr="001D6942">
        <w:rPr>
          <w:rFonts w:ascii="Times New Roman" w:hAnsi="Times New Roman" w:cs="Times New Roman"/>
        </w:rPr>
        <w:t xml:space="preserve">o characterize the temporal precision </w:t>
      </w:r>
      <w:r w:rsidR="00735EE6" w:rsidRPr="001D6942">
        <w:rPr>
          <w:rFonts w:ascii="Times New Roman" w:hAnsi="Times New Roman" w:cs="Times New Roman"/>
        </w:rPr>
        <w:t xml:space="preserve">of </w:t>
      </w:r>
      <w:r w:rsidR="00E64A0E" w:rsidRPr="001D6942">
        <w:rPr>
          <w:rFonts w:ascii="Times New Roman" w:hAnsi="Times New Roman" w:cs="Times New Roman"/>
        </w:rPr>
        <w:t>different</w:t>
      </w:r>
      <w:r w:rsidR="00B7258F" w:rsidRPr="001D6942">
        <w:rPr>
          <w:rFonts w:ascii="Times New Roman" w:hAnsi="Times New Roman" w:cs="Times New Roman"/>
        </w:rPr>
        <w:t xml:space="preserve"> digital pulses</w:t>
      </w:r>
      <w:r w:rsidR="00E64A0E" w:rsidRPr="001D6942">
        <w:rPr>
          <w:rFonts w:ascii="Times New Roman" w:hAnsi="Times New Roman" w:cs="Times New Roman"/>
        </w:rPr>
        <w:t xml:space="preserve"> generated by </w:t>
      </w:r>
      <w:r w:rsidR="001C5629" w:rsidRPr="001D6942">
        <w:rPr>
          <w:rFonts w:ascii="Times New Roman" w:hAnsi="Times New Roman" w:cs="Times New Roman"/>
        </w:rPr>
        <w:t>a</w:t>
      </w:r>
      <w:r w:rsidR="00A7372C" w:rsidRPr="001D6942">
        <w:rPr>
          <w:rFonts w:ascii="Times New Roman" w:hAnsi="Times New Roman" w:cs="Times New Roman"/>
        </w:rPr>
        <w:t xml:space="preserve"> custom script</w:t>
      </w:r>
      <w:r w:rsidR="00E64A0E" w:rsidRPr="001D6942">
        <w:rPr>
          <w:rFonts w:ascii="Times New Roman" w:hAnsi="Times New Roman" w:cs="Times New Roman"/>
        </w:rPr>
        <w:t xml:space="preserve"> using the “IntervalTimer” function</w:t>
      </w:r>
      <w:r w:rsidR="00735EE6" w:rsidRPr="001D6942">
        <w:rPr>
          <w:rFonts w:ascii="Times New Roman" w:hAnsi="Times New Roman" w:cs="Times New Roman"/>
        </w:rPr>
        <w:t xml:space="preserve">, </w:t>
      </w:r>
      <w:r w:rsidR="000A6180" w:rsidRPr="001D6942">
        <w:rPr>
          <w:rFonts w:ascii="Times New Roman" w:hAnsi="Times New Roman" w:cs="Times New Roman"/>
        </w:rPr>
        <w:t>we recorded the digital outputs</w:t>
      </w:r>
      <w:r w:rsidR="002D44F0" w:rsidRPr="001D6942">
        <w:rPr>
          <w:rFonts w:ascii="Times New Roman" w:hAnsi="Times New Roman" w:cs="Times New Roman"/>
        </w:rPr>
        <w:t xml:space="preserve"> </w:t>
      </w:r>
      <w:r w:rsidR="000A6180" w:rsidRPr="001D6942">
        <w:rPr>
          <w:rFonts w:ascii="Times New Roman" w:hAnsi="Times New Roman" w:cs="Times New Roman"/>
        </w:rPr>
        <w:t>with a commercial system (</w:t>
      </w:r>
      <w:r w:rsidR="002D44F0" w:rsidRPr="001D6942">
        <w:rPr>
          <w:rFonts w:ascii="Times New Roman" w:hAnsi="Times New Roman" w:cs="Times New Roman"/>
        </w:rPr>
        <w:t>Tucker Davis Technologies RZ5D (</w:t>
      </w:r>
      <w:r w:rsidR="000A6180" w:rsidRPr="001D6942">
        <w:rPr>
          <w:rFonts w:ascii="Times New Roman" w:hAnsi="Times New Roman" w:cs="Times New Roman"/>
        </w:rPr>
        <w:t>TDT RZ5D)</w:t>
      </w:r>
      <w:r w:rsidR="002D44F0" w:rsidRPr="001D6942">
        <w:rPr>
          <w:rFonts w:ascii="Times New Roman" w:hAnsi="Times New Roman" w:cs="Times New Roman"/>
        </w:rPr>
        <w:t>)</w:t>
      </w:r>
      <w:r w:rsidR="000A6180" w:rsidRPr="001D6942">
        <w:rPr>
          <w:rFonts w:ascii="Times New Roman" w:hAnsi="Times New Roman" w:cs="Times New Roman"/>
        </w:rPr>
        <w:t xml:space="preserve"> at 3051.76 Hz</w:t>
      </w:r>
      <w:r w:rsidR="00E56F56" w:rsidRPr="001D6942">
        <w:rPr>
          <w:rFonts w:ascii="Times New Roman" w:hAnsi="Times New Roman" w:cs="Times New Roman"/>
        </w:rPr>
        <w:t>.</w:t>
      </w:r>
    </w:p>
    <w:p w14:paraId="69E62087" w14:textId="3535EE24" w:rsidR="00F25F3E" w:rsidRPr="001D6942" w:rsidRDefault="005A5BBE" w:rsidP="00F25F3E">
      <w:pPr>
        <w:rPr>
          <w:rFonts w:ascii="Times New Roman" w:hAnsi="Times New Roman" w:cs="Times New Roman"/>
        </w:rPr>
      </w:pPr>
      <w:r w:rsidRPr="001D6942">
        <w:rPr>
          <w:rFonts w:ascii="Times New Roman" w:hAnsi="Times New Roman" w:cs="Times New Roman"/>
        </w:rPr>
        <w:t xml:space="preserve">2.3 </w:t>
      </w:r>
      <w:r w:rsidR="004D24B7" w:rsidRPr="001D6942">
        <w:rPr>
          <w:rFonts w:ascii="Times New Roman" w:hAnsi="Times New Roman" w:cs="Times New Roman"/>
          <w:i/>
        </w:rPr>
        <w:t>Trace eye</w:t>
      </w:r>
      <w:r w:rsidR="00E7445F" w:rsidRPr="001D6942">
        <w:rPr>
          <w:rFonts w:ascii="Times New Roman" w:hAnsi="Times New Roman" w:cs="Times New Roman"/>
          <w:i/>
        </w:rPr>
        <w:t xml:space="preserve"> </w:t>
      </w:r>
      <w:r w:rsidR="004D24B7" w:rsidRPr="001D6942">
        <w:rPr>
          <w:rFonts w:ascii="Times New Roman" w:hAnsi="Times New Roman" w:cs="Times New Roman"/>
          <w:i/>
        </w:rPr>
        <w:t xml:space="preserve">blink </w:t>
      </w:r>
      <w:r w:rsidR="00066C51" w:rsidRPr="001D6942">
        <w:rPr>
          <w:rFonts w:ascii="Times New Roman" w:hAnsi="Times New Roman" w:cs="Times New Roman"/>
          <w:i/>
        </w:rPr>
        <w:t xml:space="preserve">conditioning </w:t>
      </w:r>
      <w:r w:rsidR="000000FD" w:rsidRPr="001D6942">
        <w:rPr>
          <w:rFonts w:ascii="Times New Roman" w:hAnsi="Times New Roman" w:cs="Times New Roman"/>
          <w:i/>
        </w:rPr>
        <w:t>experiment</w:t>
      </w:r>
    </w:p>
    <w:p w14:paraId="73A159E4" w14:textId="7841B023" w:rsidR="004439B4" w:rsidRPr="001D6942" w:rsidRDefault="00EE2D42" w:rsidP="00CD6653">
      <w:pPr>
        <w:ind w:firstLine="720"/>
        <w:rPr>
          <w:rFonts w:ascii="Times New Roman" w:hAnsi="Times New Roman" w:cs="Times New Roman"/>
        </w:rPr>
      </w:pPr>
      <w:r w:rsidRPr="001D6942">
        <w:rPr>
          <w:rFonts w:ascii="Times New Roman" w:hAnsi="Times New Roman" w:cs="Times New Roman"/>
        </w:rPr>
        <w:t xml:space="preserve">In this experiment, </w:t>
      </w:r>
      <w:r w:rsidR="00C06C00" w:rsidRPr="001D6942">
        <w:rPr>
          <w:rFonts w:ascii="Times New Roman" w:hAnsi="Times New Roman" w:cs="Times New Roman"/>
        </w:rPr>
        <w:t>a</w:t>
      </w:r>
      <w:r w:rsidR="002B6E7F" w:rsidRPr="001D6942">
        <w:rPr>
          <w:rFonts w:ascii="Times New Roman" w:hAnsi="Times New Roman" w:cs="Times New Roman"/>
        </w:rPr>
        <w:t xml:space="preserve"> </w:t>
      </w:r>
      <w:r w:rsidRPr="001D6942">
        <w:rPr>
          <w:rFonts w:ascii="Times New Roman" w:hAnsi="Times New Roman" w:cs="Times New Roman"/>
        </w:rPr>
        <w:t xml:space="preserve">Teensy </w:t>
      </w:r>
      <w:r w:rsidR="00536614" w:rsidRPr="001D6942">
        <w:rPr>
          <w:rFonts w:ascii="Times New Roman" w:hAnsi="Times New Roman" w:cs="Times New Roman"/>
        </w:rPr>
        <w:t xml:space="preserve">was programmed to </w:t>
      </w:r>
      <w:r w:rsidRPr="001D6942">
        <w:rPr>
          <w:rFonts w:ascii="Times New Roman" w:hAnsi="Times New Roman" w:cs="Times New Roman"/>
        </w:rPr>
        <w:t xml:space="preserve">deliver </w:t>
      </w:r>
      <w:r w:rsidR="00B47EC6" w:rsidRPr="001D6942">
        <w:rPr>
          <w:rFonts w:ascii="Times New Roman" w:hAnsi="Times New Roman" w:cs="Times New Roman"/>
        </w:rPr>
        <w:t xml:space="preserve">outputs </w:t>
      </w:r>
      <w:r w:rsidR="00D54C1F" w:rsidRPr="001D6942">
        <w:rPr>
          <w:rFonts w:ascii="Times New Roman" w:hAnsi="Times New Roman" w:cs="Times New Roman"/>
        </w:rPr>
        <w:t>capable of</w:t>
      </w:r>
      <w:r w:rsidR="00B47EC6" w:rsidRPr="001D6942">
        <w:rPr>
          <w:rFonts w:ascii="Times New Roman" w:hAnsi="Times New Roman" w:cs="Times New Roman"/>
        </w:rPr>
        <w:t xml:space="preserve"> </w:t>
      </w:r>
      <w:r w:rsidR="00AA3E30" w:rsidRPr="001D6942">
        <w:rPr>
          <w:rFonts w:ascii="Times New Roman" w:hAnsi="Times New Roman" w:cs="Times New Roman"/>
        </w:rPr>
        <w:t>eliciting</w:t>
      </w:r>
      <w:r w:rsidR="00B47EC6" w:rsidRPr="001D6942">
        <w:rPr>
          <w:rFonts w:ascii="Times New Roman" w:hAnsi="Times New Roman" w:cs="Times New Roman"/>
        </w:rPr>
        <w:t xml:space="preserve"> </w:t>
      </w:r>
      <w:r w:rsidR="00BD1A92" w:rsidRPr="001D6942">
        <w:rPr>
          <w:rFonts w:ascii="Times New Roman" w:hAnsi="Times New Roman" w:cs="Times New Roman"/>
        </w:rPr>
        <w:t xml:space="preserve">a </w:t>
      </w:r>
      <w:r w:rsidRPr="001D6942">
        <w:rPr>
          <w:rFonts w:ascii="Times New Roman" w:hAnsi="Times New Roman" w:cs="Times New Roman"/>
        </w:rPr>
        <w:t>so</w:t>
      </w:r>
      <w:r w:rsidR="00D574C9" w:rsidRPr="001D6942">
        <w:rPr>
          <w:rFonts w:ascii="Times New Roman" w:hAnsi="Times New Roman" w:cs="Times New Roman"/>
        </w:rPr>
        <w:t>und</w:t>
      </w:r>
      <w:r w:rsidR="00DA38A1" w:rsidRPr="001D6942">
        <w:rPr>
          <w:rFonts w:ascii="Times New Roman" w:hAnsi="Times New Roman" w:cs="Times New Roman"/>
        </w:rPr>
        <w:t xml:space="preserve"> </w:t>
      </w:r>
      <w:r w:rsidR="00295140" w:rsidRPr="001D6942">
        <w:rPr>
          <w:rFonts w:ascii="Times New Roman" w:hAnsi="Times New Roman" w:cs="Times New Roman"/>
        </w:rPr>
        <w:t>and</w:t>
      </w:r>
      <w:r w:rsidR="0042365C" w:rsidRPr="001D6942">
        <w:rPr>
          <w:rFonts w:ascii="Times New Roman" w:hAnsi="Times New Roman" w:cs="Times New Roman"/>
        </w:rPr>
        <w:t xml:space="preserve"> </w:t>
      </w:r>
      <w:r w:rsidR="003B07C8" w:rsidRPr="001D6942">
        <w:rPr>
          <w:rFonts w:ascii="Times New Roman" w:hAnsi="Times New Roman" w:cs="Times New Roman"/>
        </w:rPr>
        <w:t xml:space="preserve">initiating </w:t>
      </w:r>
      <w:r w:rsidR="004D24B7" w:rsidRPr="001D6942">
        <w:rPr>
          <w:rFonts w:ascii="Times New Roman" w:hAnsi="Times New Roman" w:cs="Times New Roman"/>
        </w:rPr>
        <w:t>a</w:t>
      </w:r>
      <w:r w:rsidR="00E762AB" w:rsidRPr="001D6942">
        <w:rPr>
          <w:rFonts w:ascii="Times New Roman" w:hAnsi="Times New Roman" w:cs="Times New Roman"/>
        </w:rPr>
        <w:t>n eye</w:t>
      </w:r>
      <w:r w:rsidR="004D24B7" w:rsidRPr="001D6942">
        <w:rPr>
          <w:rFonts w:ascii="Times New Roman" w:hAnsi="Times New Roman" w:cs="Times New Roman"/>
        </w:rPr>
        <w:t xml:space="preserve"> </w:t>
      </w:r>
      <w:r w:rsidRPr="001D6942">
        <w:rPr>
          <w:rFonts w:ascii="Times New Roman" w:hAnsi="Times New Roman" w:cs="Times New Roman"/>
        </w:rPr>
        <w:t xml:space="preserve">puff, while delivering digital pulses </w:t>
      </w:r>
      <w:r w:rsidR="00B47EC6" w:rsidRPr="001D6942">
        <w:rPr>
          <w:rFonts w:ascii="Times New Roman" w:hAnsi="Times New Roman" w:cs="Times New Roman"/>
        </w:rPr>
        <w:t xml:space="preserve">that can be used </w:t>
      </w:r>
      <w:r w:rsidR="00E64A0E" w:rsidRPr="001D6942">
        <w:rPr>
          <w:rFonts w:ascii="Times New Roman" w:hAnsi="Times New Roman" w:cs="Times New Roman"/>
        </w:rPr>
        <w:t>to trigger a sCMOS camera for image capture every 50 ms</w:t>
      </w:r>
      <w:r w:rsidR="00D14742" w:rsidRPr="001D6942">
        <w:rPr>
          <w:rFonts w:ascii="Times New Roman" w:hAnsi="Times New Roman" w:cs="Times New Roman"/>
        </w:rPr>
        <w:t>.</w:t>
      </w:r>
      <w:r w:rsidR="009E6639" w:rsidRPr="001D6942">
        <w:rPr>
          <w:rFonts w:ascii="Times New Roman" w:hAnsi="Times New Roman" w:cs="Times New Roman"/>
        </w:rPr>
        <w:t xml:space="preserve"> The overall design of this experiment is shown in </w:t>
      </w:r>
      <w:r w:rsidR="00EA756C" w:rsidRPr="001D6942">
        <w:rPr>
          <w:rFonts w:ascii="Times New Roman" w:hAnsi="Times New Roman" w:cs="Times New Roman"/>
        </w:rPr>
        <w:t>Figure 1B.</w:t>
      </w:r>
      <w:r w:rsidR="001A063B" w:rsidRPr="001D6942">
        <w:rPr>
          <w:rFonts w:ascii="Times New Roman" w:hAnsi="Times New Roman" w:cs="Times New Roman"/>
        </w:rPr>
        <w:t xml:space="preserve"> </w:t>
      </w:r>
      <w:r w:rsidRPr="001D6942">
        <w:rPr>
          <w:rFonts w:ascii="Times New Roman" w:hAnsi="Times New Roman" w:cs="Times New Roman"/>
        </w:rPr>
        <w:t>To deliver an audible sound through</w:t>
      </w:r>
      <w:r w:rsidR="00F1591D" w:rsidRPr="001D6942">
        <w:rPr>
          <w:rFonts w:ascii="Times New Roman" w:hAnsi="Times New Roman" w:cs="Times New Roman"/>
        </w:rPr>
        <w:t xml:space="preserve"> the</w:t>
      </w:r>
      <w:r w:rsidRPr="001D6942">
        <w:rPr>
          <w:rFonts w:ascii="Times New Roman" w:hAnsi="Times New Roman" w:cs="Times New Roman"/>
        </w:rPr>
        <w:t xml:space="preserve"> Teensy, we used </w:t>
      </w:r>
      <w:r w:rsidR="001165AB" w:rsidRPr="001D6942">
        <w:rPr>
          <w:rFonts w:ascii="Times New Roman" w:hAnsi="Times New Roman" w:cs="Times New Roman"/>
        </w:rPr>
        <w:t xml:space="preserve">a </w:t>
      </w:r>
      <w:r w:rsidR="009E6639" w:rsidRPr="001D6942">
        <w:rPr>
          <w:rFonts w:ascii="Times New Roman" w:hAnsi="Times New Roman" w:cs="Times New Roman"/>
        </w:rPr>
        <w:t xml:space="preserve">Teensy </w:t>
      </w:r>
      <w:r w:rsidR="001165AB" w:rsidRPr="001D6942">
        <w:rPr>
          <w:rFonts w:ascii="Times New Roman" w:hAnsi="Times New Roman" w:cs="Times New Roman"/>
        </w:rPr>
        <w:t>prop shield</w:t>
      </w:r>
      <w:r w:rsidR="008A47A5" w:rsidRPr="001D6942">
        <w:rPr>
          <w:rFonts w:ascii="Times New Roman" w:hAnsi="Times New Roman" w:cs="Times New Roman"/>
        </w:rPr>
        <w:t xml:space="preserve"> module </w:t>
      </w:r>
      <w:r w:rsidR="00763EA0" w:rsidRPr="001D6942">
        <w:rPr>
          <w:rFonts w:ascii="Times New Roman" w:hAnsi="Times New Roman" w:cs="Times New Roman"/>
        </w:rPr>
        <w:t>(</w:t>
      </w:r>
      <w:r w:rsidR="00AC058D" w:rsidRPr="001D6942">
        <w:rPr>
          <w:rFonts w:ascii="Times New Roman" w:hAnsi="Times New Roman" w:cs="Times New Roman"/>
        </w:rPr>
        <w:t>PJRC</w:t>
      </w:r>
      <w:r w:rsidR="0043774B" w:rsidRPr="001D6942">
        <w:rPr>
          <w:rFonts w:ascii="Times New Roman" w:hAnsi="Times New Roman" w:cs="Times New Roman"/>
        </w:rPr>
        <w:t>.CO</w:t>
      </w:r>
      <w:r w:rsidR="00EF47FA" w:rsidRPr="001D6942">
        <w:rPr>
          <w:rFonts w:ascii="Times New Roman" w:hAnsi="Times New Roman" w:cs="Times New Roman"/>
        </w:rPr>
        <w:t>M</w:t>
      </w:r>
      <w:r w:rsidR="0043774B" w:rsidRPr="001D6942">
        <w:rPr>
          <w:rFonts w:ascii="Times New Roman" w:hAnsi="Times New Roman" w:cs="Times New Roman"/>
        </w:rPr>
        <w:t>, LLC.</w:t>
      </w:r>
      <w:r w:rsidR="00763EA0" w:rsidRPr="001D6942">
        <w:rPr>
          <w:rFonts w:ascii="Times New Roman" w:hAnsi="Times New Roman" w:cs="Times New Roman"/>
        </w:rPr>
        <w:t xml:space="preserve">, </w:t>
      </w:r>
      <w:r w:rsidR="0043774B" w:rsidRPr="001D6942">
        <w:rPr>
          <w:rFonts w:ascii="Times New Roman" w:hAnsi="Times New Roman" w:cs="Times New Roman"/>
        </w:rPr>
        <w:t xml:space="preserve">part #: </w:t>
      </w:r>
      <w:r w:rsidR="00AC058D" w:rsidRPr="001D6942">
        <w:rPr>
          <w:rFonts w:ascii="Times New Roman" w:hAnsi="Times New Roman" w:cs="Times New Roman"/>
        </w:rPr>
        <w:t>PROP_SHIELD</w:t>
      </w:r>
      <w:r w:rsidR="00763EA0" w:rsidRPr="001D6942">
        <w:rPr>
          <w:rFonts w:ascii="Times New Roman" w:hAnsi="Times New Roman" w:cs="Times New Roman"/>
        </w:rPr>
        <w:t>)</w:t>
      </w:r>
      <w:r w:rsidR="009E6639" w:rsidRPr="001D6942">
        <w:rPr>
          <w:rFonts w:ascii="Times New Roman" w:hAnsi="Times New Roman" w:cs="Times New Roman"/>
        </w:rPr>
        <w:t xml:space="preserve"> to </w:t>
      </w:r>
      <w:r w:rsidR="00295140" w:rsidRPr="001D6942">
        <w:rPr>
          <w:rFonts w:ascii="Times New Roman" w:hAnsi="Times New Roman" w:cs="Times New Roman"/>
        </w:rPr>
        <w:t>amplif</w:t>
      </w:r>
      <w:r w:rsidR="009E6639" w:rsidRPr="001D6942">
        <w:rPr>
          <w:rFonts w:ascii="Times New Roman" w:hAnsi="Times New Roman" w:cs="Times New Roman"/>
        </w:rPr>
        <w:t xml:space="preserve">y </w:t>
      </w:r>
      <w:r w:rsidR="001165AB" w:rsidRPr="001D6942">
        <w:rPr>
          <w:rFonts w:ascii="Times New Roman" w:hAnsi="Times New Roman" w:cs="Times New Roman"/>
        </w:rPr>
        <w:t>analog</w:t>
      </w:r>
      <w:r w:rsidR="00E07D29" w:rsidRPr="001D6942">
        <w:rPr>
          <w:rFonts w:ascii="Times New Roman" w:hAnsi="Times New Roman" w:cs="Times New Roman"/>
        </w:rPr>
        <w:t xml:space="preserve"> output</w:t>
      </w:r>
      <w:r w:rsidR="009E6639" w:rsidRPr="001D6942">
        <w:rPr>
          <w:rFonts w:ascii="Times New Roman" w:hAnsi="Times New Roman" w:cs="Times New Roman"/>
        </w:rPr>
        <w:t xml:space="preserve"> (shown in Figure 2B as pin A14). This add-on component can </w:t>
      </w:r>
      <w:r w:rsidR="00295140" w:rsidRPr="001D6942">
        <w:rPr>
          <w:rFonts w:ascii="Times New Roman" w:hAnsi="Times New Roman" w:cs="Times New Roman"/>
        </w:rPr>
        <w:t xml:space="preserve">drive </w:t>
      </w:r>
      <w:r w:rsidR="001A063B" w:rsidRPr="001D6942">
        <w:rPr>
          <w:rFonts w:ascii="Times New Roman" w:hAnsi="Times New Roman" w:cs="Times New Roman"/>
        </w:rPr>
        <w:t>speakers with resistances up to 8 ohms</w:t>
      </w:r>
      <w:r w:rsidR="001165AB" w:rsidRPr="001D6942">
        <w:rPr>
          <w:rFonts w:ascii="Times New Roman" w:hAnsi="Times New Roman" w:cs="Times New Roman"/>
        </w:rPr>
        <w:t xml:space="preserve">. </w:t>
      </w:r>
      <w:r w:rsidR="00295140" w:rsidRPr="001D6942">
        <w:rPr>
          <w:rFonts w:ascii="Times New Roman" w:hAnsi="Times New Roman" w:cs="Times New Roman"/>
        </w:rPr>
        <w:t>The p</w:t>
      </w:r>
      <w:r w:rsidR="000E62FE" w:rsidRPr="001D6942">
        <w:rPr>
          <w:rFonts w:ascii="Times New Roman" w:hAnsi="Times New Roman" w:cs="Times New Roman"/>
        </w:rPr>
        <w:t>rop shield</w:t>
      </w:r>
      <w:r w:rsidR="00F10917" w:rsidRPr="001D6942">
        <w:rPr>
          <w:rFonts w:ascii="Times New Roman" w:hAnsi="Times New Roman" w:cs="Times New Roman"/>
        </w:rPr>
        <w:t xml:space="preserve"> was </w:t>
      </w:r>
      <w:r w:rsidR="00CB108B" w:rsidRPr="001D6942">
        <w:rPr>
          <w:rFonts w:ascii="Times New Roman" w:hAnsi="Times New Roman" w:cs="Times New Roman"/>
        </w:rPr>
        <w:t>soldered</w:t>
      </w:r>
      <w:r w:rsidR="000E62FE" w:rsidRPr="001D6942">
        <w:rPr>
          <w:rFonts w:ascii="Times New Roman" w:hAnsi="Times New Roman" w:cs="Times New Roman"/>
        </w:rPr>
        <w:t xml:space="preserve"> to</w:t>
      </w:r>
      <w:r w:rsidR="00AB498F" w:rsidRPr="001D6942">
        <w:rPr>
          <w:rFonts w:ascii="Times New Roman" w:hAnsi="Times New Roman" w:cs="Times New Roman"/>
        </w:rPr>
        <w:t xml:space="preserve"> the</w:t>
      </w:r>
      <w:r w:rsidR="000E62FE" w:rsidRPr="001D6942">
        <w:rPr>
          <w:rFonts w:ascii="Times New Roman" w:hAnsi="Times New Roman" w:cs="Times New Roman"/>
        </w:rPr>
        <w:t xml:space="preserve"> </w:t>
      </w:r>
      <w:r w:rsidR="00CB108B" w:rsidRPr="001D6942">
        <w:rPr>
          <w:rFonts w:ascii="Times New Roman" w:hAnsi="Times New Roman" w:cs="Times New Roman"/>
        </w:rPr>
        <w:t xml:space="preserve">bottom of a </w:t>
      </w:r>
      <w:r w:rsidR="000E62FE" w:rsidRPr="001D6942">
        <w:rPr>
          <w:rFonts w:ascii="Times New Roman" w:hAnsi="Times New Roman" w:cs="Times New Roman"/>
        </w:rPr>
        <w:t>Teensy</w:t>
      </w:r>
      <w:r w:rsidR="00F10917" w:rsidRPr="001D6942">
        <w:rPr>
          <w:rFonts w:ascii="Times New Roman" w:hAnsi="Times New Roman" w:cs="Times New Roman"/>
        </w:rPr>
        <w:t xml:space="preserve"> with</w:t>
      </w:r>
      <w:r w:rsidR="00E07D29" w:rsidRPr="001D6942">
        <w:rPr>
          <w:rFonts w:ascii="Times New Roman" w:hAnsi="Times New Roman" w:cs="Times New Roman"/>
        </w:rPr>
        <w:t xml:space="preserve"> 14x1 double insulator pins</w:t>
      </w:r>
      <w:r w:rsidR="00F10917" w:rsidRPr="001D6942">
        <w:rPr>
          <w:rFonts w:ascii="Times New Roman" w:hAnsi="Times New Roman" w:cs="Times New Roman"/>
        </w:rPr>
        <w:t xml:space="preserve"> (</w:t>
      </w:r>
      <w:r w:rsidR="005B1F40" w:rsidRPr="001D6942">
        <w:rPr>
          <w:rFonts w:ascii="Times New Roman" w:hAnsi="Times New Roman" w:cs="Times New Roman"/>
        </w:rPr>
        <w:t>PJRC</w:t>
      </w:r>
      <w:r w:rsidR="00DF61A4" w:rsidRPr="001D6942">
        <w:rPr>
          <w:rFonts w:ascii="Times New Roman" w:hAnsi="Times New Roman" w:cs="Times New Roman"/>
        </w:rPr>
        <w:t>.COM, LLC.</w:t>
      </w:r>
      <w:r w:rsidR="001A063B" w:rsidRPr="001D6942">
        <w:rPr>
          <w:rFonts w:ascii="Times New Roman" w:hAnsi="Times New Roman" w:cs="Times New Roman"/>
        </w:rPr>
        <w:t xml:space="preserve">, </w:t>
      </w:r>
      <w:r w:rsidR="00DF61A4" w:rsidRPr="001D6942">
        <w:rPr>
          <w:rFonts w:ascii="Times New Roman" w:hAnsi="Times New Roman" w:cs="Times New Roman"/>
        </w:rPr>
        <w:t>part #:</w:t>
      </w:r>
      <w:r w:rsidR="005B1F40" w:rsidRPr="001D6942">
        <w:rPr>
          <w:rFonts w:ascii="Times New Roman" w:hAnsi="Times New Roman" w:cs="Times New Roman"/>
        </w:rPr>
        <w:t xml:space="preserve"> HEADER_14x1_D</w:t>
      </w:r>
      <w:r w:rsidR="00F10917" w:rsidRPr="001D6942">
        <w:rPr>
          <w:rFonts w:ascii="Times New Roman" w:hAnsi="Times New Roman" w:cs="Times New Roman"/>
        </w:rPr>
        <w:t>)</w:t>
      </w:r>
      <w:r w:rsidR="00E07D29" w:rsidRPr="001D6942">
        <w:rPr>
          <w:rFonts w:ascii="Times New Roman" w:hAnsi="Times New Roman" w:cs="Times New Roman"/>
        </w:rPr>
        <w:t xml:space="preserve">, </w:t>
      </w:r>
      <w:r w:rsidR="001A063B" w:rsidRPr="001D6942">
        <w:rPr>
          <w:rFonts w:ascii="Times New Roman" w:hAnsi="Times New Roman" w:cs="Times New Roman"/>
        </w:rPr>
        <w:t xml:space="preserve">and </w:t>
      </w:r>
      <w:r w:rsidR="00F10917" w:rsidRPr="001D6942">
        <w:rPr>
          <w:rFonts w:ascii="Times New Roman" w:hAnsi="Times New Roman" w:cs="Times New Roman"/>
        </w:rPr>
        <w:t xml:space="preserve">the output </w:t>
      </w:r>
      <w:r w:rsidR="001A063B" w:rsidRPr="001D6942">
        <w:rPr>
          <w:rFonts w:ascii="Times New Roman" w:hAnsi="Times New Roman" w:cs="Times New Roman"/>
        </w:rPr>
        <w:t xml:space="preserve">was </w:t>
      </w:r>
      <w:r w:rsidR="00F10917" w:rsidRPr="001D6942">
        <w:rPr>
          <w:rFonts w:ascii="Times New Roman" w:hAnsi="Times New Roman" w:cs="Times New Roman"/>
        </w:rPr>
        <w:t>connected</w:t>
      </w:r>
      <w:r w:rsidR="000E62FE" w:rsidRPr="001D6942">
        <w:rPr>
          <w:rFonts w:ascii="Times New Roman" w:hAnsi="Times New Roman" w:cs="Times New Roman"/>
        </w:rPr>
        <w:t xml:space="preserve"> to </w:t>
      </w:r>
      <w:r w:rsidR="000C07CF" w:rsidRPr="001D6942">
        <w:rPr>
          <w:rFonts w:ascii="Times New Roman" w:hAnsi="Times New Roman" w:cs="Times New Roman"/>
        </w:rPr>
        <w:t>a</w:t>
      </w:r>
      <w:r w:rsidR="000E62FE" w:rsidRPr="001D6942">
        <w:rPr>
          <w:rFonts w:ascii="Times New Roman" w:hAnsi="Times New Roman" w:cs="Times New Roman"/>
        </w:rPr>
        <w:t xml:space="preserve"> speaker</w:t>
      </w:r>
      <w:r w:rsidR="00AA092B" w:rsidRPr="001D6942">
        <w:rPr>
          <w:rFonts w:ascii="Times New Roman" w:hAnsi="Times New Roman" w:cs="Times New Roman"/>
        </w:rPr>
        <w:t>, as shown in Figure 2B</w:t>
      </w:r>
      <w:r w:rsidR="000E62FE" w:rsidRPr="001D6942">
        <w:rPr>
          <w:rFonts w:ascii="Times New Roman" w:hAnsi="Times New Roman" w:cs="Times New Roman"/>
        </w:rPr>
        <w:t>.</w:t>
      </w:r>
      <w:r w:rsidR="00E762AB" w:rsidRPr="001D6942">
        <w:rPr>
          <w:rFonts w:ascii="Times New Roman" w:hAnsi="Times New Roman" w:cs="Times New Roman"/>
        </w:rPr>
        <w:t xml:space="preserve"> </w:t>
      </w:r>
      <w:r w:rsidR="00CB108B" w:rsidRPr="001D6942">
        <w:rPr>
          <w:rFonts w:ascii="Times New Roman" w:hAnsi="Times New Roman" w:cs="Times New Roman"/>
        </w:rPr>
        <w:t xml:space="preserve">The Teensy </w:t>
      </w:r>
      <w:r w:rsidR="00816882" w:rsidRPr="001D6942">
        <w:rPr>
          <w:rFonts w:ascii="Times New Roman" w:hAnsi="Times New Roman" w:cs="Times New Roman"/>
        </w:rPr>
        <w:t>was then mounted</w:t>
      </w:r>
      <w:r w:rsidR="00CB108B" w:rsidRPr="001D6942">
        <w:rPr>
          <w:rFonts w:ascii="Times New Roman" w:hAnsi="Times New Roman" w:cs="Times New Roman"/>
        </w:rPr>
        <w:t xml:space="preserve"> onto the female headers</w:t>
      </w:r>
      <w:r w:rsidR="00816882" w:rsidRPr="001D6942">
        <w:rPr>
          <w:rFonts w:ascii="Times New Roman" w:hAnsi="Times New Roman" w:cs="Times New Roman"/>
        </w:rPr>
        <w:t xml:space="preserve"> separated by the prop shield</w:t>
      </w:r>
      <w:r w:rsidR="0084402B" w:rsidRPr="001D6942">
        <w:rPr>
          <w:rFonts w:ascii="Times New Roman" w:hAnsi="Times New Roman" w:cs="Times New Roman"/>
        </w:rPr>
        <w:t>, as shown in Figure 1B</w:t>
      </w:r>
      <w:r w:rsidR="00CB108B" w:rsidRPr="001D6942">
        <w:rPr>
          <w:rFonts w:ascii="Times New Roman" w:hAnsi="Times New Roman" w:cs="Times New Roman"/>
        </w:rPr>
        <w:t xml:space="preserve">. </w:t>
      </w:r>
      <w:r w:rsidR="009E6639" w:rsidRPr="001D6942">
        <w:rPr>
          <w:rFonts w:ascii="Times New Roman" w:hAnsi="Times New Roman" w:cs="Times New Roman"/>
        </w:rPr>
        <w:t>T</w:t>
      </w:r>
      <w:r w:rsidR="00E762AB" w:rsidRPr="001D6942">
        <w:rPr>
          <w:rFonts w:ascii="Times New Roman" w:hAnsi="Times New Roman" w:cs="Times New Roman"/>
        </w:rPr>
        <w:t xml:space="preserve">he </w:t>
      </w:r>
      <w:r w:rsidR="0056264F" w:rsidRPr="001D6942">
        <w:rPr>
          <w:rFonts w:ascii="Times New Roman" w:hAnsi="Times New Roman" w:cs="Times New Roman"/>
        </w:rPr>
        <w:t>camera</w:t>
      </w:r>
      <w:r w:rsidR="00E762AB" w:rsidRPr="001D6942">
        <w:rPr>
          <w:rFonts w:ascii="Times New Roman" w:hAnsi="Times New Roman" w:cs="Times New Roman"/>
        </w:rPr>
        <w:t xml:space="preserve"> </w:t>
      </w:r>
      <w:r w:rsidR="002D44F0" w:rsidRPr="001D6942">
        <w:rPr>
          <w:rFonts w:ascii="Times New Roman" w:hAnsi="Times New Roman" w:cs="Times New Roman"/>
        </w:rPr>
        <w:t>and</w:t>
      </w:r>
      <w:r w:rsidR="00E762AB" w:rsidRPr="001D6942">
        <w:rPr>
          <w:rFonts w:ascii="Times New Roman" w:hAnsi="Times New Roman" w:cs="Times New Roman"/>
        </w:rPr>
        <w:t xml:space="preserve"> </w:t>
      </w:r>
      <w:r w:rsidR="001A5AC2" w:rsidRPr="001D6942">
        <w:rPr>
          <w:rFonts w:ascii="Times New Roman" w:hAnsi="Times New Roman" w:cs="Times New Roman"/>
        </w:rPr>
        <w:t xml:space="preserve">air </w:t>
      </w:r>
      <w:r w:rsidR="00E762AB" w:rsidRPr="001D6942">
        <w:rPr>
          <w:rFonts w:ascii="Times New Roman" w:hAnsi="Times New Roman" w:cs="Times New Roman"/>
        </w:rPr>
        <w:t xml:space="preserve">valve for </w:t>
      </w:r>
      <w:r w:rsidR="00A111F7" w:rsidRPr="001D6942">
        <w:rPr>
          <w:rFonts w:ascii="Times New Roman" w:hAnsi="Times New Roman" w:cs="Times New Roman"/>
        </w:rPr>
        <w:t xml:space="preserve">the </w:t>
      </w:r>
      <w:r w:rsidR="00147A61" w:rsidRPr="001D6942">
        <w:rPr>
          <w:rFonts w:ascii="Times New Roman" w:hAnsi="Times New Roman" w:cs="Times New Roman"/>
        </w:rPr>
        <w:t xml:space="preserve">eye </w:t>
      </w:r>
      <w:r w:rsidR="00E762AB" w:rsidRPr="001D6942">
        <w:rPr>
          <w:rFonts w:ascii="Times New Roman" w:hAnsi="Times New Roman" w:cs="Times New Roman"/>
        </w:rPr>
        <w:t>puff</w:t>
      </w:r>
      <w:r w:rsidR="00ED4884" w:rsidRPr="001D6942">
        <w:rPr>
          <w:rFonts w:ascii="Times New Roman" w:hAnsi="Times New Roman" w:cs="Times New Roman"/>
        </w:rPr>
        <w:t xml:space="preserve"> were </w:t>
      </w:r>
      <w:r w:rsidR="00E762AB" w:rsidRPr="001D6942">
        <w:rPr>
          <w:rFonts w:ascii="Times New Roman" w:hAnsi="Times New Roman" w:cs="Times New Roman"/>
        </w:rPr>
        <w:t xml:space="preserve">attached to the microcontroller through </w:t>
      </w:r>
      <w:r w:rsidR="00AC7271" w:rsidRPr="001D6942">
        <w:rPr>
          <w:rFonts w:ascii="Times New Roman" w:hAnsi="Times New Roman" w:cs="Times New Roman"/>
        </w:rPr>
        <w:t>coaxial</w:t>
      </w:r>
      <w:r w:rsidR="00E762AB" w:rsidRPr="001D6942">
        <w:rPr>
          <w:rFonts w:ascii="Times New Roman" w:hAnsi="Times New Roman" w:cs="Times New Roman"/>
        </w:rPr>
        <w:t xml:space="preserve"> cables</w:t>
      </w:r>
      <w:r w:rsidR="00EA756C" w:rsidRPr="001D6942">
        <w:rPr>
          <w:rFonts w:ascii="Times New Roman" w:hAnsi="Times New Roman" w:cs="Times New Roman"/>
        </w:rPr>
        <w:t xml:space="preserve"> (Figure</w:t>
      </w:r>
      <w:r w:rsidR="00886A38">
        <w:rPr>
          <w:rFonts w:ascii="Times New Roman" w:hAnsi="Times New Roman" w:cs="Times New Roman"/>
        </w:rPr>
        <w:t>s</w:t>
      </w:r>
      <w:r w:rsidR="00EA756C" w:rsidRPr="001D6942">
        <w:rPr>
          <w:rFonts w:ascii="Times New Roman" w:hAnsi="Times New Roman" w:cs="Times New Roman"/>
        </w:rPr>
        <w:t xml:space="preserve"> 1B</w:t>
      </w:r>
      <w:r w:rsidR="00886A38">
        <w:rPr>
          <w:rFonts w:ascii="Times New Roman" w:hAnsi="Times New Roman" w:cs="Times New Roman"/>
        </w:rPr>
        <w:t xml:space="preserve"> and 2B</w:t>
      </w:r>
      <w:r w:rsidR="00AE0CC3" w:rsidRPr="001D6942">
        <w:rPr>
          <w:rFonts w:ascii="Times New Roman" w:hAnsi="Times New Roman" w:cs="Times New Roman"/>
        </w:rPr>
        <w:t>)</w:t>
      </w:r>
      <w:r w:rsidR="0056264F" w:rsidRPr="001D6942">
        <w:rPr>
          <w:rFonts w:ascii="Times New Roman" w:hAnsi="Times New Roman" w:cs="Times New Roman"/>
        </w:rPr>
        <w:t>, and the speaker was connected with 22 gauge wire</w:t>
      </w:r>
      <w:r w:rsidR="00812180" w:rsidRPr="001D6942">
        <w:rPr>
          <w:rFonts w:ascii="Times New Roman" w:hAnsi="Times New Roman" w:cs="Times New Roman"/>
        </w:rPr>
        <w:t xml:space="preserve"> to the prop shield</w:t>
      </w:r>
      <w:r w:rsidR="00AE0CC3" w:rsidRPr="001D6942">
        <w:rPr>
          <w:rFonts w:ascii="Times New Roman" w:hAnsi="Times New Roman" w:cs="Times New Roman"/>
        </w:rPr>
        <w:t>.</w:t>
      </w:r>
    </w:p>
    <w:p w14:paraId="73B8C97B" w14:textId="60353A5D" w:rsidR="00B43933" w:rsidRPr="001D6942" w:rsidRDefault="009E6639" w:rsidP="009E6639">
      <w:pPr>
        <w:ind w:firstLine="720"/>
        <w:rPr>
          <w:rFonts w:ascii="Times New Roman" w:hAnsi="Times New Roman" w:cs="Times New Roman"/>
        </w:rPr>
      </w:pPr>
      <w:r w:rsidRPr="001D6942">
        <w:rPr>
          <w:rFonts w:ascii="Times New Roman" w:hAnsi="Times New Roman" w:cs="Times New Roman"/>
        </w:rPr>
        <w:t xml:space="preserve">We used the Teensy Audio library function “AudioSynthWaveformSine” to generate tones. This function continuously outputs a sine wave with a sampling rate of 44.1 kHz from the analog pin. We first </w:t>
      </w:r>
      <w:r w:rsidR="00472702" w:rsidRPr="001D6942">
        <w:rPr>
          <w:rFonts w:ascii="Times New Roman" w:hAnsi="Times New Roman" w:cs="Times New Roman"/>
        </w:rPr>
        <w:t>initialized</w:t>
      </w:r>
      <w:r w:rsidR="00C17630" w:rsidRPr="001D6942">
        <w:rPr>
          <w:rFonts w:ascii="Times New Roman" w:hAnsi="Times New Roman" w:cs="Times New Roman"/>
        </w:rPr>
        <w:t xml:space="preserve"> </w:t>
      </w:r>
      <w:r w:rsidRPr="001D6942">
        <w:rPr>
          <w:rFonts w:ascii="Times New Roman" w:hAnsi="Times New Roman" w:cs="Times New Roman"/>
        </w:rPr>
        <w:t>the tone</w:t>
      </w:r>
      <w:r w:rsidR="00161E61" w:rsidRPr="001D6942">
        <w:rPr>
          <w:rFonts w:ascii="Times New Roman" w:hAnsi="Times New Roman" w:cs="Times New Roman"/>
        </w:rPr>
        <w:t>, in this case</w:t>
      </w:r>
      <w:r w:rsidRPr="001D6942">
        <w:rPr>
          <w:rFonts w:ascii="Times New Roman" w:hAnsi="Times New Roman" w:cs="Times New Roman"/>
        </w:rPr>
        <w:t xml:space="preserve"> </w:t>
      </w:r>
      <w:r w:rsidR="00C17630" w:rsidRPr="001D6942">
        <w:rPr>
          <w:rFonts w:ascii="Times New Roman" w:hAnsi="Times New Roman" w:cs="Times New Roman"/>
        </w:rPr>
        <w:t>a 9500 Hz sine wave</w:t>
      </w:r>
      <w:r w:rsidRPr="001D6942">
        <w:rPr>
          <w:rFonts w:ascii="Times New Roman" w:hAnsi="Times New Roman" w:cs="Times New Roman"/>
        </w:rPr>
        <w:t>,</w:t>
      </w:r>
      <w:r w:rsidR="00C17630" w:rsidRPr="001D6942">
        <w:rPr>
          <w:rFonts w:ascii="Times New Roman" w:hAnsi="Times New Roman" w:cs="Times New Roman"/>
        </w:rPr>
        <w:t xml:space="preserve"> </w:t>
      </w:r>
      <w:r w:rsidR="00A111F7" w:rsidRPr="001D6942">
        <w:rPr>
          <w:rFonts w:ascii="Times New Roman" w:hAnsi="Times New Roman" w:cs="Times New Roman"/>
        </w:rPr>
        <w:t>at the beginning of each experiment</w:t>
      </w:r>
      <w:r w:rsidRPr="001D6942">
        <w:rPr>
          <w:rFonts w:ascii="Times New Roman" w:hAnsi="Times New Roman" w:cs="Times New Roman"/>
        </w:rPr>
        <w:t xml:space="preserve">, but </w:t>
      </w:r>
      <w:r w:rsidR="00C17630" w:rsidRPr="001D6942">
        <w:rPr>
          <w:rFonts w:ascii="Times New Roman" w:hAnsi="Times New Roman" w:cs="Times New Roman"/>
        </w:rPr>
        <w:t>set the amplitude to “0”</w:t>
      </w:r>
      <w:r w:rsidR="00C62694" w:rsidRPr="001D6942">
        <w:rPr>
          <w:rFonts w:ascii="Times New Roman" w:hAnsi="Times New Roman" w:cs="Times New Roman"/>
        </w:rPr>
        <w:t xml:space="preserve">, so that the tone was </w:t>
      </w:r>
      <w:r w:rsidR="009C6479" w:rsidRPr="001D6942">
        <w:rPr>
          <w:rFonts w:ascii="Times New Roman" w:hAnsi="Times New Roman" w:cs="Times New Roman"/>
        </w:rPr>
        <w:t xml:space="preserve">initially </w:t>
      </w:r>
      <w:r w:rsidR="00C62694" w:rsidRPr="001D6942">
        <w:rPr>
          <w:rFonts w:ascii="Times New Roman" w:hAnsi="Times New Roman" w:cs="Times New Roman"/>
        </w:rPr>
        <w:t>off</w:t>
      </w:r>
      <w:r w:rsidR="00C17630" w:rsidRPr="001D6942">
        <w:rPr>
          <w:rFonts w:ascii="Times New Roman" w:hAnsi="Times New Roman" w:cs="Times New Roman"/>
        </w:rPr>
        <w:t xml:space="preserve">. </w:t>
      </w:r>
      <w:r w:rsidRPr="001D6942">
        <w:rPr>
          <w:rFonts w:ascii="Times New Roman" w:hAnsi="Times New Roman" w:cs="Times New Roman"/>
        </w:rPr>
        <w:t xml:space="preserve">At </w:t>
      </w:r>
      <w:r w:rsidR="009C6479" w:rsidRPr="001D6942">
        <w:rPr>
          <w:rFonts w:ascii="Times New Roman" w:hAnsi="Times New Roman" w:cs="Times New Roman"/>
        </w:rPr>
        <w:t xml:space="preserve">the </w:t>
      </w:r>
      <w:r w:rsidRPr="001D6942">
        <w:rPr>
          <w:rFonts w:ascii="Times New Roman" w:hAnsi="Times New Roman" w:cs="Times New Roman"/>
        </w:rPr>
        <w:t>desired time, we</w:t>
      </w:r>
      <w:r w:rsidR="009C6479" w:rsidRPr="001D6942">
        <w:rPr>
          <w:rFonts w:ascii="Times New Roman" w:hAnsi="Times New Roman" w:cs="Times New Roman"/>
        </w:rPr>
        <w:t xml:space="preserve"> switched the amplitude to 0.05 </w:t>
      </w:r>
      <w:r w:rsidRPr="001D6942">
        <w:rPr>
          <w:rFonts w:ascii="Times New Roman" w:hAnsi="Times New Roman" w:cs="Times New Roman"/>
        </w:rPr>
        <w:t>(out of a maximum of 1</w:t>
      </w:r>
      <w:r w:rsidR="00D601B5" w:rsidRPr="001D6942">
        <w:rPr>
          <w:rFonts w:ascii="Times New Roman" w:hAnsi="Times New Roman" w:cs="Times New Roman"/>
        </w:rPr>
        <w:t>) to generate an audible tone</w:t>
      </w:r>
      <w:r w:rsidR="00A111F7" w:rsidRPr="001D6942">
        <w:rPr>
          <w:rFonts w:ascii="Times New Roman" w:hAnsi="Times New Roman" w:cs="Times New Roman"/>
        </w:rPr>
        <w:t xml:space="preserve">. </w:t>
      </w:r>
      <w:r w:rsidRPr="001D6942">
        <w:rPr>
          <w:rFonts w:ascii="Times New Roman" w:hAnsi="Times New Roman" w:cs="Times New Roman"/>
        </w:rPr>
        <w:t xml:space="preserve">The </w:t>
      </w:r>
      <w:r w:rsidR="00A111F7" w:rsidRPr="001D6942">
        <w:rPr>
          <w:rFonts w:ascii="Times New Roman" w:hAnsi="Times New Roman" w:cs="Times New Roman"/>
        </w:rPr>
        <w:t xml:space="preserve">value of 0.05 generated a tone of approximately </w:t>
      </w:r>
      <w:r w:rsidR="0012056F" w:rsidRPr="001D6942">
        <w:rPr>
          <w:rFonts w:ascii="Times New Roman" w:hAnsi="Times New Roman" w:cs="Times New Roman"/>
        </w:rPr>
        <w:t>75</w:t>
      </w:r>
      <w:r w:rsidR="00430F3F" w:rsidRPr="001D6942">
        <w:rPr>
          <w:rFonts w:ascii="Times New Roman" w:hAnsi="Times New Roman" w:cs="Times New Roman"/>
        </w:rPr>
        <w:t xml:space="preserve"> dB</w:t>
      </w:r>
      <w:r w:rsidR="00ED2099" w:rsidRPr="001D6942">
        <w:rPr>
          <w:rFonts w:ascii="Times New Roman" w:hAnsi="Times New Roman" w:cs="Times New Roman"/>
        </w:rPr>
        <w:t xml:space="preserve"> with our amplifier and speaker settings</w:t>
      </w:r>
      <w:r w:rsidR="00430F3F" w:rsidRPr="001D6942">
        <w:rPr>
          <w:rFonts w:ascii="Times New Roman" w:hAnsi="Times New Roman" w:cs="Times New Roman"/>
        </w:rPr>
        <w:t>.</w:t>
      </w:r>
    </w:p>
    <w:p w14:paraId="38C61BE3" w14:textId="74E9FF1B" w:rsidR="00AA3BE6" w:rsidRPr="001D6942" w:rsidRDefault="00B43933" w:rsidP="008D67F2">
      <w:pPr>
        <w:ind w:firstLine="720"/>
        <w:rPr>
          <w:rFonts w:ascii="Times New Roman" w:hAnsi="Times New Roman" w:cs="Times New Roman"/>
        </w:rPr>
      </w:pPr>
      <w:r w:rsidRPr="001D6942">
        <w:rPr>
          <w:rFonts w:ascii="Times New Roman" w:hAnsi="Times New Roman" w:cs="Times New Roman"/>
        </w:rPr>
        <w:lastRenderedPageBreak/>
        <w:t>We used the “</w:t>
      </w:r>
      <w:r w:rsidR="006B16B9" w:rsidRPr="001D6942">
        <w:rPr>
          <w:rFonts w:ascii="Times New Roman" w:hAnsi="Times New Roman" w:cs="Times New Roman"/>
        </w:rPr>
        <w:t>e</w:t>
      </w:r>
      <w:r w:rsidR="00F65DA2" w:rsidRPr="001D6942">
        <w:rPr>
          <w:rFonts w:ascii="Times New Roman" w:hAnsi="Times New Roman" w:cs="Times New Roman"/>
        </w:rPr>
        <w:t>lapsedMicros</w:t>
      </w:r>
      <w:r w:rsidRPr="001D6942">
        <w:rPr>
          <w:rFonts w:ascii="Times New Roman" w:hAnsi="Times New Roman" w:cs="Times New Roman"/>
        </w:rPr>
        <w:t xml:space="preserve">” function to </w:t>
      </w:r>
      <w:r w:rsidR="00F65DA2" w:rsidRPr="001D6942">
        <w:rPr>
          <w:rFonts w:ascii="Times New Roman" w:hAnsi="Times New Roman" w:cs="Times New Roman"/>
        </w:rPr>
        <w:t xml:space="preserve">control the timing </w:t>
      </w:r>
      <w:r w:rsidR="00430F3F" w:rsidRPr="001D6942">
        <w:rPr>
          <w:rFonts w:ascii="Times New Roman" w:hAnsi="Times New Roman" w:cs="Times New Roman"/>
        </w:rPr>
        <w:t xml:space="preserve">of </w:t>
      </w:r>
      <w:r w:rsidR="00F65DA2" w:rsidRPr="001D6942">
        <w:rPr>
          <w:rFonts w:ascii="Times New Roman" w:hAnsi="Times New Roman" w:cs="Times New Roman"/>
        </w:rPr>
        <w:t xml:space="preserve">the experiment. </w:t>
      </w:r>
      <w:r w:rsidR="006B16B9" w:rsidRPr="001D6942">
        <w:rPr>
          <w:rFonts w:ascii="Times New Roman" w:hAnsi="Times New Roman" w:cs="Times New Roman"/>
        </w:rPr>
        <w:t xml:space="preserve">elapsedMicros offers precise timing </w:t>
      </w:r>
      <w:r w:rsidR="00D83A51" w:rsidRPr="001D6942">
        <w:rPr>
          <w:rFonts w:ascii="Times New Roman" w:hAnsi="Times New Roman" w:cs="Times New Roman"/>
        </w:rPr>
        <w:t>like</w:t>
      </w:r>
      <w:r w:rsidR="009C6479" w:rsidRPr="001D6942">
        <w:rPr>
          <w:rFonts w:ascii="Times New Roman" w:hAnsi="Times New Roman" w:cs="Times New Roman"/>
        </w:rPr>
        <w:t xml:space="preserve"> “IntervalTimer”</w:t>
      </w:r>
      <w:r w:rsidR="00D83A51" w:rsidRPr="001D6942">
        <w:rPr>
          <w:rFonts w:ascii="Times New Roman" w:hAnsi="Times New Roman" w:cs="Times New Roman"/>
        </w:rPr>
        <w:t>, and</w:t>
      </w:r>
      <w:r w:rsidR="009C6479" w:rsidRPr="001D6942">
        <w:rPr>
          <w:rFonts w:ascii="Times New Roman" w:hAnsi="Times New Roman" w:cs="Times New Roman"/>
        </w:rPr>
        <w:t xml:space="preserve"> </w:t>
      </w:r>
      <w:r w:rsidR="006B16B9" w:rsidRPr="001D6942">
        <w:rPr>
          <w:rFonts w:ascii="Times New Roman" w:hAnsi="Times New Roman" w:cs="Times New Roman"/>
        </w:rPr>
        <w:t>additionally allows for simultaneous use of the Audio library</w:t>
      </w:r>
      <w:r w:rsidR="000700D9">
        <w:rPr>
          <w:rFonts w:ascii="Times New Roman" w:hAnsi="Times New Roman" w:cs="Times New Roman"/>
        </w:rPr>
        <w:t>, with which “IntervalTimer” could interfere</w:t>
      </w:r>
      <w:r w:rsidR="006B16B9" w:rsidRPr="001D6942">
        <w:rPr>
          <w:rFonts w:ascii="Times New Roman" w:hAnsi="Times New Roman" w:cs="Times New Roman"/>
        </w:rPr>
        <w:t>.</w:t>
      </w:r>
      <w:r w:rsidR="004D6FA3" w:rsidRPr="001D6942">
        <w:rPr>
          <w:rFonts w:ascii="Times New Roman" w:hAnsi="Times New Roman" w:cs="Times New Roman"/>
        </w:rPr>
        <w:t xml:space="preserve"> </w:t>
      </w:r>
      <w:r w:rsidR="00DA38A1" w:rsidRPr="001D6942">
        <w:rPr>
          <w:rFonts w:ascii="Times New Roman" w:hAnsi="Times New Roman" w:cs="Times New Roman"/>
        </w:rPr>
        <w:t xml:space="preserve">This experiment </w:t>
      </w:r>
      <w:r w:rsidR="00D83A51" w:rsidRPr="001D6942">
        <w:rPr>
          <w:rFonts w:ascii="Times New Roman" w:hAnsi="Times New Roman" w:cs="Times New Roman"/>
        </w:rPr>
        <w:t>i</w:t>
      </w:r>
      <w:r w:rsidR="00DA38A1" w:rsidRPr="001D6942">
        <w:rPr>
          <w:rFonts w:ascii="Times New Roman" w:hAnsi="Times New Roman" w:cs="Times New Roman"/>
        </w:rPr>
        <w:t>s trial-based, and each trial consisted of</w:t>
      </w:r>
      <w:r w:rsidR="00D83A51" w:rsidRPr="001D6942">
        <w:rPr>
          <w:rFonts w:ascii="Times New Roman" w:hAnsi="Times New Roman" w:cs="Times New Roman"/>
        </w:rPr>
        <w:t xml:space="preserve"> </w:t>
      </w:r>
      <w:r w:rsidR="00DA38A1" w:rsidRPr="001D6942">
        <w:rPr>
          <w:rFonts w:ascii="Times New Roman" w:hAnsi="Times New Roman" w:cs="Times New Roman"/>
        </w:rPr>
        <w:t>a</w:t>
      </w:r>
      <w:r w:rsidR="00846031" w:rsidRPr="001D6942">
        <w:rPr>
          <w:rFonts w:ascii="Times New Roman" w:hAnsi="Times New Roman" w:cs="Times New Roman"/>
        </w:rPr>
        <w:t>n</w:t>
      </w:r>
      <w:r w:rsidR="00DA38A1" w:rsidRPr="001D6942">
        <w:rPr>
          <w:rFonts w:ascii="Times New Roman" w:hAnsi="Times New Roman" w:cs="Times New Roman"/>
        </w:rPr>
        <w:t xml:space="preserve"> </w:t>
      </w:r>
      <w:r w:rsidR="00D83A51" w:rsidRPr="001D6942">
        <w:rPr>
          <w:rFonts w:ascii="Times New Roman" w:hAnsi="Times New Roman" w:cs="Times New Roman"/>
        </w:rPr>
        <w:t>11.1 second long baseline</w:t>
      </w:r>
      <w:r w:rsidR="00DA38A1" w:rsidRPr="001D6942">
        <w:rPr>
          <w:rFonts w:ascii="Times New Roman" w:hAnsi="Times New Roman" w:cs="Times New Roman"/>
        </w:rPr>
        <w:t xml:space="preserve"> period, a</w:t>
      </w:r>
      <w:r w:rsidR="00D83A51" w:rsidRPr="001D6942">
        <w:rPr>
          <w:rFonts w:ascii="Times New Roman" w:hAnsi="Times New Roman" w:cs="Times New Roman"/>
        </w:rPr>
        <w:t xml:space="preserve"> 700ms long </w:t>
      </w:r>
      <w:r w:rsidR="00DA38A1" w:rsidRPr="001D6942">
        <w:rPr>
          <w:rFonts w:ascii="Times New Roman" w:hAnsi="Times New Roman" w:cs="Times New Roman"/>
        </w:rPr>
        <w:t>tone</w:t>
      </w:r>
      <w:r w:rsidR="00D83A51" w:rsidRPr="001D6942">
        <w:rPr>
          <w:rFonts w:ascii="Times New Roman" w:hAnsi="Times New Roman" w:cs="Times New Roman"/>
        </w:rPr>
        <w:t xml:space="preserve">, a 250ms long delay period, </w:t>
      </w:r>
      <w:r w:rsidR="00DA38A1" w:rsidRPr="001D6942">
        <w:rPr>
          <w:rFonts w:ascii="Times New Roman" w:hAnsi="Times New Roman" w:cs="Times New Roman"/>
        </w:rPr>
        <w:t xml:space="preserve">a </w:t>
      </w:r>
      <w:r w:rsidR="00D83A51" w:rsidRPr="001D6942">
        <w:rPr>
          <w:rFonts w:ascii="Times New Roman" w:hAnsi="Times New Roman" w:cs="Times New Roman"/>
        </w:rPr>
        <w:t xml:space="preserve">100ms long puff period, and a </w:t>
      </w:r>
      <w:r w:rsidR="00735F2F" w:rsidRPr="001D6942">
        <w:rPr>
          <w:rFonts w:ascii="Times New Roman" w:hAnsi="Times New Roman" w:cs="Times New Roman"/>
        </w:rPr>
        <w:t>7.85</w:t>
      </w:r>
      <w:r w:rsidR="00DA38A1" w:rsidRPr="001D6942">
        <w:rPr>
          <w:rFonts w:ascii="Times New Roman" w:hAnsi="Times New Roman" w:cs="Times New Roman"/>
        </w:rPr>
        <w:t xml:space="preserve"> second </w:t>
      </w:r>
      <w:r w:rsidR="00D83A51" w:rsidRPr="001D6942">
        <w:rPr>
          <w:rFonts w:ascii="Times New Roman" w:hAnsi="Times New Roman" w:cs="Times New Roman"/>
        </w:rPr>
        <w:t>long post-puff period.</w:t>
      </w:r>
      <w:r w:rsidR="008D67F2" w:rsidRPr="001D6942">
        <w:rPr>
          <w:rFonts w:ascii="Times New Roman" w:hAnsi="Times New Roman" w:cs="Times New Roman"/>
        </w:rPr>
        <w:t xml:space="preserve"> Using “elapsedMicros” timer, we repeatedly called a function that </w:t>
      </w:r>
      <w:r w:rsidR="00D83A51" w:rsidRPr="001D6942">
        <w:rPr>
          <w:rFonts w:ascii="Times New Roman" w:hAnsi="Times New Roman" w:cs="Times New Roman"/>
        </w:rPr>
        <w:t xml:space="preserve">updated the status of each digital and analog output </w:t>
      </w:r>
      <w:r w:rsidR="00DA38A1" w:rsidRPr="001D6942">
        <w:rPr>
          <w:rFonts w:ascii="Times New Roman" w:hAnsi="Times New Roman" w:cs="Times New Roman"/>
        </w:rPr>
        <w:t>e</w:t>
      </w:r>
      <w:r w:rsidR="00B93733" w:rsidRPr="001D6942">
        <w:rPr>
          <w:rFonts w:ascii="Times New Roman" w:hAnsi="Times New Roman" w:cs="Times New Roman"/>
        </w:rPr>
        <w:t>very 50 ms</w:t>
      </w:r>
      <w:r w:rsidR="008D67F2" w:rsidRPr="001D6942">
        <w:rPr>
          <w:rFonts w:ascii="Times New Roman" w:hAnsi="Times New Roman" w:cs="Times New Roman"/>
        </w:rPr>
        <w:t xml:space="preserve"> based on the trial structure of the task, and turned on the digital output directed to the sCMOS camera for 1ms</w:t>
      </w:r>
      <w:r w:rsidR="004D6FA3" w:rsidRPr="001D6942">
        <w:rPr>
          <w:rFonts w:ascii="Times New Roman" w:hAnsi="Times New Roman" w:cs="Times New Roman"/>
        </w:rPr>
        <w:t xml:space="preserve"> every 50ms</w:t>
      </w:r>
      <w:r w:rsidR="008D67F2" w:rsidRPr="001D6942">
        <w:rPr>
          <w:rFonts w:ascii="Times New Roman" w:hAnsi="Times New Roman" w:cs="Times New Roman"/>
        </w:rPr>
        <w:t xml:space="preserve">. </w:t>
      </w:r>
    </w:p>
    <w:p w14:paraId="17564C05" w14:textId="64C630F5" w:rsidR="00123655" w:rsidRDefault="008729E6" w:rsidP="008729E6">
      <w:pPr>
        <w:ind w:firstLine="720"/>
        <w:rPr>
          <w:ins w:id="0" w:author="Romano Linux Desktop" w:date="2018-11-27T16:19:00Z"/>
          <w:rFonts w:ascii="Times New Roman" w:eastAsiaTheme="minorEastAsia" w:hAnsi="Times New Roman" w:cs="Times New Roman"/>
        </w:rPr>
      </w:pPr>
      <w:r w:rsidRPr="001D6942">
        <w:rPr>
          <w:rFonts w:ascii="Times New Roman" w:hAnsi="Times New Roman" w:cs="Times New Roman"/>
        </w:rPr>
        <w:t>To characterize the temporal precision of different digital pulses generated by the custom scripts, we recorded the digital outputs with a commercial system (Tucker Davis Technologies RZ5D (TDT RZ5D)) at 3051.76 Hz, and the analog sine</w:t>
      </w:r>
      <w:r w:rsidR="00B93733" w:rsidRPr="001D6942">
        <w:rPr>
          <w:rFonts w:ascii="Times New Roman" w:hAnsi="Times New Roman" w:cs="Times New Roman"/>
        </w:rPr>
        <w:t xml:space="preserve"> </w:t>
      </w:r>
      <w:r w:rsidRPr="001D6942">
        <w:rPr>
          <w:rFonts w:ascii="Times New Roman" w:hAnsi="Times New Roman" w:cs="Times New Roman"/>
        </w:rPr>
        <w:t xml:space="preserve">wave output </w:t>
      </w:r>
      <w:r w:rsidR="009924F6" w:rsidRPr="001D6942">
        <w:rPr>
          <w:rFonts w:ascii="Times New Roman" w:hAnsi="Times New Roman" w:cs="Times New Roman"/>
        </w:rPr>
        <w:t xml:space="preserve">at </w:t>
      </w:r>
      <w:r w:rsidR="005A092C" w:rsidRPr="001D6942">
        <w:rPr>
          <w:rFonts w:ascii="Times New Roman" w:hAnsi="Times New Roman" w:cs="Times New Roman"/>
        </w:rPr>
        <w:t>24414.0625 Hz</w:t>
      </w:r>
      <w:r w:rsidR="008D5DCE" w:rsidRPr="001D6942">
        <w:rPr>
          <w:rFonts w:ascii="Times New Roman" w:hAnsi="Times New Roman" w:cs="Times New Roman"/>
        </w:rPr>
        <w:t xml:space="preserve"> </w:t>
      </w:r>
      <w:r w:rsidR="009924F6" w:rsidRPr="001D6942">
        <w:rPr>
          <w:rFonts w:ascii="Times New Roman" w:hAnsi="Times New Roman" w:cs="Times New Roman"/>
        </w:rPr>
        <w:t>without additional</w:t>
      </w:r>
      <w:r w:rsidR="005A092C" w:rsidRPr="001D6942">
        <w:rPr>
          <w:rFonts w:ascii="Times New Roman" w:hAnsi="Times New Roman" w:cs="Times New Roman"/>
        </w:rPr>
        <w:t xml:space="preserve"> amplifi</w:t>
      </w:r>
      <w:r w:rsidR="009924F6" w:rsidRPr="001D6942">
        <w:rPr>
          <w:rFonts w:ascii="Times New Roman" w:hAnsi="Times New Roman" w:cs="Times New Roman"/>
        </w:rPr>
        <w:t>cation.</w:t>
      </w:r>
      <w:r w:rsidR="00E2734E" w:rsidRPr="001D6942">
        <w:rPr>
          <w:rFonts w:ascii="Times New Roman" w:hAnsi="Times New Roman" w:cs="Times New Roman"/>
        </w:rPr>
        <w:t xml:space="preserve"> </w:t>
      </w:r>
      <w:r w:rsidR="00431C4F">
        <w:rPr>
          <w:rFonts w:ascii="Times New Roman" w:hAnsi="Times New Roman" w:cs="Times New Roman"/>
        </w:rPr>
        <w:t xml:space="preserve">For digital outputs, the TDT system automatically identified digital pulse </w:t>
      </w:r>
      <w:r w:rsidR="009033FE">
        <w:rPr>
          <w:rFonts w:ascii="Times New Roman" w:hAnsi="Times New Roman" w:cs="Times New Roman"/>
        </w:rPr>
        <w:t>onsets</w:t>
      </w:r>
      <w:r w:rsidR="00431C4F">
        <w:rPr>
          <w:rFonts w:ascii="Times New Roman" w:hAnsi="Times New Roman" w:cs="Times New Roman"/>
        </w:rPr>
        <w:t xml:space="preserve">. </w:t>
      </w:r>
      <w:r w:rsidR="00E2734E" w:rsidRPr="001D6942">
        <w:rPr>
          <w:rFonts w:ascii="Times New Roman" w:eastAsiaTheme="minorEastAsia" w:hAnsi="Times New Roman" w:cs="Times New Roman"/>
        </w:rPr>
        <w:t xml:space="preserve">To determine the onset of the audio signal, the </w:t>
      </w:r>
      <w:r w:rsidR="00890030">
        <w:rPr>
          <w:rFonts w:ascii="Times New Roman" w:eastAsiaTheme="minorEastAsia" w:hAnsi="Times New Roman" w:cs="Times New Roman"/>
        </w:rPr>
        <w:t xml:space="preserve">unamplified </w:t>
      </w:r>
      <w:r w:rsidR="00E2734E" w:rsidRPr="001D6942">
        <w:rPr>
          <w:rFonts w:ascii="Times New Roman" w:eastAsiaTheme="minorEastAsia" w:hAnsi="Times New Roman" w:cs="Times New Roman"/>
        </w:rPr>
        <w:t xml:space="preserve">analog output from </w:t>
      </w:r>
      <w:r w:rsidR="00431C4F">
        <w:rPr>
          <w:rFonts w:ascii="Times New Roman" w:eastAsiaTheme="minorEastAsia" w:hAnsi="Times New Roman" w:cs="Times New Roman"/>
        </w:rPr>
        <w:t xml:space="preserve">the </w:t>
      </w:r>
      <w:r w:rsidR="00E2734E" w:rsidRPr="001D6942">
        <w:rPr>
          <w:rFonts w:ascii="Times New Roman" w:eastAsiaTheme="minorEastAsia" w:hAnsi="Times New Roman" w:cs="Times New Roman"/>
        </w:rPr>
        <w:t>Teensy was first high-pass filtered at 1</w:t>
      </w:r>
      <w:r w:rsidR="00D868F3" w:rsidRPr="001D6942">
        <w:rPr>
          <w:rFonts w:ascii="Times New Roman" w:eastAsiaTheme="minorEastAsia" w:hAnsi="Times New Roman" w:cs="Times New Roman"/>
        </w:rPr>
        <w:t xml:space="preserve"> </w:t>
      </w:r>
      <w:r w:rsidR="00E2734E" w:rsidRPr="001D6942">
        <w:rPr>
          <w:rFonts w:ascii="Times New Roman" w:eastAsiaTheme="minorEastAsia" w:hAnsi="Times New Roman" w:cs="Times New Roman"/>
        </w:rPr>
        <w:t>kHz using a 6</w:t>
      </w:r>
      <w:r w:rsidR="00E2734E" w:rsidRPr="001D6942">
        <w:rPr>
          <w:rFonts w:ascii="Times New Roman" w:eastAsiaTheme="minorEastAsia" w:hAnsi="Times New Roman" w:cs="Times New Roman"/>
          <w:vertAlign w:val="superscript"/>
        </w:rPr>
        <w:t>th</w:t>
      </w:r>
      <w:r w:rsidR="00E2734E" w:rsidRPr="001D6942">
        <w:rPr>
          <w:rFonts w:ascii="Times New Roman" w:eastAsiaTheme="minorEastAsia" w:hAnsi="Times New Roman" w:cs="Times New Roman"/>
        </w:rPr>
        <w:t xml:space="preserve">-order, zero-phase Butterworth digital filter (MATLAB command “filtfilt”). We then </w:t>
      </w:r>
      <w:r w:rsidR="00925961" w:rsidRPr="001D6942">
        <w:rPr>
          <w:rFonts w:ascii="Times New Roman" w:eastAsiaTheme="minorEastAsia" w:hAnsi="Times New Roman" w:cs="Times New Roman"/>
        </w:rPr>
        <w:t>estimate</w:t>
      </w:r>
      <w:r w:rsidR="009F1486" w:rsidRPr="001D6942">
        <w:rPr>
          <w:rFonts w:ascii="Times New Roman" w:eastAsiaTheme="minorEastAsia" w:hAnsi="Times New Roman" w:cs="Times New Roman"/>
        </w:rPr>
        <w:t>d</w:t>
      </w:r>
      <w:r w:rsidR="00925961" w:rsidRPr="001D6942">
        <w:rPr>
          <w:rFonts w:ascii="Times New Roman" w:eastAsiaTheme="minorEastAsia" w:hAnsi="Times New Roman" w:cs="Times New Roman"/>
        </w:rPr>
        <w:t xml:space="preserve"> the instantaneous amplitude of the 9500 Hz sine wave at each time point using</w:t>
      </w:r>
      <w:r w:rsidR="00EB6EB0" w:rsidRPr="001D6942">
        <w:rPr>
          <w:rFonts w:ascii="Times New Roman" w:eastAsiaTheme="minorEastAsia" w:hAnsi="Times New Roman" w:cs="Times New Roman"/>
        </w:rPr>
        <w:t xml:space="preserve"> </w:t>
      </w:r>
      <w:r w:rsidR="00E2734E" w:rsidRPr="001D6942">
        <w:rPr>
          <w:rFonts w:ascii="Times New Roman" w:eastAsiaTheme="minorEastAsia" w:hAnsi="Times New Roman" w:cs="Times New Roman"/>
        </w:rPr>
        <w:t xml:space="preserve">the Hilbert transform of the filtered signal. The first time point </w:t>
      </w:r>
      <w:r w:rsidR="00AC654D" w:rsidRPr="001D6942">
        <w:rPr>
          <w:rFonts w:ascii="Times New Roman" w:eastAsiaTheme="minorEastAsia" w:hAnsi="Times New Roman" w:cs="Times New Roman"/>
        </w:rPr>
        <w:t>where</w:t>
      </w:r>
      <w:r w:rsidR="00E2734E" w:rsidRPr="001D6942">
        <w:rPr>
          <w:rFonts w:ascii="Times New Roman" w:eastAsiaTheme="minorEastAsia" w:hAnsi="Times New Roman" w:cs="Times New Roman"/>
        </w:rPr>
        <w:t xml:space="preserve"> the amplitude </w:t>
      </w:r>
      <w:r w:rsidR="00C74F61" w:rsidRPr="001D6942">
        <w:rPr>
          <w:rFonts w:ascii="Times New Roman" w:eastAsiaTheme="minorEastAsia" w:hAnsi="Times New Roman" w:cs="Times New Roman"/>
        </w:rPr>
        <w:t xml:space="preserve">rose above </w:t>
      </w:r>
      <w:r w:rsidR="00AC654D" w:rsidRPr="001D6942">
        <w:rPr>
          <w:rFonts w:ascii="Times New Roman" w:eastAsiaTheme="minorEastAsia" w:hAnsi="Times New Roman" w:cs="Times New Roman"/>
        </w:rPr>
        <w:t xml:space="preserve">0.005 </w:t>
      </w:r>
      <w:r w:rsidR="00E2734E" w:rsidRPr="001D6942">
        <w:rPr>
          <w:rFonts w:ascii="Times New Roman" w:eastAsiaTheme="minorEastAsia" w:hAnsi="Times New Roman" w:cs="Times New Roman"/>
        </w:rPr>
        <w:t xml:space="preserve">was considered the </w:t>
      </w:r>
      <w:r w:rsidR="00AC654D" w:rsidRPr="001D6942">
        <w:rPr>
          <w:rFonts w:ascii="Times New Roman" w:eastAsiaTheme="minorEastAsia" w:hAnsi="Times New Roman" w:cs="Times New Roman"/>
        </w:rPr>
        <w:t xml:space="preserve">onset of the analog signal, </w:t>
      </w:r>
      <w:r w:rsidR="00E2734E" w:rsidRPr="001D6942">
        <w:rPr>
          <w:rFonts w:ascii="Times New Roman" w:eastAsiaTheme="minorEastAsia" w:hAnsi="Times New Roman" w:cs="Times New Roman"/>
        </w:rPr>
        <w:t xml:space="preserve">and the </w:t>
      </w:r>
      <w:r w:rsidR="00C74F61" w:rsidRPr="001D6942">
        <w:rPr>
          <w:rFonts w:ascii="Times New Roman" w:eastAsiaTheme="minorEastAsia" w:hAnsi="Times New Roman" w:cs="Times New Roman"/>
        </w:rPr>
        <w:t xml:space="preserve">subsequent </w:t>
      </w:r>
      <w:r w:rsidR="00E2734E" w:rsidRPr="001D6942">
        <w:rPr>
          <w:rFonts w:ascii="Times New Roman" w:eastAsiaTheme="minorEastAsia" w:hAnsi="Times New Roman" w:cs="Times New Roman"/>
        </w:rPr>
        <w:t xml:space="preserve">time point </w:t>
      </w:r>
      <w:r w:rsidR="00C74F61" w:rsidRPr="001D6942">
        <w:rPr>
          <w:rFonts w:ascii="Times New Roman" w:eastAsiaTheme="minorEastAsia" w:hAnsi="Times New Roman" w:cs="Times New Roman"/>
        </w:rPr>
        <w:t xml:space="preserve">where it </w:t>
      </w:r>
      <w:r w:rsidR="00E2734E" w:rsidRPr="001D6942">
        <w:rPr>
          <w:rFonts w:ascii="Times New Roman" w:eastAsiaTheme="minorEastAsia" w:hAnsi="Times New Roman" w:cs="Times New Roman"/>
        </w:rPr>
        <w:t xml:space="preserve">dropped below </w:t>
      </w:r>
      <w:r w:rsidR="00C74F61" w:rsidRPr="001D6942">
        <w:rPr>
          <w:rFonts w:ascii="Times New Roman" w:eastAsiaTheme="minorEastAsia" w:hAnsi="Times New Roman" w:cs="Times New Roman"/>
        </w:rPr>
        <w:t xml:space="preserve">0.005 </w:t>
      </w:r>
      <w:r w:rsidR="00E2734E" w:rsidRPr="001D6942">
        <w:rPr>
          <w:rFonts w:ascii="Times New Roman" w:eastAsiaTheme="minorEastAsia" w:hAnsi="Times New Roman" w:cs="Times New Roman"/>
        </w:rPr>
        <w:t xml:space="preserve">was considered the </w:t>
      </w:r>
      <w:r w:rsidR="00C74F61" w:rsidRPr="001D6942">
        <w:rPr>
          <w:rFonts w:ascii="Times New Roman" w:eastAsiaTheme="minorEastAsia" w:hAnsi="Times New Roman" w:cs="Times New Roman"/>
        </w:rPr>
        <w:t xml:space="preserve">offset. </w:t>
      </w:r>
      <w:r w:rsidR="00431C4F">
        <w:rPr>
          <w:rFonts w:ascii="Times New Roman" w:eastAsiaTheme="minorEastAsia" w:hAnsi="Times New Roman" w:cs="Times New Roman"/>
        </w:rPr>
        <w:t>When comparing the timing of</w:t>
      </w:r>
      <w:r w:rsidR="00890030">
        <w:rPr>
          <w:rFonts w:ascii="Times New Roman" w:eastAsiaTheme="minorEastAsia" w:hAnsi="Times New Roman" w:cs="Times New Roman"/>
        </w:rPr>
        <w:t xml:space="preserve"> the analog output </w:t>
      </w:r>
      <w:r w:rsidR="00431C4F">
        <w:rPr>
          <w:rFonts w:ascii="Times New Roman" w:eastAsiaTheme="minorEastAsia" w:hAnsi="Times New Roman" w:cs="Times New Roman"/>
        </w:rPr>
        <w:t>to the timing of digital pulses, we utilized the continuous voltage output from the digital channel for consistency. To acquire digital pulse onset times, we thresholded this continuous voltage output at a value of 1 V, and took the first time point where the continuous voltage exceeded 1 V to be the digital pulse onset.</w:t>
      </w:r>
    </w:p>
    <w:p w14:paraId="427785C9" w14:textId="12DE035C" w:rsidR="005A72D1" w:rsidRPr="001D6942" w:rsidRDefault="00A52FF3" w:rsidP="00A230A6">
      <w:pPr>
        <w:ind w:firstLine="720"/>
        <w:rPr>
          <w:rFonts w:ascii="Times New Roman" w:eastAsiaTheme="minorEastAsia" w:hAnsi="Times New Roman" w:cs="Times New Roman"/>
        </w:rPr>
      </w:pPr>
      <w:ins w:id="1" w:author="Romano Linux Desktop" w:date="2018-11-27T17:07:00Z">
        <w:r>
          <w:rPr>
            <w:rFonts w:ascii="Times New Roman" w:eastAsiaTheme="minorEastAsia" w:hAnsi="Times New Roman" w:cs="Times New Roman"/>
          </w:rPr>
          <w:t>To determine</w:t>
        </w:r>
      </w:ins>
      <w:ins w:id="2" w:author="Romano Linux Desktop" w:date="2018-11-27T16:22:00Z">
        <w:r w:rsidR="005A72D1">
          <w:rPr>
            <w:rFonts w:ascii="Times New Roman" w:eastAsiaTheme="minorEastAsia" w:hAnsi="Times New Roman" w:cs="Times New Roman"/>
          </w:rPr>
          <w:t xml:space="preserve"> whether or not a delay in sound delivery came from </w:t>
        </w:r>
      </w:ins>
      <w:ins w:id="3" w:author="Romano Linux Desktop" w:date="2018-11-27T16:27:00Z">
        <w:r w:rsidR="009559CE">
          <w:rPr>
            <w:rFonts w:ascii="Times New Roman" w:eastAsiaTheme="minorEastAsia" w:hAnsi="Times New Roman" w:cs="Times New Roman"/>
          </w:rPr>
          <w:t>the manner</w:t>
        </w:r>
      </w:ins>
      <w:ins w:id="4" w:author="Romano Linux Desktop" w:date="2018-11-27T16:22:00Z">
        <w:r w:rsidR="005A72D1">
          <w:rPr>
            <w:rFonts w:ascii="Times New Roman" w:eastAsiaTheme="minorEastAsia" w:hAnsi="Times New Roman" w:cs="Times New Roman"/>
          </w:rPr>
          <w:t xml:space="preserve"> in which we utilized the Audio library, we designed a </w:t>
        </w:r>
      </w:ins>
      <w:ins w:id="5" w:author="Romano Linux Desktop" w:date="2018-11-27T16:23:00Z">
        <w:r w:rsidR="005A72D1">
          <w:rPr>
            <w:rFonts w:ascii="Times New Roman" w:eastAsiaTheme="minorEastAsia" w:hAnsi="Times New Roman" w:cs="Times New Roman"/>
          </w:rPr>
          <w:t>simple</w:t>
        </w:r>
      </w:ins>
      <w:ins w:id="6" w:author="Romano Linux Desktop" w:date="2018-11-27T16:22:00Z">
        <w:r w:rsidR="005A72D1">
          <w:rPr>
            <w:rFonts w:ascii="Times New Roman" w:eastAsiaTheme="minorEastAsia" w:hAnsi="Times New Roman" w:cs="Times New Roman"/>
          </w:rPr>
          <w:t xml:space="preserve"> </w:t>
        </w:r>
      </w:ins>
      <w:ins w:id="7" w:author="Romano Linux Desktop" w:date="2018-11-27T16:23:00Z">
        <w:r w:rsidR="005A72D1">
          <w:rPr>
            <w:rFonts w:ascii="Times New Roman" w:eastAsiaTheme="minorEastAsia" w:hAnsi="Times New Roman" w:cs="Times New Roman"/>
          </w:rPr>
          <w:t>script</w:t>
        </w:r>
      </w:ins>
      <w:ins w:id="8" w:author="Romano Linux Desktop" w:date="2018-11-27T16:28:00Z">
        <w:r w:rsidR="009D3B56">
          <w:rPr>
            <w:rFonts w:ascii="Times New Roman" w:eastAsiaTheme="minorEastAsia" w:hAnsi="Times New Roman" w:cs="Times New Roman"/>
          </w:rPr>
          <w:t xml:space="preserve"> designed to test </w:t>
        </w:r>
        <w:r w:rsidR="00584232">
          <w:rPr>
            <w:rFonts w:ascii="Times New Roman" w:eastAsiaTheme="minorEastAsia" w:hAnsi="Times New Roman" w:cs="Times New Roman"/>
          </w:rPr>
          <w:t>for a</w:t>
        </w:r>
        <w:r w:rsidR="009D3B56">
          <w:rPr>
            <w:rFonts w:ascii="Times New Roman" w:eastAsiaTheme="minorEastAsia" w:hAnsi="Times New Roman" w:cs="Times New Roman"/>
          </w:rPr>
          <w:t xml:space="preserve"> delay in writing directly to the analog pin</w:t>
        </w:r>
      </w:ins>
      <w:ins w:id="9" w:author="Romano Linux Desktop" w:date="2018-11-27T16:23:00Z">
        <w:r w:rsidR="005A72D1">
          <w:rPr>
            <w:rFonts w:ascii="Times New Roman" w:eastAsiaTheme="minorEastAsia" w:hAnsi="Times New Roman" w:cs="Times New Roman"/>
          </w:rPr>
          <w:t xml:space="preserve">. In this script, we </w:t>
        </w:r>
      </w:ins>
      <w:ins w:id="10" w:author="Romano Linux Desktop" w:date="2018-11-27T16:24:00Z">
        <w:r w:rsidR="005A72D1">
          <w:rPr>
            <w:rFonts w:ascii="Times New Roman" w:eastAsiaTheme="minorEastAsia" w:hAnsi="Times New Roman" w:cs="Times New Roman"/>
          </w:rPr>
          <w:t xml:space="preserve">sequentially </w:t>
        </w:r>
      </w:ins>
      <w:ins w:id="11" w:author="Romano Linux Desktop" w:date="2018-11-27T16:28:00Z">
        <w:r w:rsidR="00D73041">
          <w:rPr>
            <w:rFonts w:ascii="Times New Roman" w:eastAsiaTheme="minorEastAsia" w:hAnsi="Times New Roman" w:cs="Times New Roman"/>
          </w:rPr>
          <w:t>initiated 50 millisecond pulses</w:t>
        </w:r>
      </w:ins>
      <w:ins w:id="12" w:author="Romano Linux Desktop" w:date="2018-11-27T16:23:00Z">
        <w:r w:rsidR="005A72D1">
          <w:rPr>
            <w:rFonts w:ascii="Times New Roman" w:eastAsiaTheme="minorEastAsia" w:hAnsi="Times New Roman" w:cs="Times New Roman"/>
          </w:rPr>
          <w:t xml:space="preserve"> </w:t>
        </w:r>
      </w:ins>
      <w:ins w:id="13" w:author="Romano Linux Desktop" w:date="2018-11-27T16:29:00Z">
        <w:r w:rsidR="00D73041">
          <w:rPr>
            <w:rFonts w:ascii="Times New Roman" w:eastAsiaTheme="minorEastAsia" w:hAnsi="Times New Roman" w:cs="Times New Roman"/>
          </w:rPr>
          <w:t xml:space="preserve">through </w:t>
        </w:r>
      </w:ins>
      <w:ins w:id="14" w:author="Romano Linux Desktop" w:date="2018-11-27T16:23:00Z">
        <w:r w:rsidR="005A72D1">
          <w:rPr>
            <w:rFonts w:ascii="Times New Roman" w:eastAsiaTheme="minorEastAsia" w:hAnsi="Times New Roman" w:cs="Times New Roman"/>
          </w:rPr>
          <w:t xml:space="preserve">a digital pin and </w:t>
        </w:r>
      </w:ins>
      <w:ins w:id="15" w:author="Romano Linux Desktop" w:date="2018-11-27T16:29:00Z">
        <w:r w:rsidR="00D73041">
          <w:rPr>
            <w:rFonts w:ascii="Times New Roman" w:eastAsiaTheme="minorEastAsia" w:hAnsi="Times New Roman" w:cs="Times New Roman"/>
          </w:rPr>
          <w:t>through the</w:t>
        </w:r>
      </w:ins>
      <w:ins w:id="16" w:author="Romano Linux Desktop" w:date="2018-11-27T16:23:00Z">
        <w:r w:rsidR="00D73041">
          <w:rPr>
            <w:rFonts w:ascii="Times New Roman" w:eastAsiaTheme="minorEastAsia" w:hAnsi="Times New Roman" w:cs="Times New Roman"/>
          </w:rPr>
          <w:t xml:space="preserve"> </w:t>
        </w:r>
      </w:ins>
      <w:ins w:id="17" w:author="Romano Linux Desktop" w:date="2018-11-27T16:29:00Z">
        <w:r w:rsidR="00D73041">
          <w:rPr>
            <w:rFonts w:ascii="Times New Roman" w:eastAsiaTheme="minorEastAsia" w:hAnsi="Times New Roman" w:cs="Times New Roman"/>
          </w:rPr>
          <w:t>analog</w:t>
        </w:r>
      </w:ins>
      <w:ins w:id="18" w:author="Romano Linux Desktop" w:date="2018-11-27T16:23:00Z">
        <w:r w:rsidR="00D73041">
          <w:rPr>
            <w:rFonts w:ascii="Times New Roman" w:eastAsiaTheme="minorEastAsia" w:hAnsi="Times New Roman" w:cs="Times New Roman"/>
          </w:rPr>
          <w:t xml:space="preserve"> pin</w:t>
        </w:r>
      </w:ins>
      <w:ins w:id="19" w:author="Romano Linux Desktop" w:date="2018-11-27T16:29:00Z">
        <w:r w:rsidR="00D73041">
          <w:rPr>
            <w:rFonts w:ascii="Times New Roman" w:eastAsiaTheme="minorEastAsia" w:hAnsi="Times New Roman" w:cs="Times New Roman"/>
          </w:rPr>
          <w:t xml:space="preserve"> (which is also the audio pin)</w:t>
        </w:r>
      </w:ins>
      <w:ins w:id="20" w:author="Romano Linux Desktop" w:date="2018-11-27T16:24:00Z">
        <w:r w:rsidR="005A72D1">
          <w:rPr>
            <w:rFonts w:ascii="Times New Roman" w:eastAsiaTheme="minorEastAsia" w:hAnsi="Times New Roman" w:cs="Times New Roman"/>
          </w:rPr>
          <w:t xml:space="preserve">, the latter </w:t>
        </w:r>
      </w:ins>
      <w:ins w:id="21" w:author="Romano Linux Desktop" w:date="2018-11-27T16:23:00Z">
        <w:r w:rsidR="005A72D1">
          <w:rPr>
            <w:rFonts w:ascii="Times New Roman" w:eastAsiaTheme="minorEastAsia" w:hAnsi="Times New Roman" w:cs="Times New Roman"/>
          </w:rPr>
          <w:t>using the Arduino command “analogWrite</w:t>
        </w:r>
      </w:ins>
      <w:ins w:id="22" w:author="Romano Linux Desktop" w:date="2018-11-27T16:24:00Z">
        <w:r w:rsidR="005A72D1">
          <w:rPr>
            <w:rFonts w:ascii="Times New Roman" w:eastAsiaTheme="minorEastAsia" w:hAnsi="Times New Roman" w:cs="Times New Roman"/>
          </w:rPr>
          <w:t>(A14, 4050)</w:t>
        </w:r>
      </w:ins>
      <w:ins w:id="23" w:author="Romano Linux Desktop" w:date="2018-11-27T16:23:00Z">
        <w:r w:rsidR="005A72D1">
          <w:rPr>
            <w:rFonts w:ascii="Times New Roman" w:eastAsiaTheme="minorEastAsia" w:hAnsi="Times New Roman" w:cs="Times New Roman"/>
          </w:rPr>
          <w:t xml:space="preserve">”. </w:t>
        </w:r>
      </w:ins>
      <w:ins w:id="24" w:author="Romano Linux Desktop" w:date="2018-11-27T16:25:00Z">
        <w:r w:rsidR="005A72D1">
          <w:rPr>
            <w:rFonts w:ascii="Times New Roman" w:eastAsiaTheme="minorEastAsia" w:hAnsi="Times New Roman" w:cs="Times New Roman"/>
          </w:rPr>
          <w:t>“</w:t>
        </w:r>
      </w:ins>
      <w:ins w:id="25" w:author="Romano Linux Desktop" w:date="2018-11-27T16:23:00Z">
        <w:r w:rsidR="005A72D1">
          <w:rPr>
            <w:rFonts w:ascii="Times New Roman" w:eastAsiaTheme="minorEastAsia" w:hAnsi="Times New Roman" w:cs="Times New Roman"/>
          </w:rPr>
          <w:t>A14</w:t>
        </w:r>
      </w:ins>
      <w:ins w:id="26" w:author="Romano Linux Desktop" w:date="2018-11-27T16:25:00Z">
        <w:r w:rsidR="005A72D1">
          <w:rPr>
            <w:rFonts w:ascii="Times New Roman" w:eastAsiaTheme="minorEastAsia" w:hAnsi="Times New Roman" w:cs="Times New Roman"/>
          </w:rPr>
          <w:t>”</w:t>
        </w:r>
      </w:ins>
      <w:ins w:id="27" w:author="Romano Linux Desktop" w:date="2018-11-27T16:23:00Z">
        <w:r w:rsidR="005A72D1">
          <w:rPr>
            <w:rFonts w:ascii="Times New Roman" w:eastAsiaTheme="minorEastAsia" w:hAnsi="Times New Roman" w:cs="Times New Roman"/>
          </w:rPr>
          <w:t xml:space="preserve"> corresponds to the audio pin, and 4050 is </w:t>
        </w:r>
      </w:ins>
      <w:ins w:id="28" w:author="Romano Linux Desktop" w:date="2018-11-27T16:25:00Z">
        <w:r w:rsidR="005A72D1">
          <w:rPr>
            <w:rFonts w:ascii="Times New Roman" w:eastAsiaTheme="minorEastAsia" w:hAnsi="Times New Roman" w:cs="Times New Roman"/>
          </w:rPr>
          <w:t>a</w:t>
        </w:r>
      </w:ins>
      <w:ins w:id="29" w:author="Romano Linux Desktop" w:date="2018-11-27T16:23:00Z">
        <w:r w:rsidR="005A72D1">
          <w:rPr>
            <w:rFonts w:ascii="Times New Roman" w:eastAsiaTheme="minorEastAsia" w:hAnsi="Times New Roman" w:cs="Times New Roman"/>
          </w:rPr>
          <w:t xml:space="preserve"> relative voltage level</w:t>
        </w:r>
      </w:ins>
      <w:ins w:id="30" w:author="Romano Linux Desktop" w:date="2018-11-27T16:25:00Z">
        <w:r w:rsidR="005A72D1">
          <w:rPr>
            <w:rFonts w:ascii="Times New Roman" w:eastAsiaTheme="minorEastAsia" w:hAnsi="Times New Roman" w:cs="Times New Roman"/>
          </w:rPr>
          <w:t xml:space="preserve"> high enough to register as a pulse with the TDT RZ5D</w:t>
        </w:r>
      </w:ins>
      <w:ins w:id="31" w:author="Romano Linux Desktop" w:date="2018-11-27T16:26:00Z">
        <w:r w:rsidR="005A72D1">
          <w:rPr>
            <w:rFonts w:ascii="Times New Roman" w:eastAsiaTheme="minorEastAsia" w:hAnsi="Times New Roman" w:cs="Times New Roman"/>
          </w:rPr>
          <w:t xml:space="preserve"> system</w:t>
        </w:r>
      </w:ins>
      <w:ins w:id="32" w:author="Romano Linux Desktop" w:date="2018-11-27T16:25:00Z">
        <w:r w:rsidR="005A72D1">
          <w:rPr>
            <w:rFonts w:ascii="Times New Roman" w:eastAsiaTheme="minorEastAsia" w:hAnsi="Times New Roman" w:cs="Times New Roman"/>
          </w:rPr>
          <w:t xml:space="preserve">. </w:t>
        </w:r>
      </w:ins>
      <w:ins w:id="33" w:author="Romano Linux Desktop" w:date="2018-11-27T16:26:00Z">
        <w:r w:rsidR="000263F6">
          <w:rPr>
            <w:rFonts w:ascii="Times New Roman" w:eastAsiaTheme="minorEastAsia" w:hAnsi="Times New Roman" w:cs="Times New Roman"/>
          </w:rPr>
          <w:t xml:space="preserve"> These</w:t>
        </w:r>
        <w:r w:rsidR="003E0AE5">
          <w:rPr>
            <w:rFonts w:ascii="Times New Roman" w:eastAsiaTheme="minorEastAsia" w:hAnsi="Times New Roman" w:cs="Times New Roman"/>
          </w:rPr>
          <w:t xml:space="preserve"> </w:t>
        </w:r>
      </w:ins>
      <w:ins w:id="34" w:author="Romano Linux Desktop" w:date="2018-11-27T17:08:00Z">
        <w:r>
          <w:rPr>
            <w:rFonts w:ascii="Times New Roman" w:eastAsiaTheme="minorEastAsia" w:hAnsi="Times New Roman" w:cs="Times New Roman"/>
          </w:rPr>
          <w:t xml:space="preserve">effectively </w:t>
        </w:r>
      </w:ins>
      <w:ins w:id="35" w:author="Romano Linux Desktop" w:date="2018-11-27T16:26:00Z">
        <w:r w:rsidR="003E0AE5">
          <w:rPr>
            <w:rFonts w:ascii="Times New Roman" w:eastAsiaTheme="minorEastAsia" w:hAnsi="Times New Roman" w:cs="Times New Roman"/>
          </w:rPr>
          <w:t>simultaneous digital and analog pulses were elicited a total of 5</w:t>
        </w:r>
        <w:r w:rsidR="0093343B">
          <w:rPr>
            <w:rFonts w:ascii="Times New Roman" w:eastAsiaTheme="minorEastAsia" w:hAnsi="Times New Roman" w:cs="Times New Roman"/>
          </w:rPr>
          <w:t>0</w:t>
        </w:r>
        <w:r w:rsidR="003E0AE5">
          <w:rPr>
            <w:rFonts w:ascii="Times New Roman" w:eastAsiaTheme="minorEastAsia" w:hAnsi="Times New Roman" w:cs="Times New Roman"/>
          </w:rPr>
          <w:t xml:space="preserve"> times</w:t>
        </w:r>
      </w:ins>
      <w:ins w:id="36" w:author="Romano Linux Desktop" w:date="2018-11-27T16:32:00Z">
        <w:r w:rsidR="006079BE">
          <w:rPr>
            <w:rFonts w:ascii="Times New Roman" w:eastAsiaTheme="minorEastAsia" w:hAnsi="Times New Roman" w:cs="Times New Roman"/>
          </w:rPr>
          <w:t>, and their timings were recorded by the TDT RZ5D system</w:t>
        </w:r>
      </w:ins>
      <w:ins w:id="37" w:author="Romano Linux Desktop" w:date="2018-11-27T16:41:00Z">
        <w:r w:rsidR="00DB57D6">
          <w:rPr>
            <w:rFonts w:ascii="Times New Roman" w:eastAsiaTheme="minorEastAsia" w:hAnsi="Times New Roman" w:cs="Times New Roman"/>
          </w:rPr>
          <w:t xml:space="preserve"> at </w:t>
        </w:r>
      </w:ins>
      <w:ins w:id="38" w:author="Romano Linux Desktop" w:date="2018-11-27T16:42:00Z">
        <w:r w:rsidR="00DB57D6" w:rsidRPr="001D6942">
          <w:rPr>
            <w:rFonts w:ascii="Times New Roman" w:hAnsi="Times New Roman" w:cs="Times New Roman"/>
          </w:rPr>
          <w:t>3051.76 Hz</w:t>
        </w:r>
      </w:ins>
      <w:ins w:id="39" w:author="Romano Linux Desktop" w:date="2018-11-27T16:26:00Z">
        <w:r w:rsidR="003E0AE5">
          <w:rPr>
            <w:rFonts w:ascii="Times New Roman" w:eastAsiaTheme="minorEastAsia" w:hAnsi="Times New Roman" w:cs="Times New Roman"/>
          </w:rPr>
          <w:t>.</w:t>
        </w:r>
      </w:ins>
    </w:p>
    <w:p w14:paraId="6C72650B" w14:textId="076E3376" w:rsidR="00313F9F" w:rsidRPr="001D6942" w:rsidRDefault="005A5BBE" w:rsidP="00313F9F">
      <w:pPr>
        <w:rPr>
          <w:rFonts w:ascii="Times New Roman" w:eastAsiaTheme="minorEastAsia" w:hAnsi="Times New Roman" w:cs="Times New Roman"/>
        </w:rPr>
      </w:pPr>
      <w:r w:rsidRPr="001D6942">
        <w:rPr>
          <w:rFonts w:ascii="Times New Roman" w:eastAsiaTheme="minorEastAsia" w:hAnsi="Times New Roman" w:cs="Times New Roman"/>
        </w:rPr>
        <w:t xml:space="preserve">2.4 </w:t>
      </w:r>
      <w:r w:rsidR="00313F9F" w:rsidRPr="001D6942">
        <w:rPr>
          <w:rFonts w:ascii="Times New Roman" w:eastAsiaTheme="minorEastAsia" w:hAnsi="Times New Roman" w:cs="Times New Roman"/>
          <w:i/>
        </w:rPr>
        <w:t>Statistics</w:t>
      </w:r>
    </w:p>
    <w:p w14:paraId="0CD2864D" w14:textId="3A8C46EC" w:rsidR="00313F9F" w:rsidRDefault="008729E6" w:rsidP="009736C9">
      <w:pPr>
        <w:ind w:firstLine="720"/>
        <w:rPr>
          <w:rFonts w:ascii="Times New Roman" w:eastAsiaTheme="minorEastAsia" w:hAnsi="Times New Roman" w:cs="Times New Roman"/>
        </w:rPr>
      </w:pPr>
      <w:r w:rsidRPr="001D6942">
        <w:rPr>
          <w:rFonts w:ascii="Times New Roman" w:eastAsiaTheme="minorEastAsia" w:hAnsi="Times New Roman" w:cs="Times New Roman"/>
        </w:rPr>
        <w:t xml:space="preserve">Statistics </w:t>
      </w:r>
      <w:r w:rsidR="00F00EE4" w:rsidRPr="001D6942">
        <w:rPr>
          <w:rFonts w:ascii="Times New Roman" w:eastAsiaTheme="minorEastAsia" w:hAnsi="Times New Roman" w:cs="Times New Roman"/>
        </w:rPr>
        <w:t>were</w:t>
      </w:r>
      <w:r w:rsidRPr="001D6942">
        <w:rPr>
          <w:rFonts w:ascii="Times New Roman" w:eastAsiaTheme="minorEastAsia" w:hAnsi="Times New Roman" w:cs="Times New Roman"/>
        </w:rPr>
        <w:t xml:space="preserve"> performed in </w:t>
      </w:r>
      <w:r w:rsidR="00910375" w:rsidRPr="001D6942">
        <w:rPr>
          <w:rFonts w:ascii="Times New Roman" w:eastAsiaTheme="minorEastAsia" w:hAnsi="Times New Roman" w:cs="Times New Roman"/>
        </w:rPr>
        <w:t>MATLAB</w:t>
      </w:r>
      <w:r w:rsidRPr="001D6942">
        <w:rPr>
          <w:rFonts w:ascii="Times New Roman" w:eastAsiaTheme="minorEastAsia" w:hAnsi="Times New Roman" w:cs="Times New Roman"/>
        </w:rPr>
        <w:t xml:space="preserve">. </w:t>
      </w:r>
      <w:r w:rsidR="00313F9F" w:rsidRPr="001D6942">
        <w:rPr>
          <w:rFonts w:ascii="Times New Roman" w:eastAsiaTheme="minorEastAsia" w:hAnsi="Times New Roman" w:cs="Times New Roman"/>
        </w:rPr>
        <w:t xml:space="preserve">Linear models were constructed using the “fitlm” function in MATLAB 2017b. </w:t>
      </w:r>
    </w:p>
    <w:p w14:paraId="4FEC98B8" w14:textId="4F498EB1" w:rsidR="000700D9" w:rsidRDefault="000700D9" w:rsidP="000700D9">
      <w:pPr>
        <w:rPr>
          <w:rFonts w:ascii="Times New Roman" w:eastAsiaTheme="minorEastAsia" w:hAnsi="Times New Roman" w:cs="Times New Roman"/>
        </w:rPr>
      </w:pPr>
      <w:r>
        <w:rPr>
          <w:rFonts w:ascii="Times New Roman" w:eastAsiaTheme="minorEastAsia" w:hAnsi="Times New Roman" w:cs="Times New Roman"/>
        </w:rPr>
        <w:t>2.5 Code availability</w:t>
      </w:r>
    </w:p>
    <w:p w14:paraId="42ABAE46" w14:textId="6A2CC3BB" w:rsidR="000700D9" w:rsidRPr="001D6942" w:rsidRDefault="000700D9" w:rsidP="000700D9">
      <w:pPr>
        <w:rPr>
          <w:rFonts w:ascii="Times New Roman" w:eastAsiaTheme="minorEastAsia" w:hAnsi="Times New Roman" w:cs="Times New Roman"/>
        </w:rPr>
      </w:pPr>
      <w:r>
        <w:rPr>
          <w:rFonts w:ascii="Times New Roman" w:eastAsiaTheme="minorEastAsia" w:hAnsi="Times New Roman" w:cs="Times New Roman"/>
        </w:rPr>
        <w:tab/>
        <w:t>All code is located at GitHub (</w:t>
      </w:r>
      <w:hyperlink r:id="rId14" w:history="1">
        <w:r w:rsidRPr="00601CF0">
          <w:rPr>
            <w:rStyle w:val="Hyperlink"/>
            <w:rFonts w:ascii="Times New Roman" w:eastAsiaTheme="minorEastAsia" w:hAnsi="Times New Roman" w:cs="Times New Roman"/>
          </w:rPr>
          <w:t>https://github.com/mfromano/micro-control</w:t>
        </w:r>
      </w:hyperlink>
      <w:r>
        <w:rPr>
          <w:rFonts w:ascii="Times New Roman" w:eastAsiaTheme="minorEastAsia" w:hAnsi="Times New Roman" w:cs="Times New Roman"/>
        </w:rPr>
        <w:t>), which will be made public upon publication.</w:t>
      </w:r>
    </w:p>
    <w:p w14:paraId="7B3E4B0F" w14:textId="77777777" w:rsidR="00586A58" w:rsidRPr="001D6942" w:rsidRDefault="00586A58" w:rsidP="009736C9">
      <w:pPr>
        <w:ind w:firstLine="720"/>
        <w:rPr>
          <w:rFonts w:ascii="Times New Roman" w:hAnsi="Times New Roman" w:cs="Times New Roman"/>
          <w:b/>
        </w:rPr>
      </w:pPr>
    </w:p>
    <w:p w14:paraId="1F7CE743" w14:textId="270296A7" w:rsidR="00AB1975" w:rsidRPr="001D6942" w:rsidRDefault="00DF5BB3" w:rsidP="00996C0A">
      <w:pPr>
        <w:rPr>
          <w:rFonts w:ascii="Times New Roman" w:hAnsi="Times New Roman" w:cs="Times New Roman"/>
          <w:b/>
        </w:rPr>
      </w:pPr>
      <w:r w:rsidRPr="001D6942">
        <w:rPr>
          <w:rFonts w:ascii="Times New Roman" w:hAnsi="Times New Roman" w:cs="Times New Roman"/>
          <w:b/>
        </w:rPr>
        <w:t xml:space="preserve">3. </w:t>
      </w:r>
      <w:r w:rsidR="00850506" w:rsidRPr="001D6942">
        <w:rPr>
          <w:rFonts w:ascii="Times New Roman" w:hAnsi="Times New Roman" w:cs="Times New Roman"/>
          <w:b/>
        </w:rPr>
        <w:t>Results</w:t>
      </w:r>
    </w:p>
    <w:p w14:paraId="70318AC7" w14:textId="11DF9313" w:rsidR="005B1F40" w:rsidRPr="001D6942" w:rsidRDefault="009F4C54" w:rsidP="004E560F">
      <w:pPr>
        <w:ind w:firstLine="360"/>
        <w:rPr>
          <w:rFonts w:ascii="Times New Roman" w:hAnsi="Times New Roman" w:cs="Times New Roman"/>
        </w:rPr>
      </w:pPr>
      <w:r w:rsidRPr="001D6942">
        <w:rPr>
          <w:rFonts w:ascii="Times New Roman" w:hAnsi="Times New Roman" w:cs="Times New Roman"/>
        </w:rPr>
        <w:t>M</w:t>
      </w:r>
      <w:r w:rsidR="00D356F4" w:rsidRPr="001D6942">
        <w:rPr>
          <w:rFonts w:ascii="Times New Roman" w:hAnsi="Times New Roman" w:cs="Times New Roman"/>
        </w:rPr>
        <w:t>icrocontrollers</w:t>
      </w:r>
      <w:r w:rsidR="00B272FF" w:rsidRPr="001D6942">
        <w:rPr>
          <w:rFonts w:ascii="Times New Roman" w:hAnsi="Times New Roman" w:cs="Times New Roman"/>
        </w:rPr>
        <w:t xml:space="preserve"> such as Arduino</w:t>
      </w:r>
      <w:r w:rsidR="004E21B3">
        <w:rPr>
          <w:rFonts w:ascii="Times New Roman" w:hAnsi="Times New Roman" w:cs="Times New Roman"/>
        </w:rPr>
        <w:t xml:space="preserve">-brand microcontrollers </w:t>
      </w:r>
      <w:r w:rsidR="00B272FF" w:rsidRPr="001D6942">
        <w:rPr>
          <w:rFonts w:ascii="Times New Roman" w:hAnsi="Times New Roman" w:cs="Times New Roman"/>
        </w:rPr>
        <w:t xml:space="preserve">have gained popularity in neuroscience research </w:t>
      </w:r>
      <w:r w:rsidR="00AB1975" w:rsidRPr="001D6942">
        <w:rPr>
          <w:rFonts w:ascii="Times New Roman" w:hAnsi="Times New Roman" w:cs="Times New Roman"/>
        </w:rPr>
        <w:t>due to their user-friendly interface</w:t>
      </w:r>
      <w:r w:rsidR="008D4799" w:rsidRPr="001D6942">
        <w:rPr>
          <w:rFonts w:ascii="Times New Roman" w:hAnsi="Times New Roman" w:cs="Times New Roman"/>
        </w:rPr>
        <w:t xml:space="preserve">, open-source </w:t>
      </w:r>
      <w:r w:rsidR="00501521" w:rsidRPr="001D6942">
        <w:rPr>
          <w:rFonts w:ascii="Times New Roman" w:hAnsi="Times New Roman" w:cs="Times New Roman"/>
        </w:rPr>
        <w:t>software environment</w:t>
      </w:r>
      <w:r w:rsidR="008D4799" w:rsidRPr="001D6942">
        <w:rPr>
          <w:rFonts w:ascii="Times New Roman" w:hAnsi="Times New Roman" w:cs="Times New Roman"/>
        </w:rPr>
        <w:t>,</w:t>
      </w:r>
      <w:r w:rsidR="00AB1975" w:rsidRPr="001D6942">
        <w:rPr>
          <w:rFonts w:ascii="Times New Roman" w:hAnsi="Times New Roman" w:cs="Times New Roman"/>
        </w:rPr>
        <w:t xml:space="preserve"> and their flexibility of device integration </w:t>
      </w:r>
      <w:sdt>
        <w:sdtPr>
          <w:rPr>
            <w:rFonts w:ascii="Times New Roman" w:hAnsi="Times New Roman" w:cs="Times New Roman"/>
          </w:rPr>
          <w:id w:val="1154720035"/>
          <w:citation/>
        </w:sdtPr>
        <w:sdtEndPr/>
        <w:sdtContent>
          <w:r w:rsidR="00B272FF" w:rsidRPr="001D6942">
            <w:rPr>
              <w:rFonts w:ascii="Times New Roman" w:hAnsi="Times New Roman" w:cs="Times New Roman"/>
            </w:rPr>
            <w:fldChar w:fldCharType="begin"/>
          </w:r>
          <w:r w:rsidR="00CF2C1C" w:rsidRPr="001D6942">
            <w:rPr>
              <w:rFonts w:ascii="Times New Roman" w:hAnsi="Times New Roman" w:cs="Times New Roman"/>
            </w:rPr>
            <w:instrText xml:space="preserve">CITATION DAu12 \m Che17 \m Mic17 \l 1033 </w:instrText>
          </w:r>
          <w:r w:rsidR="00B272FF" w:rsidRPr="001D6942">
            <w:rPr>
              <w:rFonts w:ascii="Times New Roman" w:hAnsi="Times New Roman" w:cs="Times New Roman"/>
            </w:rPr>
            <w:fldChar w:fldCharType="separate"/>
          </w:r>
          <w:r w:rsidR="00A747E0" w:rsidRPr="00A747E0">
            <w:rPr>
              <w:rFonts w:ascii="Times New Roman" w:hAnsi="Times New Roman" w:cs="Times New Roman"/>
              <w:noProof/>
            </w:rPr>
            <w:t>(D'Ausilio 2012, Chen and Li 2017, Micallef, et al. 2017)</w:t>
          </w:r>
          <w:r w:rsidR="00B272FF" w:rsidRPr="001D6942">
            <w:rPr>
              <w:rFonts w:ascii="Times New Roman" w:hAnsi="Times New Roman" w:cs="Times New Roman"/>
            </w:rPr>
            <w:fldChar w:fldCharType="end"/>
          </w:r>
        </w:sdtContent>
      </w:sdt>
      <w:r w:rsidR="00B272FF" w:rsidRPr="001D6942">
        <w:rPr>
          <w:rFonts w:ascii="Times New Roman" w:hAnsi="Times New Roman" w:cs="Times New Roman"/>
        </w:rPr>
        <w:t xml:space="preserve">. </w:t>
      </w:r>
      <w:r w:rsidR="00AB1975" w:rsidRPr="001D6942">
        <w:rPr>
          <w:rFonts w:ascii="Times New Roman" w:hAnsi="Times New Roman" w:cs="Times New Roman"/>
        </w:rPr>
        <w:t>Recently,</w:t>
      </w:r>
      <w:r w:rsidR="00793180" w:rsidRPr="001D6942">
        <w:rPr>
          <w:rFonts w:ascii="Times New Roman" w:hAnsi="Times New Roman" w:cs="Times New Roman"/>
        </w:rPr>
        <w:t xml:space="preserve"> the</w:t>
      </w:r>
      <w:r w:rsidR="00AB1975" w:rsidRPr="001D6942">
        <w:rPr>
          <w:rFonts w:ascii="Times New Roman" w:hAnsi="Times New Roman" w:cs="Times New Roman"/>
        </w:rPr>
        <w:t xml:space="preserve"> Teensy 3.2 has been developed, which has </w:t>
      </w:r>
      <w:r w:rsidR="00E0464A" w:rsidRPr="001D6942">
        <w:rPr>
          <w:rFonts w:ascii="Times New Roman" w:hAnsi="Times New Roman" w:cs="Times New Roman"/>
        </w:rPr>
        <w:t xml:space="preserve">an </w:t>
      </w:r>
      <w:r w:rsidR="00AB1975" w:rsidRPr="001D6942">
        <w:rPr>
          <w:rFonts w:ascii="Times New Roman" w:hAnsi="Times New Roman" w:cs="Times New Roman"/>
        </w:rPr>
        <w:t>analog output</w:t>
      </w:r>
      <w:r w:rsidR="00BE2869" w:rsidRPr="001D6942">
        <w:rPr>
          <w:rFonts w:ascii="Times New Roman" w:hAnsi="Times New Roman" w:cs="Times New Roman"/>
        </w:rPr>
        <w:t>,</w:t>
      </w:r>
      <w:r w:rsidRPr="001D6942">
        <w:rPr>
          <w:rFonts w:ascii="Times New Roman" w:hAnsi="Times New Roman" w:cs="Times New Roman"/>
        </w:rPr>
        <w:t xml:space="preserve"> a major improvement over the popular Ar</w:t>
      </w:r>
      <w:r w:rsidR="00C17630" w:rsidRPr="001D6942">
        <w:rPr>
          <w:rFonts w:ascii="Times New Roman" w:hAnsi="Times New Roman" w:cs="Times New Roman"/>
        </w:rPr>
        <w:t>d</w:t>
      </w:r>
      <w:r w:rsidR="004E21B3">
        <w:rPr>
          <w:rFonts w:ascii="Times New Roman" w:hAnsi="Times New Roman" w:cs="Times New Roman"/>
        </w:rPr>
        <w:t>uino Uno</w:t>
      </w:r>
      <w:r w:rsidRPr="001D6942">
        <w:rPr>
          <w:rFonts w:ascii="Times New Roman" w:hAnsi="Times New Roman" w:cs="Times New Roman"/>
        </w:rPr>
        <w:t>. Teensy</w:t>
      </w:r>
      <w:r w:rsidR="00011EB6" w:rsidRPr="001D6942">
        <w:rPr>
          <w:rFonts w:ascii="Times New Roman" w:hAnsi="Times New Roman" w:cs="Times New Roman"/>
        </w:rPr>
        <w:t xml:space="preserve"> devices also have</w:t>
      </w:r>
      <w:r w:rsidR="00AB1975" w:rsidRPr="001D6942">
        <w:rPr>
          <w:rFonts w:ascii="Times New Roman" w:hAnsi="Times New Roman" w:cs="Times New Roman"/>
        </w:rPr>
        <w:t xml:space="preserve"> a comprehensive Audio library,</w:t>
      </w:r>
      <w:r w:rsidR="003E4998" w:rsidRPr="001D6942">
        <w:rPr>
          <w:rFonts w:ascii="Times New Roman" w:hAnsi="Times New Roman" w:cs="Times New Roman"/>
        </w:rPr>
        <w:t xml:space="preserve"> as well as</w:t>
      </w:r>
      <w:r w:rsidRPr="001D6942">
        <w:rPr>
          <w:rFonts w:ascii="Times New Roman" w:hAnsi="Times New Roman" w:cs="Times New Roman"/>
        </w:rPr>
        <w:t xml:space="preserve"> the </w:t>
      </w:r>
      <w:r w:rsidR="004E560F" w:rsidRPr="001D6942">
        <w:rPr>
          <w:rFonts w:ascii="Times New Roman" w:hAnsi="Times New Roman" w:cs="Times New Roman"/>
        </w:rPr>
        <w:t xml:space="preserve">IntervalTimer </w:t>
      </w:r>
      <w:r w:rsidR="00796100" w:rsidRPr="001D6942">
        <w:rPr>
          <w:rFonts w:ascii="Times New Roman" w:hAnsi="Times New Roman" w:cs="Times New Roman"/>
        </w:rPr>
        <w:t xml:space="preserve">function, </w:t>
      </w:r>
      <w:r w:rsidR="00237E93" w:rsidRPr="001D6942">
        <w:rPr>
          <w:rFonts w:ascii="Times New Roman" w:hAnsi="Times New Roman" w:cs="Times New Roman"/>
        </w:rPr>
        <w:t xml:space="preserve">which is capable </w:t>
      </w:r>
      <w:r w:rsidR="00237E93" w:rsidRPr="001D6942">
        <w:rPr>
          <w:rFonts w:ascii="Times New Roman" w:hAnsi="Times New Roman" w:cs="Times New Roman"/>
        </w:rPr>
        <w:lastRenderedPageBreak/>
        <w:t xml:space="preserve">of </w:t>
      </w:r>
      <w:r w:rsidR="00501521" w:rsidRPr="001D6942">
        <w:rPr>
          <w:rFonts w:ascii="Times New Roman" w:hAnsi="Times New Roman" w:cs="Times New Roman"/>
        </w:rPr>
        <w:t xml:space="preserve">generating </w:t>
      </w:r>
      <w:r w:rsidR="008672CF" w:rsidRPr="001D6942">
        <w:rPr>
          <w:rFonts w:ascii="Times New Roman" w:hAnsi="Times New Roman" w:cs="Times New Roman"/>
        </w:rPr>
        <w:t>precise</w:t>
      </w:r>
      <w:r w:rsidR="00E80720" w:rsidRPr="001D6942">
        <w:rPr>
          <w:rFonts w:ascii="Times New Roman" w:hAnsi="Times New Roman" w:cs="Times New Roman"/>
        </w:rPr>
        <w:t>ly timed</w:t>
      </w:r>
      <w:r w:rsidR="00501521" w:rsidRPr="001D6942">
        <w:rPr>
          <w:rFonts w:ascii="Times New Roman" w:hAnsi="Times New Roman" w:cs="Times New Roman"/>
        </w:rPr>
        <w:t xml:space="preserve"> </w:t>
      </w:r>
      <w:r w:rsidRPr="001D6942">
        <w:rPr>
          <w:rFonts w:ascii="Times New Roman" w:hAnsi="Times New Roman" w:cs="Times New Roman"/>
        </w:rPr>
        <w:t>event</w:t>
      </w:r>
      <w:r w:rsidR="00E80720" w:rsidRPr="001D6942">
        <w:rPr>
          <w:rFonts w:ascii="Times New Roman" w:hAnsi="Times New Roman" w:cs="Times New Roman"/>
        </w:rPr>
        <w:t>s</w:t>
      </w:r>
      <w:r w:rsidR="00BE7EAA" w:rsidRPr="001D6942">
        <w:rPr>
          <w:rFonts w:ascii="Times New Roman" w:hAnsi="Times New Roman" w:cs="Times New Roman"/>
        </w:rPr>
        <w:t xml:space="preserve"> repeatedly</w:t>
      </w:r>
      <w:r w:rsidR="004E560F" w:rsidRPr="001D6942">
        <w:rPr>
          <w:rFonts w:ascii="Times New Roman" w:hAnsi="Times New Roman" w:cs="Times New Roman"/>
        </w:rPr>
        <w:t xml:space="preserve">. </w:t>
      </w:r>
      <w:r w:rsidR="001E2841" w:rsidRPr="001D6942">
        <w:rPr>
          <w:rFonts w:ascii="Times New Roman" w:hAnsi="Times New Roman" w:cs="Times New Roman"/>
        </w:rPr>
        <w:t>Here, we present</w:t>
      </w:r>
      <w:r w:rsidR="006A198B" w:rsidRPr="001D6942">
        <w:rPr>
          <w:rFonts w:ascii="Times New Roman" w:hAnsi="Times New Roman" w:cs="Times New Roman"/>
        </w:rPr>
        <w:t xml:space="preserve"> a</w:t>
      </w:r>
      <w:r w:rsidR="001E2841" w:rsidRPr="001D6942">
        <w:rPr>
          <w:rFonts w:ascii="Times New Roman" w:hAnsi="Times New Roman" w:cs="Times New Roman"/>
        </w:rPr>
        <w:t xml:space="preserve"> </w:t>
      </w:r>
      <w:r w:rsidR="0041782D" w:rsidRPr="001D6942">
        <w:rPr>
          <w:rFonts w:ascii="Times New Roman" w:hAnsi="Times New Roman" w:cs="Times New Roman"/>
        </w:rPr>
        <w:t>Teensy</w:t>
      </w:r>
      <w:r w:rsidR="00B52650" w:rsidRPr="001D6942">
        <w:rPr>
          <w:rFonts w:ascii="Times New Roman" w:hAnsi="Times New Roman" w:cs="Times New Roman"/>
        </w:rPr>
        <w:t>-</w:t>
      </w:r>
      <w:r w:rsidR="001E2841" w:rsidRPr="001D6942">
        <w:rPr>
          <w:rFonts w:ascii="Times New Roman" w:hAnsi="Times New Roman" w:cs="Times New Roman"/>
        </w:rPr>
        <w:t xml:space="preserve">based interface to integrate </w:t>
      </w:r>
      <w:r w:rsidR="007D299A" w:rsidRPr="001D6942">
        <w:rPr>
          <w:rFonts w:ascii="Times New Roman" w:hAnsi="Times New Roman" w:cs="Times New Roman"/>
        </w:rPr>
        <w:t xml:space="preserve">frame-by-frame </w:t>
      </w:r>
      <w:r w:rsidR="001E2841" w:rsidRPr="001D6942">
        <w:rPr>
          <w:rFonts w:ascii="Times New Roman" w:hAnsi="Times New Roman" w:cs="Times New Roman"/>
        </w:rPr>
        <w:t xml:space="preserve">image </w:t>
      </w:r>
      <w:r w:rsidR="00471E09" w:rsidRPr="001D6942">
        <w:rPr>
          <w:rFonts w:ascii="Times New Roman" w:hAnsi="Times New Roman" w:cs="Times New Roman"/>
        </w:rPr>
        <w:t>capture</w:t>
      </w:r>
      <w:r w:rsidR="001E2841" w:rsidRPr="001D6942">
        <w:rPr>
          <w:rFonts w:ascii="Times New Roman" w:hAnsi="Times New Roman" w:cs="Times New Roman"/>
        </w:rPr>
        <w:t xml:space="preserve"> </w:t>
      </w:r>
      <w:r w:rsidR="00746386" w:rsidRPr="001D6942">
        <w:rPr>
          <w:rFonts w:ascii="Times New Roman" w:hAnsi="Times New Roman" w:cs="Times New Roman"/>
        </w:rPr>
        <w:t>with</w:t>
      </w:r>
      <w:r w:rsidR="001E2841" w:rsidRPr="001D6942">
        <w:rPr>
          <w:rFonts w:ascii="Times New Roman" w:hAnsi="Times New Roman" w:cs="Times New Roman"/>
        </w:rPr>
        <w:t xml:space="preserve"> b</w:t>
      </w:r>
      <w:r w:rsidR="005B1F40" w:rsidRPr="001D6942">
        <w:rPr>
          <w:rFonts w:ascii="Times New Roman" w:hAnsi="Times New Roman" w:cs="Times New Roman"/>
        </w:rPr>
        <w:t>ehavioral experimental control</w:t>
      </w:r>
      <w:r w:rsidR="00CE7C19" w:rsidRPr="001D6942">
        <w:rPr>
          <w:rFonts w:ascii="Times New Roman" w:hAnsi="Times New Roman" w:cs="Times New Roman"/>
        </w:rPr>
        <w:t xml:space="preserve"> and data acquisition</w:t>
      </w:r>
      <w:r w:rsidR="005B1F40" w:rsidRPr="001D6942">
        <w:rPr>
          <w:rFonts w:ascii="Times New Roman" w:hAnsi="Times New Roman" w:cs="Times New Roman"/>
        </w:rPr>
        <w:t>.</w:t>
      </w:r>
    </w:p>
    <w:p w14:paraId="31A2FFF0" w14:textId="130BB23A" w:rsidR="00FA6AAE" w:rsidRPr="001D6942" w:rsidRDefault="005A5BBE" w:rsidP="00FA6AAE">
      <w:pPr>
        <w:tabs>
          <w:tab w:val="left" w:pos="5271"/>
        </w:tabs>
        <w:rPr>
          <w:rFonts w:ascii="Times New Roman" w:hAnsi="Times New Roman" w:cs="Times New Roman"/>
        </w:rPr>
      </w:pPr>
      <w:r w:rsidRPr="001D6942">
        <w:rPr>
          <w:rFonts w:ascii="Times New Roman" w:hAnsi="Times New Roman" w:cs="Times New Roman"/>
        </w:rPr>
        <w:t xml:space="preserve">3.1 </w:t>
      </w:r>
      <w:r w:rsidR="00F94E4B" w:rsidRPr="001D6942">
        <w:rPr>
          <w:rFonts w:ascii="Times New Roman" w:hAnsi="Times New Roman" w:cs="Times New Roman"/>
          <w:i/>
        </w:rPr>
        <w:t>Motion</w:t>
      </w:r>
      <w:r w:rsidR="00FA6AAE" w:rsidRPr="001D6942">
        <w:rPr>
          <w:rFonts w:ascii="Times New Roman" w:hAnsi="Times New Roman" w:cs="Times New Roman"/>
          <w:i/>
        </w:rPr>
        <w:t xml:space="preserve"> tracking </w:t>
      </w:r>
      <w:r w:rsidR="0053718A" w:rsidRPr="001D6942">
        <w:rPr>
          <w:rFonts w:ascii="Times New Roman" w:hAnsi="Times New Roman" w:cs="Times New Roman"/>
          <w:i/>
        </w:rPr>
        <w:t>experiment</w:t>
      </w:r>
    </w:p>
    <w:p w14:paraId="5FDFB525" w14:textId="6B987ED5" w:rsidR="00A86942" w:rsidRPr="001D6942" w:rsidRDefault="006C2B6E" w:rsidP="00A86942">
      <w:pPr>
        <w:ind w:firstLine="360"/>
        <w:rPr>
          <w:rFonts w:ascii="Times New Roman" w:hAnsi="Times New Roman" w:cs="Times New Roman"/>
        </w:rPr>
      </w:pPr>
      <w:r w:rsidRPr="001D6942">
        <w:rPr>
          <w:rFonts w:ascii="Times New Roman" w:hAnsi="Times New Roman" w:cs="Times New Roman"/>
        </w:rPr>
        <w:t xml:space="preserve">In this example experiment (Figure 3A), we recorded </w:t>
      </w:r>
      <w:r w:rsidR="00E1261A" w:rsidRPr="001D6942">
        <w:rPr>
          <w:rFonts w:ascii="Times New Roman" w:hAnsi="Times New Roman" w:cs="Times New Roman"/>
        </w:rPr>
        <w:t xml:space="preserve">a </w:t>
      </w:r>
      <w:r w:rsidRPr="001D6942">
        <w:rPr>
          <w:rFonts w:ascii="Times New Roman" w:hAnsi="Times New Roman" w:cs="Times New Roman"/>
        </w:rPr>
        <w:t xml:space="preserve">mouse running on the spherical treadmill for 10 minutes. Motion data was acquired at 20 Hz concomitantly with digital outputs that can be used to trigger individual image frame capture from a sCMOS camera. </w:t>
      </w:r>
      <w:r w:rsidRPr="001D6942">
        <w:rPr>
          <w:rFonts w:ascii="Times New Roman" w:eastAsiaTheme="minorEastAsia" w:hAnsi="Times New Roman" w:cs="Times New Roman"/>
        </w:rPr>
        <w:t xml:space="preserve"> </w:t>
      </w:r>
      <w:r w:rsidR="009A5293" w:rsidRPr="001D6942">
        <w:rPr>
          <w:rFonts w:ascii="Times New Roman" w:hAnsi="Times New Roman" w:cs="Times New Roman"/>
        </w:rPr>
        <w:t xml:space="preserve">To measure </w:t>
      </w:r>
      <w:r w:rsidR="00EC1EF4" w:rsidRPr="001D6942">
        <w:rPr>
          <w:rFonts w:ascii="Times New Roman" w:hAnsi="Times New Roman" w:cs="Times New Roman"/>
        </w:rPr>
        <w:t>loco</w:t>
      </w:r>
      <w:r w:rsidR="009A5293" w:rsidRPr="001D6942">
        <w:rPr>
          <w:rFonts w:ascii="Times New Roman" w:hAnsi="Times New Roman" w:cs="Times New Roman"/>
        </w:rPr>
        <w:t>motion</w:t>
      </w:r>
      <w:r w:rsidR="00FA6AAE" w:rsidRPr="001D6942">
        <w:rPr>
          <w:rFonts w:ascii="Times New Roman" w:hAnsi="Times New Roman" w:cs="Times New Roman"/>
        </w:rPr>
        <w:t xml:space="preserve"> from awake head fixed mice</w:t>
      </w:r>
      <w:r w:rsidR="009A5293" w:rsidRPr="001D6942">
        <w:rPr>
          <w:rFonts w:ascii="Times New Roman" w:hAnsi="Times New Roman" w:cs="Times New Roman"/>
        </w:rPr>
        <w:t xml:space="preserve">, we </w:t>
      </w:r>
      <w:r w:rsidR="00553F52" w:rsidRPr="001D6942">
        <w:rPr>
          <w:rFonts w:ascii="Times New Roman" w:hAnsi="Times New Roman" w:cs="Times New Roman"/>
        </w:rPr>
        <w:t>used the</w:t>
      </w:r>
      <w:r w:rsidR="00AA62C3" w:rsidRPr="001D6942">
        <w:rPr>
          <w:rFonts w:ascii="Times New Roman" w:hAnsi="Times New Roman" w:cs="Times New Roman"/>
        </w:rPr>
        <w:t xml:space="preserve"> </w:t>
      </w:r>
      <w:r w:rsidR="00EC1EF4" w:rsidRPr="001D6942">
        <w:rPr>
          <w:rFonts w:ascii="Times New Roman" w:hAnsi="Times New Roman" w:cs="Times New Roman"/>
        </w:rPr>
        <w:t>Teensy interface to record from two ADNS-9800</w:t>
      </w:r>
      <w:r w:rsidR="000736FB" w:rsidRPr="001D6942">
        <w:rPr>
          <w:rFonts w:ascii="Times New Roman" w:hAnsi="Times New Roman" w:cs="Times New Roman"/>
        </w:rPr>
        <w:t xml:space="preserve"> motion sensors</w:t>
      </w:r>
      <w:r w:rsidR="001C05B4" w:rsidRPr="001D6942">
        <w:rPr>
          <w:rFonts w:ascii="Times New Roman" w:hAnsi="Times New Roman" w:cs="Times New Roman"/>
        </w:rPr>
        <w:t xml:space="preserve"> (Figures 1A and 2A)</w:t>
      </w:r>
      <w:r w:rsidR="000736FB" w:rsidRPr="001D6942">
        <w:rPr>
          <w:rFonts w:ascii="Times New Roman" w:hAnsi="Times New Roman" w:cs="Times New Roman"/>
        </w:rPr>
        <w:t xml:space="preserve">. </w:t>
      </w:r>
    </w:p>
    <w:p w14:paraId="78B5FC13" w14:textId="4D7676FA" w:rsidR="00A86942" w:rsidRPr="001D6942" w:rsidRDefault="00A86942" w:rsidP="00F00EE4">
      <w:pPr>
        <w:ind w:firstLine="360"/>
        <w:rPr>
          <w:rFonts w:ascii="Times New Roman" w:hAnsi="Times New Roman" w:cs="Times New Roman"/>
        </w:rPr>
      </w:pPr>
      <w:r w:rsidRPr="001D6942">
        <w:rPr>
          <w:rFonts w:ascii="Times New Roman" w:hAnsi="Times New Roman" w:cs="Times New Roman"/>
        </w:rPr>
        <w:t>ADNS-9800</w:t>
      </w:r>
      <w:r w:rsidR="00FA739B" w:rsidRPr="001D6942">
        <w:rPr>
          <w:rFonts w:ascii="Times New Roman" w:hAnsi="Times New Roman" w:cs="Times New Roman"/>
        </w:rPr>
        <w:t xml:space="preserve"> </w:t>
      </w:r>
      <w:r w:rsidR="002E6EA9" w:rsidRPr="001D6942">
        <w:rPr>
          <w:rFonts w:ascii="Times New Roman" w:hAnsi="Times New Roman" w:cs="Times New Roman"/>
        </w:rPr>
        <w:t>sensor boards</w:t>
      </w:r>
      <w:r w:rsidR="00EC1EF4" w:rsidRPr="001D6942">
        <w:rPr>
          <w:rFonts w:ascii="Times New Roman" w:hAnsi="Times New Roman" w:cs="Times New Roman"/>
        </w:rPr>
        <w:t xml:space="preserve"> </w:t>
      </w:r>
      <w:r w:rsidR="00FA739B" w:rsidRPr="001D6942">
        <w:rPr>
          <w:rFonts w:ascii="Times New Roman" w:hAnsi="Times New Roman" w:cs="Times New Roman"/>
        </w:rPr>
        <w:t>a</w:t>
      </w:r>
      <w:r w:rsidRPr="001D6942">
        <w:rPr>
          <w:rFonts w:ascii="Times New Roman" w:hAnsi="Times New Roman" w:cs="Times New Roman"/>
        </w:rPr>
        <w:t xml:space="preserve">re </w:t>
      </w:r>
      <w:r w:rsidR="00573DD8" w:rsidRPr="001D6942">
        <w:rPr>
          <w:rFonts w:ascii="Times New Roman" w:hAnsi="Times New Roman" w:cs="Times New Roman"/>
        </w:rPr>
        <w:t>low cost</w:t>
      </w:r>
      <w:r w:rsidR="00EC1EF4" w:rsidRPr="001D6942">
        <w:rPr>
          <w:rFonts w:ascii="Times New Roman" w:hAnsi="Times New Roman" w:cs="Times New Roman"/>
        </w:rPr>
        <w:t>,</w:t>
      </w:r>
      <w:r w:rsidRPr="001D6942">
        <w:rPr>
          <w:rFonts w:ascii="Times New Roman" w:hAnsi="Times New Roman" w:cs="Times New Roman"/>
        </w:rPr>
        <w:t xml:space="preserve"> and</w:t>
      </w:r>
      <w:r w:rsidR="00EC1EF4" w:rsidRPr="001D6942">
        <w:rPr>
          <w:rFonts w:ascii="Times New Roman" w:hAnsi="Times New Roman" w:cs="Times New Roman"/>
        </w:rPr>
        <w:t xml:space="preserve"> can measure</w:t>
      </w:r>
      <w:r w:rsidR="009F5B66" w:rsidRPr="001D6942">
        <w:rPr>
          <w:rFonts w:ascii="Times New Roman" w:hAnsi="Times New Roman" w:cs="Times New Roman"/>
        </w:rPr>
        <w:t xml:space="preserve"> up to</w:t>
      </w:r>
      <w:r w:rsidR="00EC1EF4" w:rsidRPr="001D6942">
        <w:rPr>
          <w:rFonts w:ascii="Times New Roman" w:hAnsi="Times New Roman" w:cs="Times New Roman"/>
        </w:rPr>
        <w:t xml:space="preserve"> 8200 counts per inch, </w:t>
      </w:r>
      <w:r w:rsidR="005F5B51" w:rsidRPr="001D6942">
        <w:rPr>
          <w:rFonts w:ascii="Times New Roman" w:hAnsi="Times New Roman" w:cs="Times New Roman"/>
        </w:rPr>
        <w:t>allowing for</w:t>
      </w:r>
      <w:r w:rsidR="00EC1EF4" w:rsidRPr="001D6942">
        <w:rPr>
          <w:rFonts w:ascii="Times New Roman" w:hAnsi="Times New Roman" w:cs="Times New Roman"/>
        </w:rPr>
        <w:t xml:space="preserve"> </w:t>
      </w:r>
      <w:r w:rsidR="006C2B6E" w:rsidRPr="001D6942">
        <w:rPr>
          <w:rFonts w:ascii="Times New Roman" w:hAnsi="Times New Roman" w:cs="Times New Roman"/>
        </w:rPr>
        <w:t xml:space="preserve">sensitive </w:t>
      </w:r>
      <w:r w:rsidR="00EC1EF4" w:rsidRPr="001D6942">
        <w:rPr>
          <w:rFonts w:ascii="Times New Roman" w:hAnsi="Times New Roman" w:cs="Times New Roman"/>
        </w:rPr>
        <w:t>measure</w:t>
      </w:r>
      <w:r w:rsidR="00797C6B" w:rsidRPr="001D6942">
        <w:rPr>
          <w:rFonts w:ascii="Times New Roman" w:hAnsi="Times New Roman" w:cs="Times New Roman"/>
        </w:rPr>
        <w:t>ment</w:t>
      </w:r>
      <w:r w:rsidR="002D61AB" w:rsidRPr="001D6942">
        <w:rPr>
          <w:rFonts w:ascii="Times New Roman" w:hAnsi="Times New Roman" w:cs="Times New Roman"/>
        </w:rPr>
        <w:t xml:space="preserve"> of mouse movement</w:t>
      </w:r>
      <w:r w:rsidR="005B75B8">
        <w:rPr>
          <w:rFonts w:ascii="Times New Roman" w:hAnsi="Times New Roman" w:cs="Times New Roman"/>
        </w:rPr>
        <w:t xml:space="preserve"> relative to other tracking devices</w:t>
      </w:r>
      <w:r w:rsidR="00C17630" w:rsidRPr="001D6942">
        <w:rPr>
          <w:rFonts w:ascii="Times New Roman" w:hAnsi="Times New Roman" w:cs="Times New Roman"/>
        </w:rPr>
        <w:t>.</w:t>
      </w:r>
      <w:r w:rsidR="002D61AB" w:rsidRPr="001D6942">
        <w:rPr>
          <w:rFonts w:ascii="Times New Roman" w:hAnsi="Times New Roman" w:cs="Times New Roman"/>
        </w:rPr>
        <w:t xml:space="preserve"> </w:t>
      </w:r>
      <w:r w:rsidR="008F6EB3" w:rsidRPr="001D6942">
        <w:rPr>
          <w:rFonts w:ascii="Times New Roman" w:hAnsi="Times New Roman" w:cs="Times New Roman"/>
        </w:rPr>
        <w:t>For example</w:t>
      </w:r>
      <w:r w:rsidR="002D61AB" w:rsidRPr="001D6942">
        <w:rPr>
          <w:rFonts w:ascii="Times New Roman" w:hAnsi="Times New Roman" w:cs="Times New Roman"/>
        </w:rPr>
        <w:t xml:space="preserve">, </w:t>
      </w:r>
      <w:r w:rsidR="005B75B8">
        <w:rPr>
          <w:rFonts w:ascii="Times New Roman" w:hAnsi="Times New Roman" w:cs="Times New Roman"/>
        </w:rPr>
        <w:t xml:space="preserve">the </w:t>
      </w:r>
      <w:r w:rsidR="004E21B3">
        <w:rPr>
          <w:rFonts w:ascii="Times New Roman" w:hAnsi="Times New Roman" w:cs="Times New Roman"/>
        </w:rPr>
        <w:t>sensor</w:t>
      </w:r>
      <w:r w:rsidR="005B75B8">
        <w:rPr>
          <w:rFonts w:ascii="Times New Roman" w:hAnsi="Times New Roman" w:cs="Times New Roman"/>
        </w:rPr>
        <w:t xml:space="preserve"> of </w:t>
      </w:r>
      <w:r w:rsidR="001C0B23" w:rsidRPr="001D6942">
        <w:rPr>
          <w:rFonts w:ascii="Times New Roman" w:hAnsi="Times New Roman" w:cs="Times New Roman"/>
        </w:rPr>
        <w:t xml:space="preserve"> </w:t>
      </w:r>
      <w:r w:rsidR="005B75B8">
        <w:rPr>
          <w:rFonts w:ascii="Times New Roman" w:hAnsi="Times New Roman" w:cs="Times New Roman"/>
        </w:rPr>
        <w:t xml:space="preserve">a </w:t>
      </w:r>
      <w:r w:rsidR="002D61AB" w:rsidRPr="001D6942">
        <w:rPr>
          <w:rFonts w:ascii="Times New Roman" w:hAnsi="Times New Roman" w:cs="Times New Roman"/>
        </w:rPr>
        <w:t xml:space="preserve">standard </w:t>
      </w:r>
      <w:r w:rsidR="001C0B23" w:rsidRPr="001D6942">
        <w:rPr>
          <w:rFonts w:ascii="Times New Roman" w:hAnsi="Times New Roman" w:cs="Times New Roman"/>
        </w:rPr>
        <w:t>computer mouse</w:t>
      </w:r>
      <w:r w:rsidR="002D61AB" w:rsidRPr="001D6942">
        <w:rPr>
          <w:rFonts w:ascii="Times New Roman" w:hAnsi="Times New Roman" w:cs="Times New Roman"/>
        </w:rPr>
        <w:t xml:space="preserve">, the Logitech M100 (Logitech, PN: 910-001601), </w:t>
      </w:r>
      <w:r w:rsidR="006C2B6E" w:rsidRPr="001D6942">
        <w:rPr>
          <w:rFonts w:ascii="Times New Roman" w:hAnsi="Times New Roman" w:cs="Times New Roman"/>
        </w:rPr>
        <w:t>measure</w:t>
      </w:r>
      <w:r w:rsidR="00E1261A" w:rsidRPr="001D6942">
        <w:rPr>
          <w:rFonts w:ascii="Times New Roman" w:hAnsi="Times New Roman" w:cs="Times New Roman"/>
        </w:rPr>
        <w:t>s</w:t>
      </w:r>
      <w:r w:rsidR="002D61AB" w:rsidRPr="001D6942">
        <w:rPr>
          <w:rFonts w:ascii="Times New Roman" w:hAnsi="Times New Roman" w:cs="Times New Roman"/>
        </w:rPr>
        <w:t xml:space="preserve"> up to 1000 counts per inch</w:t>
      </w:r>
      <w:r w:rsidR="00A65C24" w:rsidRPr="001D6942">
        <w:rPr>
          <w:rFonts w:ascii="Times New Roman" w:hAnsi="Times New Roman" w:cs="Times New Roman"/>
        </w:rPr>
        <w:t xml:space="preserve">, making the ADNS-9800 sensor over 8 times more precise at </w:t>
      </w:r>
      <w:r w:rsidR="008B44C4" w:rsidRPr="001D6942">
        <w:rPr>
          <w:rFonts w:ascii="Times New Roman" w:hAnsi="Times New Roman" w:cs="Times New Roman"/>
        </w:rPr>
        <w:t xml:space="preserve">its </w:t>
      </w:r>
      <w:r w:rsidR="00076B3A" w:rsidRPr="001D6942">
        <w:rPr>
          <w:rFonts w:ascii="Times New Roman" w:hAnsi="Times New Roman" w:cs="Times New Roman"/>
        </w:rPr>
        <w:t>highest</w:t>
      </w:r>
      <w:r w:rsidR="008B44C4" w:rsidRPr="001D6942">
        <w:rPr>
          <w:rFonts w:ascii="Times New Roman" w:hAnsi="Times New Roman" w:cs="Times New Roman"/>
        </w:rPr>
        <w:t xml:space="preserve"> setting</w:t>
      </w:r>
      <w:r w:rsidR="002D61AB" w:rsidRPr="001D6942">
        <w:rPr>
          <w:rFonts w:ascii="Times New Roman" w:hAnsi="Times New Roman" w:cs="Times New Roman"/>
        </w:rPr>
        <w:t xml:space="preserve">. </w:t>
      </w:r>
      <w:r w:rsidR="005B75B8">
        <w:rPr>
          <w:rFonts w:ascii="Times New Roman" w:hAnsi="Times New Roman" w:cs="Times New Roman"/>
        </w:rPr>
        <w:t xml:space="preserve">For these experiments we affixed </w:t>
      </w:r>
      <w:r w:rsidR="006C2B6E" w:rsidRPr="001D6942">
        <w:rPr>
          <w:rFonts w:ascii="Times New Roman" w:hAnsi="Times New Roman" w:cs="Times New Roman"/>
        </w:rPr>
        <w:t xml:space="preserve">ADNS-9800 sensors to </w:t>
      </w:r>
      <w:r w:rsidR="005B75B8">
        <w:rPr>
          <w:rFonts w:ascii="Times New Roman" w:hAnsi="Times New Roman" w:cs="Times New Roman"/>
        </w:rPr>
        <w:t xml:space="preserve">the housing of </w:t>
      </w:r>
      <w:r w:rsidR="006C2B6E" w:rsidRPr="001D6942">
        <w:rPr>
          <w:rFonts w:ascii="Times New Roman" w:hAnsi="Times New Roman" w:cs="Times New Roman"/>
        </w:rPr>
        <w:t xml:space="preserve">a </w:t>
      </w:r>
      <w:r w:rsidR="005B75B8">
        <w:rPr>
          <w:rFonts w:ascii="Times New Roman" w:hAnsi="Times New Roman" w:cs="Times New Roman"/>
        </w:rPr>
        <w:t xml:space="preserve">Styrofoam ball </w:t>
      </w:r>
      <w:r w:rsidR="006C2B6E" w:rsidRPr="001D6942">
        <w:rPr>
          <w:rFonts w:ascii="Times New Roman" w:hAnsi="Times New Roman" w:cs="Times New Roman"/>
        </w:rPr>
        <w:t>spherical treadmill</w:t>
      </w:r>
      <w:r w:rsidR="005B75B8">
        <w:rPr>
          <w:rFonts w:ascii="Times New Roman" w:hAnsi="Times New Roman" w:cs="Times New Roman"/>
        </w:rPr>
        <w:t xml:space="preserve"> </w:t>
      </w:r>
      <w:r w:rsidR="006C2B6E" w:rsidRPr="001D6942">
        <w:rPr>
          <w:rFonts w:ascii="Times New Roman" w:hAnsi="Times New Roman" w:cs="Times New Roman"/>
        </w:rPr>
        <w:t>and wired</w:t>
      </w:r>
      <w:r w:rsidR="007F6DB3" w:rsidRPr="001D6942">
        <w:rPr>
          <w:rFonts w:ascii="Times New Roman" w:hAnsi="Times New Roman" w:cs="Times New Roman"/>
        </w:rPr>
        <w:t xml:space="preserve"> </w:t>
      </w:r>
      <w:r w:rsidR="005B75B8">
        <w:rPr>
          <w:rFonts w:ascii="Times New Roman" w:hAnsi="Times New Roman" w:cs="Times New Roman"/>
        </w:rPr>
        <w:t xml:space="preserve">them </w:t>
      </w:r>
      <w:r w:rsidR="00573DD8" w:rsidRPr="001D6942">
        <w:rPr>
          <w:rFonts w:ascii="Times New Roman" w:hAnsi="Times New Roman" w:cs="Times New Roman"/>
        </w:rPr>
        <w:t xml:space="preserve">to </w:t>
      </w:r>
      <w:r w:rsidR="007F6DB3" w:rsidRPr="001D6942">
        <w:rPr>
          <w:rFonts w:ascii="Times New Roman" w:hAnsi="Times New Roman" w:cs="Times New Roman"/>
        </w:rPr>
        <w:t xml:space="preserve">the </w:t>
      </w:r>
      <w:r w:rsidR="00573DD8" w:rsidRPr="001D6942">
        <w:rPr>
          <w:rFonts w:ascii="Times New Roman" w:hAnsi="Times New Roman" w:cs="Times New Roman"/>
        </w:rPr>
        <w:t xml:space="preserve">Teensy </w:t>
      </w:r>
      <w:r w:rsidR="006C2B6E" w:rsidRPr="001D6942">
        <w:rPr>
          <w:rFonts w:ascii="Times New Roman" w:hAnsi="Times New Roman" w:cs="Times New Roman"/>
        </w:rPr>
        <w:t xml:space="preserve">as demonstrated in </w:t>
      </w:r>
      <w:r w:rsidR="00D372FB" w:rsidRPr="001D6942">
        <w:rPr>
          <w:rFonts w:ascii="Times New Roman" w:hAnsi="Times New Roman" w:cs="Times New Roman"/>
        </w:rPr>
        <w:t xml:space="preserve">Figure </w:t>
      </w:r>
      <w:r w:rsidR="00FE48EB" w:rsidRPr="001D6942">
        <w:rPr>
          <w:rFonts w:ascii="Times New Roman" w:hAnsi="Times New Roman" w:cs="Times New Roman"/>
        </w:rPr>
        <w:t>2</w:t>
      </w:r>
      <w:r w:rsidR="00B300AD" w:rsidRPr="001D6942">
        <w:rPr>
          <w:rFonts w:ascii="Times New Roman" w:hAnsi="Times New Roman" w:cs="Times New Roman"/>
        </w:rPr>
        <w:t>A</w:t>
      </w:r>
      <w:r w:rsidR="00BB635C" w:rsidRPr="001D6942">
        <w:rPr>
          <w:rFonts w:ascii="Times New Roman" w:hAnsi="Times New Roman" w:cs="Times New Roman"/>
        </w:rPr>
        <w:t>.</w:t>
      </w:r>
      <w:r w:rsidR="0050344A" w:rsidRPr="001D6942">
        <w:rPr>
          <w:rFonts w:ascii="Times New Roman" w:hAnsi="Times New Roman" w:cs="Times New Roman"/>
        </w:rPr>
        <w:t xml:space="preserve"> </w:t>
      </w:r>
    </w:p>
    <w:p w14:paraId="5DA920F1" w14:textId="27B70A1C" w:rsidR="00E75067" w:rsidRPr="001D6942" w:rsidRDefault="00FE06CF" w:rsidP="009B7081">
      <w:pPr>
        <w:ind w:firstLine="720"/>
        <w:rPr>
          <w:rFonts w:ascii="Times New Roman" w:hAnsi="Times New Roman" w:cs="Times New Roman"/>
        </w:rPr>
      </w:pPr>
      <w:r w:rsidRPr="001D6942">
        <w:rPr>
          <w:rFonts w:ascii="Times New Roman" w:hAnsi="Times New Roman" w:cs="Times New Roman"/>
        </w:rPr>
        <w:t>We calculated</w:t>
      </w:r>
      <w:r w:rsidR="00F857F8" w:rsidRPr="001D6942">
        <w:rPr>
          <w:rFonts w:ascii="Times New Roman" w:hAnsi="Times New Roman" w:cs="Times New Roman"/>
        </w:rPr>
        <w:t xml:space="preserve"> the velocity </w:t>
      </w:r>
      <w:r w:rsidRPr="001D6942">
        <w:rPr>
          <w:rFonts w:ascii="Times New Roman" w:hAnsi="Times New Roman" w:cs="Times New Roman"/>
        </w:rPr>
        <w:t xml:space="preserve">of the mouse, </w:t>
      </w:r>
      <w:r w:rsidR="00084BFD" w:rsidRPr="001D6942">
        <w:rPr>
          <w:rFonts w:ascii="Times New Roman" w:hAnsi="Times New Roman" w:cs="Times New Roman"/>
        </w:rPr>
        <w:t>which</w:t>
      </w:r>
      <w:r w:rsidRPr="001D6942">
        <w:rPr>
          <w:rFonts w:ascii="Times New Roman" w:hAnsi="Times New Roman" w:cs="Times New Roman"/>
        </w:rPr>
        <w:t xml:space="preserve"> average</w:t>
      </w:r>
      <w:r w:rsidR="00084BFD" w:rsidRPr="001D6942">
        <w:rPr>
          <w:rFonts w:ascii="Times New Roman" w:hAnsi="Times New Roman" w:cs="Times New Roman"/>
        </w:rPr>
        <w:t>d</w:t>
      </w:r>
      <w:r w:rsidR="00DD3FCF" w:rsidRPr="001D6942">
        <w:rPr>
          <w:rFonts w:ascii="Times New Roman" w:hAnsi="Times New Roman" w:cs="Times New Roman"/>
        </w:rPr>
        <w:t xml:space="preserve"> 2.16</w:t>
      </w:r>
      <w:r w:rsidR="001A499E" w:rsidRPr="001D6942">
        <w:rPr>
          <w:rFonts w:ascii="Times New Roman" w:hAnsi="Times New Roman" w:cs="Times New Roman"/>
        </w:rPr>
        <w:t xml:space="preserve"> </w:t>
      </w:r>
      <w:r w:rsidR="001A499E" w:rsidRPr="001D6942">
        <w:rPr>
          <w:rFonts w:ascii="Times New Roman" w:hAnsi="Times New Roman" w:cs="Times New Roman"/>
          <w:u w:val="single"/>
        </w:rPr>
        <w:t>+</w:t>
      </w:r>
      <w:r w:rsidR="00DD3FCF" w:rsidRPr="001D6942">
        <w:rPr>
          <w:rFonts w:ascii="Times New Roman" w:hAnsi="Times New Roman" w:cs="Times New Roman"/>
        </w:rPr>
        <w:t xml:space="preserve"> 4.46</w:t>
      </w:r>
      <w:r w:rsidR="001A499E" w:rsidRPr="001D6942">
        <w:rPr>
          <w:rFonts w:ascii="Times New Roman" w:hAnsi="Times New Roman" w:cs="Times New Roman"/>
        </w:rPr>
        <w:t xml:space="preserve"> cm/s</w:t>
      </w:r>
      <w:r w:rsidR="00135805" w:rsidRPr="001D6942">
        <w:rPr>
          <w:rFonts w:ascii="Times New Roman" w:hAnsi="Times New Roman" w:cs="Times New Roman"/>
        </w:rPr>
        <w:t xml:space="preserve"> </w:t>
      </w:r>
      <w:r w:rsidR="002A4A68" w:rsidRPr="001D6942">
        <w:rPr>
          <w:rFonts w:ascii="Times New Roman" w:hAnsi="Times New Roman" w:cs="Times New Roman"/>
        </w:rPr>
        <w:t xml:space="preserve">over the 10 minute period </w:t>
      </w:r>
      <w:r w:rsidR="00135805" w:rsidRPr="001D6942">
        <w:rPr>
          <w:rFonts w:ascii="Times New Roman" w:hAnsi="Times New Roman" w:cs="Times New Roman"/>
        </w:rPr>
        <w:t>(</w:t>
      </w:r>
      <w:r w:rsidR="00573DD8" w:rsidRPr="001D6942">
        <w:rPr>
          <w:rFonts w:ascii="Times New Roman" w:hAnsi="Times New Roman" w:cs="Times New Roman"/>
        </w:rPr>
        <w:t>mean</w:t>
      </w:r>
      <w:r w:rsidR="0061711E" w:rsidRPr="001D6942">
        <w:rPr>
          <w:rFonts w:ascii="Times New Roman" w:hAnsi="Times New Roman" w:cs="Times New Roman"/>
        </w:rPr>
        <w:t xml:space="preserve"> </w:t>
      </w:r>
      <w:r w:rsidR="00135805" w:rsidRPr="001D6942">
        <w:rPr>
          <w:rFonts w:ascii="Times New Roman" w:hAnsi="Times New Roman" w:cs="Times New Roman"/>
          <w:u w:val="single"/>
        </w:rPr>
        <w:t>+</w:t>
      </w:r>
      <w:r w:rsidR="00135805" w:rsidRPr="001D6942">
        <w:rPr>
          <w:rFonts w:ascii="Times New Roman" w:hAnsi="Times New Roman" w:cs="Times New Roman"/>
        </w:rPr>
        <w:t xml:space="preserve"> std)</w:t>
      </w:r>
      <w:r w:rsidR="001A499E" w:rsidRPr="001D6942">
        <w:rPr>
          <w:rFonts w:ascii="Times New Roman" w:hAnsi="Times New Roman" w:cs="Times New Roman"/>
        </w:rPr>
        <w:t xml:space="preserve"> with a max</w:t>
      </w:r>
      <w:r w:rsidR="00135805" w:rsidRPr="001D6942">
        <w:rPr>
          <w:rFonts w:ascii="Times New Roman" w:hAnsi="Times New Roman" w:cs="Times New Roman"/>
        </w:rPr>
        <w:t>imum velocity of</w:t>
      </w:r>
      <w:r w:rsidR="001A499E" w:rsidRPr="001D6942">
        <w:rPr>
          <w:rFonts w:ascii="Times New Roman" w:hAnsi="Times New Roman" w:cs="Times New Roman"/>
        </w:rPr>
        <w:t xml:space="preserve"> </w:t>
      </w:r>
      <w:r w:rsidR="00DD3FCF" w:rsidRPr="001D6942">
        <w:rPr>
          <w:rFonts w:ascii="Times New Roman" w:hAnsi="Times New Roman" w:cs="Times New Roman"/>
        </w:rPr>
        <w:t>35.9</w:t>
      </w:r>
      <w:r w:rsidR="001A499E" w:rsidRPr="001D6942">
        <w:rPr>
          <w:rFonts w:ascii="Times New Roman" w:hAnsi="Times New Roman" w:cs="Times New Roman"/>
        </w:rPr>
        <w:t xml:space="preserve"> cm/s</w:t>
      </w:r>
      <w:r w:rsidR="00D4192F" w:rsidRPr="001D6942">
        <w:rPr>
          <w:rFonts w:ascii="Times New Roman" w:hAnsi="Times New Roman" w:cs="Times New Roman"/>
        </w:rPr>
        <w:t>,</w:t>
      </w:r>
      <w:r w:rsidR="001A499E" w:rsidRPr="001D6942">
        <w:rPr>
          <w:rFonts w:ascii="Times New Roman" w:hAnsi="Times New Roman" w:cs="Times New Roman"/>
        </w:rPr>
        <w:t xml:space="preserve"> </w:t>
      </w:r>
      <w:r w:rsidRPr="001D6942">
        <w:rPr>
          <w:rFonts w:ascii="Times New Roman" w:hAnsi="Times New Roman" w:cs="Times New Roman"/>
        </w:rPr>
        <w:t xml:space="preserve">in </w:t>
      </w:r>
      <w:r w:rsidR="00084BFD" w:rsidRPr="001D6942">
        <w:rPr>
          <w:rFonts w:ascii="Times New Roman" w:hAnsi="Times New Roman" w:cs="Times New Roman"/>
        </w:rPr>
        <w:t xml:space="preserve">general </w:t>
      </w:r>
      <w:r w:rsidR="00BB593C" w:rsidRPr="001D6942">
        <w:rPr>
          <w:rFonts w:ascii="Times New Roman" w:hAnsi="Times New Roman" w:cs="Times New Roman"/>
        </w:rPr>
        <w:t xml:space="preserve">agreement with velocities reported for </w:t>
      </w:r>
      <w:r w:rsidR="009E5166" w:rsidRPr="001D6942">
        <w:rPr>
          <w:rFonts w:ascii="Times New Roman" w:hAnsi="Times New Roman" w:cs="Times New Roman"/>
        </w:rPr>
        <w:t xml:space="preserve">head-fixed </w:t>
      </w:r>
      <w:r w:rsidR="00BB593C" w:rsidRPr="001D6942">
        <w:rPr>
          <w:rFonts w:ascii="Times New Roman" w:hAnsi="Times New Roman" w:cs="Times New Roman"/>
        </w:rPr>
        <w:t>mice running on a spherical treadmill</w:t>
      </w:r>
      <w:r w:rsidR="00293273" w:rsidRPr="001D6942">
        <w:rPr>
          <w:rFonts w:ascii="Times New Roman" w:hAnsi="Times New Roman" w:cs="Times New Roman"/>
        </w:rPr>
        <w:t xml:space="preserve"> </w:t>
      </w:r>
      <w:sdt>
        <w:sdtPr>
          <w:rPr>
            <w:rFonts w:ascii="Times New Roman" w:hAnsi="Times New Roman" w:cs="Times New Roman"/>
          </w:rPr>
          <w:id w:val="171777486"/>
          <w:citation/>
        </w:sdtPr>
        <w:sdtEndPr/>
        <w:sdtContent>
          <w:r w:rsidR="00F857F8" w:rsidRPr="001D6942">
            <w:rPr>
              <w:rFonts w:ascii="Times New Roman" w:hAnsi="Times New Roman" w:cs="Times New Roman"/>
            </w:rPr>
            <w:fldChar w:fldCharType="begin"/>
          </w:r>
          <w:r w:rsidR="00F857F8" w:rsidRPr="001D6942">
            <w:rPr>
              <w:rFonts w:ascii="Times New Roman" w:hAnsi="Times New Roman" w:cs="Times New Roman"/>
            </w:rPr>
            <w:instrText xml:space="preserve"> CITATION Dom07 \l 1033 </w:instrText>
          </w:r>
          <w:r w:rsidR="00570E27" w:rsidRPr="001D6942">
            <w:rPr>
              <w:rFonts w:ascii="Times New Roman" w:hAnsi="Times New Roman" w:cs="Times New Roman"/>
            </w:rPr>
            <w:instrText xml:space="preserve"> \m How16</w:instrText>
          </w:r>
          <w:r w:rsidR="00F857F8" w:rsidRPr="001D6942">
            <w:rPr>
              <w:rFonts w:ascii="Times New Roman" w:hAnsi="Times New Roman" w:cs="Times New Roman"/>
            </w:rPr>
            <w:fldChar w:fldCharType="separate"/>
          </w:r>
          <w:r w:rsidR="00A747E0" w:rsidRPr="00A747E0">
            <w:rPr>
              <w:rFonts w:ascii="Times New Roman" w:hAnsi="Times New Roman" w:cs="Times New Roman"/>
              <w:noProof/>
            </w:rPr>
            <w:t>(Dombeck, et al. 2007, Howe and Dombeck 2016)</w:t>
          </w:r>
          <w:r w:rsidR="00F857F8" w:rsidRPr="001D6942">
            <w:rPr>
              <w:rFonts w:ascii="Times New Roman" w:hAnsi="Times New Roman" w:cs="Times New Roman"/>
            </w:rPr>
            <w:fldChar w:fldCharType="end"/>
          </w:r>
        </w:sdtContent>
      </w:sdt>
      <w:r w:rsidR="00F857F8" w:rsidRPr="001D6942">
        <w:rPr>
          <w:rFonts w:ascii="Times New Roman" w:hAnsi="Times New Roman" w:cs="Times New Roman"/>
        </w:rPr>
        <w:t>)</w:t>
      </w:r>
      <w:r w:rsidR="00D372FB" w:rsidRPr="001D6942">
        <w:rPr>
          <w:rFonts w:ascii="Times New Roman" w:hAnsi="Times New Roman" w:cs="Times New Roman"/>
        </w:rPr>
        <w:t xml:space="preserve">. </w:t>
      </w:r>
    </w:p>
    <w:p w14:paraId="2FB40A0D" w14:textId="4704E72F" w:rsidR="00F61ACF" w:rsidRPr="001D6942" w:rsidRDefault="00E75067" w:rsidP="00F61ACF">
      <w:pPr>
        <w:ind w:firstLine="720"/>
        <w:rPr>
          <w:rFonts w:ascii="Times New Roman" w:hAnsi="Times New Roman" w:cs="Times New Roman"/>
        </w:rPr>
      </w:pPr>
      <w:r w:rsidRPr="001D6942">
        <w:rPr>
          <w:rFonts w:ascii="Times New Roman" w:hAnsi="Times New Roman" w:cs="Times New Roman"/>
        </w:rPr>
        <w:t>To characterize</w:t>
      </w:r>
      <w:r w:rsidR="003350F2" w:rsidRPr="001D6942">
        <w:rPr>
          <w:rFonts w:ascii="Times New Roman" w:hAnsi="Times New Roman" w:cs="Times New Roman"/>
        </w:rPr>
        <w:t xml:space="preserve"> the temporal precision of the T</w:t>
      </w:r>
      <w:r w:rsidRPr="001D6942">
        <w:rPr>
          <w:rFonts w:ascii="Times New Roman" w:hAnsi="Times New Roman" w:cs="Times New Roman"/>
        </w:rPr>
        <w:t>eensy interface, w</w:t>
      </w:r>
      <w:r w:rsidR="000447F8" w:rsidRPr="001D6942">
        <w:rPr>
          <w:rFonts w:ascii="Times New Roman" w:hAnsi="Times New Roman" w:cs="Times New Roman"/>
        </w:rPr>
        <w:t>e</w:t>
      </w:r>
      <w:r w:rsidR="00FE06CF" w:rsidRPr="001D6942">
        <w:rPr>
          <w:rFonts w:ascii="Times New Roman" w:hAnsi="Times New Roman" w:cs="Times New Roman"/>
        </w:rPr>
        <w:t xml:space="preserve"> measured</w:t>
      </w:r>
      <w:r w:rsidRPr="001D6942">
        <w:rPr>
          <w:rFonts w:ascii="Times New Roman" w:hAnsi="Times New Roman" w:cs="Times New Roman"/>
        </w:rPr>
        <w:t xml:space="preserve"> </w:t>
      </w:r>
      <w:r w:rsidR="00FE06CF" w:rsidRPr="001D6942">
        <w:rPr>
          <w:rFonts w:ascii="Times New Roman" w:hAnsi="Times New Roman" w:cs="Times New Roman"/>
        </w:rPr>
        <w:t xml:space="preserve">the </w:t>
      </w:r>
      <w:r w:rsidR="00573DD8" w:rsidRPr="001D6942">
        <w:rPr>
          <w:rFonts w:ascii="Times New Roman" w:hAnsi="Times New Roman" w:cs="Times New Roman"/>
        </w:rPr>
        <w:t xml:space="preserve">timing of the Teensy </w:t>
      </w:r>
      <w:r w:rsidR="00FE06CF" w:rsidRPr="001D6942">
        <w:rPr>
          <w:rFonts w:ascii="Times New Roman" w:hAnsi="Times New Roman" w:cs="Times New Roman"/>
        </w:rPr>
        <w:t>digital output</w:t>
      </w:r>
      <w:r w:rsidRPr="001D6942">
        <w:rPr>
          <w:rFonts w:ascii="Times New Roman" w:hAnsi="Times New Roman" w:cs="Times New Roman"/>
        </w:rPr>
        <w:t xml:space="preserve">, and compared it to the </w:t>
      </w:r>
      <w:r w:rsidR="000447F8" w:rsidRPr="001D6942">
        <w:rPr>
          <w:rFonts w:ascii="Times New Roman" w:hAnsi="Times New Roman" w:cs="Times New Roman"/>
        </w:rPr>
        <w:t>theoretical 20 Hz</w:t>
      </w:r>
      <w:r w:rsidRPr="001D6942">
        <w:rPr>
          <w:rFonts w:ascii="Times New Roman" w:hAnsi="Times New Roman" w:cs="Times New Roman"/>
        </w:rPr>
        <w:t xml:space="preserve"> signal</w:t>
      </w:r>
      <w:r w:rsidR="003350F2" w:rsidRPr="001D6942">
        <w:rPr>
          <w:rFonts w:ascii="Times New Roman" w:hAnsi="Times New Roman" w:cs="Times New Roman"/>
        </w:rPr>
        <w:t xml:space="preserve"> using a linear model</w:t>
      </w:r>
      <w:r w:rsidR="000447F8" w:rsidRPr="001D6942">
        <w:rPr>
          <w:rFonts w:ascii="Times New Roman" w:hAnsi="Times New Roman" w:cs="Times New Roman"/>
        </w:rPr>
        <w:t>. We</w:t>
      </w:r>
      <w:r w:rsidR="00FE06CF" w:rsidRPr="001D6942">
        <w:rPr>
          <w:rFonts w:ascii="Times New Roman" w:hAnsi="Times New Roman" w:cs="Times New Roman"/>
        </w:rPr>
        <w:t xml:space="preserve"> found that </w:t>
      </w:r>
      <w:r w:rsidR="00847DEC" w:rsidRPr="001D6942">
        <w:rPr>
          <w:rFonts w:ascii="Times New Roman" w:hAnsi="Times New Roman" w:cs="Times New Roman"/>
        </w:rPr>
        <w:t xml:space="preserve">digital </w:t>
      </w:r>
      <w:r w:rsidR="00FE06CF" w:rsidRPr="001D6942">
        <w:rPr>
          <w:rFonts w:ascii="Times New Roman" w:hAnsi="Times New Roman" w:cs="Times New Roman"/>
        </w:rPr>
        <w:t xml:space="preserve">outputs </w:t>
      </w:r>
      <w:r w:rsidR="00573DD8" w:rsidRPr="001D6942">
        <w:rPr>
          <w:rFonts w:ascii="Times New Roman" w:hAnsi="Times New Roman" w:cs="Times New Roman"/>
        </w:rPr>
        <w:t xml:space="preserve">have </w:t>
      </w:r>
      <w:r w:rsidR="00FE06CF" w:rsidRPr="001D6942">
        <w:rPr>
          <w:rFonts w:ascii="Times New Roman" w:hAnsi="Times New Roman" w:cs="Times New Roman"/>
        </w:rPr>
        <w:t>a</w:t>
      </w:r>
      <w:r w:rsidR="0043294D" w:rsidRPr="001D6942">
        <w:rPr>
          <w:rFonts w:ascii="Times New Roman" w:hAnsi="Times New Roman" w:cs="Times New Roman"/>
        </w:rPr>
        <w:t xml:space="preserve"> near-</w:t>
      </w:r>
      <w:r w:rsidR="00892E7D" w:rsidRPr="001D6942">
        <w:rPr>
          <w:rFonts w:ascii="Times New Roman" w:hAnsi="Times New Roman" w:cs="Times New Roman"/>
        </w:rPr>
        <w:t>perfect linear relationship</w:t>
      </w:r>
      <w:r w:rsidR="00FE06CF" w:rsidRPr="001D6942">
        <w:rPr>
          <w:rFonts w:ascii="Times New Roman" w:hAnsi="Times New Roman" w:cs="Times New Roman"/>
        </w:rPr>
        <w:t xml:space="preserve"> </w:t>
      </w:r>
      <w:r w:rsidR="00573DD8" w:rsidRPr="001D6942">
        <w:rPr>
          <w:rFonts w:ascii="Times New Roman" w:hAnsi="Times New Roman" w:cs="Times New Roman"/>
        </w:rPr>
        <w:t>with</w:t>
      </w:r>
      <w:r w:rsidR="000447F8" w:rsidRPr="001D6942">
        <w:rPr>
          <w:rFonts w:ascii="Times New Roman" w:hAnsi="Times New Roman" w:cs="Times New Roman"/>
        </w:rPr>
        <w:t xml:space="preserve"> the</w:t>
      </w:r>
      <w:r w:rsidR="00C17630" w:rsidRPr="001D6942">
        <w:rPr>
          <w:rFonts w:ascii="Times New Roman" w:hAnsi="Times New Roman" w:cs="Times New Roman"/>
        </w:rPr>
        <w:t xml:space="preserve"> theoretical </w:t>
      </w:r>
      <w:r w:rsidRPr="001D6942">
        <w:rPr>
          <w:rFonts w:ascii="Times New Roman" w:hAnsi="Times New Roman" w:cs="Times New Roman"/>
        </w:rPr>
        <w:t>signal</w:t>
      </w:r>
      <w:r w:rsidR="00570E27" w:rsidRPr="001D6942">
        <w:rPr>
          <w:rFonts w:ascii="Times New Roman" w:hAnsi="Times New Roman" w:cs="Times New Roman"/>
        </w:rPr>
        <w:t xml:space="preserve"> </w:t>
      </w:r>
      <w:r w:rsidR="00101A6D" w:rsidRPr="001D6942">
        <w:rPr>
          <w:rFonts w:ascii="Times New Roman" w:hAnsi="Times New Roman" w:cs="Times New Roman"/>
        </w:rPr>
        <w:t>(Figure 3B</w:t>
      </w:r>
      <w:r w:rsidR="008031B6" w:rsidRPr="001D6942">
        <w:rPr>
          <w:rFonts w:ascii="Times New Roman" w:hAnsi="Times New Roman" w:cs="Times New Roman"/>
        </w:rPr>
        <w:t>)</w:t>
      </w:r>
      <w:r w:rsidR="00892E7D" w:rsidRPr="001D6942">
        <w:rPr>
          <w:rFonts w:ascii="Times New Roman" w:hAnsi="Times New Roman" w:cs="Times New Roman"/>
        </w:rPr>
        <w:t xml:space="preserve">. </w:t>
      </w:r>
      <w:r w:rsidRPr="001D6942">
        <w:rPr>
          <w:rFonts w:ascii="Times New Roman" w:hAnsi="Times New Roman" w:cs="Times New Roman"/>
        </w:rPr>
        <w:t xml:space="preserve">However, we noted a 28.9 µs per second positive drift, resulting in an </w:t>
      </w:r>
      <w:r w:rsidR="00FE06CF" w:rsidRPr="001D6942">
        <w:rPr>
          <w:rFonts w:ascii="Times New Roman" w:hAnsi="Times New Roman" w:cs="Times New Roman"/>
        </w:rPr>
        <w:t xml:space="preserve">actual frequency </w:t>
      </w:r>
      <w:r w:rsidRPr="001D6942">
        <w:rPr>
          <w:rFonts w:ascii="Times New Roman" w:hAnsi="Times New Roman" w:cs="Times New Roman"/>
        </w:rPr>
        <w:t xml:space="preserve">of </w:t>
      </w:r>
      <w:r w:rsidR="00651F31" w:rsidRPr="001D6942">
        <w:rPr>
          <w:rFonts w:ascii="Times New Roman" w:hAnsi="Times New Roman" w:cs="Times New Roman"/>
        </w:rPr>
        <w:t>19.999</w:t>
      </w:r>
      <w:r w:rsidR="00FE06CF" w:rsidRPr="001D6942">
        <w:rPr>
          <w:rFonts w:ascii="Times New Roman" w:hAnsi="Times New Roman" w:cs="Times New Roman"/>
        </w:rPr>
        <w:t xml:space="preserve"> Hz instead of </w:t>
      </w:r>
      <w:r w:rsidR="001A499E" w:rsidRPr="001D6942">
        <w:rPr>
          <w:rFonts w:ascii="Times New Roman" w:hAnsi="Times New Roman" w:cs="Times New Roman"/>
        </w:rPr>
        <w:t>2</w:t>
      </w:r>
      <w:r w:rsidR="00FE06CF" w:rsidRPr="001D6942">
        <w:rPr>
          <w:rFonts w:ascii="Times New Roman" w:hAnsi="Times New Roman" w:cs="Times New Roman"/>
        </w:rPr>
        <w:t>0</w:t>
      </w:r>
      <w:r w:rsidRPr="001D6942">
        <w:rPr>
          <w:rFonts w:ascii="Times New Roman" w:hAnsi="Times New Roman" w:cs="Times New Roman"/>
        </w:rPr>
        <w:t>.000</w:t>
      </w:r>
      <w:r w:rsidR="00FE06CF" w:rsidRPr="001D6942">
        <w:rPr>
          <w:rFonts w:ascii="Times New Roman" w:hAnsi="Times New Roman" w:cs="Times New Roman"/>
        </w:rPr>
        <w:t xml:space="preserve"> Hz.</w:t>
      </w:r>
      <w:r w:rsidR="00F00EE4" w:rsidRPr="001D6942">
        <w:rPr>
          <w:rFonts w:ascii="Times New Roman" w:hAnsi="Times New Roman" w:cs="Times New Roman"/>
        </w:rPr>
        <w:t xml:space="preserve"> </w:t>
      </w:r>
      <w:r w:rsidR="00084BFD" w:rsidRPr="001D6942">
        <w:rPr>
          <w:rFonts w:ascii="Times New Roman" w:eastAsiaTheme="minorEastAsia" w:hAnsi="Times New Roman" w:cs="Times New Roman"/>
        </w:rPr>
        <w:t>To</w:t>
      </w:r>
      <w:r w:rsidRPr="001D6942">
        <w:rPr>
          <w:rFonts w:ascii="Times New Roman" w:eastAsiaTheme="minorEastAsia" w:hAnsi="Times New Roman" w:cs="Times New Roman"/>
        </w:rPr>
        <w:t xml:space="preserve"> further</w:t>
      </w:r>
      <w:r w:rsidR="00084BFD" w:rsidRPr="001D6942">
        <w:rPr>
          <w:rFonts w:ascii="Times New Roman" w:eastAsiaTheme="minorEastAsia" w:hAnsi="Times New Roman" w:cs="Times New Roman"/>
        </w:rPr>
        <w:t xml:space="preserve"> </w:t>
      </w:r>
      <w:r w:rsidR="00573DD8" w:rsidRPr="001D6942">
        <w:rPr>
          <w:rFonts w:ascii="Times New Roman" w:eastAsiaTheme="minorEastAsia" w:hAnsi="Times New Roman" w:cs="Times New Roman"/>
        </w:rPr>
        <w:t>examine whether th</w:t>
      </w:r>
      <w:r w:rsidRPr="001D6942">
        <w:rPr>
          <w:rFonts w:ascii="Times New Roman" w:eastAsiaTheme="minorEastAsia" w:hAnsi="Times New Roman" w:cs="Times New Roman"/>
        </w:rPr>
        <w:t xml:space="preserve">is </w:t>
      </w:r>
      <w:r w:rsidR="00ED1CBF" w:rsidRPr="001D6942">
        <w:rPr>
          <w:rFonts w:ascii="Times New Roman" w:eastAsiaTheme="minorEastAsia" w:hAnsi="Times New Roman" w:cs="Times New Roman"/>
        </w:rPr>
        <w:t>small timing drift</w:t>
      </w:r>
      <w:r w:rsidRPr="001D6942">
        <w:rPr>
          <w:rFonts w:ascii="Times New Roman" w:eastAsiaTheme="minorEastAsia" w:hAnsi="Times New Roman" w:cs="Times New Roman"/>
        </w:rPr>
        <w:t xml:space="preserve"> depends upon </w:t>
      </w:r>
      <w:r w:rsidR="00084BFD" w:rsidRPr="001D6942">
        <w:rPr>
          <w:rFonts w:ascii="Times New Roman" w:eastAsiaTheme="minorEastAsia" w:hAnsi="Times New Roman" w:cs="Times New Roman"/>
        </w:rPr>
        <w:t xml:space="preserve">the frequency of data acquisition </w:t>
      </w:r>
      <w:r w:rsidR="00573DD8" w:rsidRPr="001D6942">
        <w:rPr>
          <w:rFonts w:ascii="Times New Roman" w:eastAsiaTheme="minorEastAsia" w:hAnsi="Times New Roman" w:cs="Times New Roman"/>
        </w:rPr>
        <w:t xml:space="preserve">or the </w:t>
      </w:r>
      <w:r w:rsidR="00084BFD" w:rsidRPr="001D6942">
        <w:rPr>
          <w:rFonts w:ascii="Times New Roman" w:eastAsiaTheme="minorEastAsia" w:hAnsi="Times New Roman" w:cs="Times New Roman"/>
        </w:rPr>
        <w:t>timing of the digital</w:t>
      </w:r>
      <w:r w:rsidR="00573DD8" w:rsidRPr="001D6942">
        <w:rPr>
          <w:rFonts w:ascii="Times New Roman" w:eastAsiaTheme="minorEastAsia" w:hAnsi="Times New Roman" w:cs="Times New Roman"/>
        </w:rPr>
        <w:t xml:space="preserve"> outputs, </w:t>
      </w:r>
      <w:r w:rsidR="00084BFD" w:rsidRPr="001D6942">
        <w:rPr>
          <w:rFonts w:ascii="Times New Roman" w:eastAsiaTheme="minorEastAsia" w:hAnsi="Times New Roman" w:cs="Times New Roman"/>
        </w:rPr>
        <w:t xml:space="preserve">we </w:t>
      </w:r>
      <w:r w:rsidR="00573DD8" w:rsidRPr="001D6942">
        <w:rPr>
          <w:rFonts w:ascii="Times New Roman" w:eastAsiaTheme="minorEastAsia" w:hAnsi="Times New Roman" w:cs="Times New Roman"/>
        </w:rPr>
        <w:t xml:space="preserve">performed </w:t>
      </w:r>
      <w:r w:rsidR="00084BFD" w:rsidRPr="001D6942">
        <w:rPr>
          <w:rFonts w:ascii="Times New Roman" w:eastAsiaTheme="minorEastAsia" w:hAnsi="Times New Roman" w:cs="Times New Roman"/>
        </w:rPr>
        <w:t>5 minute</w:t>
      </w:r>
      <w:r w:rsidR="00573DD8" w:rsidRPr="001D6942">
        <w:rPr>
          <w:rFonts w:ascii="Times New Roman" w:eastAsiaTheme="minorEastAsia" w:hAnsi="Times New Roman" w:cs="Times New Roman"/>
        </w:rPr>
        <w:t xml:space="preserve"> long</w:t>
      </w:r>
      <w:r w:rsidR="00084BFD" w:rsidRPr="001D6942">
        <w:rPr>
          <w:rFonts w:ascii="Times New Roman" w:eastAsiaTheme="minorEastAsia" w:hAnsi="Times New Roman" w:cs="Times New Roman"/>
        </w:rPr>
        <w:t xml:space="preserve"> recording sessions without a live mouse at 20, 50, and 100 Hz</w:t>
      </w:r>
      <w:r w:rsidR="001904A7" w:rsidRPr="001D6942">
        <w:rPr>
          <w:rFonts w:ascii="Times New Roman" w:eastAsiaTheme="minorEastAsia" w:hAnsi="Times New Roman" w:cs="Times New Roman"/>
        </w:rPr>
        <w:t xml:space="preserve">, and </w:t>
      </w:r>
      <w:r w:rsidR="00E528B6" w:rsidRPr="001D6942">
        <w:rPr>
          <w:rFonts w:ascii="Times New Roman" w:eastAsiaTheme="minorEastAsia" w:hAnsi="Times New Roman" w:cs="Times New Roman"/>
        </w:rPr>
        <w:t>a</w:t>
      </w:r>
      <w:r w:rsidR="00084BFD" w:rsidRPr="001D6942">
        <w:rPr>
          <w:rFonts w:ascii="Times New Roman" w:eastAsiaTheme="minorEastAsia" w:hAnsi="Times New Roman" w:cs="Times New Roman"/>
        </w:rPr>
        <w:t xml:space="preserve"> </w:t>
      </w:r>
      <w:r w:rsidR="001904A7" w:rsidRPr="001D6942">
        <w:rPr>
          <w:rFonts w:ascii="Times New Roman" w:eastAsiaTheme="minorEastAsia" w:hAnsi="Times New Roman" w:cs="Times New Roman"/>
        </w:rPr>
        <w:t xml:space="preserve">0.5ms </w:t>
      </w:r>
      <w:r w:rsidR="00E528B6" w:rsidRPr="001D6942">
        <w:rPr>
          <w:rFonts w:ascii="Times New Roman" w:eastAsiaTheme="minorEastAsia" w:hAnsi="Times New Roman" w:cs="Times New Roman"/>
        </w:rPr>
        <w:t>long</w:t>
      </w:r>
      <w:r w:rsidR="00A540EE" w:rsidRPr="001D6942">
        <w:rPr>
          <w:rFonts w:ascii="Times New Roman" w:eastAsiaTheme="minorEastAsia" w:hAnsi="Times New Roman" w:cs="Times New Roman"/>
        </w:rPr>
        <w:t xml:space="preserve"> </w:t>
      </w:r>
      <w:r w:rsidR="00084BFD" w:rsidRPr="001D6942">
        <w:rPr>
          <w:rFonts w:ascii="Times New Roman" w:eastAsiaTheme="minorEastAsia" w:hAnsi="Times New Roman" w:cs="Times New Roman"/>
        </w:rPr>
        <w:t>digital pulse</w:t>
      </w:r>
      <w:r w:rsidR="00C17630" w:rsidRPr="001D6942">
        <w:rPr>
          <w:rFonts w:ascii="Times New Roman" w:eastAsiaTheme="minorEastAsia" w:hAnsi="Times New Roman" w:cs="Times New Roman"/>
        </w:rPr>
        <w:t xml:space="preserve"> </w:t>
      </w:r>
      <w:r w:rsidR="001904A7" w:rsidRPr="001D6942">
        <w:rPr>
          <w:rFonts w:ascii="Times New Roman" w:eastAsiaTheme="minorEastAsia" w:hAnsi="Times New Roman" w:cs="Times New Roman"/>
        </w:rPr>
        <w:t xml:space="preserve">designed to trigger image capture from the camera. </w:t>
      </w:r>
      <w:r w:rsidR="00084BFD" w:rsidRPr="001D6942">
        <w:rPr>
          <w:rFonts w:ascii="Times New Roman" w:eastAsiaTheme="minorEastAsia" w:hAnsi="Times New Roman" w:cs="Times New Roman"/>
        </w:rPr>
        <w:t>We</w:t>
      </w:r>
      <w:r w:rsidR="00AD36D2" w:rsidRPr="001D6942">
        <w:rPr>
          <w:rFonts w:ascii="Times New Roman" w:hAnsi="Times New Roman" w:cs="Times New Roman"/>
        </w:rPr>
        <w:t xml:space="preserve"> found that the actual frequencies were </w:t>
      </w:r>
      <w:r w:rsidR="00B7689B" w:rsidRPr="001D6942">
        <w:rPr>
          <w:rFonts w:ascii="Times New Roman" w:hAnsi="Times New Roman" w:cs="Times New Roman"/>
        </w:rPr>
        <w:t>19.999</w:t>
      </w:r>
      <w:r w:rsidR="00AD36D2" w:rsidRPr="001D6942">
        <w:rPr>
          <w:rFonts w:ascii="Times New Roman" w:hAnsi="Times New Roman" w:cs="Times New Roman"/>
        </w:rPr>
        <w:t xml:space="preserve">, </w:t>
      </w:r>
      <w:r w:rsidR="00B7689B" w:rsidRPr="001D6942">
        <w:rPr>
          <w:rFonts w:ascii="Times New Roman" w:hAnsi="Times New Roman" w:cs="Times New Roman"/>
        </w:rPr>
        <w:t>49.999</w:t>
      </w:r>
      <w:r w:rsidR="00AD36D2" w:rsidRPr="001D6942">
        <w:rPr>
          <w:rFonts w:ascii="Times New Roman" w:hAnsi="Times New Roman" w:cs="Times New Roman"/>
        </w:rPr>
        <w:t xml:space="preserve">, and </w:t>
      </w:r>
      <w:r w:rsidR="00B7689B" w:rsidRPr="001D6942">
        <w:rPr>
          <w:rFonts w:ascii="Times New Roman" w:hAnsi="Times New Roman" w:cs="Times New Roman"/>
        </w:rPr>
        <w:t>99.997</w:t>
      </w:r>
      <w:r w:rsidR="00AD36D2" w:rsidRPr="001D6942">
        <w:rPr>
          <w:rFonts w:ascii="Times New Roman" w:hAnsi="Times New Roman" w:cs="Times New Roman"/>
        </w:rPr>
        <w:t xml:space="preserve"> Hz, respectively</w:t>
      </w:r>
      <w:r w:rsidR="009E4E72" w:rsidRPr="001D6942">
        <w:rPr>
          <w:rFonts w:ascii="Times New Roman" w:hAnsi="Times New Roman" w:cs="Times New Roman"/>
        </w:rPr>
        <w:t>.</w:t>
      </w:r>
      <w:r w:rsidR="00A86942" w:rsidRPr="001D6942">
        <w:rPr>
          <w:rFonts w:ascii="Times New Roman" w:hAnsi="Times New Roman" w:cs="Times New Roman"/>
        </w:rPr>
        <w:t xml:space="preserve"> </w:t>
      </w:r>
      <w:r w:rsidR="00BC5531" w:rsidRPr="001D6942">
        <w:rPr>
          <w:rFonts w:ascii="Times New Roman" w:hAnsi="Times New Roman" w:cs="Times New Roman"/>
        </w:rPr>
        <w:t xml:space="preserve">These all </w:t>
      </w:r>
      <w:r w:rsidR="001904A7" w:rsidRPr="001D6942">
        <w:rPr>
          <w:rFonts w:ascii="Times New Roman" w:hAnsi="Times New Roman" w:cs="Times New Roman"/>
        </w:rPr>
        <w:t xml:space="preserve">correspond </w:t>
      </w:r>
      <w:r w:rsidR="00BC5531" w:rsidRPr="001D6942">
        <w:rPr>
          <w:rFonts w:ascii="Times New Roman" w:hAnsi="Times New Roman" w:cs="Times New Roman"/>
        </w:rPr>
        <w:t xml:space="preserve">to </w:t>
      </w:r>
      <w:r w:rsidR="00A84B17" w:rsidRPr="001D6942">
        <w:rPr>
          <w:rFonts w:ascii="Times New Roman" w:hAnsi="Times New Roman" w:cs="Times New Roman"/>
        </w:rPr>
        <w:t xml:space="preserve">an </w:t>
      </w:r>
      <w:r w:rsidR="00BC5531" w:rsidRPr="001D6942">
        <w:rPr>
          <w:rFonts w:ascii="Times New Roman" w:hAnsi="Times New Roman" w:cs="Times New Roman"/>
        </w:rPr>
        <w:t>approximate</w:t>
      </w:r>
      <w:r w:rsidR="00EC118D" w:rsidRPr="001D6942">
        <w:rPr>
          <w:rFonts w:ascii="Times New Roman" w:hAnsi="Times New Roman" w:cs="Times New Roman"/>
        </w:rPr>
        <w:t>ly</w:t>
      </w:r>
      <w:r w:rsidR="00BC5531" w:rsidRPr="001D6942">
        <w:rPr>
          <w:rFonts w:ascii="Times New Roman" w:hAnsi="Times New Roman" w:cs="Times New Roman"/>
        </w:rPr>
        <w:t xml:space="preserve"> 30 </w:t>
      </w:r>
      <w:r w:rsidR="00A84B17" w:rsidRPr="001D6942">
        <w:rPr>
          <w:rFonts w:ascii="Times New Roman" w:hAnsi="Times New Roman" w:cs="Times New Roman"/>
        </w:rPr>
        <w:t>µ</w:t>
      </w:r>
      <w:r w:rsidR="00EC118D" w:rsidRPr="001D6942">
        <w:rPr>
          <w:rFonts w:ascii="Times New Roman" w:hAnsi="Times New Roman" w:cs="Times New Roman"/>
        </w:rPr>
        <w:t xml:space="preserve">s delay </w:t>
      </w:r>
      <w:r w:rsidR="00BC5531" w:rsidRPr="001D6942">
        <w:rPr>
          <w:rFonts w:ascii="Times New Roman" w:hAnsi="Times New Roman" w:cs="Times New Roman"/>
        </w:rPr>
        <w:t>per second</w:t>
      </w:r>
      <w:r w:rsidR="00EC118D" w:rsidRPr="001D6942">
        <w:rPr>
          <w:rFonts w:ascii="Times New Roman" w:hAnsi="Times New Roman" w:cs="Times New Roman"/>
        </w:rPr>
        <w:t>, suggesting that</w:t>
      </w:r>
      <w:r w:rsidR="00293273" w:rsidRPr="001D6942">
        <w:rPr>
          <w:rFonts w:ascii="Times New Roman" w:hAnsi="Times New Roman" w:cs="Times New Roman"/>
        </w:rPr>
        <w:t xml:space="preserve"> </w:t>
      </w:r>
      <w:r w:rsidR="00EC118D" w:rsidRPr="001D6942">
        <w:rPr>
          <w:rFonts w:ascii="Times New Roman" w:hAnsi="Times New Roman" w:cs="Times New Roman"/>
        </w:rPr>
        <w:t>the</w:t>
      </w:r>
      <w:r w:rsidR="00BC5531" w:rsidRPr="001D6942">
        <w:rPr>
          <w:rFonts w:ascii="Times New Roman" w:hAnsi="Times New Roman" w:cs="Times New Roman"/>
        </w:rPr>
        <w:t xml:space="preserve"> timing drift is independent of the </w:t>
      </w:r>
      <w:r w:rsidR="00EC118D" w:rsidRPr="001D6942">
        <w:rPr>
          <w:rFonts w:ascii="Times New Roman" w:hAnsi="Times New Roman" w:cs="Times New Roman"/>
        </w:rPr>
        <w:t xml:space="preserve">data acquisition </w:t>
      </w:r>
      <w:r w:rsidR="00F61ACF" w:rsidRPr="001D6942">
        <w:rPr>
          <w:rFonts w:ascii="Times New Roman" w:hAnsi="Times New Roman" w:cs="Times New Roman"/>
        </w:rPr>
        <w:t>rate</w:t>
      </w:r>
      <w:r w:rsidR="005B75B8">
        <w:rPr>
          <w:rFonts w:ascii="Times New Roman" w:hAnsi="Times New Roman" w:cs="Times New Roman"/>
        </w:rPr>
        <w:t xml:space="preserve"> and </w:t>
      </w:r>
      <w:r w:rsidR="002A0703">
        <w:rPr>
          <w:rFonts w:ascii="Times New Roman" w:hAnsi="Times New Roman" w:cs="Times New Roman"/>
        </w:rPr>
        <w:t>may reflect</w:t>
      </w:r>
      <w:r w:rsidR="005B75B8">
        <w:rPr>
          <w:rFonts w:ascii="Times New Roman" w:hAnsi="Times New Roman" w:cs="Times New Roman"/>
        </w:rPr>
        <w:t xml:space="preserve"> the internal frequency of the Teensy microcontroller</w:t>
      </w:r>
      <w:r w:rsidR="00F61ACF" w:rsidRPr="001D6942">
        <w:rPr>
          <w:rFonts w:ascii="Times New Roman" w:hAnsi="Times New Roman" w:cs="Times New Roman"/>
        </w:rPr>
        <w:t>.</w:t>
      </w:r>
      <w:r w:rsidR="00DC6CBB">
        <w:rPr>
          <w:rFonts w:ascii="Times New Roman" w:hAnsi="Times New Roman" w:cs="Times New Roman"/>
        </w:rPr>
        <w:t xml:space="preserve"> </w:t>
      </w:r>
      <w:r w:rsidR="002A0703">
        <w:rPr>
          <w:rFonts w:ascii="Times New Roman" w:hAnsi="Times New Roman" w:cs="Times New Roman"/>
        </w:rPr>
        <w:t>However, because behavior is monitored with respect to the Teensy’s timing, behavior remains temporally precise relative to the frame triggers.</w:t>
      </w:r>
    </w:p>
    <w:p w14:paraId="2F3F5309" w14:textId="4887375F" w:rsidR="00230316" w:rsidRPr="001D6942" w:rsidRDefault="00E80F4A" w:rsidP="00F61ACF">
      <w:pPr>
        <w:ind w:firstLine="720"/>
        <w:rPr>
          <w:rFonts w:ascii="Times New Roman" w:hAnsi="Times New Roman" w:cs="Times New Roman"/>
        </w:rPr>
      </w:pPr>
      <w:r w:rsidRPr="001D6942">
        <w:rPr>
          <w:rFonts w:ascii="Times New Roman" w:hAnsi="Times New Roman" w:cs="Times New Roman"/>
        </w:rPr>
        <w:t xml:space="preserve">Having assessed the </w:t>
      </w:r>
      <w:r w:rsidR="00090CDB" w:rsidRPr="001D6942">
        <w:rPr>
          <w:rFonts w:ascii="Times New Roman" w:hAnsi="Times New Roman" w:cs="Times New Roman"/>
        </w:rPr>
        <w:t>timing of digital outputs</w:t>
      </w:r>
      <w:r w:rsidR="00F61ACF" w:rsidRPr="001D6942">
        <w:rPr>
          <w:rFonts w:ascii="Times New Roman" w:hAnsi="Times New Roman" w:cs="Times New Roman"/>
        </w:rPr>
        <w:t>, we</w:t>
      </w:r>
      <w:r w:rsidRPr="001D6942">
        <w:rPr>
          <w:rFonts w:ascii="Times New Roman" w:hAnsi="Times New Roman" w:cs="Times New Roman"/>
        </w:rPr>
        <w:t xml:space="preserve"> next wanted to assess its</w:t>
      </w:r>
      <w:r w:rsidR="00090CDB" w:rsidRPr="001D6942">
        <w:rPr>
          <w:rFonts w:ascii="Times New Roman" w:hAnsi="Times New Roman" w:cs="Times New Roman"/>
        </w:rPr>
        <w:t xml:space="preserve"> variation in timing across different output samples</w:t>
      </w:r>
      <w:r w:rsidR="00F61ACF" w:rsidRPr="001D6942">
        <w:rPr>
          <w:rFonts w:ascii="Times New Roman" w:hAnsi="Times New Roman" w:cs="Times New Roman"/>
        </w:rPr>
        <w:t xml:space="preserve">. </w:t>
      </w:r>
      <w:r w:rsidR="00090CDB" w:rsidRPr="001D6942">
        <w:rPr>
          <w:rFonts w:ascii="Times New Roman" w:hAnsi="Times New Roman" w:cs="Times New Roman"/>
        </w:rPr>
        <w:t>W</w:t>
      </w:r>
      <w:r w:rsidR="00F61ACF" w:rsidRPr="001D6942">
        <w:rPr>
          <w:rFonts w:ascii="Times New Roman" w:hAnsi="Times New Roman" w:cs="Times New Roman"/>
        </w:rPr>
        <w:t xml:space="preserve">e </w:t>
      </w:r>
      <w:r w:rsidR="00090CDB" w:rsidRPr="001D6942">
        <w:rPr>
          <w:rFonts w:ascii="Times New Roman" w:hAnsi="Times New Roman" w:cs="Times New Roman"/>
        </w:rPr>
        <w:t xml:space="preserve">calculated </w:t>
      </w:r>
      <w:r w:rsidR="00F61ACF" w:rsidRPr="001D6942">
        <w:rPr>
          <w:rFonts w:ascii="Times New Roman" w:hAnsi="Times New Roman" w:cs="Times New Roman"/>
        </w:rPr>
        <w:t xml:space="preserve">the root mean squared error </w:t>
      </w:r>
      <w:r w:rsidR="00584659" w:rsidRPr="001D6942">
        <w:rPr>
          <w:rFonts w:ascii="Times New Roman" w:hAnsi="Times New Roman" w:cs="Times New Roman"/>
        </w:rPr>
        <w:t xml:space="preserve">(RMSE) </w:t>
      </w:r>
      <w:r w:rsidR="00F61ACF" w:rsidRPr="001D6942">
        <w:rPr>
          <w:rFonts w:ascii="Times New Roman" w:hAnsi="Times New Roman" w:cs="Times New Roman"/>
        </w:rPr>
        <w:t>of</w:t>
      </w:r>
      <w:r w:rsidR="00090CDB" w:rsidRPr="001D6942">
        <w:rPr>
          <w:rFonts w:ascii="Times New Roman" w:hAnsi="Times New Roman" w:cs="Times New Roman"/>
        </w:rPr>
        <w:t xml:space="preserve"> the difference between the</w:t>
      </w:r>
      <w:r w:rsidR="00F61ACF" w:rsidRPr="001D6942">
        <w:rPr>
          <w:rFonts w:ascii="Times New Roman" w:hAnsi="Times New Roman" w:cs="Times New Roman"/>
        </w:rPr>
        <w:t xml:space="preserve"> </w:t>
      </w:r>
      <w:r w:rsidR="00090CDB" w:rsidRPr="001D6942">
        <w:rPr>
          <w:rFonts w:ascii="Times New Roman" w:hAnsi="Times New Roman" w:cs="Times New Roman"/>
        </w:rPr>
        <w:t xml:space="preserve">recorded timing of each digital output sample and the </w:t>
      </w:r>
      <w:r w:rsidR="00F824A0" w:rsidRPr="001D6942">
        <w:rPr>
          <w:rFonts w:ascii="Times New Roman" w:hAnsi="Times New Roman" w:cs="Times New Roman"/>
        </w:rPr>
        <w:t>predicted times from the</w:t>
      </w:r>
      <w:r w:rsidR="003350F2" w:rsidRPr="001D6942">
        <w:rPr>
          <w:rFonts w:ascii="Times New Roman" w:hAnsi="Times New Roman" w:cs="Times New Roman"/>
        </w:rPr>
        <w:t xml:space="preserve"> linear model</w:t>
      </w:r>
      <w:r w:rsidR="00090CDB" w:rsidRPr="001D6942">
        <w:rPr>
          <w:rFonts w:ascii="Times New Roman" w:hAnsi="Times New Roman" w:cs="Times New Roman"/>
        </w:rPr>
        <w:t xml:space="preserve">. </w:t>
      </w:r>
      <w:r w:rsidR="002A0703">
        <w:rPr>
          <w:rFonts w:ascii="Times New Roman" w:hAnsi="Times New Roman" w:cs="Times New Roman"/>
        </w:rPr>
        <w:t>This roughly corresponds to</w:t>
      </w:r>
      <w:r w:rsidR="00B255BF">
        <w:rPr>
          <w:rFonts w:ascii="Times New Roman" w:hAnsi="Times New Roman" w:cs="Times New Roman"/>
        </w:rPr>
        <w:t xml:space="preserve"> the standard deviation of</w:t>
      </w:r>
      <w:r w:rsidR="002A0703">
        <w:rPr>
          <w:rFonts w:ascii="Times New Roman" w:hAnsi="Times New Roman" w:cs="Times New Roman"/>
        </w:rPr>
        <w:t xml:space="preserve"> the </w:t>
      </w:r>
      <w:r w:rsidR="00382ACF">
        <w:rPr>
          <w:rFonts w:ascii="Times New Roman" w:hAnsi="Times New Roman" w:cs="Times New Roman"/>
        </w:rPr>
        <w:t>residuals</w:t>
      </w:r>
      <w:r w:rsidR="002A0703">
        <w:rPr>
          <w:rFonts w:ascii="Times New Roman" w:hAnsi="Times New Roman" w:cs="Times New Roman"/>
        </w:rPr>
        <w:t xml:space="preserve"> of the model fit. </w:t>
      </w:r>
      <w:r w:rsidR="00090CDB" w:rsidRPr="001D6942">
        <w:rPr>
          <w:rFonts w:ascii="Times New Roman" w:hAnsi="Times New Roman" w:cs="Times New Roman"/>
        </w:rPr>
        <w:t>The</w:t>
      </w:r>
      <w:r w:rsidR="00F61ACF" w:rsidRPr="001D6942">
        <w:rPr>
          <w:rFonts w:ascii="Times New Roman" w:hAnsi="Times New Roman" w:cs="Times New Roman"/>
        </w:rPr>
        <w:t xml:space="preserve"> root mean squared error </w:t>
      </w:r>
      <w:r w:rsidR="00090CDB" w:rsidRPr="001D6942">
        <w:rPr>
          <w:rFonts w:ascii="Times New Roman" w:hAnsi="Times New Roman" w:cs="Times New Roman"/>
        </w:rPr>
        <w:t>is</w:t>
      </w:r>
      <w:r w:rsidR="004F0242" w:rsidRPr="001D6942">
        <w:rPr>
          <w:rFonts w:ascii="Times New Roman" w:hAnsi="Times New Roman" w:cs="Times New Roman"/>
        </w:rPr>
        <w:t xml:space="preserve"> 38.3</w:t>
      </w:r>
      <w:r w:rsidR="00F61ACF" w:rsidRPr="001D6942">
        <w:rPr>
          <w:rFonts w:ascii="Times New Roman" w:hAnsi="Times New Roman" w:cs="Times New Roman"/>
        </w:rPr>
        <w:t xml:space="preserve"> microseconds, indicating that the</w:t>
      </w:r>
      <w:r w:rsidR="00090CDB" w:rsidRPr="001D6942">
        <w:rPr>
          <w:rFonts w:ascii="Times New Roman" w:hAnsi="Times New Roman" w:cs="Times New Roman"/>
        </w:rPr>
        <w:t xml:space="preserve"> digital output has </w:t>
      </w:r>
      <w:r w:rsidR="00F61ACF" w:rsidRPr="001D6942">
        <w:rPr>
          <w:rFonts w:ascii="Times New Roman" w:hAnsi="Times New Roman" w:cs="Times New Roman"/>
        </w:rPr>
        <w:t>microsecond-level precision.</w:t>
      </w:r>
      <w:r w:rsidR="00BC5531" w:rsidRPr="001D6942">
        <w:rPr>
          <w:rFonts w:ascii="Times New Roman" w:hAnsi="Times New Roman" w:cs="Times New Roman"/>
        </w:rPr>
        <w:t xml:space="preserve"> </w:t>
      </w:r>
      <w:r w:rsidR="00D246B4" w:rsidRPr="001D6942">
        <w:rPr>
          <w:rFonts w:ascii="Times New Roman" w:hAnsi="Times New Roman" w:cs="Times New Roman"/>
        </w:rPr>
        <w:t>T</w:t>
      </w:r>
      <w:r w:rsidR="00E7740B" w:rsidRPr="001D6942">
        <w:rPr>
          <w:rFonts w:ascii="Times New Roman" w:hAnsi="Times New Roman" w:cs="Times New Roman"/>
        </w:rPr>
        <w:t xml:space="preserve">ogether, these results demonstrate </w:t>
      </w:r>
      <w:r w:rsidR="00EC118D" w:rsidRPr="001D6942">
        <w:rPr>
          <w:rFonts w:ascii="Times New Roman" w:hAnsi="Times New Roman" w:cs="Times New Roman"/>
        </w:rPr>
        <w:t>that</w:t>
      </w:r>
      <w:r w:rsidR="008A6958" w:rsidRPr="001D6942">
        <w:rPr>
          <w:rFonts w:ascii="Times New Roman" w:hAnsi="Times New Roman" w:cs="Times New Roman"/>
        </w:rPr>
        <w:t xml:space="preserve"> </w:t>
      </w:r>
      <w:r w:rsidR="00090CDB" w:rsidRPr="001D6942">
        <w:rPr>
          <w:rFonts w:ascii="Times New Roman" w:hAnsi="Times New Roman" w:cs="Times New Roman"/>
        </w:rPr>
        <w:t xml:space="preserve">the </w:t>
      </w:r>
      <w:r w:rsidR="008A6958" w:rsidRPr="001D6942">
        <w:rPr>
          <w:rFonts w:ascii="Times New Roman" w:hAnsi="Times New Roman" w:cs="Times New Roman"/>
        </w:rPr>
        <w:t>Teensy</w:t>
      </w:r>
      <w:r w:rsidR="00090CDB" w:rsidRPr="001D6942">
        <w:rPr>
          <w:rFonts w:ascii="Times New Roman" w:hAnsi="Times New Roman" w:cs="Times New Roman"/>
        </w:rPr>
        <w:t xml:space="preserve"> interface</w:t>
      </w:r>
      <w:r w:rsidR="00334ADA" w:rsidRPr="001D6942">
        <w:rPr>
          <w:rFonts w:ascii="Times New Roman" w:hAnsi="Times New Roman" w:cs="Times New Roman"/>
        </w:rPr>
        <w:t xml:space="preserve"> using the </w:t>
      </w:r>
      <w:r w:rsidR="00F00EE4" w:rsidRPr="001D6942">
        <w:rPr>
          <w:rFonts w:ascii="Times New Roman" w:hAnsi="Times New Roman" w:cs="Times New Roman"/>
        </w:rPr>
        <w:t>IntervalTimer function</w:t>
      </w:r>
      <w:r w:rsidR="00923910" w:rsidRPr="001D6942">
        <w:rPr>
          <w:rFonts w:ascii="Times New Roman" w:hAnsi="Times New Roman" w:cs="Times New Roman"/>
        </w:rPr>
        <w:t xml:space="preserve"> </w:t>
      </w:r>
      <w:r w:rsidR="00A540EE" w:rsidRPr="001D6942">
        <w:rPr>
          <w:rFonts w:ascii="Times New Roman" w:hAnsi="Times New Roman" w:cs="Times New Roman"/>
        </w:rPr>
        <w:t>can</w:t>
      </w:r>
      <w:r w:rsidR="00C36C39" w:rsidRPr="001D6942">
        <w:rPr>
          <w:rFonts w:ascii="Times New Roman" w:hAnsi="Times New Roman" w:cs="Times New Roman"/>
        </w:rPr>
        <w:t xml:space="preserve"> be used </w:t>
      </w:r>
      <w:r w:rsidR="00EC118D" w:rsidRPr="001D6942">
        <w:rPr>
          <w:rFonts w:ascii="Times New Roman" w:hAnsi="Times New Roman" w:cs="Times New Roman"/>
        </w:rPr>
        <w:t xml:space="preserve">to </w:t>
      </w:r>
      <w:r w:rsidR="00090CDB" w:rsidRPr="001D6942">
        <w:rPr>
          <w:rFonts w:ascii="Times New Roman" w:hAnsi="Times New Roman" w:cs="Times New Roman"/>
        </w:rPr>
        <w:t xml:space="preserve">generate digital pulses for </w:t>
      </w:r>
      <w:r w:rsidR="00F94E4B" w:rsidRPr="001D6942">
        <w:rPr>
          <w:rFonts w:ascii="Times New Roman" w:hAnsi="Times New Roman" w:cs="Times New Roman"/>
        </w:rPr>
        <w:t xml:space="preserve">precise </w:t>
      </w:r>
      <w:r w:rsidR="00EC118D" w:rsidRPr="001D6942">
        <w:rPr>
          <w:rFonts w:ascii="Times New Roman" w:hAnsi="Times New Roman" w:cs="Times New Roman"/>
        </w:rPr>
        <w:t>image</w:t>
      </w:r>
      <w:r w:rsidR="0043294D" w:rsidRPr="001D6942">
        <w:rPr>
          <w:rFonts w:ascii="Times New Roman" w:hAnsi="Times New Roman" w:cs="Times New Roman"/>
        </w:rPr>
        <w:t xml:space="preserve"> </w:t>
      </w:r>
      <w:r w:rsidR="003E2CE2" w:rsidRPr="001D6942">
        <w:rPr>
          <w:rFonts w:ascii="Times New Roman" w:hAnsi="Times New Roman" w:cs="Times New Roman"/>
        </w:rPr>
        <w:t xml:space="preserve">frame </w:t>
      </w:r>
      <w:r w:rsidR="00923910" w:rsidRPr="001D6942">
        <w:rPr>
          <w:rFonts w:ascii="Times New Roman" w:hAnsi="Times New Roman" w:cs="Times New Roman"/>
        </w:rPr>
        <w:t>capture</w:t>
      </w:r>
      <w:r w:rsidR="00E7740B" w:rsidRPr="001D6942">
        <w:rPr>
          <w:rFonts w:ascii="Times New Roman" w:hAnsi="Times New Roman" w:cs="Times New Roman"/>
        </w:rPr>
        <w:t xml:space="preserve"> during </w:t>
      </w:r>
      <w:r w:rsidR="00EC118D" w:rsidRPr="001D6942">
        <w:rPr>
          <w:rFonts w:ascii="Times New Roman" w:hAnsi="Times New Roman" w:cs="Times New Roman"/>
        </w:rPr>
        <w:t xml:space="preserve">behavioral </w:t>
      </w:r>
      <w:r w:rsidR="00E7740B" w:rsidRPr="001D6942">
        <w:rPr>
          <w:rFonts w:ascii="Times New Roman" w:hAnsi="Times New Roman" w:cs="Times New Roman"/>
        </w:rPr>
        <w:t xml:space="preserve">experiments </w:t>
      </w:r>
      <w:r w:rsidR="00161BA4" w:rsidRPr="001D6942">
        <w:rPr>
          <w:rFonts w:ascii="Times New Roman" w:hAnsi="Times New Roman" w:cs="Times New Roman"/>
        </w:rPr>
        <w:t xml:space="preserve">while maintaining </w:t>
      </w:r>
      <w:r w:rsidR="00E7740B" w:rsidRPr="001D6942">
        <w:rPr>
          <w:rFonts w:ascii="Times New Roman" w:hAnsi="Times New Roman" w:cs="Times New Roman"/>
        </w:rPr>
        <w:t xml:space="preserve">alignment of </w:t>
      </w:r>
      <w:r w:rsidR="00EC118D" w:rsidRPr="001D6942">
        <w:rPr>
          <w:rFonts w:ascii="Times New Roman" w:hAnsi="Times New Roman" w:cs="Times New Roman"/>
        </w:rPr>
        <w:t xml:space="preserve">imaging </w:t>
      </w:r>
      <w:r w:rsidR="00E7740B" w:rsidRPr="001D6942">
        <w:rPr>
          <w:rFonts w:ascii="Times New Roman" w:hAnsi="Times New Roman" w:cs="Times New Roman"/>
        </w:rPr>
        <w:t>data with behavior</w:t>
      </w:r>
      <w:r w:rsidR="003E2CE2" w:rsidRPr="001D6942">
        <w:rPr>
          <w:rFonts w:ascii="Times New Roman" w:hAnsi="Times New Roman" w:cs="Times New Roman"/>
        </w:rPr>
        <w:t>al parameters</w:t>
      </w:r>
      <w:r w:rsidR="00520483" w:rsidRPr="001D6942">
        <w:rPr>
          <w:rFonts w:ascii="Times New Roman" w:hAnsi="Times New Roman" w:cs="Times New Roman"/>
        </w:rPr>
        <w:t>.</w:t>
      </w:r>
      <w:r w:rsidR="007E209B" w:rsidRPr="001D6942">
        <w:rPr>
          <w:rFonts w:ascii="Times New Roman" w:hAnsi="Times New Roman" w:cs="Times New Roman"/>
        </w:rPr>
        <w:t xml:space="preserve"> </w:t>
      </w:r>
    </w:p>
    <w:p w14:paraId="5EEC5907" w14:textId="315C7DC6" w:rsidR="00850506" w:rsidRPr="001D6942" w:rsidRDefault="005A5BBE" w:rsidP="00F25F3E">
      <w:pPr>
        <w:rPr>
          <w:rFonts w:ascii="Times New Roman" w:hAnsi="Times New Roman" w:cs="Times New Roman"/>
        </w:rPr>
      </w:pPr>
      <w:r w:rsidRPr="001D6942">
        <w:rPr>
          <w:rFonts w:ascii="Times New Roman" w:hAnsi="Times New Roman" w:cs="Times New Roman"/>
        </w:rPr>
        <w:t xml:space="preserve">3.2 </w:t>
      </w:r>
      <w:r w:rsidR="00C97E5E" w:rsidRPr="001D6942">
        <w:rPr>
          <w:rFonts w:ascii="Times New Roman" w:hAnsi="Times New Roman" w:cs="Times New Roman"/>
          <w:i/>
        </w:rPr>
        <w:t>Trace</w:t>
      </w:r>
      <w:r w:rsidR="00CE07F3" w:rsidRPr="001D6942">
        <w:rPr>
          <w:rFonts w:ascii="Times New Roman" w:hAnsi="Times New Roman" w:cs="Times New Roman"/>
          <w:i/>
        </w:rPr>
        <w:t xml:space="preserve"> </w:t>
      </w:r>
      <w:r w:rsidR="007B2233" w:rsidRPr="001D6942">
        <w:rPr>
          <w:rFonts w:ascii="Times New Roman" w:hAnsi="Times New Roman" w:cs="Times New Roman"/>
          <w:i/>
        </w:rPr>
        <w:t xml:space="preserve">eye blink </w:t>
      </w:r>
      <w:r w:rsidR="00CE07F3" w:rsidRPr="001D6942">
        <w:rPr>
          <w:rFonts w:ascii="Times New Roman" w:hAnsi="Times New Roman" w:cs="Times New Roman"/>
          <w:i/>
        </w:rPr>
        <w:t>conditioning</w:t>
      </w:r>
      <w:r w:rsidR="0053718A" w:rsidRPr="001D6942">
        <w:rPr>
          <w:rFonts w:ascii="Times New Roman" w:hAnsi="Times New Roman" w:cs="Times New Roman"/>
          <w:i/>
        </w:rPr>
        <w:t xml:space="preserve"> behavioral experiment</w:t>
      </w:r>
    </w:p>
    <w:p w14:paraId="035FFB10" w14:textId="334B2E02" w:rsidR="00322DA8" w:rsidRPr="001D6942" w:rsidRDefault="001D1ED3" w:rsidP="00EB038D">
      <w:pPr>
        <w:ind w:firstLine="720"/>
        <w:rPr>
          <w:rFonts w:ascii="Times New Roman" w:hAnsi="Times New Roman" w:cs="Times New Roman"/>
        </w:rPr>
      </w:pPr>
      <w:r w:rsidRPr="001D6942">
        <w:rPr>
          <w:rFonts w:ascii="Times New Roman" w:hAnsi="Times New Roman" w:cs="Times New Roman"/>
        </w:rPr>
        <w:t xml:space="preserve">In </w:t>
      </w:r>
      <w:r w:rsidR="00D96D6E">
        <w:rPr>
          <w:rFonts w:ascii="Times New Roman" w:hAnsi="Times New Roman" w:cs="Times New Roman"/>
        </w:rPr>
        <w:t>a second experiment</w:t>
      </w:r>
      <w:r w:rsidRPr="001D6942">
        <w:rPr>
          <w:rFonts w:ascii="Times New Roman" w:hAnsi="Times New Roman" w:cs="Times New Roman"/>
        </w:rPr>
        <w:t>,</w:t>
      </w:r>
      <w:r w:rsidR="00B40A0C" w:rsidRPr="001D6942">
        <w:rPr>
          <w:rFonts w:ascii="Times New Roman" w:hAnsi="Times New Roman" w:cs="Times New Roman"/>
        </w:rPr>
        <w:t xml:space="preserve"> </w:t>
      </w:r>
      <w:r w:rsidR="00C560EC" w:rsidRPr="001D6942">
        <w:rPr>
          <w:rFonts w:ascii="Times New Roman" w:hAnsi="Times New Roman" w:cs="Times New Roman"/>
        </w:rPr>
        <w:t xml:space="preserve">we </w:t>
      </w:r>
      <w:r w:rsidR="00D96D6E">
        <w:rPr>
          <w:rFonts w:ascii="Times New Roman" w:hAnsi="Times New Roman" w:cs="Times New Roman"/>
        </w:rPr>
        <w:t>reconfigured</w:t>
      </w:r>
      <w:r w:rsidR="00D96D6E" w:rsidRPr="001D6942">
        <w:rPr>
          <w:rFonts w:ascii="Times New Roman" w:hAnsi="Times New Roman" w:cs="Times New Roman"/>
        </w:rPr>
        <w:t xml:space="preserve"> </w:t>
      </w:r>
      <w:r w:rsidR="00C560EC" w:rsidRPr="001D6942">
        <w:rPr>
          <w:rFonts w:ascii="Times New Roman" w:hAnsi="Times New Roman" w:cs="Times New Roman"/>
        </w:rPr>
        <w:t>the Teensy interface for a trace conditioning learnin</w:t>
      </w:r>
      <w:r w:rsidR="00D7330A" w:rsidRPr="001D6942">
        <w:rPr>
          <w:rFonts w:ascii="Times New Roman" w:hAnsi="Times New Roman" w:cs="Times New Roman"/>
        </w:rPr>
        <w:t>g experiment (Figure 1B and 2B).</w:t>
      </w:r>
      <w:r w:rsidR="00C560EC" w:rsidRPr="001D6942">
        <w:rPr>
          <w:rFonts w:ascii="Times New Roman" w:hAnsi="Times New Roman" w:cs="Times New Roman"/>
        </w:rPr>
        <w:t xml:space="preserve"> </w:t>
      </w:r>
      <w:r w:rsidR="00D7330A" w:rsidRPr="001D6942">
        <w:rPr>
          <w:rFonts w:ascii="Times New Roman" w:hAnsi="Times New Roman" w:cs="Times New Roman"/>
        </w:rPr>
        <w:t>This experiment consisted of 50 trials, each lasting 20 seconds. Through these trials, a</w:t>
      </w:r>
      <w:r w:rsidR="00B40A0C" w:rsidRPr="001D6942">
        <w:rPr>
          <w:rFonts w:ascii="Times New Roman" w:hAnsi="Times New Roman" w:cs="Times New Roman"/>
        </w:rPr>
        <w:t xml:space="preserve"> mouse </w:t>
      </w:r>
      <w:r w:rsidR="003E2CE2" w:rsidRPr="001D6942">
        <w:rPr>
          <w:rFonts w:ascii="Times New Roman" w:hAnsi="Times New Roman" w:cs="Times New Roman"/>
        </w:rPr>
        <w:t>can be</w:t>
      </w:r>
      <w:r w:rsidR="00E7740B" w:rsidRPr="001D6942">
        <w:rPr>
          <w:rFonts w:ascii="Times New Roman" w:hAnsi="Times New Roman" w:cs="Times New Roman"/>
        </w:rPr>
        <w:t xml:space="preserve"> trained </w:t>
      </w:r>
      <w:r w:rsidR="00B40A0C" w:rsidRPr="001D6942">
        <w:rPr>
          <w:rFonts w:ascii="Times New Roman" w:hAnsi="Times New Roman" w:cs="Times New Roman"/>
        </w:rPr>
        <w:t xml:space="preserve">to </w:t>
      </w:r>
      <w:r w:rsidR="00177690" w:rsidRPr="001D6942">
        <w:rPr>
          <w:rFonts w:ascii="Times New Roman" w:hAnsi="Times New Roman" w:cs="Times New Roman"/>
        </w:rPr>
        <w:t>associate</w:t>
      </w:r>
      <w:r w:rsidR="00334ADA" w:rsidRPr="001D6942">
        <w:rPr>
          <w:rFonts w:ascii="Times New Roman" w:hAnsi="Times New Roman" w:cs="Times New Roman"/>
        </w:rPr>
        <w:t xml:space="preserve"> a</w:t>
      </w:r>
      <w:r w:rsidR="00177690" w:rsidRPr="001D6942">
        <w:rPr>
          <w:rFonts w:ascii="Times New Roman" w:hAnsi="Times New Roman" w:cs="Times New Roman"/>
        </w:rPr>
        <w:t xml:space="preserve"> </w:t>
      </w:r>
      <w:r w:rsidR="00E7740B" w:rsidRPr="001D6942">
        <w:rPr>
          <w:rFonts w:ascii="Times New Roman" w:hAnsi="Times New Roman" w:cs="Times New Roman"/>
        </w:rPr>
        <w:t>conditioned stimul</w:t>
      </w:r>
      <w:r w:rsidR="00334ADA" w:rsidRPr="001D6942">
        <w:rPr>
          <w:rFonts w:ascii="Times New Roman" w:hAnsi="Times New Roman" w:cs="Times New Roman"/>
        </w:rPr>
        <w:t>us</w:t>
      </w:r>
      <w:r w:rsidR="00E7740B" w:rsidRPr="001D6942">
        <w:rPr>
          <w:rFonts w:ascii="Times New Roman" w:hAnsi="Times New Roman" w:cs="Times New Roman"/>
        </w:rPr>
        <w:t xml:space="preserve"> (</w:t>
      </w:r>
      <w:r w:rsidR="00EB038D" w:rsidRPr="001D6942">
        <w:rPr>
          <w:rFonts w:ascii="Times New Roman" w:hAnsi="Times New Roman" w:cs="Times New Roman"/>
        </w:rPr>
        <w:t xml:space="preserve">700ms long </w:t>
      </w:r>
      <w:r w:rsidR="00BD4D5E" w:rsidRPr="001D6942">
        <w:rPr>
          <w:rFonts w:ascii="Times New Roman" w:hAnsi="Times New Roman" w:cs="Times New Roman"/>
        </w:rPr>
        <w:t>tone</w:t>
      </w:r>
      <w:r w:rsidR="00E7740B" w:rsidRPr="001D6942">
        <w:rPr>
          <w:rFonts w:ascii="Times New Roman" w:hAnsi="Times New Roman" w:cs="Times New Roman"/>
        </w:rPr>
        <w:t>)</w:t>
      </w:r>
      <w:r w:rsidR="00BD4D5E" w:rsidRPr="001D6942">
        <w:rPr>
          <w:rFonts w:ascii="Times New Roman" w:hAnsi="Times New Roman" w:cs="Times New Roman"/>
        </w:rPr>
        <w:t xml:space="preserve"> </w:t>
      </w:r>
      <w:r w:rsidR="00E7740B" w:rsidRPr="001D6942">
        <w:rPr>
          <w:rFonts w:ascii="Times New Roman" w:hAnsi="Times New Roman" w:cs="Times New Roman"/>
        </w:rPr>
        <w:t xml:space="preserve">with </w:t>
      </w:r>
      <w:r w:rsidR="00177690" w:rsidRPr="001D6942">
        <w:rPr>
          <w:rFonts w:ascii="Times New Roman" w:hAnsi="Times New Roman" w:cs="Times New Roman"/>
        </w:rPr>
        <w:t xml:space="preserve">a </w:t>
      </w:r>
      <w:r w:rsidR="00177690" w:rsidRPr="001D6942">
        <w:rPr>
          <w:rFonts w:ascii="Times New Roman" w:hAnsi="Times New Roman" w:cs="Times New Roman"/>
        </w:rPr>
        <w:lastRenderedPageBreak/>
        <w:t xml:space="preserve">subsequent </w:t>
      </w:r>
      <w:r w:rsidR="00E7740B" w:rsidRPr="001D6942">
        <w:rPr>
          <w:rFonts w:ascii="Times New Roman" w:hAnsi="Times New Roman" w:cs="Times New Roman"/>
        </w:rPr>
        <w:t>unconditioned stimulus (</w:t>
      </w:r>
      <w:r w:rsidR="00EB038D" w:rsidRPr="001D6942">
        <w:rPr>
          <w:rFonts w:ascii="Times New Roman" w:hAnsi="Times New Roman" w:cs="Times New Roman"/>
        </w:rPr>
        <w:t>a 100ms long</w:t>
      </w:r>
      <w:r w:rsidR="00334ADA" w:rsidRPr="001D6942">
        <w:rPr>
          <w:rFonts w:ascii="Times New Roman" w:hAnsi="Times New Roman" w:cs="Times New Roman"/>
        </w:rPr>
        <w:t xml:space="preserve"> gentle</w:t>
      </w:r>
      <w:r w:rsidR="00EB038D" w:rsidRPr="001D6942">
        <w:rPr>
          <w:rFonts w:ascii="Times New Roman" w:hAnsi="Times New Roman" w:cs="Times New Roman"/>
        </w:rPr>
        <w:t xml:space="preserve"> </w:t>
      </w:r>
      <w:r w:rsidR="00E7740B" w:rsidRPr="001D6942">
        <w:rPr>
          <w:rFonts w:ascii="Times New Roman" w:hAnsi="Times New Roman" w:cs="Times New Roman"/>
        </w:rPr>
        <w:t xml:space="preserve">eye </w:t>
      </w:r>
      <w:r w:rsidR="00B40A0C" w:rsidRPr="001D6942">
        <w:rPr>
          <w:rFonts w:ascii="Times New Roman" w:hAnsi="Times New Roman" w:cs="Times New Roman"/>
        </w:rPr>
        <w:t>puff</w:t>
      </w:r>
      <w:r w:rsidR="00E7740B" w:rsidRPr="001D6942">
        <w:rPr>
          <w:rFonts w:ascii="Times New Roman" w:hAnsi="Times New Roman" w:cs="Times New Roman"/>
        </w:rPr>
        <w:t>)</w:t>
      </w:r>
      <w:r w:rsidR="00C560EC" w:rsidRPr="001D6942">
        <w:rPr>
          <w:rFonts w:ascii="Times New Roman" w:hAnsi="Times New Roman" w:cs="Times New Roman"/>
        </w:rPr>
        <w:t>,</w:t>
      </w:r>
      <w:r w:rsidR="00E7740B" w:rsidRPr="001D6942">
        <w:rPr>
          <w:rFonts w:ascii="Times New Roman" w:hAnsi="Times New Roman" w:cs="Times New Roman"/>
        </w:rPr>
        <w:t xml:space="preserve"> separated by a brief </w:t>
      </w:r>
      <w:r w:rsidR="00334ADA" w:rsidRPr="001D6942">
        <w:rPr>
          <w:rFonts w:ascii="Times New Roman" w:hAnsi="Times New Roman" w:cs="Times New Roman"/>
        </w:rPr>
        <w:t xml:space="preserve">memory trace </w:t>
      </w:r>
      <w:r w:rsidR="00E7740B" w:rsidRPr="001D6942">
        <w:rPr>
          <w:rFonts w:ascii="Times New Roman" w:hAnsi="Times New Roman" w:cs="Times New Roman"/>
        </w:rPr>
        <w:t>time window</w:t>
      </w:r>
      <w:r w:rsidR="00EB038D" w:rsidRPr="001D6942">
        <w:rPr>
          <w:rFonts w:ascii="Times New Roman" w:hAnsi="Times New Roman" w:cs="Times New Roman"/>
        </w:rPr>
        <w:t xml:space="preserve"> (</w:t>
      </w:r>
      <w:r w:rsidR="000F67C8" w:rsidRPr="001D6942">
        <w:rPr>
          <w:rFonts w:ascii="Times New Roman" w:hAnsi="Times New Roman" w:cs="Times New Roman"/>
        </w:rPr>
        <w:t>250</w:t>
      </w:r>
      <w:r w:rsidR="007B6A9D" w:rsidRPr="001D6942">
        <w:rPr>
          <w:rFonts w:ascii="Times New Roman" w:hAnsi="Times New Roman" w:cs="Times New Roman"/>
        </w:rPr>
        <w:t>ms</w:t>
      </w:r>
      <w:r w:rsidR="00EB038D" w:rsidRPr="001D6942">
        <w:rPr>
          <w:rFonts w:ascii="Times New Roman" w:hAnsi="Times New Roman" w:cs="Times New Roman"/>
        </w:rPr>
        <w:t>)</w:t>
      </w:r>
      <w:r w:rsidR="00B40A0C" w:rsidRPr="001D6942">
        <w:rPr>
          <w:rFonts w:ascii="Times New Roman" w:hAnsi="Times New Roman" w:cs="Times New Roman"/>
        </w:rPr>
        <w:t>.</w:t>
      </w:r>
    </w:p>
    <w:p w14:paraId="38926C21" w14:textId="1DEC498F" w:rsidR="00122DC3" w:rsidRPr="001D6942" w:rsidRDefault="00334ADA" w:rsidP="00AD364C">
      <w:pPr>
        <w:ind w:firstLine="720"/>
        <w:rPr>
          <w:rFonts w:ascii="Times New Roman" w:hAnsi="Times New Roman" w:cs="Times New Roman"/>
        </w:rPr>
      </w:pPr>
      <w:r w:rsidRPr="001D6942">
        <w:rPr>
          <w:rFonts w:ascii="Times New Roman" w:hAnsi="Times New Roman" w:cs="Times New Roman"/>
        </w:rPr>
        <w:t>We first characterize the tempora</w:t>
      </w:r>
      <w:r w:rsidR="00567E54" w:rsidRPr="001D6942">
        <w:rPr>
          <w:rFonts w:ascii="Times New Roman" w:hAnsi="Times New Roman" w:cs="Times New Roman"/>
        </w:rPr>
        <w:t>l precision of the T</w:t>
      </w:r>
      <w:r w:rsidRPr="001D6942">
        <w:rPr>
          <w:rFonts w:ascii="Times New Roman" w:hAnsi="Times New Roman" w:cs="Times New Roman"/>
        </w:rPr>
        <w:t xml:space="preserve">eensy interface </w:t>
      </w:r>
      <w:r w:rsidR="007832CE" w:rsidRPr="001D6942">
        <w:rPr>
          <w:rFonts w:ascii="Times New Roman" w:hAnsi="Times New Roman" w:cs="Times New Roman"/>
        </w:rPr>
        <w:t xml:space="preserve">in a manner </w:t>
      </w:r>
      <w:r w:rsidRPr="001D6942">
        <w:rPr>
          <w:rFonts w:ascii="Times New Roman" w:hAnsi="Times New Roman" w:cs="Times New Roman"/>
        </w:rPr>
        <w:t>similar to that described in the motion tracking experiment. W</w:t>
      </w:r>
      <w:r w:rsidR="00CD1149" w:rsidRPr="001D6942">
        <w:rPr>
          <w:rFonts w:ascii="Times New Roman" w:hAnsi="Times New Roman" w:cs="Times New Roman"/>
        </w:rPr>
        <w:t>e recorded the timings of</w:t>
      </w:r>
      <w:r w:rsidRPr="001D6942">
        <w:rPr>
          <w:rFonts w:ascii="Times New Roman" w:hAnsi="Times New Roman" w:cs="Times New Roman"/>
        </w:rPr>
        <w:t xml:space="preserve"> the digital pulses generated to trigger each image frame capture</w:t>
      </w:r>
      <w:r w:rsidR="007169E2" w:rsidRPr="001D6942">
        <w:rPr>
          <w:rFonts w:ascii="Times New Roman" w:hAnsi="Times New Roman" w:cs="Times New Roman"/>
        </w:rPr>
        <w:t xml:space="preserve"> </w:t>
      </w:r>
      <w:r w:rsidR="00EB038D" w:rsidRPr="001D6942">
        <w:rPr>
          <w:rFonts w:ascii="Times New Roman" w:hAnsi="Times New Roman" w:cs="Times New Roman"/>
        </w:rPr>
        <w:t>(</w:t>
      </w:r>
      <w:r w:rsidR="00CD1149" w:rsidRPr="001D6942">
        <w:rPr>
          <w:rFonts w:ascii="Times New Roman" w:hAnsi="Times New Roman" w:cs="Times New Roman"/>
        </w:rPr>
        <w:t>Figure 4</w:t>
      </w:r>
      <w:r w:rsidR="007F0DA0" w:rsidRPr="001D6942">
        <w:rPr>
          <w:rFonts w:ascii="Times New Roman" w:hAnsi="Times New Roman" w:cs="Times New Roman"/>
        </w:rPr>
        <w:t>A</w:t>
      </w:r>
      <w:r w:rsidR="00EB038D" w:rsidRPr="001D6942">
        <w:rPr>
          <w:rFonts w:ascii="Times New Roman" w:hAnsi="Times New Roman" w:cs="Times New Roman"/>
        </w:rPr>
        <w:t>)</w:t>
      </w:r>
      <w:r w:rsidRPr="001D6942">
        <w:rPr>
          <w:rFonts w:ascii="Times New Roman" w:hAnsi="Times New Roman" w:cs="Times New Roman"/>
        </w:rPr>
        <w:t xml:space="preserve">, and found </w:t>
      </w:r>
      <w:r w:rsidR="003C2C2E" w:rsidRPr="001D6942">
        <w:rPr>
          <w:rFonts w:ascii="Times New Roman" w:hAnsi="Times New Roman" w:cs="Times New Roman"/>
        </w:rPr>
        <w:t xml:space="preserve">a </w:t>
      </w:r>
      <w:r w:rsidR="00076608" w:rsidRPr="001D6942">
        <w:rPr>
          <w:rFonts w:ascii="Times New Roman" w:hAnsi="Times New Roman" w:cs="Times New Roman"/>
        </w:rPr>
        <w:t>3</w:t>
      </w:r>
      <w:r w:rsidR="002200E2" w:rsidRPr="001D6942">
        <w:rPr>
          <w:rFonts w:ascii="Times New Roman" w:hAnsi="Times New Roman" w:cs="Times New Roman"/>
        </w:rPr>
        <w:t>3.4 microsecond</w:t>
      </w:r>
      <w:r w:rsidR="003C2C2E" w:rsidRPr="001D6942">
        <w:rPr>
          <w:rFonts w:ascii="Times New Roman" w:hAnsi="Times New Roman" w:cs="Times New Roman"/>
        </w:rPr>
        <w:t xml:space="preserve"> delay</w:t>
      </w:r>
      <w:r w:rsidR="00076608" w:rsidRPr="001D6942">
        <w:rPr>
          <w:rFonts w:ascii="Times New Roman" w:hAnsi="Times New Roman" w:cs="Times New Roman"/>
        </w:rPr>
        <w:t xml:space="preserve"> per </w:t>
      </w:r>
      <w:r w:rsidR="00F00EE4" w:rsidRPr="001D6942">
        <w:rPr>
          <w:rFonts w:ascii="Times New Roman" w:hAnsi="Times New Roman" w:cs="Times New Roman"/>
        </w:rPr>
        <w:t>second</w:t>
      </w:r>
      <w:r w:rsidRPr="001D6942">
        <w:rPr>
          <w:rFonts w:ascii="Times New Roman" w:hAnsi="Times New Roman" w:cs="Times New Roman"/>
        </w:rPr>
        <w:t xml:space="preserve">. Thus, </w:t>
      </w:r>
      <w:r w:rsidR="003C7BAB" w:rsidRPr="001D6942">
        <w:rPr>
          <w:rFonts w:ascii="Times New Roman" w:hAnsi="Times New Roman" w:cs="Times New Roman"/>
        </w:rPr>
        <w:t>in this experiment</w:t>
      </w:r>
      <w:r w:rsidR="00CF758B" w:rsidRPr="001D6942">
        <w:rPr>
          <w:rFonts w:ascii="Times New Roman" w:hAnsi="Times New Roman" w:cs="Times New Roman"/>
        </w:rPr>
        <w:t>,</w:t>
      </w:r>
      <w:r w:rsidRPr="001D6942">
        <w:rPr>
          <w:rFonts w:ascii="Times New Roman" w:hAnsi="Times New Roman" w:cs="Times New Roman"/>
        </w:rPr>
        <w:t xml:space="preserve"> </w:t>
      </w:r>
      <w:r w:rsidR="003C7BAB" w:rsidRPr="001D6942">
        <w:rPr>
          <w:rFonts w:ascii="Times New Roman" w:hAnsi="Times New Roman" w:cs="Times New Roman"/>
        </w:rPr>
        <w:t xml:space="preserve">the Teensy interface </w:t>
      </w:r>
      <w:r w:rsidRPr="001D6942">
        <w:rPr>
          <w:rFonts w:ascii="Times New Roman" w:hAnsi="Times New Roman" w:cs="Times New Roman"/>
        </w:rPr>
        <w:t>has an actual frequency of 19.999 Hz instead of 20.000 Hz</w:t>
      </w:r>
      <w:r w:rsidR="00F76B7A" w:rsidRPr="001D6942">
        <w:rPr>
          <w:rFonts w:ascii="Times New Roman" w:hAnsi="Times New Roman" w:cs="Times New Roman"/>
        </w:rPr>
        <w:t>.</w:t>
      </w:r>
      <w:r w:rsidRPr="001D6942">
        <w:rPr>
          <w:rFonts w:ascii="Times New Roman" w:hAnsi="Times New Roman" w:cs="Times New Roman"/>
        </w:rPr>
        <w:t xml:space="preserve"> </w:t>
      </w:r>
      <w:r w:rsidR="00E2734E" w:rsidRPr="001D6942">
        <w:rPr>
          <w:rFonts w:ascii="Times New Roman" w:hAnsi="Times New Roman" w:cs="Times New Roman"/>
        </w:rPr>
        <w:t>T</w:t>
      </w:r>
      <w:r w:rsidR="00F76B7A" w:rsidRPr="001D6942">
        <w:rPr>
          <w:rFonts w:ascii="Times New Roman" w:hAnsi="Times New Roman" w:cs="Times New Roman"/>
        </w:rPr>
        <w:t>he</w:t>
      </w:r>
      <w:r w:rsidR="00E2734E" w:rsidRPr="001D6942">
        <w:rPr>
          <w:rFonts w:ascii="Times New Roman" w:hAnsi="Times New Roman" w:cs="Times New Roman"/>
        </w:rPr>
        <w:t xml:space="preserve"> RMSE</w:t>
      </w:r>
      <w:r w:rsidR="00E2734E" w:rsidRPr="001D6942" w:rsidDel="00334ADA">
        <w:rPr>
          <w:rFonts w:ascii="Times New Roman" w:hAnsi="Times New Roman" w:cs="Times New Roman"/>
        </w:rPr>
        <w:t xml:space="preserve"> </w:t>
      </w:r>
      <w:r w:rsidR="003C7BAB" w:rsidRPr="001D6942">
        <w:rPr>
          <w:rFonts w:ascii="Times New Roman" w:hAnsi="Times New Roman" w:cs="Times New Roman"/>
        </w:rPr>
        <w:t>of the T</w:t>
      </w:r>
      <w:r w:rsidR="00E2734E" w:rsidRPr="001D6942">
        <w:rPr>
          <w:rFonts w:ascii="Times New Roman" w:hAnsi="Times New Roman" w:cs="Times New Roman"/>
        </w:rPr>
        <w:t xml:space="preserve">eensy interface is </w:t>
      </w:r>
      <w:r w:rsidR="004C1A48" w:rsidRPr="001D6942">
        <w:rPr>
          <w:rFonts w:ascii="Times New Roman" w:hAnsi="Times New Roman" w:cs="Times New Roman"/>
        </w:rPr>
        <w:t>13.3 us,</w:t>
      </w:r>
      <w:r w:rsidR="00E2734E" w:rsidRPr="001D6942">
        <w:rPr>
          <w:rFonts w:ascii="Times New Roman" w:hAnsi="Times New Roman" w:cs="Times New Roman"/>
        </w:rPr>
        <w:t xml:space="preserve"> similar to that observed in the motion tracking </w:t>
      </w:r>
      <w:r w:rsidR="00755D64" w:rsidRPr="001D6942">
        <w:rPr>
          <w:rFonts w:ascii="Times New Roman" w:hAnsi="Times New Roman" w:cs="Times New Roman"/>
        </w:rPr>
        <w:t>experiment</w:t>
      </w:r>
      <w:r w:rsidR="004C1A48" w:rsidRPr="001D6942">
        <w:rPr>
          <w:rFonts w:ascii="Times New Roman" w:hAnsi="Times New Roman" w:cs="Times New Roman"/>
        </w:rPr>
        <w:t>.</w:t>
      </w:r>
    </w:p>
    <w:p w14:paraId="7DFC0F97" w14:textId="75C8A9C1" w:rsidR="00767FA6" w:rsidRPr="001D6942" w:rsidRDefault="00767FA6" w:rsidP="00E30C56">
      <w:pPr>
        <w:ind w:firstLine="720"/>
        <w:rPr>
          <w:rFonts w:ascii="Times New Roman" w:hAnsi="Times New Roman" w:cs="Times New Roman"/>
        </w:rPr>
      </w:pPr>
      <w:r w:rsidRPr="001D6942">
        <w:rPr>
          <w:rFonts w:ascii="Times New Roman" w:hAnsi="Times New Roman" w:cs="Times New Roman"/>
        </w:rPr>
        <w:t xml:space="preserve">We then characterized the precision of multiple digital outputs, by calculating the time difference between the digital pulses generated to drive devices for </w:t>
      </w:r>
      <w:r w:rsidR="00727C18" w:rsidRPr="001D6942">
        <w:rPr>
          <w:rFonts w:ascii="Times New Roman" w:hAnsi="Times New Roman" w:cs="Times New Roman"/>
        </w:rPr>
        <w:t xml:space="preserve">the </w:t>
      </w:r>
      <w:r w:rsidRPr="001D6942">
        <w:rPr>
          <w:rFonts w:ascii="Times New Roman" w:hAnsi="Times New Roman" w:cs="Times New Roman"/>
        </w:rPr>
        <w:t xml:space="preserve">eye puff and </w:t>
      </w:r>
      <w:r w:rsidR="00727C18" w:rsidRPr="001D6942">
        <w:rPr>
          <w:rFonts w:ascii="Times New Roman" w:hAnsi="Times New Roman" w:cs="Times New Roman"/>
        </w:rPr>
        <w:t xml:space="preserve">the </w:t>
      </w:r>
      <w:r w:rsidR="00BA39F0" w:rsidRPr="001D6942">
        <w:rPr>
          <w:rFonts w:ascii="Times New Roman" w:hAnsi="Times New Roman" w:cs="Times New Roman"/>
        </w:rPr>
        <w:t>sCMOS camera</w:t>
      </w:r>
      <w:r w:rsidR="00EF2B15" w:rsidRPr="001D6942">
        <w:rPr>
          <w:rFonts w:ascii="Times New Roman" w:hAnsi="Times New Roman" w:cs="Times New Roman"/>
        </w:rPr>
        <w:t xml:space="preserve"> (Figure 4Bii)</w:t>
      </w:r>
      <w:r w:rsidRPr="001D6942">
        <w:rPr>
          <w:rFonts w:ascii="Times New Roman" w:hAnsi="Times New Roman" w:cs="Times New Roman"/>
        </w:rPr>
        <w:t>.</w:t>
      </w:r>
      <w:r w:rsidR="00E677A4" w:rsidRPr="001D6942">
        <w:rPr>
          <w:rFonts w:ascii="Times New Roman" w:hAnsi="Times New Roman" w:cs="Times New Roman"/>
        </w:rPr>
        <w:t xml:space="preserve"> </w:t>
      </w:r>
      <w:r w:rsidR="00801879" w:rsidRPr="001D6942">
        <w:rPr>
          <w:rFonts w:ascii="Times New Roman" w:hAnsi="Times New Roman" w:cs="Times New Roman"/>
        </w:rPr>
        <w:t>We found that there wa</w:t>
      </w:r>
      <w:r w:rsidR="00EF2B15" w:rsidRPr="001D6942">
        <w:rPr>
          <w:rFonts w:ascii="Times New Roman" w:hAnsi="Times New Roman" w:cs="Times New Roman"/>
        </w:rPr>
        <w:t>s nearly no temporal difference between the onset of the</w:t>
      </w:r>
      <w:r w:rsidR="00CF758B" w:rsidRPr="001D6942">
        <w:rPr>
          <w:rFonts w:ascii="Times New Roman" w:hAnsi="Times New Roman" w:cs="Times New Roman"/>
        </w:rPr>
        <w:t>se two</w:t>
      </w:r>
      <w:r w:rsidR="00EF2B15" w:rsidRPr="001D6942">
        <w:rPr>
          <w:rFonts w:ascii="Times New Roman" w:hAnsi="Times New Roman" w:cs="Times New Roman"/>
        </w:rPr>
        <w:t xml:space="preserve"> digital </w:t>
      </w:r>
      <w:r w:rsidRPr="001D6942">
        <w:rPr>
          <w:rFonts w:ascii="Times New Roman" w:hAnsi="Times New Roman" w:cs="Times New Roman"/>
        </w:rPr>
        <w:t>output</w:t>
      </w:r>
      <w:r w:rsidR="00CF758B" w:rsidRPr="001D6942">
        <w:rPr>
          <w:rFonts w:ascii="Times New Roman" w:hAnsi="Times New Roman" w:cs="Times New Roman"/>
        </w:rPr>
        <w:t>s</w:t>
      </w:r>
      <w:r w:rsidRPr="001D6942">
        <w:rPr>
          <w:rFonts w:ascii="Times New Roman" w:hAnsi="Times New Roman" w:cs="Times New Roman"/>
        </w:rPr>
        <w:t xml:space="preserve"> </w:t>
      </w:r>
      <w:r w:rsidR="00EF2B15" w:rsidRPr="001D6942">
        <w:rPr>
          <w:rFonts w:ascii="Times New Roman" w:hAnsi="Times New Roman" w:cs="Times New Roman"/>
        </w:rPr>
        <w:t>(</w:t>
      </w:r>
      <w:r w:rsidR="003C577F" w:rsidRPr="001D6942">
        <w:rPr>
          <w:rFonts w:ascii="Times New Roman" w:hAnsi="Times New Roman" w:cs="Times New Roman"/>
        </w:rPr>
        <w:t>-</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w:t>
      </w:r>
      <w:r w:rsidR="00EF2B15" w:rsidRPr="001D6942">
        <w:rPr>
          <w:rFonts w:ascii="Times New Roman" w:hAnsi="Times New Roman" w:cs="Times New Roman"/>
          <w:color w:val="000000"/>
        </w:rPr>
        <w:t>ms</w:t>
      </w:r>
      <w:r w:rsidRPr="001D6942">
        <w:rPr>
          <w:rFonts w:ascii="Times New Roman" w:hAnsi="Times New Roman" w:cs="Times New Roman"/>
          <w:color w:val="000000"/>
        </w:rPr>
        <w:t xml:space="preserve"> (</w:t>
      </w:r>
      <w:r w:rsidR="00EF2B15" w:rsidRPr="001D6942">
        <w:rPr>
          <w:rFonts w:ascii="Times New Roman" w:hAnsi="Times New Roman" w:cs="Times New Roman"/>
          <w:color w:val="000000"/>
        </w:rPr>
        <w:t xml:space="preserve">mean </w:t>
      </w:r>
      <w:r w:rsidRPr="001D6942">
        <w:rPr>
          <w:rFonts w:ascii="Times New Roman" w:hAnsi="Times New Roman" w:cs="Times New Roman"/>
          <w:color w:val="000000"/>
          <w:u w:val="single"/>
        </w:rPr>
        <w:t>+</w:t>
      </w:r>
      <w:r w:rsidR="0054518A" w:rsidRPr="001D6942">
        <w:rPr>
          <w:rFonts w:ascii="Times New Roman" w:hAnsi="Times New Roman" w:cs="Times New Roman"/>
          <w:color w:val="000000"/>
        </w:rPr>
        <w:t xml:space="preserve"> std</w:t>
      </w:r>
      <w:r w:rsidR="00CF758B" w:rsidRPr="001D6942">
        <w:rPr>
          <w:rFonts w:ascii="Times New Roman" w:hAnsi="Times New Roman" w:cs="Times New Roman"/>
          <w:color w:val="000000"/>
        </w:rPr>
        <w:t>, n=</w:t>
      </w:r>
      <w:r w:rsidR="00A625A1" w:rsidRPr="001D6942">
        <w:rPr>
          <w:rFonts w:ascii="Times New Roman" w:hAnsi="Times New Roman" w:cs="Times New Roman"/>
          <w:color w:val="000000"/>
        </w:rPr>
        <w:t>50</w:t>
      </w:r>
      <w:r w:rsidR="00CF758B" w:rsidRPr="001D6942">
        <w:rPr>
          <w:rFonts w:ascii="Times New Roman" w:hAnsi="Times New Roman" w:cs="Times New Roman"/>
          <w:color w:val="000000"/>
        </w:rPr>
        <w:t xml:space="preserve"> digital pulses</w:t>
      </w:r>
      <w:r w:rsidR="0054518A" w:rsidRPr="001D6942">
        <w:rPr>
          <w:rFonts w:ascii="Times New Roman" w:hAnsi="Times New Roman" w:cs="Times New Roman"/>
          <w:color w:val="000000"/>
        </w:rPr>
        <w:t>)</w:t>
      </w:r>
      <w:r w:rsidRPr="001D6942">
        <w:rPr>
          <w:rFonts w:ascii="Times New Roman" w:hAnsi="Times New Roman" w:cs="Times New Roman"/>
        </w:rPr>
        <w:t xml:space="preserve">). </w:t>
      </w:r>
      <w:r w:rsidR="00EF2B15" w:rsidRPr="001D6942">
        <w:rPr>
          <w:rFonts w:ascii="Times New Roman" w:hAnsi="Times New Roman" w:cs="Times New Roman"/>
        </w:rPr>
        <w:t>Similarly</w:t>
      </w:r>
      <w:r w:rsidR="00CF758B" w:rsidRPr="001D6942">
        <w:rPr>
          <w:rFonts w:ascii="Times New Roman" w:hAnsi="Times New Roman" w:cs="Times New Roman"/>
        </w:rPr>
        <w:t>,</w:t>
      </w:r>
      <w:r w:rsidR="00EF2B15" w:rsidRPr="001D6942">
        <w:rPr>
          <w:rFonts w:ascii="Times New Roman" w:hAnsi="Times New Roman" w:cs="Times New Roman"/>
        </w:rPr>
        <w:t xml:space="preserve"> t</w:t>
      </w:r>
      <w:r w:rsidRPr="001D6942">
        <w:rPr>
          <w:rFonts w:ascii="Times New Roman" w:hAnsi="Times New Roman" w:cs="Times New Roman"/>
        </w:rPr>
        <w:t xml:space="preserve">he duration of the puff digital pulse was </w:t>
      </w:r>
      <w:r w:rsidRPr="001D6942">
        <w:rPr>
          <w:rFonts w:ascii="Times New Roman" w:hAnsi="Times New Roman" w:cs="Times New Roman"/>
          <w:color w:val="000000"/>
        </w:rPr>
        <w:t>100.03</w:t>
      </w:r>
      <w:r w:rsidRPr="001D6942">
        <w:rPr>
          <w:rFonts w:ascii="Times New Roman" w:hAnsi="Times New Roman" w:cs="Times New Roman"/>
          <w:u w:val="single"/>
        </w:rPr>
        <w:t>+</w:t>
      </w:r>
      <w:r w:rsidRPr="001D6942">
        <w:rPr>
          <w:rFonts w:ascii="Times New Roman" w:hAnsi="Times New Roman" w:cs="Times New Roman"/>
          <w:color w:val="000000"/>
        </w:rPr>
        <w:t>0.02</w:t>
      </w:r>
      <w:r w:rsidR="00EF2B15" w:rsidRPr="001D6942">
        <w:rPr>
          <w:rFonts w:ascii="Times New Roman" w:hAnsi="Times New Roman" w:cs="Times New Roman"/>
          <w:color w:val="000000"/>
        </w:rPr>
        <w:t xml:space="preserve"> ms</w:t>
      </w:r>
      <w:r w:rsidRPr="001D6942">
        <w:rPr>
          <w:rFonts w:ascii="Times New Roman" w:hAnsi="Times New Roman" w:cs="Times New Roman"/>
          <w:color w:val="000000"/>
        </w:rPr>
        <w:t xml:space="preserve"> (</w:t>
      </w:r>
      <w:r w:rsidR="00EF2B15" w:rsidRPr="001D6942">
        <w:rPr>
          <w:rFonts w:ascii="Times New Roman" w:hAnsi="Times New Roman" w:cs="Times New Roman"/>
          <w:color w:val="000000"/>
        </w:rPr>
        <w:t xml:space="preserve">mean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std</w:t>
      </w:r>
      <w:r w:rsidR="001F75D8" w:rsidRPr="001D6942">
        <w:rPr>
          <w:rFonts w:ascii="Times New Roman" w:hAnsi="Times New Roman" w:cs="Times New Roman"/>
          <w:color w:val="000000"/>
        </w:rPr>
        <w:t>, n=50 digital pulses</w:t>
      </w:r>
      <w:r w:rsidRPr="001D6942">
        <w:rPr>
          <w:rFonts w:ascii="Times New Roman" w:hAnsi="Times New Roman" w:cs="Times New Roman"/>
          <w:color w:val="000000"/>
        </w:rPr>
        <w:t>)</w:t>
      </w:r>
      <w:r w:rsidR="00EF2B15" w:rsidRPr="001D6942">
        <w:rPr>
          <w:rFonts w:ascii="Times New Roman" w:hAnsi="Times New Roman" w:cs="Times New Roman"/>
          <w:color w:val="000000"/>
        </w:rPr>
        <w:t>,</w:t>
      </w:r>
      <w:r w:rsidR="00CF758B" w:rsidRPr="001D6942">
        <w:rPr>
          <w:rFonts w:ascii="Times New Roman" w:hAnsi="Times New Roman" w:cs="Times New Roman"/>
          <w:color w:val="000000"/>
        </w:rPr>
        <w:t xml:space="preserve"> within 0.03ms of the </w:t>
      </w:r>
      <w:r w:rsidR="00CD73C8" w:rsidRPr="001D6942">
        <w:rPr>
          <w:rFonts w:ascii="Times New Roman" w:hAnsi="Times New Roman" w:cs="Times New Roman"/>
        </w:rPr>
        <w:t>commanded duration of 100ms</w:t>
      </w:r>
      <w:r w:rsidRPr="001D6942">
        <w:rPr>
          <w:rFonts w:ascii="Times New Roman" w:hAnsi="Times New Roman" w:cs="Times New Roman"/>
        </w:rPr>
        <w:t>.</w:t>
      </w:r>
    </w:p>
    <w:p w14:paraId="14F44B4F" w14:textId="3F1B6819" w:rsidR="00676BAA" w:rsidRPr="001D6942" w:rsidRDefault="003D4F26" w:rsidP="0025461F">
      <w:pPr>
        <w:ind w:firstLine="720"/>
        <w:rPr>
          <w:rFonts w:ascii="Times New Roman" w:hAnsi="Times New Roman" w:cs="Times New Roman"/>
        </w:rPr>
      </w:pPr>
      <w:r w:rsidRPr="001D6942">
        <w:rPr>
          <w:rFonts w:ascii="Times New Roman" w:eastAsiaTheme="minorEastAsia" w:hAnsi="Times New Roman" w:cs="Times New Roman"/>
        </w:rPr>
        <w:t xml:space="preserve">We next </w:t>
      </w:r>
      <w:r w:rsidR="000F67C8" w:rsidRPr="001D6942">
        <w:rPr>
          <w:rFonts w:ascii="Times New Roman" w:eastAsiaTheme="minorEastAsia" w:hAnsi="Times New Roman" w:cs="Times New Roman"/>
        </w:rPr>
        <w:t>characterize</w:t>
      </w:r>
      <w:r w:rsidR="00E2734E" w:rsidRPr="001D6942">
        <w:rPr>
          <w:rFonts w:ascii="Times New Roman" w:eastAsiaTheme="minorEastAsia" w:hAnsi="Times New Roman" w:cs="Times New Roman"/>
        </w:rPr>
        <w:t>d</w:t>
      </w:r>
      <w:r w:rsidR="000F67C8" w:rsidRPr="001D6942">
        <w:rPr>
          <w:rFonts w:ascii="Times New Roman" w:eastAsiaTheme="minorEastAsia" w:hAnsi="Times New Roman" w:cs="Times New Roman"/>
        </w:rPr>
        <w:t xml:space="preserve"> the</w:t>
      </w:r>
      <w:r w:rsidR="00694C03" w:rsidRPr="001D6942">
        <w:rPr>
          <w:rFonts w:ascii="Times New Roman" w:eastAsiaTheme="minorEastAsia" w:hAnsi="Times New Roman" w:cs="Times New Roman"/>
        </w:rPr>
        <w:t xml:space="preserve"> </w:t>
      </w:r>
      <w:r w:rsidR="00CF758B" w:rsidRPr="001D6942">
        <w:rPr>
          <w:rFonts w:ascii="Times New Roman" w:eastAsiaTheme="minorEastAsia" w:hAnsi="Times New Roman" w:cs="Times New Roman"/>
        </w:rPr>
        <w:t xml:space="preserve">temporal precision of the </w:t>
      </w:r>
      <w:r w:rsidR="00554F5A" w:rsidRPr="001D6942">
        <w:rPr>
          <w:rFonts w:ascii="Times New Roman" w:eastAsiaTheme="minorEastAsia" w:hAnsi="Times New Roman" w:cs="Times New Roman"/>
        </w:rPr>
        <w:t xml:space="preserve">analog output </w:t>
      </w:r>
      <w:r w:rsidR="00E2734E" w:rsidRPr="001D6942">
        <w:rPr>
          <w:rFonts w:ascii="Times New Roman" w:eastAsiaTheme="minorEastAsia" w:hAnsi="Times New Roman" w:cs="Times New Roman"/>
        </w:rPr>
        <w:t>generated by</w:t>
      </w:r>
      <w:r w:rsidR="00E30C56" w:rsidRPr="001D6942">
        <w:rPr>
          <w:rFonts w:ascii="Times New Roman" w:eastAsiaTheme="minorEastAsia" w:hAnsi="Times New Roman" w:cs="Times New Roman"/>
        </w:rPr>
        <w:t xml:space="preserve"> the</w:t>
      </w:r>
      <w:r w:rsidR="00E2734E" w:rsidRPr="001D6942">
        <w:rPr>
          <w:rFonts w:ascii="Times New Roman" w:eastAsiaTheme="minorEastAsia" w:hAnsi="Times New Roman" w:cs="Times New Roman"/>
        </w:rPr>
        <w:t xml:space="preserve"> Teensy. W</w:t>
      </w:r>
      <w:r w:rsidR="0063230A" w:rsidRPr="001D6942">
        <w:rPr>
          <w:rFonts w:ascii="Times New Roman" w:eastAsiaTheme="minorEastAsia" w:hAnsi="Times New Roman" w:cs="Times New Roman"/>
        </w:rPr>
        <w:t xml:space="preserve">e </w:t>
      </w:r>
      <w:r w:rsidR="00E2734E" w:rsidRPr="001D6942">
        <w:rPr>
          <w:rFonts w:ascii="Times New Roman" w:eastAsiaTheme="minorEastAsia" w:hAnsi="Times New Roman" w:cs="Times New Roman"/>
        </w:rPr>
        <w:t xml:space="preserve">measured </w:t>
      </w:r>
      <w:r w:rsidR="0054518A" w:rsidRPr="001D6942">
        <w:rPr>
          <w:rFonts w:ascii="Times New Roman" w:eastAsiaTheme="minorEastAsia" w:hAnsi="Times New Roman" w:cs="Times New Roman"/>
        </w:rPr>
        <w:t>the analog output waveforms of the T</w:t>
      </w:r>
      <w:r w:rsidR="00E2734E" w:rsidRPr="001D6942">
        <w:rPr>
          <w:rFonts w:ascii="Times New Roman" w:eastAsiaTheme="minorEastAsia" w:hAnsi="Times New Roman" w:cs="Times New Roman"/>
        </w:rPr>
        <w:t>eensy with the commercial TDT RZ5D recording device</w:t>
      </w:r>
      <w:r w:rsidR="00D96D6E">
        <w:rPr>
          <w:rFonts w:ascii="Times New Roman" w:eastAsiaTheme="minorEastAsia" w:hAnsi="Times New Roman" w:cs="Times New Roman"/>
        </w:rPr>
        <w:t xml:space="preserve"> sampled at </w:t>
      </w:r>
      <w:r w:rsidR="002A0703" w:rsidRPr="001D6942">
        <w:rPr>
          <w:rFonts w:ascii="Times New Roman" w:hAnsi="Times New Roman" w:cs="Times New Roman"/>
        </w:rPr>
        <w:t>24414.0625 Hz</w:t>
      </w:r>
      <w:r w:rsidR="002A0703">
        <w:rPr>
          <w:rFonts w:ascii="Times New Roman" w:hAnsi="Times New Roman" w:cs="Times New Roman"/>
        </w:rPr>
        <w:t xml:space="preserve">. </w:t>
      </w:r>
      <w:r w:rsidR="00E2734E" w:rsidRPr="001D6942">
        <w:rPr>
          <w:rFonts w:ascii="Times New Roman" w:eastAsiaTheme="minorEastAsia" w:hAnsi="Times New Roman" w:cs="Times New Roman"/>
        </w:rPr>
        <w:t>Since analog outputs were generated together with the onset of the digital out</w:t>
      </w:r>
      <w:r w:rsidR="00656C9B" w:rsidRPr="001D6942">
        <w:rPr>
          <w:rFonts w:ascii="Times New Roman" w:eastAsiaTheme="minorEastAsia" w:hAnsi="Times New Roman" w:cs="Times New Roman"/>
        </w:rPr>
        <w:t>put</w:t>
      </w:r>
      <w:r w:rsidR="00E2734E" w:rsidRPr="001D6942">
        <w:rPr>
          <w:rFonts w:ascii="Times New Roman" w:eastAsiaTheme="minorEastAsia" w:hAnsi="Times New Roman" w:cs="Times New Roman"/>
        </w:rPr>
        <w:t xml:space="preserve">s used to trigger camera image frame capture, we </w:t>
      </w:r>
      <w:r w:rsidR="00E31EB2" w:rsidRPr="001D6942">
        <w:rPr>
          <w:rFonts w:ascii="Times New Roman" w:eastAsiaTheme="minorEastAsia" w:hAnsi="Times New Roman" w:cs="Times New Roman"/>
        </w:rPr>
        <w:t xml:space="preserve">calculated the </w:t>
      </w:r>
      <w:r w:rsidR="00AD3A7A" w:rsidRPr="001D6942">
        <w:rPr>
          <w:rFonts w:ascii="Times New Roman" w:eastAsiaTheme="minorEastAsia" w:hAnsi="Times New Roman" w:cs="Times New Roman"/>
        </w:rPr>
        <w:t xml:space="preserve">time </w:t>
      </w:r>
      <w:r w:rsidR="00E2734E" w:rsidRPr="001D6942">
        <w:rPr>
          <w:rFonts w:ascii="Times New Roman" w:eastAsiaTheme="minorEastAsia" w:hAnsi="Times New Roman" w:cs="Times New Roman"/>
        </w:rPr>
        <w:t xml:space="preserve">difference </w:t>
      </w:r>
      <w:r w:rsidR="00694C03" w:rsidRPr="001D6942">
        <w:rPr>
          <w:rFonts w:ascii="Times New Roman" w:eastAsiaTheme="minorEastAsia" w:hAnsi="Times New Roman" w:cs="Times New Roman"/>
        </w:rPr>
        <w:t xml:space="preserve">between the </w:t>
      </w:r>
      <w:r w:rsidR="000D2DE0" w:rsidRPr="001D6942">
        <w:rPr>
          <w:rFonts w:ascii="Times New Roman" w:eastAsiaTheme="minorEastAsia" w:hAnsi="Times New Roman" w:cs="Times New Roman"/>
        </w:rPr>
        <w:t>onset of the</w:t>
      </w:r>
      <w:r w:rsidR="00363F0E" w:rsidRPr="001D6942">
        <w:rPr>
          <w:rFonts w:ascii="Times New Roman" w:eastAsiaTheme="minorEastAsia" w:hAnsi="Times New Roman" w:cs="Times New Roman"/>
        </w:rPr>
        <w:t xml:space="preserve"> analog </w:t>
      </w:r>
      <w:r w:rsidR="00AA0510" w:rsidRPr="001D6942">
        <w:rPr>
          <w:rFonts w:ascii="Times New Roman" w:eastAsiaTheme="minorEastAsia" w:hAnsi="Times New Roman" w:cs="Times New Roman"/>
        </w:rPr>
        <w:t>output</w:t>
      </w:r>
      <w:r w:rsidR="000D2DE0" w:rsidRPr="001D6942">
        <w:rPr>
          <w:rFonts w:ascii="Times New Roman" w:eastAsiaTheme="minorEastAsia" w:hAnsi="Times New Roman" w:cs="Times New Roman"/>
        </w:rPr>
        <w:t xml:space="preserve"> and the</w:t>
      </w:r>
      <w:r w:rsidR="000D2DE0" w:rsidRPr="001D6942">
        <w:rPr>
          <w:rFonts w:ascii="Times New Roman" w:hAnsi="Times New Roman" w:cs="Times New Roman"/>
        </w:rPr>
        <w:t xml:space="preserve"> </w:t>
      </w:r>
      <w:r w:rsidR="00E2734E" w:rsidRPr="001D6942">
        <w:rPr>
          <w:rFonts w:ascii="Times New Roman" w:hAnsi="Times New Roman" w:cs="Times New Roman"/>
        </w:rPr>
        <w:t xml:space="preserve">onset of the digital pulse </w:t>
      </w:r>
      <w:r w:rsidR="000F67C8" w:rsidRPr="001D6942">
        <w:rPr>
          <w:rFonts w:ascii="Times New Roman" w:eastAsiaTheme="minorEastAsia" w:hAnsi="Times New Roman" w:cs="Times New Roman"/>
        </w:rPr>
        <w:t>(</w:t>
      </w:r>
      <w:r w:rsidRPr="001D6942">
        <w:rPr>
          <w:rFonts w:ascii="Times New Roman" w:eastAsiaTheme="minorEastAsia" w:hAnsi="Times New Roman" w:cs="Times New Roman"/>
        </w:rPr>
        <w:t>Figure</w:t>
      </w:r>
      <w:r w:rsidR="001C448A" w:rsidRPr="001D6942">
        <w:rPr>
          <w:rFonts w:ascii="Times New Roman" w:eastAsiaTheme="minorEastAsia" w:hAnsi="Times New Roman" w:cs="Times New Roman"/>
        </w:rPr>
        <w:t xml:space="preserve"> 4Bi</w:t>
      </w:r>
      <w:r w:rsidR="00E31EB2" w:rsidRPr="001D6942">
        <w:rPr>
          <w:rFonts w:ascii="Times New Roman" w:eastAsiaTheme="minorEastAsia" w:hAnsi="Times New Roman" w:cs="Times New Roman"/>
        </w:rPr>
        <w:t xml:space="preserve">, </w:t>
      </w:r>
      <w:r w:rsidR="0013481D" w:rsidRPr="001D6942">
        <w:rPr>
          <w:rFonts w:ascii="Times New Roman" w:eastAsiaTheme="minorEastAsia" w:hAnsi="Times New Roman" w:cs="Times New Roman"/>
        </w:rPr>
        <w:t xml:space="preserve">for </w:t>
      </w:r>
      <w:r w:rsidR="00E31EB2" w:rsidRPr="001D6942">
        <w:rPr>
          <w:rFonts w:ascii="Times New Roman" w:eastAsiaTheme="minorEastAsia" w:hAnsi="Times New Roman" w:cs="Times New Roman"/>
        </w:rPr>
        <w:t>details see Methods</w:t>
      </w:r>
      <w:r w:rsidRPr="001D6942">
        <w:rPr>
          <w:rFonts w:ascii="Times New Roman" w:eastAsiaTheme="minorEastAsia" w:hAnsi="Times New Roman" w:cs="Times New Roman"/>
        </w:rPr>
        <w:t>).</w:t>
      </w:r>
      <w:r w:rsidR="000F67C8" w:rsidRPr="001D6942">
        <w:rPr>
          <w:rFonts w:ascii="Times New Roman" w:eastAsiaTheme="minorEastAsia" w:hAnsi="Times New Roman" w:cs="Times New Roman"/>
        </w:rPr>
        <w:t xml:space="preserve"> </w:t>
      </w:r>
      <w:r w:rsidR="00E31EB2" w:rsidRPr="001D6942">
        <w:rPr>
          <w:rFonts w:ascii="Times New Roman" w:hAnsi="Times New Roman" w:cs="Times New Roman"/>
        </w:rPr>
        <w:t xml:space="preserve">We found that the analog output lagged the </w:t>
      </w:r>
      <w:r w:rsidR="00CF758B" w:rsidRPr="001D6942">
        <w:rPr>
          <w:rFonts w:ascii="Times New Roman" w:hAnsi="Times New Roman" w:cs="Times New Roman"/>
        </w:rPr>
        <w:t xml:space="preserve">camera </w:t>
      </w:r>
      <w:r w:rsidR="00E31EB2" w:rsidRPr="001D6942">
        <w:rPr>
          <w:rFonts w:ascii="Times New Roman" w:hAnsi="Times New Roman" w:cs="Times New Roman"/>
        </w:rPr>
        <w:t xml:space="preserve">digital </w:t>
      </w:r>
      <w:r w:rsidR="00CF758B" w:rsidRPr="001D6942">
        <w:rPr>
          <w:rFonts w:ascii="Times New Roman" w:hAnsi="Times New Roman" w:cs="Times New Roman"/>
        </w:rPr>
        <w:t>pulse</w:t>
      </w:r>
      <w:r w:rsidR="00E31EB2" w:rsidRPr="001D6942">
        <w:rPr>
          <w:rFonts w:ascii="Times New Roman" w:hAnsi="Times New Roman" w:cs="Times New Roman"/>
        </w:rPr>
        <w:t xml:space="preserve"> by </w:t>
      </w:r>
      <w:r w:rsidR="008664D6" w:rsidRPr="001D6942">
        <w:rPr>
          <w:rFonts w:ascii="Times New Roman" w:hAnsi="Times New Roman" w:cs="Times New Roman"/>
        </w:rPr>
        <w:t>7.6</w:t>
      </w:r>
      <w:r w:rsidR="00702298" w:rsidRPr="001D6942">
        <w:rPr>
          <w:rFonts w:ascii="Times New Roman" w:hAnsi="Times New Roman" w:cs="Times New Roman"/>
        </w:rPr>
        <w:t xml:space="preserve"> </w:t>
      </w:r>
      <w:r w:rsidR="00702298" w:rsidRPr="001D6942">
        <w:rPr>
          <w:rFonts w:ascii="Times New Roman" w:hAnsi="Times New Roman" w:cs="Times New Roman"/>
          <w:u w:val="single"/>
        </w:rPr>
        <w:t>+</w:t>
      </w:r>
      <w:r w:rsidR="00702298" w:rsidRPr="001D6942">
        <w:rPr>
          <w:rFonts w:ascii="Times New Roman" w:hAnsi="Times New Roman" w:cs="Times New Roman"/>
        </w:rPr>
        <w:t xml:space="preserve"> 0.9</w:t>
      </w:r>
      <w:r w:rsidR="008664D6" w:rsidRPr="001D6942">
        <w:rPr>
          <w:rFonts w:ascii="Times New Roman" w:hAnsi="Times New Roman" w:cs="Times New Roman"/>
        </w:rPr>
        <w:t xml:space="preserve"> milliseconds</w:t>
      </w:r>
      <w:r w:rsidR="00F7640B" w:rsidRPr="001D6942">
        <w:rPr>
          <w:rFonts w:ascii="Times New Roman" w:hAnsi="Times New Roman" w:cs="Times New Roman"/>
        </w:rPr>
        <w:t xml:space="preserve"> (</w:t>
      </w:r>
      <w:r w:rsidR="00E31EB2" w:rsidRPr="001D6942">
        <w:rPr>
          <w:rFonts w:ascii="Times New Roman" w:hAnsi="Times New Roman" w:cs="Times New Roman"/>
        </w:rPr>
        <w:t>mean</w:t>
      </w:r>
      <w:r w:rsidR="00E30C56" w:rsidRPr="001D6942">
        <w:rPr>
          <w:rFonts w:ascii="Times New Roman" w:hAnsi="Times New Roman" w:cs="Times New Roman"/>
        </w:rPr>
        <w:t xml:space="preserve"> </w:t>
      </w:r>
      <w:r w:rsidR="00E31EB2" w:rsidRPr="001D6942">
        <w:rPr>
          <w:rFonts w:ascii="Times New Roman" w:hAnsi="Times New Roman" w:cs="Times New Roman"/>
        </w:rPr>
        <w:t>+/-</w:t>
      </w:r>
      <w:r w:rsidR="00E30C56" w:rsidRPr="001D6942">
        <w:rPr>
          <w:rFonts w:ascii="Times New Roman" w:hAnsi="Times New Roman" w:cs="Times New Roman"/>
        </w:rPr>
        <w:t xml:space="preserve"> std</w:t>
      </w:r>
      <w:r w:rsidR="00E31EB2" w:rsidRPr="001D6942">
        <w:rPr>
          <w:rFonts w:ascii="Times New Roman" w:hAnsi="Times New Roman" w:cs="Times New Roman"/>
        </w:rPr>
        <w:t xml:space="preserve">, </w:t>
      </w:r>
      <w:r w:rsidR="00DA4838" w:rsidRPr="001D6942">
        <w:rPr>
          <w:rFonts w:ascii="Times New Roman" w:hAnsi="Times New Roman" w:cs="Times New Roman"/>
        </w:rPr>
        <w:t xml:space="preserve">n=50 digital/analog pulses, </w:t>
      </w:r>
      <w:r w:rsidR="00F7640B" w:rsidRPr="001D6942">
        <w:rPr>
          <w:rFonts w:ascii="Times New Roman" w:hAnsi="Times New Roman" w:cs="Times New Roman"/>
        </w:rPr>
        <w:t>Figure 4Bi)</w:t>
      </w:r>
      <w:r w:rsidR="00F21FEB" w:rsidRPr="001D6942">
        <w:rPr>
          <w:rFonts w:ascii="Times New Roman" w:hAnsi="Times New Roman" w:cs="Times New Roman"/>
        </w:rPr>
        <w:t xml:space="preserve">. </w:t>
      </w:r>
      <w:del w:id="40" w:author="Romano Linux Desktop" w:date="2018-11-27T16:30:00Z">
        <w:r w:rsidR="00C0140E" w:rsidDel="009501B9">
          <w:rPr>
            <w:rFonts w:ascii="Times New Roman" w:hAnsi="Times New Roman" w:cs="Times New Roman"/>
          </w:rPr>
          <w:delText xml:space="preserve">This delay </w:delText>
        </w:r>
        <w:r w:rsidR="00C706A0" w:rsidDel="009501B9">
          <w:rPr>
            <w:rFonts w:ascii="Times New Roman" w:hAnsi="Times New Roman" w:cs="Times New Roman"/>
          </w:rPr>
          <w:delText>could be</w:delText>
        </w:r>
        <w:r w:rsidR="00C63E8F" w:rsidDel="009501B9">
          <w:rPr>
            <w:rFonts w:ascii="Times New Roman" w:hAnsi="Times New Roman" w:cs="Times New Roman"/>
          </w:rPr>
          <w:delText xml:space="preserve"> </w:delText>
        </w:r>
        <w:r w:rsidR="009B56D5" w:rsidDel="009501B9">
          <w:rPr>
            <w:rFonts w:ascii="Times New Roman" w:hAnsi="Times New Roman" w:cs="Times New Roman"/>
          </w:rPr>
          <w:delText>related</w:delText>
        </w:r>
        <w:r w:rsidR="00C63E8F" w:rsidDel="009501B9">
          <w:rPr>
            <w:rFonts w:ascii="Times New Roman" w:hAnsi="Times New Roman" w:cs="Times New Roman"/>
          </w:rPr>
          <w:delText xml:space="preserve"> to </w:delText>
        </w:r>
        <w:r w:rsidR="00C706A0" w:rsidDel="009501B9">
          <w:rPr>
            <w:rFonts w:ascii="Times New Roman" w:hAnsi="Times New Roman" w:cs="Times New Roman"/>
          </w:rPr>
          <w:delText xml:space="preserve">the manner in which we generated the tone—by </w:delText>
        </w:r>
        <w:r w:rsidR="00C0140E" w:rsidDel="009501B9">
          <w:rPr>
            <w:rFonts w:ascii="Times New Roman" w:hAnsi="Times New Roman" w:cs="Times New Roman"/>
          </w:rPr>
          <w:delText xml:space="preserve">altering the amplitude of a continuous </w:delText>
        </w:r>
        <w:r w:rsidR="00C706A0" w:rsidDel="009501B9">
          <w:rPr>
            <w:rFonts w:ascii="Times New Roman" w:hAnsi="Times New Roman" w:cs="Times New Roman"/>
          </w:rPr>
          <w:delText>sine wave—</w:delText>
        </w:r>
      </w:del>
      <w:del w:id="41" w:author="Romano Linux Desktop" w:date="2018-11-27T15:52:00Z">
        <w:r w:rsidR="009B56D5" w:rsidDel="00C62778">
          <w:rPr>
            <w:rFonts w:ascii="Times New Roman" w:hAnsi="Times New Roman" w:cs="Times New Roman"/>
          </w:rPr>
          <w:delText xml:space="preserve">which </w:delText>
        </w:r>
      </w:del>
      <w:del w:id="42" w:author="Romano Linux Desktop" w:date="2018-11-27T16:30:00Z">
        <w:r w:rsidR="009B56D5" w:rsidDel="009501B9">
          <w:rPr>
            <w:rFonts w:ascii="Times New Roman" w:hAnsi="Times New Roman" w:cs="Times New Roman"/>
          </w:rPr>
          <w:delText>we utilized for its simplicity</w:delText>
        </w:r>
        <w:r w:rsidR="00DE3707" w:rsidDel="009501B9">
          <w:rPr>
            <w:rFonts w:ascii="Times New Roman" w:hAnsi="Times New Roman" w:cs="Times New Roman"/>
          </w:rPr>
          <w:delText>.</w:delText>
        </w:r>
        <w:r w:rsidR="00676239" w:rsidDel="009501B9">
          <w:rPr>
            <w:rFonts w:ascii="Times New Roman" w:hAnsi="Times New Roman" w:cs="Times New Roman"/>
          </w:rPr>
          <w:delText xml:space="preserve"> </w:delText>
        </w:r>
      </w:del>
      <w:ins w:id="43" w:author="Romano Linux Desktop" w:date="2018-11-27T16:30:00Z">
        <w:r w:rsidR="009501B9">
          <w:rPr>
            <w:rFonts w:ascii="Times New Roman" w:hAnsi="Times New Roman" w:cs="Times New Roman"/>
          </w:rPr>
          <w:t xml:space="preserve">We next tested whether or not this </w:t>
        </w:r>
      </w:ins>
      <w:ins w:id="44" w:author="Romano Linux Desktop" w:date="2018-11-27T16:31:00Z">
        <w:r w:rsidR="006079BE">
          <w:rPr>
            <w:rFonts w:ascii="Times New Roman" w:hAnsi="Times New Roman" w:cs="Times New Roman"/>
          </w:rPr>
          <w:t>delay</w:t>
        </w:r>
      </w:ins>
      <w:ins w:id="45" w:author="Romano Linux Desktop" w:date="2018-11-27T16:30:00Z">
        <w:r w:rsidR="006079BE">
          <w:rPr>
            <w:rFonts w:ascii="Times New Roman" w:hAnsi="Times New Roman" w:cs="Times New Roman"/>
          </w:rPr>
          <w:t xml:space="preserve"> was </w:t>
        </w:r>
      </w:ins>
      <w:ins w:id="46" w:author="Romano Linux Desktop" w:date="2018-11-27T16:32:00Z">
        <w:r w:rsidR="006079BE">
          <w:rPr>
            <w:rFonts w:ascii="Times New Roman" w:hAnsi="Times New Roman" w:cs="Times New Roman"/>
          </w:rPr>
          <w:t>r</w:t>
        </w:r>
        <w:r w:rsidR="00B0437C">
          <w:rPr>
            <w:rFonts w:ascii="Times New Roman" w:hAnsi="Times New Roman" w:cs="Times New Roman"/>
          </w:rPr>
          <w:t>elated to our</w:t>
        </w:r>
      </w:ins>
      <w:ins w:id="47" w:author="Romano Linux Desktop" w:date="2018-11-27T16:37:00Z">
        <w:r w:rsidR="00B0437C">
          <w:rPr>
            <w:rFonts w:ascii="Times New Roman" w:hAnsi="Times New Roman" w:cs="Times New Roman"/>
          </w:rPr>
          <w:t xml:space="preserve"> specific</w:t>
        </w:r>
      </w:ins>
      <w:ins w:id="48" w:author="Romano Linux Desktop" w:date="2018-11-27T16:32:00Z">
        <w:r w:rsidR="00B0437C">
          <w:rPr>
            <w:rFonts w:ascii="Times New Roman" w:hAnsi="Times New Roman" w:cs="Times New Roman"/>
          </w:rPr>
          <w:t xml:space="preserve"> </w:t>
        </w:r>
      </w:ins>
      <w:ins w:id="49" w:author="Romano Linux Desktop" w:date="2018-11-27T18:41:00Z">
        <w:r w:rsidR="002567C2">
          <w:rPr>
            <w:rFonts w:ascii="Times New Roman" w:hAnsi="Times New Roman" w:cs="Times New Roman"/>
          </w:rPr>
          <w:t>implementation</w:t>
        </w:r>
      </w:ins>
      <w:ins w:id="50" w:author="Romano Linux Desktop" w:date="2018-11-27T16:32:00Z">
        <w:r w:rsidR="002567C2">
          <w:rPr>
            <w:rFonts w:ascii="Times New Roman" w:hAnsi="Times New Roman" w:cs="Times New Roman"/>
          </w:rPr>
          <w:t xml:space="preserve"> </w:t>
        </w:r>
      </w:ins>
      <w:ins w:id="51" w:author="Romano Linux Desktop" w:date="2018-11-27T18:41:00Z">
        <w:r w:rsidR="00052308">
          <w:rPr>
            <w:rFonts w:ascii="Times New Roman" w:hAnsi="Times New Roman" w:cs="Times New Roman"/>
          </w:rPr>
          <w:t>of</w:t>
        </w:r>
      </w:ins>
      <w:ins w:id="52" w:author="Romano Linux Desktop" w:date="2018-11-27T16:30:00Z">
        <w:r w:rsidR="006079BE">
          <w:rPr>
            <w:rFonts w:ascii="Times New Roman" w:hAnsi="Times New Roman" w:cs="Times New Roman"/>
          </w:rPr>
          <w:t xml:space="preserve"> </w:t>
        </w:r>
      </w:ins>
      <w:ins w:id="53" w:author="Romano Linux Desktop" w:date="2018-11-27T16:31:00Z">
        <w:r w:rsidR="00A2228B">
          <w:rPr>
            <w:rFonts w:ascii="Times New Roman" w:hAnsi="Times New Roman" w:cs="Times New Roman"/>
          </w:rPr>
          <w:t xml:space="preserve">the Audio library, or </w:t>
        </w:r>
      </w:ins>
      <w:ins w:id="54" w:author="Romano Linux Desktop" w:date="2018-11-27T16:38:00Z">
        <w:r w:rsidR="00F9571D">
          <w:rPr>
            <w:rFonts w:ascii="Times New Roman" w:hAnsi="Times New Roman" w:cs="Times New Roman"/>
          </w:rPr>
          <w:t xml:space="preserve">was </w:t>
        </w:r>
      </w:ins>
      <w:ins w:id="55" w:author="Romano Linux Desktop" w:date="2018-11-27T16:31:00Z">
        <w:r w:rsidR="00A2228B">
          <w:rPr>
            <w:rFonts w:ascii="Times New Roman" w:hAnsi="Times New Roman" w:cs="Times New Roman"/>
          </w:rPr>
          <w:t xml:space="preserve">simply the time it takes to write to the analog pin. To do so, we tested the time delay in writing to a digital pin and the analog pin </w:t>
        </w:r>
      </w:ins>
      <w:ins w:id="56" w:author="Romano Linux Desktop" w:date="2018-11-27T16:34:00Z">
        <w:r w:rsidR="00A2228B">
          <w:rPr>
            <w:rFonts w:ascii="Times New Roman" w:hAnsi="Times New Roman" w:cs="Times New Roman"/>
          </w:rPr>
          <w:t xml:space="preserve">triggered </w:t>
        </w:r>
      </w:ins>
      <w:ins w:id="57" w:author="Romano Linux Desktop" w:date="2018-11-27T16:31:00Z">
        <w:r w:rsidR="00A2228B">
          <w:rPr>
            <w:rFonts w:ascii="Times New Roman" w:hAnsi="Times New Roman" w:cs="Times New Roman"/>
          </w:rPr>
          <w:t>sequ</w:t>
        </w:r>
      </w:ins>
      <w:ins w:id="58" w:author="Romano Linux Desktop" w:date="2018-11-27T16:34:00Z">
        <w:r w:rsidR="00A2228B">
          <w:rPr>
            <w:rFonts w:ascii="Times New Roman" w:hAnsi="Times New Roman" w:cs="Times New Roman"/>
          </w:rPr>
          <w:t xml:space="preserve">entially. </w:t>
        </w:r>
      </w:ins>
      <w:ins w:id="59" w:author="Romano Linux Desktop" w:date="2018-11-27T16:38:00Z">
        <w:r w:rsidR="001573E7">
          <w:rPr>
            <w:rFonts w:ascii="Times New Roman" w:hAnsi="Times New Roman" w:cs="Times New Roman"/>
          </w:rPr>
          <w:t>The analog pi</w:t>
        </w:r>
        <w:r w:rsidR="00A85463">
          <w:rPr>
            <w:rFonts w:ascii="Times New Roman" w:hAnsi="Times New Roman" w:cs="Times New Roman"/>
          </w:rPr>
          <w:t>n lagged behind the digital pin, on average, by approximately 0.8</w:t>
        </w:r>
      </w:ins>
      <w:ins w:id="60" w:author="Romano Linux Desktop" w:date="2018-11-27T18:39:00Z">
        <w:r w:rsidR="00A85463">
          <w:rPr>
            <w:rFonts w:ascii="Times New Roman" w:hAnsi="Times New Roman" w:cs="Times New Roman"/>
          </w:rPr>
          <w:t xml:space="preserve"> </w:t>
        </w:r>
        <w:r w:rsidR="00A85463" w:rsidRPr="00A85463">
          <w:rPr>
            <w:rFonts w:ascii="Times New Roman" w:hAnsi="Times New Roman" w:cs="Times New Roman"/>
          </w:rPr>
          <w:t>+</w:t>
        </w:r>
        <w:r w:rsidR="00A85463">
          <w:rPr>
            <w:rFonts w:ascii="Times New Roman" w:hAnsi="Times New Roman" w:cs="Times New Roman"/>
          </w:rPr>
          <w:t xml:space="preserve"> </w:t>
        </w:r>
      </w:ins>
      <w:ins w:id="61" w:author="Romano Linux Desktop" w:date="2018-11-28T09:28:00Z">
        <w:r w:rsidR="0093343B">
          <w:rPr>
            <w:rFonts w:ascii="Times New Roman" w:hAnsi="Times New Roman" w:cs="Times New Roman"/>
          </w:rPr>
          <w:t>5.8</w:t>
        </w:r>
      </w:ins>
      <w:ins w:id="62" w:author="Romano Linux Desktop" w:date="2018-11-27T18:39:00Z">
        <w:r w:rsidR="00A85463">
          <w:rPr>
            <w:rFonts w:ascii="Times New Roman" w:hAnsi="Times New Roman" w:cs="Times New Roman"/>
          </w:rPr>
          <w:t xml:space="preserve"> </w:t>
        </w:r>
      </w:ins>
      <w:ins w:id="63" w:author="Romano Linux Desktop" w:date="2018-11-27T18:40:00Z">
        <w:r w:rsidR="00A85463">
          <w:rPr>
            <w:rFonts w:ascii="Times New Roman" w:hAnsi="Times New Roman" w:cs="Times New Roman"/>
          </w:rPr>
          <w:t>µs</w:t>
        </w:r>
        <w:r w:rsidR="00AA5320">
          <w:rPr>
            <w:rFonts w:ascii="Times New Roman" w:hAnsi="Times New Roman" w:cs="Times New Roman"/>
          </w:rPr>
          <w:t xml:space="preserve"> (+/- std, </w:t>
        </w:r>
      </w:ins>
      <w:ins w:id="64" w:author="Romano Linux Desktop" w:date="2018-11-28T09:28:00Z">
        <w:r w:rsidR="0093343B">
          <w:rPr>
            <w:rFonts w:ascii="Times New Roman" w:hAnsi="Times New Roman" w:cs="Times New Roman"/>
          </w:rPr>
          <w:t>49/50</w:t>
        </w:r>
      </w:ins>
      <w:ins w:id="65" w:author="Romano Linux Desktop" w:date="2018-11-27T18:40:00Z">
        <w:r w:rsidR="00AA5320">
          <w:rPr>
            <w:rFonts w:ascii="Times New Roman" w:hAnsi="Times New Roman" w:cs="Times New Roman"/>
          </w:rPr>
          <w:t xml:space="preserve"> values = 0</w:t>
        </w:r>
        <w:bookmarkStart w:id="66" w:name="_GoBack"/>
        <w:bookmarkEnd w:id="66"/>
        <w:r w:rsidR="00AA5320">
          <w:rPr>
            <w:rFonts w:ascii="Times New Roman" w:hAnsi="Times New Roman" w:cs="Times New Roman"/>
          </w:rPr>
          <w:t>)</w:t>
        </w:r>
      </w:ins>
      <w:ins w:id="67" w:author="Romano Linux Desktop" w:date="2018-11-27T16:38:00Z">
        <w:r w:rsidR="00A743CF">
          <w:rPr>
            <w:rFonts w:ascii="Times New Roman" w:hAnsi="Times New Roman" w:cs="Times New Roman"/>
          </w:rPr>
          <w:t>, suggesting that only a</w:t>
        </w:r>
      </w:ins>
      <w:ins w:id="68" w:author="Romano Linux Desktop" w:date="2018-11-27T18:40:00Z">
        <w:r w:rsidR="00AA5320">
          <w:rPr>
            <w:rFonts w:ascii="Times New Roman" w:hAnsi="Times New Roman" w:cs="Times New Roman"/>
          </w:rPr>
          <w:t>n exceedingly</w:t>
        </w:r>
      </w:ins>
      <w:ins w:id="69" w:author="Romano Linux Desktop" w:date="2018-11-27T16:38:00Z">
        <w:r w:rsidR="00A743CF">
          <w:rPr>
            <w:rFonts w:ascii="Times New Roman" w:hAnsi="Times New Roman" w:cs="Times New Roman"/>
          </w:rPr>
          <w:t xml:space="preserve"> small portion of this delay is attributable to writing to this particular pin. </w:t>
        </w:r>
      </w:ins>
      <w:r w:rsidR="00676239">
        <w:rPr>
          <w:rFonts w:ascii="Times New Roman" w:hAnsi="Times New Roman" w:cs="Times New Roman"/>
        </w:rPr>
        <w:t>T</w:t>
      </w:r>
      <w:r w:rsidR="00EA44C0">
        <w:rPr>
          <w:rFonts w:ascii="Times New Roman" w:hAnsi="Times New Roman" w:cs="Times New Roman"/>
        </w:rPr>
        <w:t>he</w:t>
      </w:r>
      <w:r w:rsidR="00E31EB2" w:rsidRPr="001D6942">
        <w:rPr>
          <w:rFonts w:ascii="Times New Roman" w:hAnsi="Times New Roman" w:cs="Times New Roman"/>
        </w:rPr>
        <w:t xml:space="preserve"> duration of the tone </w:t>
      </w:r>
      <w:r w:rsidR="00EA44C0">
        <w:rPr>
          <w:rFonts w:ascii="Times New Roman" w:hAnsi="Times New Roman" w:cs="Times New Roman"/>
        </w:rPr>
        <w:t>remained equal to</w:t>
      </w:r>
      <w:r w:rsidR="00E31EB2" w:rsidRPr="001D6942">
        <w:rPr>
          <w:rFonts w:ascii="Times New Roman" w:hAnsi="Times New Roman" w:cs="Times New Roman"/>
        </w:rPr>
        <w:t xml:space="preserve"> </w:t>
      </w:r>
      <w:r w:rsidR="00D20DCE" w:rsidRPr="001D6942">
        <w:rPr>
          <w:rFonts w:ascii="Times New Roman" w:hAnsi="Times New Roman" w:cs="Times New Roman"/>
        </w:rPr>
        <w:t xml:space="preserve">700 </w:t>
      </w:r>
      <w:r w:rsidR="003A49F3" w:rsidRPr="001D6942">
        <w:rPr>
          <w:rFonts w:ascii="Times New Roman" w:hAnsi="Times New Roman" w:cs="Times New Roman"/>
          <w:u w:val="single"/>
        </w:rPr>
        <w:t>+</w:t>
      </w:r>
      <w:r w:rsidR="003A49F3" w:rsidRPr="001D6942">
        <w:rPr>
          <w:rFonts w:ascii="Times New Roman" w:hAnsi="Times New Roman" w:cs="Times New Roman"/>
        </w:rPr>
        <w:t xml:space="preserve"> 1 </w:t>
      </w:r>
      <w:r w:rsidR="00D20DCE" w:rsidRPr="001D6942">
        <w:rPr>
          <w:rFonts w:ascii="Times New Roman" w:hAnsi="Times New Roman" w:cs="Times New Roman"/>
        </w:rPr>
        <w:t>ms</w:t>
      </w:r>
      <w:r w:rsidR="00727D53" w:rsidRPr="001D6942">
        <w:rPr>
          <w:rFonts w:ascii="Times New Roman" w:hAnsi="Times New Roman" w:cs="Times New Roman"/>
        </w:rPr>
        <w:t xml:space="preserve">, </w:t>
      </w:r>
      <w:r w:rsidR="00E30C56" w:rsidRPr="001D6942">
        <w:rPr>
          <w:rFonts w:ascii="Times New Roman" w:hAnsi="Times New Roman" w:cs="Times New Roman"/>
        </w:rPr>
        <w:t>(mean +/- std</w:t>
      </w:r>
      <w:r w:rsidR="00DA4838" w:rsidRPr="001D6942">
        <w:rPr>
          <w:rFonts w:ascii="Times New Roman" w:hAnsi="Times New Roman" w:cs="Times New Roman"/>
        </w:rPr>
        <w:t>, n=50 digital/analog pulses</w:t>
      </w:r>
      <w:r w:rsidR="00E31EB2" w:rsidRPr="001D6942">
        <w:rPr>
          <w:rFonts w:ascii="Times New Roman" w:hAnsi="Times New Roman" w:cs="Times New Roman"/>
        </w:rPr>
        <w:t xml:space="preserve"> Figure 4Bii</w:t>
      </w:r>
      <w:r w:rsidR="002F3117" w:rsidRPr="001D6942">
        <w:rPr>
          <w:rFonts w:ascii="Times New Roman" w:hAnsi="Times New Roman" w:cs="Times New Roman"/>
        </w:rPr>
        <w:t>)</w:t>
      </w:r>
      <w:r w:rsidR="00CF758B" w:rsidRPr="001D6942">
        <w:rPr>
          <w:rFonts w:ascii="Times New Roman" w:hAnsi="Times New Roman" w:cs="Times New Roman"/>
        </w:rPr>
        <w:t>, equivalent to the commanded duration of 700ms</w:t>
      </w:r>
      <w:r w:rsidR="002F3117" w:rsidRPr="001D6942">
        <w:rPr>
          <w:rFonts w:ascii="Times New Roman" w:hAnsi="Times New Roman" w:cs="Times New Roman"/>
        </w:rPr>
        <w:t>.</w:t>
      </w:r>
      <w:r w:rsidR="00D20DCE" w:rsidRPr="001D6942">
        <w:rPr>
          <w:rFonts w:ascii="Times New Roman" w:hAnsi="Times New Roman" w:cs="Times New Roman"/>
        </w:rPr>
        <w:t xml:space="preserve"> </w:t>
      </w:r>
      <w:r w:rsidR="00EF2B15" w:rsidRPr="001D6942">
        <w:rPr>
          <w:rFonts w:ascii="Times New Roman" w:hAnsi="Times New Roman" w:cs="Times New Roman"/>
        </w:rPr>
        <w:t xml:space="preserve"> Together, these results demonstrate that the Teensy interface</w:t>
      </w:r>
      <w:r w:rsidR="00CF758B" w:rsidRPr="001D6942">
        <w:rPr>
          <w:rFonts w:ascii="Times New Roman" w:hAnsi="Times New Roman" w:cs="Times New Roman"/>
        </w:rPr>
        <w:t xml:space="preserve">, timed by the “elapsedMicros” function, is </w:t>
      </w:r>
      <w:r w:rsidR="00EF2B15" w:rsidRPr="001D6942">
        <w:rPr>
          <w:rFonts w:ascii="Times New Roman" w:hAnsi="Times New Roman" w:cs="Times New Roman"/>
        </w:rPr>
        <w:t xml:space="preserve">capable of generating </w:t>
      </w:r>
      <w:r w:rsidR="00CF758B" w:rsidRPr="001D6942">
        <w:rPr>
          <w:rFonts w:ascii="Times New Roman" w:hAnsi="Times New Roman" w:cs="Times New Roman"/>
        </w:rPr>
        <w:t xml:space="preserve">digital and </w:t>
      </w:r>
      <w:r w:rsidR="00EF2B15" w:rsidRPr="001D6942">
        <w:rPr>
          <w:rFonts w:ascii="Times New Roman" w:hAnsi="Times New Roman" w:cs="Times New Roman"/>
        </w:rPr>
        <w:t>analog ou</w:t>
      </w:r>
      <w:r w:rsidR="00767CA8" w:rsidRPr="001D6942">
        <w:rPr>
          <w:rFonts w:ascii="Times New Roman" w:hAnsi="Times New Roman" w:cs="Times New Roman"/>
        </w:rPr>
        <w:t>t</w:t>
      </w:r>
      <w:r w:rsidR="00EF2B15" w:rsidRPr="001D6942">
        <w:rPr>
          <w:rFonts w:ascii="Times New Roman" w:hAnsi="Times New Roman" w:cs="Times New Roman"/>
        </w:rPr>
        <w:t>put</w:t>
      </w:r>
      <w:r w:rsidR="00CF758B" w:rsidRPr="001D6942">
        <w:rPr>
          <w:rFonts w:ascii="Times New Roman" w:hAnsi="Times New Roman" w:cs="Times New Roman"/>
        </w:rPr>
        <w:t xml:space="preserve"> with</w:t>
      </w:r>
      <w:r w:rsidR="002F2538" w:rsidRPr="001D6942">
        <w:rPr>
          <w:rFonts w:ascii="Times New Roman" w:hAnsi="Times New Roman" w:cs="Times New Roman"/>
        </w:rPr>
        <w:t xml:space="preserve"> microsecond temporal precision. </w:t>
      </w:r>
    </w:p>
    <w:p w14:paraId="5C59CD00" w14:textId="736C4E21" w:rsidR="00676BAA" w:rsidRPr="001D6942" w:rsidRDefault="00676BAA">
      <w:pPr>
        <w:ind w:firstLine="720"/>
        <w:rPr>
          <w:rFonts w:ascii="Times New Roman" w:hAnsi="Times New Roman" w:cs="Times New Roman"/>
        </w:rPr>
      </w:pPr>
    </w:p>
    <w:p w14:paraId="025ACB4A" w14:textId="1141686B" w:rsidR="00B6480E" w:rsidRPr="001D6942" w:rsidRDefault="00DF5BB3" w:rsidP="00F25F3E">
      <w:pPr>
        <w:rPr>
          <w:rFonts w:ascii="Times New Roman" w:hAnsi="Times New Roman" w:cs="Times New Roman"/>
          <w:b/>
        </w:rPr>
      </w:pPr>
      <w:r w:rsidRPr="001D6942">
        <w:rPr>
          <w:rFonts w:ascii="Times New Roman" w:hAnsi="Times New Roman" w:cs="Times New Roman"/>
          <w:b/>
        </w:rPr>
        <w:t xml:space="preserve">4. </w:t>
      </w:r>
      <w:r w:rsidR="00165CBC" w:rsidRPr="001D6942">
        <w:rPr>
          <w:rFonts w:ascii="Times New Roman" w:hAnsi="Times New Roman" w:cs="Times New Roman"/>
          <w:b/>
        </w:rPr>
        <w:t>Conclusion</w:t>
      </w:r>
      <w:r w:rsidR="00A876B3" w:rsidRPr="001D6942">
        <w:rPr>
          <w:rFonts w:ascii="Times New Roman" w:hAnsi="Times New Roman" w:cs="Times New Roman"/>
          <w:b/>
        </w:rPr>
        <w:t xml:space="preserve"> and Discussion</w:t>
      </w:r>
    </w:p>
    <w:p w14:paraId="03615860" w14:textId="57AB54F4" w:rsidR="009A074F" w:rsidRPr="001D6942" w:rsidRDefault="009A074F" w:rsidP="00DF5BB3">
      <w:pPr>
        <w:ind w:firstLine="720"/>
        <w:rPr>
          <w:rFonts w:ascii="Times New Roman" w:hAnsi="Times New Roman" w:cs="Times New Roman"/>
        </w:rPr>
      </w:pPr>
      <w:r w:rsidRPr="001D6942">
        <w:rPr>
          <w:rFonts w:ascii="Times New Roman" w:hAnsi="Times New Roman" w:cs="Times New Roman"/>
        </w:rPr>
        <w:t xml:space="preserve">In both experiments, </w:t>
      </w:r>
      <w:r w:rsidR="00446253" w:rsidRPr="001D6942">
        <w:rPr>
          <w:rFonts w:ascii="Times New Roman" w:hAnsi="Times New Roman" w:cs="Times New Roman"/>
        </w:rPr>
        <w:t xml:space="preserve">the </w:t>
      </w:r>
      <w:r w:rsidR="001C4DF7" w:rsidRPr="001D6942">
        <w:rPr>
          <w:rFonts w:ascii="Times New Roman" w:hAnsi="Times New Roman" w:cs="Times New Roman"/>
        </w:rPr>
        <w:t xml:space="preserve">Teensy interface generated precisely timed digital pulses that can be used to control individual frame capture from a sCMOS </w:t>
      </w:r>
      <w:r w:rsidR="00A625A1" w:rsidRPr="001D6942">
        <w:rPr>
          <w:rFonts w:ascii="Times New Roman" w:hAnsi="Times New Roman" w:cs="Times New Roman"/>
        </w:rPr>
        <w:t xml:space="preserve">camera </w:t>
      </w:r>
      <w:r w:rsidR="001C4DF7" w:rsidRPr="001D6942">
        <w:rPr>
          <w:rFonts w:ascii="Times New Roman" w:hAnsi="Times New Roman" w:cs="Times New Roman"/>
        </w:rPr>
        <w:t xml:space="preserve">at 20Hz. We detected </w:t>
      </w:r>
      <w:r w:rsidR="00C63243" w:rsidRPr="001D6942">
        <w:rPr>
          <w:rFonts w:ascii="Times New Roman" w:hAnsi="Times New Roman" w:cs="Times New Roman"/>
        </w:rPr>
        <w:t>a small drift of</w:t>
      </w:r>
      <w:r w:rsidR="009F0A44" w:rsidRPr="001D6942">
        <w:rPr>
          <w:rFonts w:ascii="Times New Roman" w:hAnsi="Times New Roman" w:cs="Times New Roman"/>
        </w:rPr>
        <w:t xml:space="preserve"> approximately 30 </w:t>
      </w:r>
      <w:r w:rsidR="00960BC3" w:rsidRPr="001D6942">
        <w:rPr>
          <w:rFonts w:ascii="Times New Roman" w:hAnsi="Times New Roman" w:cs="Times New Roman"/>
        </w:rPr>
        <w:t>µ</w:t>
      </w:r>
      <w:r w:rsidR="009F0A44" w:rsidRPr="001D6942">
        <w:rPr>
          <w:rFonts w:ascii="Times New Roman" w:hAnsi="Times New Roman" w:cs="Times New Roman"/>
        </w:rPr>
        <w:t xml:space="preserve">s </w:t>
      </w:r>
      <w:r w:rsidR="00960BC3" w:rsidRPr="001D6942">
        <w:rPr>
          <w:rFonts w:ascii="Times New Roman" w:hAnsi="Times New Roman" w:cs="Times New Roman"/>
        </w:rPr>
        <w:t>per second</w:t>
      </w:r>
      <w:r w:rsidR="001C4DF7" w:rsidRPr="001D6942">
        <w:rPr>
          <w:rFonts w:ascii="Times New Roman" w:hAnsi="Times New Roman" w:cs="Times New Roman"/>
        </w:rPr>
        <w:t>, suggesting an actual frequency of 19.999 Hz instead of the commanded 20Hz</w:t>
      </w:r>
      <w:r w:rsidRPr="001D6942">
        <w:rPr>
          <w:rFonts w:ascii="Times New Roman" w:hAnsi="Times New Roman" w:cs="Times New Roman"/>
        </w:rPr>
        <w:t xml:space="preserve">. </w:t>
      </w:r>
      <w:r w:rsidR="009F0A44" w:rsidRPr="001D6942">
        <w:rPr>
          <w:rFonts w:ascii="Times New Roman" w:hAnsi="Times New Roman" w:cs="Times New Roman"/>
        </w:rPr>
        <w:t xml:space="preserve">This </w:t>
      </w:r>
      <w:r w:rsidRPr="001D6942">
        <w:rPr>
          <w:rFonts w:ascii="Times New Roman" w:hAnsi="Times New Roman" w:cs="Times New Roman"/>
        </w:rPr>
        <w:t>small 0.</w:t>
      </w:r>
      <w:r w:rsidR="009F0A44" w:rsidRPr="001D6942">
        <w:rPr>
          <w:rFonts w:ascii="Times New Roman" w:hAnsi="Times New Roman" w:cs="Times New Roman"/>
        </w:rPr>
        <w:t>003</w:t>
      </w:r>
      <w:r w:rsidRPr="001D6942">
        <w:rPr>
          <w:rFonts w:ascii="Times New Roman" w:hAnsi="Times New Roman" w:cs="Times New Roman"/>
        </w:rPr>
        <w:t>% drift of the Teensy processing clock</w:t>
      </w:r>
      <w:r w:rsidR="009F0A44" w:rsidRPr="001D6942">
        <w:rPr>
          <w:rFonts w:ascii="Times New Roman" w:hAnsi="Times New Roman" w:cs="Times New Roman"/>
        </w:rPr>
        <w:t xml:space="preserve"> is linear</w:t>
      </w:r>
      <w:r w:rsidR="00992800" w:rsidRPr="001D6942">
        <w:rPr>
          <w:rFonts w:ascii="Times New Roman" w:hAnsi="Times New Roman" w:cs="Times New Roman"/>
        </w:rPr>
        <w:t>,</w:t>
      </w:r>
      <w:r w:rsidRPr="001D6942">
        <w:rPr>
          <w:rFonts w:ascii="Times New Roman" w:hAnsi="Times New Roman" w:cs="Times New Roman"/>
        </w:rPr>
        <w:t xml:space="preserve"> and can thus be calibrated if desired. This finding</w:t>
      </w:r>
      <w:r w:rsidR="009F0A44" w:rsidRPr="001D6942">
        <w:rPr>
          <w:rFonts w:ascii="Times New Roman" w:hAnsi="Times New Roman" w:cs="Times New Roman"/>
        </w:rPr>
        <w:t xml:space="preserve"> </w:t>
      </w:r>
      <w:r w:rsidRPr="001D6942">
        <w:rPr>
          <w:rFonts w:ascii="Times New Roman" w:hAnsi="Times New Roman" w:cs="Times New Roman"/>
        </w:rPr>
        <w:t xml:space="preserve">underscores the necessity of </w:t>
      </w:r>
      <w:r w:rsidR="003D78CB" w:rsidRPr="001D6942">
        <w:rPr>
          <w:rFonts w:ascii="Times New Roman" w:hAnsi="Times New Roman" w:cs="Times New Roman"/>
        </w:rPr>
        <w:t xml:space="preserve">having </w:t>
      </w:r>
      <w:r w:rsidRPr="001D6942">
        <w:rPr>
          <w:rFonts w:ascii="Times New Roman" w:hAnsi="Times New Roman" w:cs="Times New Roman"/>
        </w:rPr>
        <w:t xml:space="preserve">a </w:t>
      </w:r>
      <w:r w:rsidR="00775291" w:rsidRPr="001D6942">
        <w:rPr>
          <w:rFonts w:ascii="Times New Roman" w:hAnsi="Times New Roman" w:cs="Times New Roman"/>
        </w:rPr>
        <w:t xml:space="preserve">highly precise </w:t>
      </w:r>
      <w:r w:rsidRPr="001D6942">
        <w:rPr>
          <w:rFonts w:ascii="Times New Roman" w:hAnsi="Times New Roman" w:cs="Times New Roman"/>
        </w:rPr>
        <w:t xml:space="preserve">central </w:t>
      </w:r>
      <w:r w:rsidR="001C4DF7" w:rsidRPr="001D6942">
        <w:rPr>
          <w:rFonts w:ascii="Times New Roman" w:hAnsi="Times New Roman" w:cs="Times New Roman"/>
        </w:rPr>
        <w:t xml:space="preserve">timer in each experiment. </w:t>
      </w:r>
      <w:r w:rsidRPr="001D6942">
        <w:rPr>
          <w:rFonts w:ascii="Times New Roman" w:hAnsi="Times New Roman" w:cs="Times New Roman"/>
        </w:rPr>
        <w:t xml:space="preserve">Synchronizing different devices at the start of an experiment can lead to </w:t>
      </w:r>
      <w:r w:rsidR="00992800" w:rsidRPr="001D6942">
        <w:rPr>
          <w:rFonts w:ascii="Times New Roman" w:hAnsi="Times New Roman" w:cs="Times New Roman"/>
        </w:rPr>
        <w:t xml:space="preserve">different degrees of </w:t>
      </w:r>
      <w:r w:rsidR="001C52AF" w:rsidRPr="001D6942">
        <w:rPr>
          <w:rFonts w:ascii="Times New Roman" w:hAnsi="Times New Roman" w:cs="Times New Roman"/>
        </w:rPr>
        <w:t xml:space="preserve">temporal drifts, particularly </w:t>
      </w:r>
      <w:r w:rsidR="00992800" w:rsidRPr="001D6942">
        <w:rPr>
          <w:rFonts w:ascii="Times New Roman" w:hAnsi="Times New Roman" w:cs="Times New Roman"/>
        </w:rPr>
        <w:t>in long</w:t>
      </w:r>
      <w:r w:rsidR="009D6FB2" w:rsidRPr="001D6942">
        <w:rPr>
          <w:rFonts w:ascii="Times New Roman" w:hAnsi="Times New Roman" w:cs="Times New Roman"/>
        </w:rPr>
        <w:t xml:space="preserve"> experiment</w:t>
      </w:r>
      <w:r w:rsidR="00992800" w:rsidRPr="001D6942">
        <w:rPr>
          <w:rFonts w:ascii="Times New Roman" w:hAnsi="Times New Roman" w:cs="Times New Roman"/>
        </w:rPr>
        <w:t>s</w:t>
      </w:r>
      <w:r w:rsidR="00E6177E" w:rsidRPr="001D6942">
        <w:rPr>
          <w:rFonts w:ascii="Times New Roman" w:hAnsi="Times New Roman" w:cs="Times New Roman"/>
        </w:rPr>
        <w:t>, and w</w:t>
      </w:r>
      <w:r w:rsidR="00992800" w:rsidRPr="001D6942">
        <w:rPr>
          <w:rFonts w:ascii="Times New Roman" w:hAnsi="Times New Roman" w:cs="Times New Roman"/>
        </w:rPr>
        <w:t xml:space="preserve">hile MATLAB or other PC-based programs </w:t>
      </w:r>
      <w:r w:rsidR="00992800" w:rsidRPr="001D6942">
        <w:rPr>
          <w:rFonts w:ascii="Times New Roman" w:eastAsiaTheme="minorEastAsia" w:hAnsi="Times New Roman" w:cs="Times New Roman"/>
          <w:color w:val="000000" w:themeColor="text1"/>
          <w:kern w:val="24"/>
        </w:rPr>
        <w:t xml:space="preserve">can be programmed to control experimental timing, they may </w:t>
      </w:r>
      <w:r w:rsidRPr="001D6942">
        <w:rPr>
          <w:rFonts w:ascii="Times New Roman" w:hAnsi="Times New Roman" w:cs="Times New Roman"/>
        </w:rPr>
        <w:t>introduce timing jitter</w:t>
      </w:r>
      <w:r w:rsidR="00992800" w:rsidRPr="001D6942">
        <w:rPr>
          <w:rFonts w:ascii="Times New Roman" w:hAnsi="Times New Roman" w:cs="Times New Roman"/>
        </w:rPr>
        <w:t xml:space="preserve"> due to the </w:t>
      </w:r>
      <w:r w:rsidR="00992800" w:rsidRPr="001D6942">
        <w:rPr>
          <w:rFonts w:ascii="Times New Roman" w:eastAsiaTheme="minorEastAsia" w:hAnsi="Times New Roman" w:cs="Times New Roman"/>
          <w:color w:val="000000" w:themeColor="text1"/>
          <w:kern w:val="24"/>
        </w:rPr>
        <w:t xml:space="preserve">demands of many </w:t>
      </w:r>
      <w:r w:rsidR="00552E43" w:rsidRPr="001D6942">
        <w:rPr>
          <w:rFonts w:ascii="Times New Roman" w:eastAsiaTheme="minorEastAsia" w:hAnsi="Times New Roman" w:cs="Times New Roman"/>
          <w:color w:val="000000" w:themeColor="text1"/>
          <w:kern w:val="24"/>
        </w:rPr>
        <w:t xml:space="preserve">PC </w:t>
      </w:r>
      <w:r w:rsidR="00992800" w:rsidRPr="001D6942">
        <w:rPr>
          <w:rFonts w:ascii="Times New Roman" w:eastAsiaTheme="minorEastAsia" w:hAnsi="Times New Roman" w:cs="Times New Roman"/>
          <w:color w:val="000000" w:themeColor="text1"/>
          <w:kern w:val="24"/>
        </w:rPr>
        <w:t>system operations.</w:t>
      </w:r>
      <w:r w:rsidRPr="001D6942">
        <w:rPr>
          <w:rFonts w:ascii="Times New Roman" w:hAnsi="Times New Roman" w:cs="Times New Roman"/>
        </w:rPr>
        <w:t xml:space="preserve"> </w:t>
      </w:r>
      <w:r w:rsidR="00552E43" w:rsidRPr="001D6942">
        <w:rPr>
          <w:rFonts w:ascii="Times New Roman" w:hAnsi="Times New Roman" w:cs="Times New Roman"/>
        </w:rPr>
        <w:t xml:space="preserve">Such timing </w:t>
      </w:r>
      <w:r w:rsidR="001C52AF" w:rsidRPr="001D6942">
        <w:rPr>
          <w:rFonts w:ascii="Times New Roman" w:hAnsi="Times New Roman" w:cs="Times New Roman"/>
        </w:rPr>
        <w:t>jitter can have a significant impact depending on the study</w:t>
      </w:r>
      <w:r w:rsidR="00552E43" w:rsidRPr="001D6942">
        <w:rPr>
          <w:rFonts w:ascii="Times New Roman" w:hAnsi="Times New Roman" w:cs="Times New Roman"/>
        </w:rPr>
        <w:t>, especially neuronal processing</w:t>
      </w:r>
      <w:r w:rsidR="00D22A9E" w:rsidRPr="001D6942">
        <w:rPr>
          <w:rFonts w:ascii="Times New Roman" w:hAnsi="Times New Roman" w:cs="Times New Roman"/>
        </w:rPr>
        <w:t>, which</w:t>
      </w:r>
      <w:r w:rsidR="00552E43" w:rsidRPr="001D6942">
        <w:rPr>
          <w:rFonts w:ascii="Times New Roman" w:hAnsi="Times New Roman" w:cs="Times New Roman"/>
        </w:rPr>
        <w:t xml:space="preserve"> is often at the time scale of milliseconds</w:t>
      </w:r>
      <w:r w:rsidR="001C52AF" w:rsidRPr="001D6942">
        <w:rPr>
          <w:rFonts w:ascii="Times New Roman" w:hAnsi="Times New Roman" w:cs="Times New Roman"/>
        </w:rPr>
        <w:t xml:space="preserve">. </w:t>
      </w:r>
    </w:p>
    <w:p w14:paraId="102407F6" w14:textId="0A2FB819" w:rsidR="006A5C84" w:rsidRPr="001D6942" w:rsidRDefault="00710AF9" w:rsidP="007965ED">
      <w:pPr>
        <w:ind w:firstLine="720"/>
        <w:rPr>
          <w:rFonts w:ascii="Times New Roman" w:hAnsi="Times New Roman" w:cs="Times New Roman"/>
        </w:rPr>
      </w:pPr>
      <w:r w:rsidRPr="001D6942">
        <w:rPr>
          <w:rFonts w:ascii="Times New Roman" w:hAnsi="Times New Roman" w:cs="Times New Roman"/>
        </w:rPr>
        <w:t xml:space="preserve">Temporal accuracy is </w:t>
      </w:r>
      <w:r w:rsidR="00454AFB" w:rsidRPr="001D6942">
        <w:rPr>
          <w:rFonts w:ascii="Times New Roman" w:hAnsi="Times New Roman" w:cs="Times New Roman"/>
        </w:rPr>
        <w:t xml:space="preserve">often desired in behavioral training. For example, </w:t>
      </w:r>
      <w:r w:rsidR="000031C5" w:rsidRPr="001D6942">
        <w:rPr>
          <w:rFonts w:ascii="Times New Roman" w:hAnsi="Times New Roman" w:cs="Times New Roman"/>
        </w:rPr>
        <w:t xml:space="preserve">a </w:t>
      </w:r>
      <w:r w:rsidRPr="001D6942">
        <w:rPr>
          <w:rFonts w:ascii="Times New Roman" w:hAnsi="Times New Roman" w:cs="Times New Roman"/>
        </w:rPr>
        <w:t xml:space="preserve">precisely timed </w:t>
      </w:r>
      <w:r w:rsidR="00454AFB" w:rsidRPr="001D6942">
        <w:rPr>
          <w:rFonts w:ascii="Times New Roman" w:hAnsi="Times New Roman" w:cs="Times New Roman"/>
        </w:rPr>
        <w:t xml:space="preserve">conditioned </w:t>
      </w:r>
      <w:r w:rsidRPr="001D6942">
        <w:rPr>
          <w:rFonts w:ascii="Times New Roman" w:hAnsi="Times New Roman" w:cs="Times New Roman"/>
        </w:rPr>
        <w:t>stimul</w:t>
      </w:r>
      <w:r w:rsidR="00454AFB" w:rsidRPr="001D6942">
        <w:rPr>
          <w:rFonts w:ascii="Times New Roman" w:hAnsi="Times New Roman" w:cs="Times New Roman"/>
        </w:rPr>
        <w:t>us</w:t>
      </w:r>
      <w:r w:rsidR="00DC3D57" w:rsidRPr="001D6942">
        <w:rPr>
          <w:rFonts w:ascii="Times New Roman" w:hAnsi="Times New Roman" w:cs="Times New Roman"/>
        </w:rPr>
        <w:t xml:space="preserve"> (tone) and </w:t>
      </w:r>
      <w:r w:rsidR="00454AFB" w:rsidRPr="001D6942">
        <w:rPr>
          <w:rFonts w:ascii="Times New Roman" w:hAnsi="Times New Roman" w:cs="Times New Roman"/>
        </w:rPr>
        <w:t xml:space="preserve">unconditioned stimulus (puff) are important for animals to build their </w:t>
      </w:r>
      <w:r w:rsidR="00454AFB" w:rsidRPr="001D6942">
        <w:rPr>
          <w:rFonts w:ascii="Times New Roman" w:hAnsi="Times New Roman" w:cs="Times New Roman"/>
        </w:rPr>
        <w:lastRenderedPageBreak/>
        <w:t xml:space="preserve">association in the trace conditioning experiment. We demonstrated that </w:t>
      </w:r>
      <w:r w:rsidR="00D612AB" w:rsidRPr="001D6942">
        <w:rPr>
          <w:rFonts w:ascii="Times New Roman" w:hAnsi="Times New Roman" w:cs="Times New Roman"/>
        </w:rPr>
        <w:t xml:space="preserve">the Teensy interface </w:t>
      </w:r>
      <w:r w:rsidR="00454AFB" w:rsidRPr="001D6942">
        <w:rPr>
          <w:rFonts w:ascii="Times New Roman" w:hAnsi="Times New Roman" w:cs="Times New Roman"/>
        </w:rPr>
        <w:t>can accurately generate multiple</w:t>
      </w:r>
      <w:r w:rsidR="00C145F0" w:rsidRPr="001D6942">
        <w:rPr>
          <w:rFonts w:ascii="Times New Roman" w:hAnsi="Times New Roman" w:cs="Times New Roman"/>
        </w:rPr>
        <w:t xml:space="preserve"> digital pulses</w:t>
      </w:r>
      <w:r w:rsidR="00454AFB" w:rsidRPr="001D6942">
        <w:rPr>
          <w:rFonts w:ascii="Times New Roman" w:hAnsi="Times New Roman" w:cs="Times New Roman"/>
        </w:rPr>
        <w:t xml:space="preserve"> to drive different devices, including the </w:t>
      </w:r>
      <w:r w:rsidR="00E90638" w:rsidRPr="001D6942">
        <w:rPr>
          <w:rFonts w:ascii="Times New Roman" w:hAnsi="Times New Roman" w:cs="Times New Roman"/>
        </w:rPr>
        <w:t>sCMOS camera</w:t>
      </w:r>
      <w:r w:rsidR="00C145F0" w:rsidRPr="001D6942">
        <w:rPr>
          <w:rFonts w:ascii="Times New Roman" w:hAnsi="Times New Roman" w:cs="Times New Roman"/>
        </w:rPr>
        <w:t xml:space="preserve">. </w:t>
      </w:r>
      <w:r w:rsidR="00EC1A25" w:rsidRPr="001D6942">
        <w:rPr>
          <w:rFonts w:ascii="Times New Roman" w:hAnsi="Times New Roman" w:cs="Times New Roman"/>
        </w:rPr>
        <w:t xml:space="preserve">Additionally, we demonstrate that </w:t>
      </w:r>
      <w:r w:rsidR="00A625A1" w:rsidRPr="001D6942">
        <w:rPr>
          <w:rFonts w:ascii="Times New Roman" w:hAnsi="Times New Roman" w:cs="Times New Roman"/>
        </w:rPr>
        <w:t xml:space="preserve">the </w:t>
      </w:r>
      <w:r w:rsidR="00EC1A25" w:rsidRPr="001D6942">
        <w:rPr>
          <w:rFonts w:ascii="Times New Roman" w:hAnsi="Times New Roman" w:cs="Times New Roman"/>
        </w:rPr>
        <w:t>Teensy interface precisely delivers longer duration digital</w:t>
      </w:r>
      <w:r w:rsidR="00A625A1" w:rsidRPr="001D6942">
        <w:rPr>
          <w:rFonts w:ascii="Times New Roman" w:hAnsi="Times New Roman" w:cs="Times New Roman"/>
        </w:rPr>
        <w:t xml:space="preserve"> and analog</w:t>
      </w:r>
      <w:r w:rsidR="00EC1A25" w:rsidRPr="001D6942">
        <w:rPr>
          <w:rFonts w:ascii="Times New Roman" w:hAnsi="Times New Roman" w:cs="Times New Roman"/>
        </w:rPr>
        <w:t xml:space="preserve"> pulses, such as that lasting for 700ms in tone generation during the trace conditioning experim</w:t>
      </w:r>
      <w:r w:rsidR="00A625A1" w:rsidRPr="001D6942">
        <w:rPr>
          <w:rFonts w:ascii="Times New Roman" w:hAnsi="Times New Roman" w:cs="Times New Roman"/>
        </w:rPr>
        <w:t>e</w:t>
      </w:r>
      <w:r w:rsidR="00EC1A25" w:rsidRPr="001D6942">
        <w:rPr>
          <w:rFonts w:ascii="Times New Roman" w:hAnsi="Times New Roman" w:cs="Times New Roman"/>
        </w:rPr>
        <w:t xml:space="preserve">nt. </w:t>
      </w:r>
      <w:r w:rsidR="00A15861" w:rsidRPr="001D6942">
        <w:rPr>
          <w:rFonts w:ascii="Times New Roman" w:hAnsi="Times New Roman" w:cs="Times New Roman"/>
        </w:rPr>
        <w:t xml:space="preserve">These results demonstrate that Teensy interface </w:t>
      </w:r>
      <w:r w:rsidR="000C47F5" w:rsidRPr="001D6942">
        <w:rPr>
          <w:rFonts w:ascii="Times New Roman" w:hAnsi="Times New Roman" w:cs="Times New Roman"/>
        </w:rPr>
        <w:t xml:space="preserve">is </w:t>
      </w:r>
      <w:r w:rsidR="00DF6614" w:rsidRPr="001D6942">
        <w:rPr>
          <w:rFonts w:ascii="Times New Roman" w:hAnsi="Times New Roman" w:cs="Times New Roman"/>
        </w:rPr>
        <w:t>a viable, inexpensive alternative that is also able to simultaneously capture imaging data using our simple software design.</w:t>
      </w:r>
    </w:p>
    <w:p w14:paraId="00194574" w14:textId="47FB04D8" w:rsidR="005E46BA" w:rsidRPr="001D6942" w:rsidRDefault="00E01A47" w:rsidP="00DF6614">
      <w:pPr>
        <w:ind w:firstLine="720"/>
        <w:rPr>
          <w:rFonts w:ascii="Times New Roman" w:hAnsi="Times New Roman" w:cs="Times New Roman"/>
        </w:rPr>
      </w:pPr>
      <w:r w:rsidRPr="001D6942">
        <w:rPr>
          <w:rFonts w:ascii="Times New Roman" w:hAnsi="Times New Roman" w:cs="Times New Roman"/>
        </w:rPr>
        <w:t>A</w:t>
      </w:r>
      <w:r w:rsidR="00461008" w:rsidRPr="001D6942">
        <w:rPr>
          <w:rFonts w:ascii="Times New Roman" w:hAnsi="Times New Roman" w:cs="Times New Roman"/>
        </w:rPr>
        <w:t xml:space="preserve"> major advantage of </w:t>
      </w:r>
      <w:r w:rsidR="00216A3A" w:rsidRPr="001D6942">
        <w:rPr>
          <w:rFonts w:ascii="Times New Roman" w:hAnsi="Times New Roman" w:cs="Times New Roman"/>
        </w:rPr>
        <w:t>the</w:t>
      </w:r>
      <w:r w:rsidR="00461008" w:rsidRPr="001D6942">
        <w:rPr>
          <w:rFonts w:ascii="Times New Roman" w:hAnsi="Times New Roman" w:cs="Times New Roman"/>
        </w:rPr>
        <w:t xml:space="preserve"> Teensy over</w:t>
      </w:r>
      <w:r w:rsidR="00151896" w:rsidRPr="001D6942">
        <w:rPr>
          <w:rFonts w:ascii="Times New Roman" w:hAnsi="Times New Roman" w:cs="Times New Roman"/>
        </w:rPr>
        <w:t xml:space="preserve"> many</w:t>
      </w:r>
      <w:r w:rsidR="00461008" w:rsidRPr="001D6942">
        <w:rPr>
          <w:rFonts w:ascii="Times New Roman" w:hAnsi="Times New Roman" w:cs="Times New Roman"/>
        </w:rPr>
        <w:t xml:space="preserve"> other microcontrollers is </w:t>
      </w:r>
      <w:r w:rsidR="00216A3A" w:rsidRPr="001D6942">
        <w:rPr>
          <w:rFonts w:ascii="Times New Roman" w:hAnsi="Times New Roman" w:cs="Times New Roman"/>
        </w:rPr>
        <w:t>its</w:t>
      </w:r>
      <w:r w:rsidR="00346F41" w:rsidRPr="001D6942">
        <w:rPr>
          <w:rFonts w:ascii="Times New Roman" w:hAnsi="Times New Roman" w:cs="Times New Roman"/>
        </w:rPr>
        <w:t xml:space="preserve"> ability to generate</w:t>
      </w:r>
      <w:r w:rsidR="00461008" w:rsidRPr="001D6942">
        <w:rPr>
          <w:rFonts w:ascii="Times New Roman" w:hAnsi="Times New Roman" w:cs="Times New Roman"/>
        </w:rPr>
        <w:t xml:space="preserve"> a true</w:t>
      </w:r>
      <w:r w:rsidR="00A45D0C" w:rsidRPr="001D6942">
        <w:rPr>
          <w:rFonts w:ascii="Times New Roman" w:hAnsi="Times New Roman" w:cs="Times New Roman"/>
        </w:rPr>
        <w:t>, 12 bit</w:t>
      </w:r>
      <w:r w:rsidR="00461008" w:rsidRPr="001D6942">
        <w:rPr>
          <w:rFonts w:ascii="Times New Roman" w:hAnsi="Times New Roman" w:cs="Times New Roman"/>
        </w:rPr>
        <w:t xml:space="preserve"> analog signal. While Arduino </w:t>
      </w:r>
      <w:r w:rsidR="00C0140E">
        <w:rPr>
          <w:rFonts w:ascii="Times New Roman" w:hAnsi="Times New Roman" w:cs="Times New Roman"/>
        </w:rPr>
        <w:t>Uno</w:t>
      </w:r>
      <w:r w:rsidR="005A7568" w:rsidRPr="001D6942">
        <w:rPr>
          <w:rFonts w:ascii="Times New Roman" w:hAnsi="Times New Roman" w:cs="Times New Roman"/>
        </w:rPr>
        <w:t xml:space="preserve"> </w:t>
      </w:r>
      <w:r w:rsidR="00C92595" w:rsidRPr="001D6942">
        <w:rPr>
          <w:rFonts w:ascii="Times New Roman" w:hAnsi="Times New Roman" w:cs="Times New Roman"/>
        </w:rPr>
        <w:t>microcontrollers</w:t>
      </w:r>
      <w:r w:rsidR="00461008" w:rsidRPr="001D6942">
        <w:rPr>
          <w:rFonts w:ascii="Times New Roman" w:hAnsi="Times New Roman" w:cs="Times New Roman"/>
        </w:rPr>
        <w:t xml:space="preserve"> can generate </w:t>
      </w:r>
      <w:r w:rsidR="00A45D0C" w:rsidRPr="001D6942">
        <w:rPr>
          <w:rFonts w:ascii="Times New Roman" w:hAnsi="Times New Roman" w:cs="Times New Roman"/>
        </w:rPr>
        <w:t xml:space="preserve">an </w:t>
      </w:r>
      <w:r w:rsidR="00461008" w:rsidRPr="001D6942">
        <w:rPr>
          <w:rFonts w:ascii="Times New Roman" w:hAnsi="Times New Roman" w:cs="Times New Roman"/>
        </w:rPr>
        <w:t>analog</w:t>
      </w:r>
      <w:r w:rsidR="00A45D0C" w:rsidRPr="001D6942">
        <w:rPr>
          <w:rFonts w:ascii="Times New Roman" w:hAnsi="Times New Roman" w:cs="Times New Roman"/>
        </w:rPr>
        <w:t>-like</w:t>
      </w:r>
      <w:r w:rsidR="00C0140E">
        <w:rPr>
          <w:rFonts w:ascii="Times New Roman" w:hAnsi="Times New Roman" w:cs="Times New Roman"/>
        </w:rPr>
        <w:t xml:space="preserve"> signals </w:t>
      </w:r>
      <w:r w:rsidR="005079C9">
        <w:rPr>
          <w:rFonts w:ascii="Times New Roman" w:hAnsi="Times New Roman" w:cs="Times New Roman"/>
        </w:rPr>
        <w:t>via pulse-width modulation</w:t>
      </w:r>
      <w:r w:rsidR="00461008" w:rsidRPr="001D6942">
        <w:rPr>
          <w:rFonts w:ascii="Times New Roman" w:hAnsi="Times New Roman" w:cs="Times New Roman"/>
        </w:rPr>
        <w:t xml:space="preserve">, </w:t>
      </w:r>
      <w:r w:rsidR="005079C9">
        <w:rPr>
          <w:rFonts w:ascii="Times New Roman" w:hAnsi="Times New Roman" w:cs="Times New Roman"/>
        </w:rPr>
        <w:t xml:space="preserve">this output </w:t>
      </w:r>
      <w:r w:rsidR="00F11E72">
        <w:rPr>
          <w:rFonts w:ascii="Times New Roman" w:hAnsi="Times New Roman" w:cs="Times New Roman"/>
        </w:rPr>
        <w:t>has the shape</w:t>
      </w:r>
      <w:r w:rsidR="00F938A2">
        <w:rPr>
          <w:rFonts w:ascii="Times New Roman" w:hAnsi="Times New Roman" w:cs="Times New Roman"/>
        </w:rPr>
        <w:t xml:space="preserve"> of</w:t>
      </w:r>
      <w:r w:rsidR="005079C9">
        <w:rPr>
          <w:rFonts w:ascii="Times New Roman" w:hAnsi="Times New Roman" w:cs="Times New Roman"/>
        </w:rPr>
        <w:t xml:space="preserve"> a square wave</w:t>
      </w:r>
      <w:r w:rsidR="00461008" w:rsidRPr="001D6942">
        <w:rPr>
          <w:rFonts w:ascii="Times New Roman" w:hAnsi="Times New Roman" w:cs="Times New Roman"/>
        </w:rPr>
        <w:t>.</w:t>
      </w:r>
      <w:r w:rsidR="00A45D0C" w:rsidRPr="001D6942">
        <w:rPr>
          <w:rFonts w:ascii="Times New Roman" w:hAnsi="Times New Roman" w:cs="Times New Roman"/>
        </w:rPr>
        <w:t xml:space="preserve"> </w:t>
      </w:r>
      <w:r w:rsidR="00DF6614" w:rsidRPr="001D6942">
        <w:rPr>
          <w:rFonts w:ascii="Times New Roman" w:hAnsi="Times New Roman" w:cs="Times New Roman"/>
        </w:rPr>
        <w:t xml:space="preserve">We used the Teensy interface to deliver </w:t>
      </w:r>
      <w:r w:rsidR="00855D6E" w:rsidRPr="001D6942">
        <w:rPr>
          <w:rFonts w:ascii="Times New Roman" w:hAnsi="Times New Roman" w:cs="Times New Roman"/>
        </w:rPr>
        <w:t xml:space="preserve">an </w:t>
      </w:r>
      <w:r w:rsidR="00DF6614" w:rsidRPr="001D6942">
        <w:rPr>
          <w:rFonts w:ascii="Times New Roman" w:hAnsi="Times New Roman" w:cs="Times New Roman"/>
        </w:rPr>
        <w:t>auditory stimulus through</w:t>
      </w:r>
      <w:r w:rsidR="00855D6E" w:rsidRPr="001D6942">
        <w:rPr>
          <w:rFonts w:ascii="Times New Roman" w:hAnsi="Times New Roman" w:cs="Times New Roman"/>
        </w:rPr>
        <w:t xml:space="preserve"> the built-in Audio library, and o</w:t>
      </w:r>
      <w:r w:rsidR="00DF6614" w:rsidRPr="001D6942">
        <w:rPr>
          <w:rFonts w:ascii="Times New Roman" w:hAnsi="Times New Roman" w:cs="Times New Roman"/>
        </w:rPr>
        <w:t xml:space="preserve">ur analog output showed </w:t>
      </w:r>
      <w:r w:rsidR="00232D78" w:rsidRPr="001D6942">
        <w:rPr>
          <w:rFonts w:ascii="Times New Roman" w:hAnsi="Times New Roman" w:cs="Times New Roman"/>
        </w:rPr>
        <w:t xml:space="preserve">just </w:t>
      </w:r>
      <w:r w:rsidR="00DF6614" w:rsidRPr="001D6942">
        <w:rPr>
          <w:rFonts w:ascii="Times New Roman" w:hAnsi="Times New Roman" w:cs="Times New Roman"/>
        </w:rPr>
        <w:t>a 7.6ms delay</w:t>
      </w:r>
      <w:r w:rsidR="002A7F86">
        <w:rPr>
          <w:rFonts w:ascii="Times New Roman" w:hAnsi="Times New Roman" w:cs="Times New Roman"/>
        </w:rPr>
        <w:t xml:space="preserve">. This small delay </w:t>
      </w:r>
      <w:r w:rsidR="00347C55">
        <w:rPr>
          <w:rFonts w:ascii="Times New Roman" w:hAnsi="Times New Roman" w:cs="Times New Roman"/>
        </w:rPr>
        <w:t>is</w:t>
      </w:r>
      <w:r w:rsidR="0092207E">
        <w:rPr>
          <w:rFonts w:ascii="Times New Roman" w:hAnsi="Times New Roman" w:cs="Times New Roman"/>
        </w:rPr>
        <w:t xml:space="preserve"> </w:t>
      </w:r>
      <w:r w:rsidR="00EA44C0">
        <w:rPr>
          <w:rFonts w:ascii="Times New Roman" w:hAnsi="Times New Roman" w:cs="Times New Roman"/>
        </w:rPr>
        <w:t xml:space="preserve">due </w:t>
      </w:r>
      <w:r w:rsidR="002A7F86">
        <w:rPr>
          <w:rFonts w:ascii="Times New Roman" w:hAnsi="Times New Roman" w:cs="Times New Roman"/>
        </w:rPr>
        <w:t xml:space="preserve">in </w:t>
      </w:r>
      <w:r w:rsidR="00755E5C">
        <w:rPr>
          <w:rFonts w:ascii="Times New Roman" w:hAnsi="Times New Roman" w:cs="Times New Roman"/>
        </w:rPr>
        <w:t xml:space="preserve">large </w:t>
      </w:r>
      <w:r w:rsidR="002A7F86">
        <w:rPr>
          <w:rFonts w:ascii="Times New Roman" w:hAnsi="Times New Roman" w:cs="Times New Roman"/>
        </w:rPr>
        <w:t xml:space="preserve">part </w:t>
      </w:r>
      <w:r w:rsidR="00EA44C0">
        <w:rPr>
          <w:rFonts w:ascii="Times New Roman" w:hAnsi="Times New Roman" w:cs="Times New Roman"/>
        </w:rPr>
        <w:t xml:space="preserve">to </w:t>
      </w:r>
      <w:r w:rsidR="002A7F86">
        <w:rPr>
          <w:rFonts w:ascii="Times New Roman" w:hAnsi="Times New Roman" w:cs="Times New Roman"/>
        </w:rPr>
        <w:t xml:space="preserve">the way in which we generated a tone utilizing </w:t>
      </w:r>
      <w:r w:rsidR="00EA44C0">
        <w:rPr>
          <w:rFonts w:ascii="Times New Roman" w:hAnsi="Times New Roman" w:cs="Times New Roman"/>
        </w:rPr>
        <w:t>the</w:t>
      </w:r>
      <w:r w:rsidR="002A7F86">
        <w:rPr>
          <w:rFonts w:ascii="Times New Roman" w:hAnsi="Times New Roman" w:cs="Times New Roman"/>
        </w:rPr>
        <w:t xml:space="preserve"> Audio</w:t>
      </w:r>
      <w:r w:rsidR="00EA44C0">
        <w:rPr>
          <w:rFonts w:ascii="Times New Roman" w:hAnsi="Times New Roman" w:cs="Times New Roman"/>
        </w:rPr>
        <w:t xml:space="preserve"> library</w:t>
      </w:r>
      <w:r w:rsidR="00DF6614" w:rsidRPr="001D6942">
        <w:rPr>
          <w:rFonts w:ascii="Times New Roman" w:hAnsi="Times New Roman" w:cs="Times New Roman"/>
        </w:rPr>
        <w:t>. It is</w:t>
      </w:r>
      <w:r w:rsidR="00260117">
        <w:rPr>
          <w:rFonts w:ascii="Times New Roman" w:hAnsi="Times New Roman" w:cs="Times New Roman"/>
        </w:rPr>
        <w:t xml:space="preserve"> </w:t>
      </w:r>
      <w:r w:rsidR="00DF6614" w:rsidRPr="001D6942">
        <w:rPr>
          <w:rFonts w:ascii="Times New Roman" w:hAnsi="Times New Roman" w:cs="Times New Roman"/>
        </w:rPr>
        <w:t xml:space="preserve">possible </w:t>
      </w:r>
      <w:r w:rsidR="00974EF3">
        <w:rPr>
          <w:rFonts w:ascii="Times New Roman" w:hAnsi="Times New Roman" w:cs="Times New Roman"/>
        </w:rPr>
        <w:t>there are other ways of utilizing the analog output</w:t>
      </w:r>
      <w:r w:rsidR="00347C55">
        <w:rPr>
          <w:rFonts w:ascii="Times New Roman" w:hAnsi="Times New Roman" w:cs="Times New Roman"/>
        </w:rPr>
        <w:t xml:space="preserve"> to generate a tone</w:t>
      </w:r>
      <w:r w:rsidR="00974EF3">
        <w:rPr>
          <w:rFonts w:ascii="Times New Roman" w:hAnsi="Times New Roman" w:cs="Times New Roman"/>
        </w:rPr>
        <w:t xml:space="preserve"> that</w:t>
      </w:r>
      <w:r w:rsidR="00DF6614" w:rsidRPr="001D6942">
        <w:rPr>
          <w:rFonts w:ascii="Times New Roman" w:hAnsi="Times New Roman" w:cs="Times New Roman"/>
        </w:rPr>
        <w:t xml:space="preserve"> could offer </w:t>
      </w:r>
      <w:r w:rsidR="0043179F" w:rsidRPr="001D6942">
        <w:rPr>
          <w:rFonts w:ascii="Times New Roman" w:hAnsi="Times New Roman" w:cs="Times New Roman"/>
        </w:rPr>
        <w:t xml:space="preserve">even </w:t>
      </w:r>
      <w:r w:rsidR="00195202" w:rsidRPr="001D6942">
        <w:rPr>
          <w:rFonts w:ascii="Times New Roman" w:hAnsi="Times New Roman" w:cs="Times New Roman"/>
        </w:rPr>
        <w:t>more precision</w:t>
      </w:r>
      <w:r w:rsidR="00DF6614" w:rsidRPr="001D6942">
        <w:rPr>
          <w:rFonts w:ascii="Times New Roman" w:hAnsi="Times New Roman" w:cs="Times New Roman"/>
        </w:rPr>
        <w:t xml:space="preserve">. However, </w:t>
      </w:r>
      <w:r w:rsidR="00855D6E" w:rsidRPr="001D6942">
        <w:rPr>
          <w:rFonts w:ascii="Times New Roman" w:hAnsi="Times New Roman" w:cs="Times New Roman"/>
        </w:rPr>
        <w:t xml:space="preserve">altering the amplitude of a single sine wave </w:t>
      </w:r>
      <w:r w:rsidR="00233996">
        <w:rPr>
          <w:rFonts w:ascii="Times New Roman" w:hAnsi="Times New Roman" w:cs="Times New Roman"/>
        </w:rPr>
        <w:t xml:space="preserve">with </w:t>
      </w:r>
      <w:r w:rsidR="00C0140E">
        <w:rPr>
          <w:rFonts w:ascii="Times New Roman" w:hAnsi="Times New Roman" w:cs="Times New Roman"/>
        </w:rPr>
        <w:t>via the Audio</w:t>
      </w:r>
      <w:r w:rsidR="00233996">
        <w:rPr>
          <w:rFonts w:ascii="Times New Roman" w:hAnsi="Times New Roman" w:cs="Times New Roman"/>
        </w:rPr>
        <w:t xml:space="preserve"> library </w:t>
      </w:r>
      <w:r w:rsidR="00C0110E" w:rsidRPr="001D6942">
        <w:rPr>
          <w:rFonts w:ascii="Times New Roman" w:hAnsi="Times New Roman" w:cs="Times New Roman"/>
        </w:rPr>
        <w:t xml:space="preserve">simultaneously with </w:t>
      </w:r>
      <w:r w:rsidR="00A376B1" w:rsidRPr="001D6942">
        <w:rPr>
          <w:rFonts w:ascii="Times New Roman" w:hAnsi="Times New Roman" w:cs="Times New Roman"/>
        </w:rPr>
        <w:t xml:space="preserve">outputting a digital pulse for </w:t>
      </w:r>
      <w:r w:rsidR="00C0110E" w:rsidRPr="001D6942">
        <w:rPr>
          <w:rFonts w:ascii="Times New Roman" w:hAnsi="Times New Roman" w:cs="Times New Roman"/>
        </w:rPr>
        <w:t xml:space="preserve">image capture </w:t>
      </w:r>
      <w:r w:rsidR="00DF6614" w:rsidRPr="001D6942">
        <w:rPr>
          <w:rFonts w:ascii="Times New Roman" w:hAnsi="Times New Roman" w:cs="Times New Roman"/>
        </w:rPr>
        <w:t>is easy to implement, utilizing only a few lines of code within a single script.</w:t>
      </w:r>
      <w:r w:rsidR="00232EFB">
        <w:rPr>
          <w:rFonts w:ascii="Times New Roman" w:hAnsi="Times New Roman" w:cs="Times New Roman"/>
        </w:rPr>
        <w:t xml:space="preserve"> Also, our delay is comparable to sound onset delays reported using a different </w:t>
      </w:r>
      <w:r w:rsidR="00751AE0">
        <w:rPr>
          <w:rFonts w:ascii="Times New Roman" w:hAnsi="Times New Roman" w:cs="Times New Roman"/>
        </w:rPr>
        <w:t>configuration of the Teensy to play a sound</w:t>
      </w:r>
      <w:r w:rsidR="00232EFB">
        <w:rPr>
          <w:rFonts w:ascii="Times New Roman" w:hAnsi="Times New Roman" w:cs="Times New Roman"/>
        </w:rPr>
        <w:t xml:space="preserve"> </w:t>
      </w:r>
      <w:sdt>
        <w:sdtPr>
          <w:rPr>
            <w:rFonts w:ascii="Times New Roman" w:hAnsi="Times New Roman" w:cs="Times New Roman"/>
          </w:rPr>
          <w:id w:val="-1415543953"/>
          <w:citation/>
        </w:sdtPr>
        <w:sdtEndPr/>
        <w:sdtContent>
          <w:r w:rsidR="00232EFB">
            <w:rPr>
              <w:rFonts w:ascii="Times New Roman" w:hAnsi="Times New Roman" w:cs="Times New Roman"/>
            </w:rPr>
            <w:fldChar w:fldCharType="begin"/>
          </w:r>
          <w:r w:rsidR="00232EFB">
            <w:rPr>
              <w:rFonts w:ascii="Times New Roman" w:hAnsi="Times New Roman" w:cs="Times New Roman"/>
            </w:rPr>
            <w:instrText xml:space="preserve"> CITATION Sol18 \l 1033 </w:instrText>
          </w:r>
          <w:r w:rsidR="00232EFB">
            <w:rPr>
              <w:rFonts w:ascii="Times New Roman" w:hAnsi="Times New Roman" w:cs="Times New Roman"/>
            </w:rPr>
            <w:fldChar w:fldCharType="separate"/>
          </w:r>
          <w:r w:rsidR="00A747E0" w:rsidRPr="00A747E0">
            <w:rPr>
              <w:rFonts w:ascii="Times New Roman" w:hAnsi="Times New Roman" w:cs="Times New Roman"/>
              <w:noProof/>
            </w:rPr>
            <w:t>(Solari, et al. 2018)</w:t>
          </w:r>
          <w:r w:rsidR="00232EFB">
            <w:rPr>
              <w:rFonts w:ascii="Times New Roman" w:hAnsi="Times New Roman" w:cs="Times New Roman"/>
            </w:rPr>
            <w:fldChar w:fldCharType="end"/>
          </w:r>
        </w:sdtContent>
      </w:sdt>
      <w:r w:rsidR="00232EFB">
        <w:rPr>
          <w:rFonts w:ascii="Times New Roman" w:hAnsi="Times New Roman" w:cs="Times New Roman"/>
        </w:rPr>
        <w:t>.</w:t>
      </w:r>
      <w:r w:rsidR="00DF6614" w:rsidRPr="001D6942">
        <w:rPr>
          <w:rFonts w:ascii="Times New Roman" w:hAnsi="Times New Roman" w:cs="Times New Roman"/>
        </w:rPr>
        <w:t xml:space="preserve"> </w:t>
      </w:r>
      <w:r w:rsidR="00995776">
        <w:rPr>
          <w:rFonts w:ascii="Times New Roman" w:hAnsi="Times New Roman" w:cs="Times New Roman"/>
        </w:rPr>
        <w:t xml:space="preserve">This delay is very consistent, so if more precise timing is desired using a similar design, it would be easy to program the amplitude of the sine wave to change slightly earlier. </w:t>
      </w:r>
      <w:r w:rsidR="00DF6614" w:rsidRPr="001D6942">
        <w:rPr>
          <w:rFonts w:ascii="Times New Roman" w:hAnsi="Times New Roman" w:cs="Times New Roman"/>
        </w:rPr>
        <w:t xml:space="preserve">Thus, </w:t>
      </w:r>
      <w:r w:rsidR="009A27A4" w:rsidRPr="001D6942">
        <w:rPr>
          <w:rFonts w:ascii="Times New Roman" w:hAnsi="Times New Roman" w:cs="Times New Roman"/>
        </w:rPr>
        <w:t>this</w:t>
      </w:r>
      <w:r w:rsidR="00DF6614" w:rsidRPr="001D6942">
        <w:rPr>
          <w:rFonts w:ascii="Times New Roman" w:hAnsi="Times New Roman" w:cs="Times New Roman"/>
        </w:rPr>
        <w:t xml:space="preserve"> Teensy interface allows easy implementation for diverse experimental designs, including ones needing analog outputs. </w:t>
      </w:r>
    </w:p>
    <w:p w14:paraId="29949222" w14:textId="2E8AC97A" w:rsidR="00DF5BB3" w:rsidRPr="001D6942" w:rsidRDefault="006342BE" w:rsidP="00DF5BB3">
      <w:pPr>
        <w:rPr>
          <w:rFonts w:ascii="Times New Roman" w:hAnsi="Times New Roman" w:cs="Times New Roman"/>
        </w:rPr>
      </w:pPr>
      <w:r w:rsidRPr="001D6942">
        <w:rPr>
          <w:rFonts w:ascii="Times New Roman" w:hAnsi="Times New Roman" w:cs="Times New Roman"/>
        </w:rPr>
        <w:t>4.1</w:t>
      </w:r>
      <w:r w:rsidR="004D5DB6" w:rsidRPr="001D6942">
        <w:rPr>
          <w:rFonts w:ascii="Times New Roman" w:hAnsi="Times New Roman" w:cs="Times New Roman"/>
        </w:rPr>
        <w:t xml:space="preserve"> </w:t>
      </w:r>
      <w:r w:rsidR="00DF5BB3" w:rsidRPr="001D6942">
        <w:rPr>
          <w:rFonts w:ascii="Times New Roman" w:hAnsi="Times New Roman" w:cs="Times New Roman"/>
          <w:i/>
        </w:rPr>
        <w:t>Conclusion</w:t>
      </w:r>
    </w:p>
    <w:p w14:paraId="279210A0" w14:textId="04E1068B" w:rsidR="00DF5BB3" w:rsidRPr="001D6942" w:rsidRDefault="00DF5BB3" w:rsidP="00DF5BB3">
      <w:pPr>
        <w:ind w:firstLine="720"/>
        <w:rPr>
          <w:rFonts w:ascii="Times New Roman" w:hAnsi="Times New Roman" w:cs="Times New Roman"/>
        </w:rPr>
      </w:pPr>
      <w:r w:rsidRPr="001D6942">
        <w:rPr>
          <w:rFonts w:ascii="Times New Roman" w:hAnsi="Times New Roman" w:cs="Times New Roman"/>
        </w:rPr>
        <w:t xml:space="preserve">We demonstrate a Teensy 3.2 interface integrating a sCMOS camera into two behavioral experimental settings.  In one setting, the Teensy interface simultaneously generates digital pulses that can be directed for individual frame capture from a sCMOS camera, while simultaneously tracking an animal’s locomotion using recently developed high precision ADNS-9800 gaming sensors. The easy integration of the sCMOS camera and the ADNS-9800 </w:t>
      </w:r>
      <w:r w:rsidR="00257CF3" w:rsidRPr="001D6942">
        <w:rPr>
          <w:rFonts w:ascii="Times New Roman" w:hAnsi="Times New Roman" w:cs="Times New Roman"/>
        </w:rPr>
        <w:t>sensors illustrates</w:t>
      </w:r>
      <w:r w:rsidRPr="001D6942">
        <w:rPr>
          <w:rFonts w:ascii="Times New Roman" w:hAnsi="Times New Roman" w:cs="Times New Roman"/>
        </w:rPr>
        <w:t xml:space="preserve"> the flexibility of the Teensy interface in designing experiments that require novel instrumentation. In the second experiment, we demonstrate that the Teensy interface, in conjunction with a prop shield, is capable of generating both analog and digital outputs with precise timing during a trace conditioning experiment. We characterized two timer functions, “IntervalTimer” and “elapsedMicros”, both of which offered equivalent microsecond temporal precision, and “elapsedMicros” additionally allows access to the Audio library. Thus the Teensy interface, a Teensy 3.2 and custom functions, provides a user-friendly, easily adaptable, and temporally precise tool for integrating sCMOS cameras into behavioral experimental designs. This Teensy interface can be immediately adopted for the motion tracking and trace conditioning behavioral experiments demonstrated here, or customized for other types of behavioral experiments, where sCMOS camera-based imaging is desired.</w:t>
      </w:r>
    </w:p>
    <w:p w14:paraId="0E196609" w14:textId="77777777" w:rsidR="00F44663" w:rsidRPr="001D6942" w:rsidRDefault="00F44663" w:rsidP="004B17E0">
      <w:pPr>
        <w:ind w:firstLine="720"/>
        <w:rPr>
          <w:rFonts w:ascii="Times New Roman" w:hAnsi="Times New Roman" w:cs="Times New Roman"/>
        </w:rPr>
      </w:pPr>
    </w:p>
    <w:p w14:paraId="719AF582" w14:textId="0823F9B5" w:rsidR="002D3FD9" w:rsidRPr="001D6942" w:rsidRDefault="00513221">
      <w:pPr>
        <w:rPr>
          <w:rFonts w:ascii="Times New Roman" w:hAnsi="Times New Roman" w:cs="Times New Roman"/>
        </w:rPr>
      </w:pPr>
      <w:r w:rsidRPr="001D6942">
        <w:rPr>
          <w:rFonts w:ascii="Times New Roman" w:hAnsi="Times New Roman" w:cs="Times New Roman"/>
          <w:b/>
        </w:rPr>
        <w:t xml:space="preserve">5. </w:t>
      </w:r>
      <w:r w:rsidR="00C51ED9" w:rsidRPr="001D6942">
        <w:rPr>
          <w:rFonts w:ascii="Times New Roman" w:hAnsi="Times New Roman" w:cs="Times New Roman"/>
          <w:b/>
        </w:rPr>
        <w:t>Figures</w:t>
      </w:r>
    </w:p>
    <w:p w14:paraId="2A503563" w14:textId="165725A9" w:rsidR="002D3FD9" w:rsidRPr="001D6942" w:rsidRDefault="002D3FD9">
      <w:pPr>
        <w:rPr>
          <w:rFonts w:ascii="Times New Roman" w:hAnsi="Times New Roman" w:cs="Times New Roman"/>
        </w:rPr>
      </w:pPr>
      <w:r w:rsidRPr="001D6942">
        <w:rPr>
          <w:rFonts w:ascii="Times New Roman" w:hAnsi="Times New Roman" w:cs="Times New Roman"/>
          <w:b/>
        </w:rPr>
        <w:t>Figure 1.</w:t>
      </w:r>
      <w:r w:rsidR="003F0C7A" w:rsidRPr="001D6942">
        <w:rPr>
          <w:rFonts w:ascii="Times New Roman" w:hAnsi="Times New Roman" w:cs="Times New Roman"/>
        </w:rPr>
        <w:t xml:space="preserve"> Diagrams of the two </w:t>
      </w:r>
      <w:r w:rsidR="00867372" w:rsidRPr="001D6942">
        <w:rPr>
          <w:rFonts w:ascii="Times New Roman" w:hAnsi="Times New Roman" w:cs="Times New Roman"/>
        </w:rPr>
        <w:t xml:space="preserve">complete </w:t>
      </w:r>
      <w:r w:rsidR="003F0C7A" w:rsidRPr="001D6942">
        <w:rPr>
          <w:rFonts w:ascii="Times New Roman" w:hAnsi="Times New Roman" w:cs="Times New Roman"/>
        </w:rPr>
        <w:t xml:space="preserve">experimental device </w:t>
      </w:r>
      <w:r w:rsidR="00BD1809">
        <w:rPr>
          <w:rFonts w:ascii="Times New Roman" w:hAnsi="Times New Roman" w:cs="Times New Roman"/>
        </w:rPr>
        <w:t>arrangements for</w:t>
      </w:r>
      <w:r w:rsidR="00BD1809" w:rsidRPr="001D6942">
        <w:rPr>
          <w:rFonts w:ascii="Times New Roman" w:hAnsi="Times New Roman" w:cs="Times New Roman"/>
        </w:rPr>
        <w:t xml:space="preserve"> </w:t>
      </w:r>
      <w:r w:rsidR="00C503C0" w:rsidRPr="001D6942">
        <w:rPr>
          <w:rFonts w:ascii="Times New Roman" w:hAnsi="Times New Roman" w:cs="Times New Roman"/>
        </w:rPr>
        <w:t>using</w:t>
      </w:r>
      <w:r w:rsidR="003F25D0" w:rsidRPr="001D6942">
        <w:rPr>
          <w:rFonts w:ascii="Times New Roman" w:hAnsi="Times New Roman" w:cs="Times New Roman"/>
        </w:rPr>
        <w:t xml:space="preserve"> a</w:t>
      </w:r>
      <w:r w:rsidR="00C503C0" w:rsidRPr="001D6942">
        <w:rPr>
          <w:rFonts w:ascii="Times New Roman" w:hAnsi="Times New Roman" w:cs="Times New Roman"/>
        </w:rPr>
        <w:t xml:space="preserve"> Tee</w:t>
      </w:r>
      <w:r w:rsidR="001D6E43" w:rsidRPr="001D6942">
        <w:rPr>
          <w:rFonts w:ascii="Times New Roman" w:hAnsi="Times New Roman" w:cs="Times New Roman"/>
        </w:rPr>
        <w:t>n</w:t>
      </w:r>
      <w:r w:rsidR="003F25D0" w:rsidRPr="001D6942">
        <w:rPr>
          <w:rFonts w:ascii="Times New Roman" w:hAnsi="Times New Roman" w:cs="Times New Roman"/>
        </w:rPr>
        <w:t>sy interface.</w:t>
      </w:r>
      <w:r w:rsidR="00001E11" w:rsidRPr="001D6942">
        <w:rPr>
          <w:rFonts w:ascii="Times New Roman" w:hAnsi="Times New Roman" w:cs="Times New Roman"/>
        </w:rPr>
        <w:t xml:space="preserve"> </w:t>
      </w:r>
      <w:r w:rsidR="00CC708F" w:rsidRPr="001D6942">
        <w:rPr>
          <w:rFonts w:ascii="Times New Roman" w:hAnsi="Times New Roman" w:cs="Times New Roman"/>
          <w:b/>
        </w:rPr>
        <w:t>A</w:t>
      </w:r>
      <w:r w:rsidR="003F0C7A" w:rsidRPr="001D6942">
        <w:rPr>
          <w:rFonts w:ascii="Times New Roman" w:hAnsi="Times New Roman" w:cs="Times New Roman"/>
        </w:rPr>
        <w:t xml:space="preserve"> </w:t>
      </w:r>
      <w:r w:rsidR="003F25D0" w:rsidRPr="001D6942">
        <w:rPr>
          <w:rFonts w:ascii="Times New Roman" w:hAnsi="Times New Roman" w:cs="Times New Roman"/>
        </w:rPr>
        <w:t xml:space="preserve"> A floating, spherical treadmill setup for </w:t>
      </w:r>
      <w:r w:rsidR="00BE29D0" w:rsidRPr="001D6942">
        <w:rPr>
          <w:rFonts w:ascii="Times New Roman" w:hAnsi="Times New Roman" w:cs="Times New Roman"/>
        </w:rPr>
        <w:t>a motion tracking experiment</w:t>
      </w:r>
      <w:r w:rsidR="003F25D0" w:rsidRPr="001D6942">
        <w:rPr>
          <w:rFonts w:ascii="Times New Roman" w:hAnsi="Times New Roman" w:cs="Times New Roman"/>
        </w:rPr>
        <w:t xml:space="preserve">. </w:t>
      </w:r>
      <w:r w:rsidR="003F0C7A" w:rsidRPr="001D6942">
        <w:rPr>
          <w:rFonts w:ascii="Times New Roman" w:hAnsi="Times New Roman" w:cs="Times New Roman"/>
        </w:rPr>
        <w:t>This experimental design consists of a Teensy 3.2 connected to two ADNS-9800 sensors</w:t>
      </w:r>
      <w:r w:rsidR="006D0B8E" w:rsidRPr="001D6942">
        <w:rPr>
          <w:rFonts w:ascii="Times New Roman" w:hAnsi="Times New Roman" w:cs="Times New Roman"/>
        </w:rPr>
        <w:t xml:space="preserve"> via serial-peripheral interfaces, </w:t>
      </w:r>
      <w:r w:rsidR="003F0C7A" w:rsidRPr="001D6942">
        <w:rPr>
          <w:rFonts w:ascii="Times New Roman" w:hAnsi="Times New Roman" w:cs="Times New Roman"/>
        </w:rPr>
        <w:t xml:space="preserve">and a </w:t>
      </w:r>
      <w:r w:rsidR="00BE29D0" w:rsidRPr="001D6942">
        <w:rPr>
          <w:rFonts w:ascii="Times New Roman" w:hAnsi="Times New Roman" w:cs="Times New Roman"/>
        </w:rPr>
        <w:t>s</w:t>
      </w:r>
      <w:r w:rsidR="003F0C7A" w:rsidRPr="001D6942">
        <w:rPr>
          <w:rFonts w:ascii="Times New Roman" w:hAnsi="Times New Roman" w:cs="Times New Roman"/>
        </w:rPr>
        <w:t>CMOS camera</w:t>
      </w:r>
      <w:r w:rsidR="006D0B8E" w:rsidRPr="001D6942">
        <w:rPr>
          <w:rFonts w:ascii="Times New Roman" w:hAnsi="Times New Roman" w:cs="Times New Roman"/>
        </w:rPr>
        <w:t xml:space="preserve"> through </w:t>
      </w:r>
      <w:r w:rsidR="003F0C7A" w:rsidRPr="001D6942">
        <w:rPr>
          <w:rFonts w:ascii="Times New Roman" w:hAnsi="Times New Roman" w:cs="Times New Roman"/>
        </w:rPr>
        <w:t xml:space="preserve">a coaxial cable. Every 50 milliseconds, a digital pulse </w:t>
      </w:r>
      <w:r w:rsidR="003F25D0" w:rsidRPr="001D6942">
        <w:rPr>
          <w:rFonts w:ascii="Times New Roman" w:hAnsi="Times New Roman" w:cs="Times New Roman"/>
        </w:rPr>
        <w:t xml:space="preserve">was </w:t>
      </w:r>
      <w:r w:rsidR="00BD1809">
        <w:rPr>
          <w:rFonts w:ascii="Times New Roman" w:hAnsi="Times New Roman" w:cs="Times New Roman"/>
        </w:rPr>
        <w:t>sent</w:t>
      </w:r>
      <w:r w:rsidR="00BD1809" w:rsidRPr="001D6942">
        <w:rPr>
          <w:rFonts w:ascii="Times New Roman" w:hAnsi="Times New Roman" w:cs="Times New Roman"/>
        </w:rPr>
        <w:t xml:space="preserve"> </w:t>
      </w:r>
      <w:r w:rsidR="001B487F" w:rsidRPr="001D6942">
        <w:rPr>
          <w:rFonts w:ascii="Times New Roman" w:hAnsi="Times New Roman" w:cs="Times New Roman"/>
        </w:rPr>
        <w:t>to initiate an image frame capture from a</w:t>
      </w:r>
      <w:r w:rsidR="003F0C7A" w:rsidRPr="001D6942">
        <w:rPr>
          <w:rFonts w:ascii="Times New Roman" w:hAnsi="Times New Roman" w:cs="Times New Roman"/>
        </w:rPr>
        <w:t xml:space="preserve"> </w:t>
      </w:r>
      <w:r w:rsidR="00BE29D0" w:rsidRPr="001D6942">
        <w:rPr>
          <w:rFonts w:ascii="Times New Roman" w:hAnsi="Times New Roman" w:cs="Times New Roman"/>
        </w:rPr>
        <w:t>s</w:t>
      </w:r>
      <w:r w:rsidR="003F0C7A" w:rsidRPr="001D6942">
        <w:rPr>
          <w:rFonts w:ascii="Times New Roman" w:hAnsi="Times New Roman" w:cs="Times New Roman"/>
        </w:rPr>
        <w:t xml:space="preserve">CMOS </w:t>
      </w:r>
      <w:r w:rsidR="00CC708F" w:rsidRPr="001D6942">
        <w:rPr>
          <w:rFonts w:ascii="Times New Roman" w:hAnsi="Times New Roman" w:cs="Times New Roman"/>
        </w:rPr>
        <w:t>camera</w:t>
      </w:r>
      <w:r w:rsidR="008D72F7" w:rsidRPr="001D6942">
        <w:rPr>
          <w:rFonts w:ascii="Times New Roman" w:hAnsi="Times New Roman" w:cs="Times New Roman"/>
        </w:rPr>
        <w:t>. Simultaneously, the Teensy</w:t>
      </w:r>
      <w:r w:rsidR="001B487F" w:rsidRPr="001D6942">
        <w:rPr>
          <w:rFonts w:ascii="Times New Roman" w:hAnsi="Times New Roman" w:cs="Times New Roman"/>
        </w:rPr>
        <w:t xml:space="preserve"> interface</w:t>
      </w:r>
      <w:r w:rsidR="008D72F7" w:rsidRPr="001D6942">
        <w:rPr>
          <w:rFonts w:ascii="Times New Roman" w:hAnsi="Times New Roman" w:cs="Times New Roman"/>
        </w:rPr>
        <w:t xml:space="preserve"> acquired </w:t>
      </w:r>
      <w:r w:rsidR="00CC708F" w:rsidRPr="001D6942">
        <w:rPr>
          <w:rFonts w:ascii="Times New Roman" w:hAnsi="Times New Roman" w:cs="Times New Roman"/>
        </w:rPr>
        <w:t>mot</w:t>
      </w:r>
      <w:r w:rsidR="006D0B8E" w:rsidRPr="001D6942">
        <w:rPr>
          <w:rFonts w:ascii="Times New Roman" w:hAnsi="Times New Roman" w:cs="Times New Roman"/>
        </w:rPr>
        <w:t>ion</w:t>
      </w:r>
      <w:r w:rsidR="00CC708F" w:rsidRPr="001D6942">
        <w:rPr>
          <w:rFonts w:ascii="Times New Roman" w:hAnsi="Times New Roman" w:cs="Times New Roman"/>
        </w:rPr>
        <w:t xml:space="preserve"> data fr</w:t>
      </w:r>
      <w:r w:rsidR="008D72F7" w:rsidRPr="001D6942">
        <w:rPr>
          <w:rFonts w:ascii="Times New Roman" w:hAnsi="Times New Roman" w:cs="Times New Roman"/>
        </w:rPr>
        <w:t>om both ADNS sensors and sent</w:t>
      </w:r>
      <w:r w:rsidR="00CC708F" w:rsidRPr="001D6942">
        <w:rPr>
          <w:rFonts w:ascii="Times New Roman" w:hAnsi="Times New Roman" w:cs="Times New Roman"/>
        </w:rPr>
        <w:t xml:space="preserve"> them to a PC</w:t>
      </w:r>
      <w:r w:rsidR="006D0B8E" w:rsidRPr="001D6942">
        <w:rPr>
          <w:rFonts w:ascii="Times New Roman" w:hAnsi="Times New Roman" w:cs="Times New Roman"/>
        </w:rPr>
        <w:t xml:space="preserve"> via a USB</w:t>
      </w:r>
      <w:r w:rsidR="00CC708F" w:rsidRPr="001D6942">
        <w:rPr>
          <w:rFonts w:ascii="Times New Roman" w:hAnsi="Times New Roman" w:cs="Times New Roman"/>
        </w:rPr>
        <w:t xml:space="preserve">. </w:t>
      </w:r>
      <w:r w:rsidR="00CC708F" w:rsidRPr="001D6942">
        <w:rPr>
          <w:rFonts w:ascii="Times New Roman" w:hAnsi="Times New Roman" w:cs="Times New Roman"/>
          <w:b/>
        </w:rPr>
        <w:t>B</w:t>
      </w:r>
      <w:r w:rsidR="00CC708F" w:rsidRPr="001D6942">
        <w:rPr>
          <w:rFonts w:ascii="Times New Roman" w:hAnsi="Times New Roman" w:cs="Times New Roman"/>
        </w:rPr>
        <w:t xml:space="preserve"> </w:t>
      </w:r>
      <w:r w:rsidR="00BD1809">
        <w:rPr>
          <w:rFonts w:ascii="Times New Roman" w:hAnsi="Times New Roman" w:cs="Times New Roman"/>
        </w:rPr>
        <w:t>T</w:t>
      </w:r>
      <w:r w:rsidR="00C503C0" w:rsidRPr="001D6942">
        <w:rPr>
          <w:rFonts w:ascii="Times New Roman" w:hAnsi="Times New Roman" w:cs="Times New Roman"/>
        </w:rPr>
        <w:t>race</w:t>
      </w:r>
      <w:r w:rsidR="00BE29D0" w:rsidRPr="001D6942">
        <w:rPr>
          <w:rFonts w:ascii="Times New Roman" w:hAnsi="Times New Roman" w:cs="Times New Roman"/>
        </w:rPr>
        <w:t xml:space="preserve"> eye </w:t>
      </w:r>
      <w:r w:rsidR="006D0B8E" w:rsidRPr="001D6942">
        <w:rPr>
          <w:rFonts w:ascii="Times New Roman" w:hAnsi="Times New Roman" w:cs="Times New Roman"/>
        </w:rPr>
        <w:t>blink</w:t>
      </w:r>
      <w:r w:rsidR="00C503C0" w:rsidRPr="001D6942">
        <w:rPr>
          <w:rFonts w:ascii="Times New Roman" w:hAnsi="Times New Roman" w:cs="Times New Roman"/>
        </w:rPr>
        <w:t xml:space="preserve"> conditioning </w:t>
      </w:r>
      <w:r w:rsidR="00BD1809">
        <w:rPr>
          <w:rFonts w:ascii="Times New Roman" w:hAnsi="Times New Roman" w:cs="Times New Roman"/>
        </w:rPr>
        <w:t>design</w:t>
      </w:r>
      <w:r w:rsidR="00C503C0" w:rsidRPr="001D6942">
        <w:rPr>
          <w:rFonts w:ascii="Times New Roman" w:hAnsi="Times New Roman" w:cs="Times New Roman"/>
        </w:rPr>
        <w:t>.</w:t>
      </w:r>
      <w:r w:rsidR="005A75C6" w:rsidRPr="001D6942">
        <w:rPr>
          <w:rFonts w:ascii="Times New Roman" w:hAnsi="Times New Roman" w:cs="Times New Roman"/>
        </w:rPr>
        <w:t xml:space="preserve"> </w:t>
      </w:r>
      <w:r w:rsidR="009B3F82" w:rsidRPr="001D6942">
        <w:rPr>
          <w:rFonts w:ascii="Times New Roman" w:hAnsi="Times New Roman" w:cs="Times New Roman"/>
        </w:rPr>
        <w:t xml:space="preserve">In order to generate a sound through the speaker, the Teensy is soldered to a prop-shield, which contains an </w:t>
      </w:r>
      <w:r w:rsidR="009B3F82" w:rsidRPr="001D6942">
        <w:rPr>
          <w:rFonts w:ascii="Times New Roman" w:hAnsi="Times New Roman" w:cs="Times New Roman"/>
        </w:rPr>
        <w:lastRenderedPageBreak/>
        <w:t xml:space="preserve">amplifier. The Teensy 3.2 sends </w:t>
      </w:r>
      <w:r w:rsidR="00042A6D" w:rsidRPr="001D6942">
        <w:rPr>
          <w:rFonts w:ascii="Times New Roman" w:hAnsi="Times New Roman" w:cs="Times New Roman"/>
        </w:rPr>
        <w:t xml:space="preserve">self-monitored </w:t>
      </w:r>
      <w:r w:rsidR="009B3F82" w:rsidRPr="001D6942">
        <w:rPr>
          <w:rFonts w:ascii="Times New Roman" w:hAnsi="Times New Roman" w:cs="Times New Roman"/>
        </w:rPr>
        <w:t>time stamps, trial, and stimulus information</w:t>
      </w:r>
      <w:r w:rsidR="00D70271" w:rsidRPr="001D6942">
        <w:rPr>
          <w:rFonts w:ascii="Times New Roman" w:hAnsi="Times New Roman" w:cs="Times New Roman"/>
        </w:rPr>
        <w:t xml:space="preserve"> (audio</w:t>
      </w:r>
      <w:r w:rsidR="00720A53" w:rsidRPr="001D6942">
        <w:rPr>
          <w:rFonts w:ascii="Times New Roman" w:hAnsi="Times New Roman" w:cs="Times New Roman"/>
        </w:rPr>
        <w:t>, and puff pin states)</w:t>
      </w:r>
      <w:r w:rsidR="009B3F82" w:rsidRPr="001D6942">
        <w:rPr>
          <w:rFonts w:ascii="Times New Roman" w:hAnsi="Times New Roman" w:cs="Times New Roman"/>
        </w:rPr>
        <w:t xml:space="preserve"> via the USB back to the PC.</w:t>
      </w:r>
      <w:r w:rsidR="00E0353B" w:rsidRPr="001D6942">
        <w:rPr>
          <w:rFonts w:ascii="Times New Roman" w:hAnsi="Times New Roman" w:cs="Times New Roman"/>
        </w:rPr>
        <w:t xml:space="preserve"> </w:t>
      </w:r>
      <w:r w:rsidR="00CC708F" w:rsidRPr="001D6942">
        <w:rPr>
          <w:rFonts w:ascii="Times New Roman" w:hAnsi="Times New Roman" w:cs="Times New Roman"/>
        </w:rPr>
        <w:t xml:space="preserve">In each trial, the Teensy </w:t>
      </w:r>
      <w:r w:rsidR="006D0B8E" w:rsidRPr="001D6942">
        <w:rPr>
          <w:rFonts w:ascii="Times New Roman" w:hAnsi="Times New Roman" w:cs="Times New Roman"/>
        </w:rPr>
        <w:t xml:space="preserve">generates </w:t>
      </w:r>
      <w:r w:rsidR="00CC708F" w:rsidRPr="001D6942">
        <w:rPr>
          <w:rFonts w:ascii="Times New Roman" w:hAnsi="Times New Roman" w:cs="Times New Roman"/>
        </w:rPr>
        <w:t>a 9500 Hz tone</w:t>
      </w:r>
      <w:r w:rsidR="009B3F82" w:rsidRPr="001D6942">
        <w:rPr>
          <w:rFonts w:ascii="Times New Roman" w:hAnsi="Times New Roman" w:cs="Times New Roman"/>
        </w:rPr>
        <w:t xml:space="preserve"> at a sampling rate of</w:t>
      </w:r>
      <w:r w:rsidR="00CC708F" w:rsidRPr="001D6942">
        <w:rPr>
          <w:rFonts w:ascii="Times New Roman" w:hAnsi="Times New Roman" w:cs="Times New Roman"/>
        </w:rPr>
        <w:t xml:space="preserve"> 44.1 kHz. The</w:t>
      </w:r>
      <w:r w:rsidR="00E0353B" w:rsidRPr="001D6942">
        <w:rPr>
          <w:rFonts w:ascii="Times New Roman" w:hAnsi="Times New Roman" w:cs="Times New Roman"/>
        </w:rPr>
        <w:t xml:space="preserve"> </w:t>
      </w:r>
      <w:r w:rsidR="00D70271" w:rsidRPr="001D6942">
        <w:rPr>
          <w:rFonts w:ascii="Times New Roman" w:hAnsi="Times New Roman" w:cs="Times New Roman"/>
        </w:rPr>
        <w:t xml:space="preserve">tone stimulus </w:t>
      </w:r>
      <w:r w:rsidR="0080419D" w:rsidRPr="001D6942">
        <w:rPr>
          <w:rFonts w:ascii="Times New Roman" w:hAnsi="Times New Roman" w:cs="Times New Roman"/>
        </w:rPr>
        <w:t>is</w:t>
      </w:r>
      <w:r w:rsidR="00662837" w:rsidRPr="001D6942">
        <w:rPr>
          <w:rFonts w:ascii="Times New Roman" w:hAnsi="Times New Roman" w:cs="Times New Roman"/>
        </w:rPr>
        <w:t xml:space="preserve"> followed by a gentle</w:t>
      </w:r>
      <w:r w:rsidR="00CC708F" w:rsidRPr="001D6942">
        <w:rPr>
          <w:rFonts w:ascii="Times New Roman" w:hAnsi="Times New Roman" w:cs="Times New Roman"/>
        </w:rPr>
        <w:t xml:space="preserve"> </w:t>
      </w:r>
      <w:r w:rsidR="0049582F" w:rsidRPr="001D6942">
        <w:rPr>
          <w:rFonts w:ascii="Times New Roman" w:hAnsi="Times New Roman" w:cs="Times New Roman"/>
        </w:rPr>
        <w:t xml:space="preserve">air </w:t>
      </w:r>
      <w:r w:rsidR="00CC708F" w:rsidRPr="001D6942">
        <w:rPr>
          <w:rFonts w:ascii="Times New Roman" w:hAnsi="Times New Roman" w:cs="Times New Roman"/>
        </w:rPr>
        <w:t>puff</w:t>
      </w:r>
      <w:r w:rsidR="00BD1809">
        <w:rPr>
          <w:rFonts w:ascii="Times New Roman" w:hAnsi="Times New Roman" w:cs="Times New Roman"/>
        </w:rPr>
        <w:t xml:space="preserve"> 100 ms in duration</w:t>
      </w:r>
      <w:r w:rsidR="00E0353B" w:rsidRPr="001D6942">
        <w:rPr>
          <w:rFonts w:ascii="Times New Roman" w:hAnsi="Times New Roman" w:cs="Times New Roman"/>
        </w:rPr>
        <w:t>.</w:t>
      </w:r>
    </w:p>
    <w:p w14:paraId="00C58296" w14:textId="3878070E" w:rsidR="00E00679" w:rsidRPr="001D6942" w:rsidRDefault="00E00679">
      <w:pPr>
        <w:rPr>
          <w:rFonts w:ascii="Times New Roman" w:hAnsi="Times New Roman" w:cs="Times New Roman"/>
        </w:rPr>
      </w:pPr>
      <w:r w:rsidRPr="001D6942">
        <w:rPr>
          <w:rFonts w:ascii="Times New Roman" w:hAnsi="Times New Roman" w:cs="Times New Roman"/>
          <w:b/>
        </w:rPr>
        <w:t>Figure 2.</w:t>
      </w:r>
      <w:r w:rsidR="00A9065D" w:rsidRPr="001D6942">
        <w:rPr>
          <w:rFonts w:ascii="Times New Roman" w:hAnsi="Times New Roman" w:cs="Times New Roman"/>
          <w:b/>
        </w:rPr>
        <w:t xml:space="preserve"> </w:t>
      </w:r>
      <w:r w:rsidR="001B487F" w:rsidRPr="001D6942">
        <w:rPr>
          <w:rFonts w:ascii="Times New Roman" w:hAnsi="Times New Roman" w:cs="Times New Roman"/>
        </w:rPr>
        <w:t>E</w:t>
      </w:r>
      <w:r w:rsidR="003A49F3" w:rsidRPr="001D6942">
        <w:rPr>
          <w:rFonts w:ascii="Times New Roman" w:hAnsi="Times New Roman" w:cs="Times New Roman"/>
        </w:rPr>
        <w:t>lectrical</w:t>
      </w:r>
      <w:r w:rsidR="006D0B8E" w:rsidRPr="001D6942">
        <w:rPr>
          <w:rFonts w:ascii="Times New Roman" w:hAnsi="Times New Roman" w:cs="Times New Roman"/>
        </w:rPr>
        <w:t xml:space="preserve"> wiring</w:t>
      </w:r>
      <w:r w:rsidR="003A49F3" w:rsidRPr="001D6942">
        <w:rPr>
          <w:rFonts w:ascii="Times New Roman" w:hAnsi="Times New Roman" w:cs="Times New Roman"/>
        </w:rPr>
        <w:t xml:space="preserve"> schematics for both the </w:t>
      </w:r>
      <w:r w:rsidR="00C750D2" w:rsidRPr="001D6942">
        <w:rPr>
          <w:rFonts w:ascii="Times New Roman" w:hAnsi="Times New Roman" w:cs="Times New Roman"/>
        </w:rPr>
        <w:t>motion tracking</w:t>
      </w:r>
      <w:r w:rsidR="003A49F3" w:rsidRPr="001D6942">
        <w:rPr>
          <w:rFonts w:ascii="Times New Roman" w:hAnsi="Times New Roman" w:cs="Times New Roman"/>
        </w:rPr>
        <w:t xml:space="preserve"> and </w:t>
      </w:r>
      <w:r w:rsidR="002F0C5D" w:rsidRPr="001D6942">
        <w:rPr>
          <w:rFonts w:ascii="Times New Roman" w:hAnsi="Times New Roman" w:cs="Times New Roman"/>
        </w:rPr>
        <w:t xml:space="preserve">trace eye </w:t>
      </w:r>
      <w:r w:rsidR="00EF5686" w:rsidRPr="001D6942">
        <w:rPr>
          <w:rFonts w:ascii="Times New Roman" w:hAnsi="Times New Roman" w:cs="Times New Roman"/>
        </w:rPr>
        <w:t>blink conditioning</w:t>
      </w:r>
      <w:r w:rsidR="003A49F3" w:rsidRPr="001D6942">
        <w:rPr>
          <w:rFonts w:ascii="Times New Roman" w:hAnsi="Times New Roman" w:cs="Times New Roman"/>
        </w:rPr>
        <w:t xml:space="preserve"> </w:t>
      </w:r>
      <w:r w:rsidR="00EF5686" w:rsidRPr="001D6942">
        <w:rPr>
          <w:rFonts w:ascii="Times New Roman" w:hAnsi="Times New Roman" w:cs="Times New Roman"/>
        </w:rPr>
        <w:t>experiments</w:t>
      </w:r>
      <w:r w:rsidR="009D722D" w:rsidRPr="001D6942">
        <w:rPr>
          <w:rFonts w:ascii="Times New Roman" w:hAnsi="Times New Roman" w:cs="Times New Roman"/>
          <w:b/>
        </w:rPr>
        <w:t xml:space="preserve"> </w:t>
      </w:r>
      <w:r w:rsidR="00A42767" w:rsidRPr="001D6942">
        <w:rPr>
          <w:rFonts w:ascii="Times New Roman" w:hAnsi="Times New Roman" w:cs="Times New Roman"/>
          <w:b/>
        </w:rPr>
        <w:t>A.</w:t>
      </w:r>
      <w:r w:rsidR="00A42767" w:rsidRPr="001D6942">
        <w:rPr>
          <w:rFonts w:ascii="Times New Roman" w:hAnsi="Times New Roman" w:cs="Times New Roman"/>
        </w:rPr>
        <w:t xml:space="preserve"> A schematic</w:t>
      </w:r>
      <w:r w:rsidR="001B487F" w:rsidRPr="001D6942">
        <w:rPr>
          <w:rFonts w:ascii="Times New Roman" w:hAnsi="Times New Roman" w:cs="Times New Roman"/>
        </w:rPr>
        <w:t xml:space="preserve"> of </w:t>
      </w:r>
      <w:r w:rsidR="00A42767" w:rsidRPr="001D6942">
        <w:rPr>
          <w:rFonts w:ascii="Times New Roman" w:hAnsi="Times New Roman" w:cs="Times New Roman"/>
        </w:rPr>
        <w:t>the wiring of</w:t>
      </w:r>
      <w:r w:rsidR="0071259E" w:rsidRPr="001D6942">
        <w:rPr>
          <w:rFonts w:ascii="Times New Roman" w:hAnsi="Times New Roman" w:cs="Times New Roman"/>
        </w:rPr>
        <w:t xml:space="preserve"> a</w:t>
      </w:r>
      <w:r w:rsidR="00A42767" w:rsidRPr="001D6942">
        <w:rPr>
          <w:rFonts w:ascii="Times New Roman" w:hAnsi="Times New Roman" w:cs="Times New Roman"/>
        </w:rPr>
        <w:t xml:space="preserve"> Teensy</w:t>
      </w:r>
      <w:r w:rsidR="005C3535" w:rsidRPr="001D6942">
        <w:rPr>
          <w:rFonts w:ascii="Times New Roman" w:hAnsi="Times New Roman" w:cs="Times New Roman"/>
        </w:rPr>
        <w:t xml:space="preserve"> 3.2</w:t>
      </w:r>
      <w:r w:rsidR="00A42767" w:rsidRPr="001D6942">
        <w:rPr>
          <w:rFonts w:ascii="Times New Roman" w:hAnsi="Times New Roman" w:cs="Times New Roman"/>
        </w:rPr>
        <w:t xml:space="preserve"> to two ADNS-9800 sensors via serial peripheral interface connections (SPIs). Solid dots at intersections between lines indicate connections. Some unused pins on the Teensy 3.2 were not included in this schematic. </w:t>
      </w:r>
      <w:r w:rsidR="000E4EE3">
        <w:rPr>
          <w:rFonts w:ascii="Times New Roman" w:hAnsi="Times New Roman" w:cs="Times New Roman"/>
        </w:rPr>
        <w:t xml:space="preserve">The Teensy’s ground pin was connected to both AGround </w:t>
      </w:r>
      <w:r w:rsidR="00237BE6">
        <w:rPr>
          <w:rFonts w:ascii="Times New Roman" w:hAnsi="Times New Roman" w:cs="Times New Roman"/>
        </w:rPr>
        <w:t>and DGround (analog and digital grounds) on both ADNS-9800 sensors</w:t>
      </w:r>
      <w:r w:rsidR="000E4EE3">
        <w:rPr>
          <w:rFonts w:ascii="Times New Roman" w:hAnsi="Times New Roman" w:cs="Times New Roman"/>
        </w:rPr>
        <w:t xml:space="preserve">. The D11 pin (D = digital) was connected to both MOSI (“Master-Out, Slave-In”) pins, the D12 pin was connected to both MISO pins (“Master-In, Slave-Out”), the D13 pin was connected to both SCK pins (SPI Clock), and the 3.3V pin was connected to both Vin (voltage in) pins on the ADNS-9800 sensors. Finally, pins D20 and D21 were connected individually to each SS pin (Slave Select) on the ADNS-9800 sensors. These pins control which sensor the Teensy reads from at a given point in time. </w:t>
      </w:r>
      <w:r w:rsidR="0052224C">
        <w:rPr>
          <w:rFonts w:ascii="Times New Roman" w:hAnsi="Times New Roman" w:cs="Times New Roman"/>
        </w:rPr>
        <w:t>The DAC pin (digital to analog converter, the analog output pin) is also shown.</w:t>
      </w:r>
      <w:r w:rsidR="000E4EE3">
        <w:rPr>
          <w:rFonts w:ascii="Times New Roman" w:hAnsi="Times New Roman" w:cs="Times New Roman"/>
        </w:rPr>
        <w:t xml:space="preserve"> </w:t>
      </w:r>
      <w:r w:rsidR="00601E30" w:rsidRPr="001D6942">
        <w:rPr>
          <w:rFonts w:ascii="Times New Roman" w:hAnsi="Times New Roman" w:cs="Times New Roman"/>
          <w:b/>
        </w:rPr>
        <w:t>B</w:t>
      </w:r>
      <w:r w:rsidR="00F94B6D" w:rsidRPr="001D6942">
        <w:rPr>
          <w:rFonts w:ascii="Times New Roman" w:hAnsi="Times New Roman" w:cs="Times New Roman"/>
          <w:b/>
        </w:rPr>
        <w:t xml:space="preserve"> </w:t>
      </w:r>
      <w:r w:rsidR="00F94B6D" w:rsidRPr="001D6942">
        <w:rPr>
          <w:rFonts w:ascii="Times New Roman" w:hAnsi="Times New Roman" w:cs="Times New Roman"/>
        </w:rPr>
        <w:t xml:space="preserve">A schematic </w:t>
      </w:r>
      <w:r w:rsidR="001B487F" w:rsidRPr="001D6942">
        <w:rPr>
          <w:rFonts w:ascii="Times New Roman" w:hAnsi="Times New Roman" w:cs="Times New Roman"/>
        </w:rPr>
        <w:t xml:space="preserve">of </w:t>
      </w:r>
      <w:r w:rsidR="00F94B6D" w:rsidRPr="001D6942">
        <w:rPr>
          <w:rFonts w:ascii="Times New Roman" w:hAnsi="Times New Roman" w:cs="Times New Roman"/>
        </w:rPr>
        <w:t xml:space="preserve">the </w:t>
      </w:r>
      <w:r w:rsidR="008847A7" w:rsidRPr="001D6942">
        <w:rPr>
          <w:rFonts w:ascii="Times New Roman" w:hAnsi="Times New Roman" w:cs="Times New Roman"/>
        </w:rPr>
        <w:t>electrical</w:t>
      </w:r>
      <w:r w:rsidR="00F94B6D" w:rsidRPr="001D6942">
        <w:rPr>
          <w:rFonts w:ascii="Times New Roman" w:hAnsi="Times New Roman" w:cs="Times New Roman"/>
        </w:rPr>
        <w:t xml:space="preserve"> connections between a Teensy 3.2, </w:t>
      </w:r>
      <w:r w:rsidR="008417F4" w:rsidRPr="001D6942">
        <w:rPr>
          <w:rFonts w:ascii="Times New Roman" w:hAnsi="Times New Roman" w:cs="Times New Roman"/>
        </w:rPr>
        <w:t xml:space="preserve">a </w:t>
      </w:r>
      <w:r w:rsidR="00F94B6D" w:rsidRPr="001D6942">
        <w:rPr>
          <w:rFonts w:ascii="Times New Roman" w:hAnsi="Times New Roman" w:cs="Times New Roman"/>
        </w:rPr>
        <w:t>prop shield, and an external spea</w:t>
      </w:r>
      <w:r w:rsidR="00086EC6" w:rsidRPr="001D6942">
        <w:rPr>
          <w:rFonts w:ascii="Times New Roman" w:hAnsi="Times New Roman" w:cs="Times New Roman"/>
        </w:rPr>
        <w:t>ker. Dotted lines indicate</w:t>
      </w:r>
      <w:r w:rsidR="00F94B6D" w:rsidRPr="001D6942">
        <w:rPr>
          <w:rFonts w:ascii="Times New Roman" w:hAnsi="Times New Roman" w:cs="Times New Roman"/>
        </w:rPr>
        <w:t xml:space="preserve"> connections. All connections between the Teensy 3.2 and prop shield were made using 14x1 double insulated pins</w:t>
      </w:r>
      <w:r w:rsidR="0052224C">
        <w:rPr>
          <w:rFonts w:ascii="Times New Roman" w:hAnsi="Times New Roman" w:cs="Times New Roman"/>
        </w:rPr>
        <w:t xml:space="preserve"> as </w:t>
      </w:r>
      <w:r w:rsidR="00C2601E">
        <w:rPr>
          <w:rFonts w:ascii="Times New Roman" w:hAnsi="Times New Roman" w:cs="Times New Roman"/>
        </w:rPr>
        <w:t>demonstrated on the manufacturer’s website (</w:t>
      </w:r>
      <w:r w:rsidR="00C2601E" w:rsidRPr="00C2601E">
        <w:rPr>
          <w:rFonts w:ascii="Times New Roman" w:hAnsi="Times New Roman" w:cs="Times New Roman"/>
        </w:rPr>
        <w:t>https://www.pjrc.com/store/prop_shield.html</w:t>
      </w:r>
      <w:r w:rsidR="00C2601E">
        <w:rPr>
          <w:rFonts w:ascii="Times New Roman" w:hAnsi="Times New Roman" w:cs="Times New Roman"/>
        </w:rPr>
        <w:t>)</w:t>
      </w:r>
      <w:r w:rsidR="00F94B6D" w:rsidRPr="001D6942">
        <w:rPr>
          <w:rFonts w:ascii="Times New Roman" w:hAnsi="Times New Roman" w:cs="Times New Roman"/>
        </w:rPr>
        <w:t xml:space="preserve">, and the output to the speaker from the prop shield was </w:t>
      </w:r>
      <w:r w:rsidR="00CB7C3E" w:rsidRPr="001D6942">
        <w:rPr>
          <w:rFonts w:ascii="Times New Roman" w:hAnsi="Times New Roman" w:cs="Times New Roman"/>
        </w:rPr>
        <w:t>constructed</w:t>
      </w:r>
      <w:r w:rsidR="00F94B6D" w:rsidRPr="001D6942">
        <w:rPr>
          <w:rFonts w:ascii="Times New Roman" w:hAnsi="Times New Roman" w:cs="Times New Roman"/>
        </w:rPr>
        <w:t xml:space="preserve"> using </w:t>
      </w:r>
      <w:r w:rsidR="004007A1" w:rsidRPr="001D6942">
        <w:rPr>
          <w:rFonts w:ascii="Times New Roman" w:hAnsi="Times New Roman" w:cs="Times New Roman"/>
        </w:rPr>
        <w:t xml:space="preserve">22 gauge </w:t>
      </w:r>
      <w:r w:rsidR="006A5C84" w:rsidRPr="001D6942">
        <w:rPr>
          <w:rFonts w:ascii="Times New Roman" w:hAnsi="Times New Roman" w:cs="Times New Roman"/>
        </w:rPr>
        <w:t>wire</w:t>
      </w:r>
      <w:r w:rsidR="002F0C5D" w:rsidRPr="001D6942">
        <w:rPr>
          <w:rFonts w:ascii="Times New Roman" w:hAnsi="Times New Roman" w:cs="Times New Roman"/>
        </w:rPr>
        <w:t>.</w:t>
      </w:r>
      <w:r w:rsidR="00F94B6D" w:rsidRPr="001D6942">
        <w:rPr>
          <w:rFonts w:ascii="Times New Roman" w:hAnsi="Times New Roman" w:cs="Times New Roman"/>
        </w:rPr>
        <w:t xml:space="preserve"> </w:t>
      </w:r>
      <w:r w:rsidR="00237BE6">
        <w:rPr>
          <w:rFonts w:ascii="Times New Roman" w:hAnsi="Times New Roman" w:cs="Times New Roman"/>
        </w:rPr>
        <w:t xml:space="preserve">The connection between the DAC pin to the “Audio In” pin on the prop shield is </w:t>
      </w:r>
      <w:r w:rsidR="0052224C">
        <w:rPr>
          <w:rFonts w:ascii="Times New Roman" w:hAnsi="Times New Roman" w:cs="Times New Roman"/>
        </w:rPr>
        <w:t>labeled, as are the output pins to the attached speaker</w:t>
      </w:r>
      <w:r w:rsidR="00237BE6">
        <w:rPr>
          <w:rFonts w:ascii="Times New Roman" w:hAnsi="Times New Roman" w:cs="Times New Roman"/>
        </w:rPr>
        <w:t xml:space="preserve">. </w:t>
      </w:r>
      <w:r w:rsidR="0010469A" w:rsidRPr="001D6942">
        <w:rPr>
          <w:rFonts w:ascii="Times New Roman" w:hAnsi="Times New Roman" w:cs="Times New Roman"/>
        </w:rPr>
        <w:t xml:space="preserve">Some pins </w:t>
      </w:r>
      <w:r w:rsidR="0052224C">
        <w:rPr>
          <w:rFonts w:ascii="Times New Roman" w:hAnsi="Times New Roman" w:cs="Times New Roman"/>
        </w:rPr>
        <w:t xml:space="preserve">and labels </w:t>
      </w:r>
      <w:r w:rsidR="0010469A" w:rsidRPr="001D6942">
        <w:rPr>
          <w:rFonts w:ascii="Times New Roman" w:hAnsi="Times New Roman" w:cs="Times New Roman"/>
        </w:rPr>
        <w:t>on the Teensy and the prop shield were not included in this diagram</w:t>
      </w:r>
      <w:r w:rsidR="006A77AB" w:rsidRPr="001D6942">
        <w:rPr>
          <w:rFonts w:ascii="Times New Roman" w:hAnsi="Times New Roman" w:cs="Times New Roman"/>
        </w:rPr>
        <w:t>.</w:t>
      </w:r>
    </w:p>
    <w:p w14:paraId="17EE3B34" w14:textId="6F26F78B" w:rsidR="00E00679" w:rsidRPr="001D6942" w:rsidRDefault="00E00679">
      <w:pPr>
        <w:rPr>
          <w:rFonts w:ascii="Times New Roman" w:hAnsi="Times New Roman" w:cs="Times New Roman"/>
        </w:rPr>
      </w:pPr>
      <w:r w:rsidRPr="001D6942">
        <w:rPr>
          <w:rFonts w:ascii="Times New Roman" w:hAnsi="Times New Roman" w:cs="Times New Roman"/>
          <w:b/>
        </w:rPr>
        <w:t>Figure 3.</w:t>
      </w:r>
      <w:r w:rsidR="00E15B75" w:rsidRPr="001D6942">
        <w:rPr>
          <w:rFonts w:ascii="Times New Roman" w:hAnsi="Times New Roman" w:cs="Times New Roman"/>
        </w:rPr>
        <w:t xml:space="preserve"> </w:t>
      </w:r>
      <w:r w:rsidR="00BD1809">
        <w:rPr>
          <w:rFonts w:ascii="Times New Roman" w:hAnsi="Times New Roman" w:cs="Times New Roman"/>
        </w:rPr>
        <w:t>Experimental design and movement data from animal tracking experiment</w:t>
      </w:r>
      <w:r w:rsidR="001B487F" w:rsidRPr="001D6942">
        <w:rPr>
          <w:rFonts w:ascii="Times New Roman" w:hAnsi="Times New Roman" w:cs="Times New Roman"/>
        </w:rPr>
        <w:t>.</w:t>
      </w:r>
      <w:r w:rsidR="00837F69" w:rsidRPr="001D6942">
        <w:rPr>
          <w:rFonts w:ascii="Times New Roman" w:hAnsi="Times New Roman" w:cs="Times New Roman"/>
          <w:b/>
        </w:rPr>
        <w:t xml:space="preserve"> </w:t>
      </w:r>
      <w:r w:rsidR="00AE4073" w:rsidRPr="001D6942">
        <w:rPr>
          <w:rFonts w:ascii="Times New Roman" w:hAnsi="Times New Roman" w:cs="Times New Roman"/>
          <w:b/>
        </w:rPr>
        <w:t>A</w:t>
      </w:r>
      <w:r w:rsidR="00CA50EE" w:rsidRPr="001D6942">
        <w:rPr>
          <w:rFonts w:ascii="Times New Roman" w:hAnsi="Times New Roman" w:cs="Times New Roman"/>
          <w:b/>
        </w:rPr>
        <w:t xml:space="preserve"> </w:t>
      </w:r>
      <w:r w:rsidR="001B487F" w:rsidRPr="001D6942">
        <w:rPr>
          <w:rFonts w:ascii="Times New Roman" w:hAnsi="Times New Roman" w:cs="Times New Roman"/>
        </w:rPr>
        <w:t>Example motion recording of</w:t>
      </w:r>
      <w:r w:rsidR="00CA50EE" w:rsidRPr="001D6942">
        <w:rPr>
          <w:rFonts w:ascii="Times New Roman" w:hAnsi="Times New Roman" w:cs="Times New Roman"/>
        </w:rPr>
        <w:t xml:space="preserve"> a head-fixed </w:t>
      </w:r>
      <w:r w:rsidR="00706B35" w:rsidRPr="001D6942">
        <w:rPr>
          <w:rFonts w:ascii="Times New Roman" w:hAnsi="Times New Roman" w:cs="Times New Roman"/>
        </w:rPr>
        <w:t>mouse</w:t>
      </w:r>
      <w:r w:rsidR="00CA50EE" w:rsidRPr="001D6942">
        <w:rPr>
          <w:rFonts w:ascii="Times New Roman" w:hAnsi="Times New Roman" w:cs="Times New Roman"/>
        </w:rPr>
        <w:t xml:space="preserve"> run</w:t>
      </w:r>
      <w:r w:rsidR="001B487F" w:rsidRPr="001D6942">
        <w:rPr>
          <w:rFonts w:ascii="Times New Roman" w:hAnsi="Times New Roman" w:cs="Times New Roman"/>
        </w:rPr>
        <w:t>ning</w:t>
      </w:r>
      <w:r w:rsidR="00CA50EE" w:rsidRPr="001D6942">
        <w:rPr>
          <w:rFonts w:ascii="Times New Roman" w:hAnsi="Times New Roman" w:cs="Times New Roman"/>
        </w:rPr>
        <w:t xml:space="preserve"> on th</w:t>
      </w:r>
      <w:r w:rsidR="00A2799D" w:rsidRPr="001D6942">
        <w:rPr>
          <w:rFonts w:ascii="Times New Roman" w:hAnsi="Times New Roman" w:cs="Times New Roman"/>
        </w:rPr>
        <w:t xml:space="preserve">e </w:t>
      </w:r>
      <w:r w:rsidR="001B487F" w:rsidRPr="001D6942">
        <w:rPr>
          <w:rFonts w:ascii="Times New Roman" w:hAnsi="Times New Roman" w:cs="Times New Roman"/>
        </w:rPr>
        <w:t>spherical</w:t>
      </w:r>
      <w:r w:rsidR="00A2799D" w:rsidRPr="001D6942">
        <w:rPr>
          <w:rFonts w:ascii="Times New Roman" w:hAnsi="Times New Roman" w:cs="Times New Roman"/>
        </w:rPr>
        <w:t xml:space="preserve"> treadmill s</w:t>
      </w:r>
      <w:r w:rsidR="00CA50EE" w:rsidRPr="001D6942">
        <w:rPr>
          <w:rFonts w:ascii="Times New Roman" w:hAnsi="Times New Roman" w:cs="Times New Roman"/>
        </w:rPr>
        <w:t>hown in Figure 1A</w:t>
      </w:r>
      <w:r w:rsidR="00AA64EA" w:rsidRPr="001D6942">
        <w:rPr>
          <w:rFonts w:ascii="Times New Roman" w:hAnsi="Times New Roman" w:cs="Times New Roman"/>
        </w:rPr>
        <w:t xml:space="preserve">. </w:t>
      </w:r>
      <w:r w:rsidR="00AE4073" w:rsidRPr="001D6942">
        <w:rPr>
          <w:rFonts w:ascii="Times New Roman" w:hAnsi="Times New Roman" w:cs="Times New Roman"/>
          <w:b/>
        </w:rPr>
        <w:t>B</w:t>
      </w:r>
      <w:r w:rsidR="00CA50EE" w:rsidRPr="001D6942">
        <w:rPr>
          <w:rFonts w:ascii="Times New Roman" w:hAnsi="Times New Roman" w:cs="Times New Roman"/>
          <w:b/>
        </w:rPr>
        <w:t xml:space="preserve"> </w:t>
      </w:r>
      <w:r w:rsidR="00BF129A" w:rsidRPr="001D6942">
        <w:rPr>
          <w:rFonts w:ascii="Times New Roman" w:hAnsi="Times New Roman" w:cs="Times New Roman"/>
        </w:rPr>
        <w:t xml:space="preserve">Times of digital pulses </w:t>
      </w:r>
      <w:r w:rsidR="001B487F" w:rsidRPr="001D6942">
        <w:rPr>
          <w:rFonts w:ascii="Times New Roman" w:hAnsi="Times New Roman" w:cs="Times New Roman"/>
        </w:rPr>
        <w:t xml:space="preserve">generated </w:t>
      </w:r>
      <w:r w:rsidR="00BF129A" w:rsidRPr="001D6942">
        <w:rPr>
          <w:rFonts w:ascii="Times New Roman" w:hAnsi="Times New Roman" w:cs="Times New Roman"/>
        </w:rPr>
        <w:t>b</w:t>
      </w:r>
      <w:r w:rsidR="00B64044" w:rsidRPr="001D6942">
        <w:rPr>
          <w:rFonts w:ascii="Times New Roman" w:hAnsi="Times New Roman" w:cs="Times New Roman"/>
        </w:rPr>
        <w:t>y the Teensy</w:t>
      </w:r>
      <w:r w:rsidR="00BF129A" w:rsidRPr="001D6942">
        <w:rPr>
          <w:rFonts w:ascii="Times New Roman" w:hAnsi="Times New Roman" w:cs="Times New Roman"/>
        </w:rPr>
        <w:t xml:space="preserve"> vs </w:t>
      </w:r>
      <w:r w:rsidR="0096486D" w:rsidRPr="001D6942">
        <w:rPr>
          <w:rFonts w:ascii="Times New Roman" w:hAnsi="Times New Roman" w:cs="Times New Roman"/>
        </w:rPr>
        <w:t xml:space="preserve">theoretical </w:t>
      </w:r>
      <w:r w:rsidR="00BF129A" w:rsidRPr="001D6942">
        <w:rPr>
          <w:rFonts w:ascii="Times New Roman" w:hAnsi="Times New Roman" w:cs="Times New Roman"/>
        </w:rPr>
        <w:t xml:space="preserve">times of the digital pulses </w:t>
      </w:r>
      <w:r w:rsidR="0096486D" w:rsidRPr="001D6942">
        <w:rPr>
          <w:rFonts w:ascii="Times New Roman" w:hAnsi="Times New Roman" w:cs="Times New Roman"/>
        </w:rPr>
        <w:t>at exactly 20 Hz</w:t>
      </w:r>
      <w:r w:rsidR="00BF129A" w:rsidRPr="001D6942">
        <w:rPr>
          <w:rFonts w:ascii="Times New Roman" w:hAnsi="Times New Roman" w:cs="Times New Roman"/>
        </w:rPr>
        <w:t>.</w:t>
      </w:r>
      <w:r w:rsidR="00992F98" w:rsidRPr="001D6942">
        <w:rPr>
          <w:rFonts w:ascii="Times New Roman" w:hAnsi="Times New Roman" w:cs="Times New Roman"/>
        </w:rPr>
        <w:t xml:space="preserve"> </w:t>
      </w:r>
      <w:r w:rsidR="00B32154" w:rsidRPr="001D6942">
        <w:rPr>
          <w:rFonts w:ascii="Times New Roman" w:hAnsi="Times New Roman" w:cs="Times New Roman"/>
        </w:rPr>
        <w:t>Red</w:t>
      </w:r>
      <w:r w:rsidR="00992F98" w:rsidRPr="001D6942">
        <w:rPr>
          <w:rFonts w:ascii="Times New Roman" w:hAnsi="Times New Roman" w:cs="Times New Roman"/>
        </w:rPr>
        <w:t xml:space="preserve"> indicates linear model</w:t>
      </w:r>
      <w:r w:rsidR="002D65E6" w:rsidRPr="001D6942">
        <w:rPr>
          <w:rFonts w:ascii="Times New Roman" w:hAnsi="Times New Roman" w:cs="Times New Roman"/>
        </w:rPr>
        <w:t xml:space="preserve"> prediction</w:t>
      </w:r>
      <w:r w:rsidR="00992F98" w:rsidRPr="001D6942">
        <w:rPr>
          <w:rFonts w:ascii="Times New Roman" w:hAnsi="Times New Roman" w:cs="Times New Roman"/>
        </w:rPr>
        <w:t>, and black are experimental data, down</w:t>
      </w:r>
      <w:r w:rsidR="00324827" w:rsidRPr="001D6942">
        <w:rPr>
          <w:rFonts w:ascii="Times New Roman" w:hAnsi="Times New Roman" w:cs="Times New Roman"/>
        </w:rPr>
        <w:t>-</w:t>
      </w:r>
      <w:r w:rsidR="00152631" w:rsidRPr="001D6942">
        <w:rPr>
          <w:rFonts w:ascii="Times New Roman" w:hAnsi="Times New Roman" w:cs="Times New Roman"/>
        </w:rPr>
        <w:t>sampled by a factor of 2</w:t>
      </w:r>
      <w:r w:rsidR="00992F98" w:rsidRPr="001D6942">
        <w:rPr>
          <w:rFonts w:ascii="Times New Roman" w:hAnsi="Times New Roman" w:cs="Times New Roman"/>
        </w:rPr>
        <w:t>00.</w:t>
      </w:r>
      <w:r w:rsidR="00BF129A" w:rsidRPr="001D6942">
        <w:rPr>
          <w:rFonts w:ascii="Times New Roman" w:hAnsi="Times New Roman" w:cs="Times New Roman"/>
        </w:rPr>
        <w:t xml:space="preserve"> The lin</w:t>
      </w:r>
      <w:r w:rsidR="00847DEC" w:rsidRPr="001D6942">
        <w:rPr>
          <w:rFonts w:ascii="Times New Roman" w:hAnsi="Times New Roman" w:cs="Times New Roman"/>
        </w:rPr>
        <w:t xml:space="preserve">ear model estimates a slope of </w:t>
      </w:r>
      <w:r w:rsidR="003F3099" w:rsidRPr="001D6942">
        <w:rPr>
          <w:rFonts w:ascii="Times New Roman" w:hAnsi="Times New Roman" w:cs="Times New Roman"/>
        </w:rPr>
        <w:t>1.00002893</w:t>
      </w:r>
      <w:r w:rsidR="00C604FA" w:rsidRPr="001D6942">
        <w:rPr>
          <w:rFonts w:ascii="Times New Roman" w:hAnsi="Times New Roman" w:cs="Times New Roman"/>
        </w:rPr>
        <w:t>7</w:t>
      </w:r>
      <w:r w:rsidR="00BF129A" w:rsidRPr="001D6942">
        <w:rPr>
          <w:rFonts w:ascii="Times New Roman" w:hAnsi="Times New Roman" w:cs="Times New Roman"/>
        </w:rPr>
        <w:t xml:space="preserve"> </w:t>
      </w:r>
      <w:r w:rsidR="00BF129A" w:rsidRPr="001D6942">
        <w:rPr>
          <w:rFonts w:ascii="Times New Roman" w:hAnsi="Times New Roman" w:cs="Times New Roman"/>
          <w:u w:val="single"/>
        </w:rPr>
        <w:t>+</w:t>
      </w:r>
      <w:r w:rsidR="00847DEC" w:rsidRPr="001D6942">
        <w:rPr>
          <w:rFonts w:ascii="Times New Roman" w:hAnsi="Times New Roman" w:cs="Times New Roman"/>
        </w:rPr>
        <w:t xml:space="preserve"> </w:t>
      </w:r>
      <w:r w:rsidR="005C1AD4" w:rsidRPr="001D6942">
        <w:rPr>
          <w:rFonts w:ascii="Times New Roman" w:hAnsi="Times New Roman" w:cs="Times New Roman"/>
        </w:rPr>
        <w:t>0</w:t>
      </w:r>
      <w:r w:rsidR="00835B7E" w:rsidRPr="001D6942">
        <w:rPr>
          <w:rFonts w:ascii="Times New Roman" w:hAnsi="Times New Roman" w:cs="Times New Roman"/>
        </w:rPr>
        <w:t>.00000000</w:t>
      </w:r>
      <w:r w:rsidR="003F3099" w:rsidRPr="001D6942">
        <w:rPr>
          <w:rFonts w:ascii="Times New Roman" w:hAnsi="Times New Roman" w:cs="Times New Roman"/>
        </w:rPr>
        <w:t>2 (t(11998</w:t>
      </w:r>
      <w:r w:rsidR="00BF129A" w:rsidRPr="001D6942">
        <w:rPr>
          <w:rFonts w:ascii="Times New Roman" w:hAnsi="Times New Roman" w:cs="Times New Roman"/>
        </w:rPr>
        <w:t xml:space="preserve">)= </w:t>
      </w:r>
      <w:r w:rsidR="007D06A3" w:rsidRPr="001D6942">
        <w:rPr>
          <w:rFonts w:ascii="Times New Roman" w:hAnsi="Times New Roman" w:cs="Times New Roman"/>
        </w:rPr>
        <w:t>4.95e+08</w:t>
      </w:r>
      <w:r w:rsidR="00A120CF" w:rsidRPr="001D6942">
        <w:rPr>
          <w:rFonts w:ascii="Times New Roman" w:hAnsi="Times New Roman" w:cs="Times New Roman"/>
        </w:rPr>
        <w:t>, p &lt; 0.001</w:t>
      </w:r>
      <w:r w:rsidR="00060ABF" w:rsidRPr="001D6942">
        <w:rPr>
          <w:rFonts w:ascii="Times New Roman" w:hAnsi="Times New Roman" w:cs="Times New Roman"/>
        </w:rPr>
        <w:t xml:space="preserve">, </w:t>
      </w:r>
      <w:r w:rsidR="00BF129A" w:rsidRPr="001D6942">
        <w:rPr>
          <w:rFonts w:ascii="Times New Roman" w:hAnsi="Times New Roman" w:cs="Times New Roman"/>
        </w:rPr>
        <w:t>R</w:t>
      </w:r>
      <w:r w:rsidR="00BF129A" w:rsidRPr="001D6942">
        <w:rPr>
          <w:rFonts w:ascii="Times New Roman" w:hAnsi="Times New Roman" w:cs="Times New Roman"/>
          <w:vertAlign w:val="superscript"/>
        </w:rPr>
        <w:t>2</w:t>
      </w:r>
      <w:r w:rsidR="00F61624" w:rsidRPr="001D6942">
        <w:rPr>
          <w:rFonts w:ascii="Times New Roman" w:hAnsi="Times New Roman" w:cs="Times New Roman"/>
        </w:rPr>
        <w:t>=1</w:t>
      </w:r>
      <w:r w:rsidR="00470C13" w:rsidRPr="001D6942">
        <w:rPr>
          <w:rFonts w:ascii="Times New Roman" w:hAnsi="Times New Roman" w:cs="Times New Roman"/>
        </w:rPr>
        <w:t xml:space="preserve">; intercept = </w:t>
      </w:r>
      <w:r w:rsidR="00072742" w:rsidRPr="001D6942">
        <w:rPr>
          <w:rFonts w:ascii="Times New Roman" w:hAnsi="Times New Roman" w:cs="Times New Roman"/>
        </w:rPr>
        <w:t>0.000759</w:t>
      </w:r>
      <w:r w:rsidR="00470C13" w:rsidRPr="001D6942">
        <w:rPr>
          <w:rFonts w:ascii="Times New Roman" w:hAnsi="Times New Roman" w:cs="Times New Roman"/>
        </w:rPr>
        <w:t xml:space="preserve"> </w:t>
      </w:r>
      <w:r w:rsidR="00470C13" w:rsidRPr="001D6942">
        <w:rPr>
          <w:rFonts w:ascii="Times New Roman" w:hAnsi="Times New Roman" w:cs="Times New Roman"/>
          <w:u w:val="single"/>
        </w:rPr>
        <w:t>+</w:t>
      </w:r>
      <w:r w:rsidR="00470C13" w:rsidRPr="001D6942">
        <w:rPr>
          <w:rFonts w:ascii="Times New Roman" w:hAnsi="Times New Roman" w:cs="Times New Roman"/>
        </w:rPr>
        <w:t xml:space="preserve"> 0.</w:t>
      </w:r>
      <w:r w:rsidR="00835B7E" w:rsidRPr="001D6942">
        <w:rPr>
          <w:rFonts w:ascii="Times New Roman" w:hAnsi="Times New Roman" w:cs="Times New Roman"/>
        </w:rPr>
        <w:t>0000</w:t>
      </w:r>
      <w:r w:rsidR="00035F64" w:rsidRPr="001D6942">
        <w:rPr>
          <w:rFonts w:ascii="Times New Roman" w:hAnsi="Times New Roman" w:cs="Times New Roman"/>
        </w:rPr>
        <w:t>0</w:t>
      </w:r>
      <w:r w:rsidR="003F3099" w:rsidRPr="001D6942">
        <w:rPr>
          <w:rFonts w:ascii="Times New Roman" w:hAnsi="Times New Roman" w:cs="Times New Roman"/>
        </w:rPr>
        <w:t>7, t(11998</w:t>
      </w:r>
      <w:r w:rsidR="00470C13" w:rsidRPr="001D6942">
        <w:rPr>
          <w:rFonts w:ascii="Times New Roman" w:hAnsi="Times New Roman" w:cs="Times New Roman"/>
        </w:rPr>
        <w:t xml:space="preserve">) = </w:t>
      </w:r>
      <w:r w:rsidR="007D06A3" w:rsidRPr="001D6942">
        <w:rPr>
          <w:rFonts w:ascii="Times New Roman" w:hAnsi="Times New Roman" w:cs="Times New Roman"/>
        </w:rPr>
        <w:t>1084.7</w:t>
      </w:r>
      <w:r w:rsidR="00470C13" w:rsidRPr="001D6942">
        <w:rPr>
          <w:rFonts w:ascii="Times New Roman" w:hAnsi="Times New Roman" w:cs="Times New Roman"/>
        </w:rPr>
        <w:t>, p &lt; 0.001</w:t>
      </w:r>
      <w:r w:rsidR="00060ABF" w:rsidRPr="001D6942">
        <w:rPr>
          <w:rFonts w:ascii="Times New Roman" w:hAnsi="Times New Roman" w:cs="Times New Roman"/>
        </w:rPr>
        <w:t>)</w:t>
      </w:r>
      <w:r w:rsidR="001B487F" w:rsidRPr="001D6942">
        <w:rPr>
          <w:rFonts w:ascii="Times New Roman" w:hAnsi="Times New Roman" w:cs="Times New Roman"/>
        </w:rPr>
        <w:t xml:space="preserve">. </w:t>
      </w:r>
    </w:p>
    <w:p w14:paraId="5939ED4D" w14:textId="2A9A0425" w:rsidR="006E668F" w:rsidRPr="001D6942" w:rsidRDefault="006E668F" w:rsidP="00DE4081">
      <w:pPr>
        <w:autoSpaceDE w:val="0"/>
        <w:autoSpaceDN w:val="0"/>
        <w:adjustRightInd w:val="0"/>
        <w:spacing w:after="0" w:line="240" w:lineRule="auto"/>
        <w:rPr>
          <w:rFonts w:ascii="Times New Roman" w:hAnsi="Times New Roman" w:cs="Times New Roman"/>
        </w:rPr>
      </w:pPr>
      <w:r w:rsidRPr="001D6942">
        <w:rPr>
          <w:rFonts w:ascii="Times New Roman" w:hAnsi="Times New Roman" w:cs="Times New Roman"/>
          <w:b/>
        </w:rPr>
        <w:t>Figure 4.</w:t>
      </w:r>
      <w:r w:rsidR="0040660C" w:rsidRPr="001D6942">
        <w:rPr>
          <w:rFonts w:ascii="Times New Roman" w:hAnsi="Times New Roman" w:cs="Times New Roman"/>
        </w:rPr>
        <w:t xml:space="preserve"> </w:t>
      </w:r>
      <w:r w:rsidR="001B487F" w:rsidRPr="001D6942">
        <w:rPr>
          <w:rFonts w:ascii="Times New Roman" w:hAnsi="Times New Roman" w:cs="Times New Roman"/>
        </w:rPr>
        <w:t>Tempor</w:t>
      </w:r>
      <w:r w:rsidR="00042A6D" w:rsidRPr="001D6942">
        <w:rPr>
          <w:rFonts w:ascii="Times New Roman" w:hAnsi="Times New Roman" w:cs="Times New Roman"/>
        </w:rPr>
        <w:t xml:space="preserve">al precision of the digital </w:t>
      </w:r>
      <w:r w:rsidR="001B487F" w:rsidRPr="001D6942">
        <w:rPr>
          <w:rFonts w:ascii="Times New Roman" w:hAnsi="Times New Roman" w:cs="Times New Roman"/>
        </w:rPr>
        <w:t>output</w:t>
      </w:r>
      <w:r w:rsidR="00042A6D" w:rsidRPr="001D6942">
        <w:rPr>
          <w:rFonts w:ascii="Times New Roman" w:hAnsi="Times New Roman" w:cs="Times New Roman"/>
        </w:rPr>
        <w:t>s</w:t>
      </w:r>
      <w:r w:rsidR="001B487F" w:rsidRPr="001D6942">
        <w:rPr>
          <w:rFonts w:ascii="Times New Roman" w:hAnsi="Times New Roman" w:cs="Times New Roman"/>
        </w:rPr>
        <w:t xml:space="preserve"> in</w:t>
      </w:r>
      <w:r w:rsidR="00837F69" w:rsidRPr="001D6942">
        <w:rPr>
          <w:rFonts w:ascii="Times New Roman" w:hAnsi="Times New Roman" w:cs="Times New Roman"/>
        </w:rPr>
        <w:t xml:space="preserve"> the </w:t>
      </w:r>
      <w:r w:rsidR="00C331D8" w:rsidRPr="001D6942">
        <w:rPr>
          <w:rFonts w:ascii="Times New Roman" w:hAnsi="Times New Roman" w:cs="Times New Roman"/>
        </w:rPr>
        <w:t xml:space="preserve">trace conditioning </w:t>
      </w:r>
      <w:r w:rsidR="00837F69" w:rsidRPr="001D6942">
        <w:rPr>
          <w:rFonts w:ascii="Times New Roman" w:hAnsi="Times New Roman" w:cs="Times New Roman"/>
        </w:rPr>
        <w:t>tone-puff setup</w:t>
      </w:r>
      <w:r w:rsidR="001B487F" w:rsidRPr="001D6942">
        <w:rPr>
          <w:rFonts w:ascii="Times New Roman" w:hAnsi="Times New Roman" w:cs="Times New Roman"/>
        </w:rPr>
        <w:t>.</w:t>
      </w:r>
      <w:r w:rsidR="001F1434" w:rsidRPr="001D6942">
        <w:rPr>
          <w:rFonts w:ascii="Times New Roman" w:hAnsi="Times New Roman" w:cs="Times New Roman"/>
        </w:rPr>
        <w:t xml:space="preserve"> </w:t>
      </w:r>
      <w:r w:rsidR="005435B2" w:rsidRPr="001D6942">
        <w:rPr>
          <w:rFonts w:ascii="Times New Roman" w:hAnsi="Times New Roman" w:cs="Times New Roman"/>
          <w:b/>
        </w:rPr>
        <w:t>A</w:t>
      </w:r>
      <w:r w:rsidR="009F6104" w:rsidRPr="001D6942">
        <w:rPr>
          <w:rFonts w:ascii="Times New Roman" w:hAnsi="Times New Roman" w:cs="Times New Roman"/>
        </w:rPr>
        <w:t xml:space="preserve"> </w:t>
      </w:r>
      <w:r w:rsidR="00E66479" w:rsidRPr="001D6942">
        <w:rPr>
          <w:rFonts w:ascii="Times New Roman" w:hAnsi="Times New Roman" w:cs="Times New Roman"/>
        </w:rPr>
        <w:t xml:space="preserve">Times of digital pulses </w:t>
      </w:r>
      <w:r w:rsidR="001B487F" w:rsidRPr="001D6942">
        <w:rPr>
          <w:rFonts w:ascii="Times New Roman" w:hAnsi="Times New Roman" w:cs="Times New Roman"/>
        </w:rPr>
        <w:t xml:space="preserve">generated </w:t>
      </w:r>
      <w:r w:rsidR="00E66479" w:rsidRPr="001D6942">
        <w:rPr>
          <w:rFonts w:ascii="Times New Roman" w:hAnsi="Times New Roman" w:cs="Times New Roman"/>
        </w:rPr>
        <w:t xml:space="preserve">by the Teensy vs theoretical times of the digital pulses at exactly 20 Hz. </w:t>
      </w:r>
      <w:r w:rsidR="00B075DE" w:rsidRPr="001D6942">
        <w:rPr>
          <w:rFonts w:ascii="Times New Roman" w:hAnsi="Times New Roman" w:cs="Times New Roman"/>
        </w:rPr>
        <w:t>Linear model fit is shown in red</w:t>
      </w:r>
      <w:r w:rsidR="00C63BED" w:rsidRPr="001D6942">
        <w:rPr>
          <w:rFonts w:ascii="Times New Roman" w:hAnsi="Times New Roman" w:cs="Times New Roman"/>
        </w:rPr>
        <w:t>, and</w:t>
      </w:r>
      <w:r w:rsidR="00743E54" w:rsidRPr="001D6942">
        <w:rPr>
          <w:rFonts w:ascii="Times New Roman" w:hAnsi="Times New Roman" w:cs="Times New Roman"/>
        </w:rPr>
        <w:t xml:space="preserve"> in</w:t>
      </w:r>
      <w:r w:rsidR="00C63BED" w:rsidRPr="001D6942">
        <w:rPr>
          <w:rFonts w:ascii="Times New Roman" w:hAnsi="Times New Roman" w:cs="Times New Roman"/>
        </w:rPr>
        <w:t xml:space="preserve"> black are experimental data down-sampled by a factor of 200 for visualization</w:t>
      </w:r>
      <w:r w:rsidR="00B075DE" w:rsidRPr="001D6942">
        <w:rPr>
          <w:rFonts w:ascii="Times New Roman" w:hAnsi="Times New Roman" w:cs="Times New Roman"/>
        </w:rPr>
        <w:t>.</w:t>
      </w:r>
      <w:r w:rsidR="009F6104" w:rsidRPr="001D6942">
        <w:rPr>
          <w:rFonts w:ascii="Times New Roman" w:hAnsi="Times New Roman" w:cs="Times New Roman"/>
        </w:rPr>
        <w:t xml:space="preserve"> (R</w:t>
      </w:r>
      <w:r w:rsidR="009F6104" w:rsidRPr="001D6942">
        <w:rPr>
          <w:rFonts w:ascii="Times New Roman" w:hAnsi="Times New Roman" w:cs="Times New Roman"/>
          <w:vertAlign w:val="superscript"/>
        </w:rPr>
        <w:t>2</w:t>
      </w:r>
      <w:r w:rsidR="008C24EE" w:rsidRPr="001D6942">
        <w:rPr>
          <w:rFonts w:ascii="Times New Roman" w:hAnsi="Times New Roman" w:cs="Times New Roman"/>
        </w:rPr>
        <w:t xml:space="preserve">=1, slope: </w:t>
      </w:r>
      <w:r w:rsidR="00996B1A" w:rsidRPr="001D6942">
        <w:rPr>
          <w:rFonts w:ascii="Times New Roman" w:hAnsi="Times New Roman" w:cs="Times New Roman"/>
        </w:rPr>
        <w:t>1.000033</w:t>
      </w:r>
      <w:r w:rsidR="00EF40F3" w:rsidRPr="001D6942">
        <w:rPr>
          <w:rFonts w:ascii="Times New Roman" w:hAnsi="Times New Roman" w:cs="Times New Roman"/>
        </w:rPr>
        <w:t>4</w:t>
      </w:r>
      <w:r w:rsidR="009F6104" w:rsidRPr="001D6942">
        <w:rPr>
          <w:rFonts w:ascii="Times New Roman" w:hAnsi="Times New Roman" w:cs="Times New Roman"/>
        </w:rPr>
        <w:t xml:space="preserve"> </w:t>
      </w:r>
      <w:r w:rsidR="009F6104" w:rsidRPr="001D6942">
        <w:rPr>
          <w:rFonts w:ascii="Times New Roman" w:hAnsi="Times New Roman" w:cs="Times New Roman"/>
          <w:u w:val="single"/>
        </w:rPr>
        <w:t>+</w:t>
      </w:r>
      <w:r w:rsidR="00996B1A" w:rsidRPr="001D6942">
        <w:rPr>
          <w:rFonts w:ascii="Times New Roman" w:hAnsi="Times New Roman" w:cs="Times New Roman"/>
        </w:rPr>
        <w:t xml:space="preserve"> </w:t>
      </w:r>
      <w:r w:rsidR="00EF40F3" w:rsidRPr="001D6942">
        <w:rPr>
          <w:rFonts w:ascii="Times New Roman" w:hAnsi="Times New Roman" w:cs="Times New Roman"/>
        </w:rPr>
        <w:t>0 (to machine precision)</w:t>
      </w:r>
      <w:r w:rsidR="009F6104" w:rsidRPr="001D6942">
        <w:rPr>
          <w:rFonts w:ascii="Times New Roman" w:hAnsi="Times New Roman" w:cs="Times New Roman"/>
        </w:rPr>
        <w:t>, t(</w:t>
      </w:r>
      <w:r w:rsidR="005D5F7F" w:rsidRPr="001D6942">
        <w:rPr>
          <w:rFonts w:ascii="Times New Roman" w:hAnsi="Times New Roman" w:cs="Times New Roman"/>
        </w:rPr>
        <w:t>19</w:t>
      </w:r>
      <w:r w:rsidR="00046444" w:rsidRPr="001D6942">
        <w:rPr>
          <w:rFonts w:ascii="Times New Roman" w:hAnsi="Times New Roman" w:cs="Times New Roman"/>
        </w:rPr>
        <w:t>998</w:t>
      </w:r>
      <w:r w:rsidR="009F6104" w:rsidRPr="001D6942">
        <w:rPr>
          <w:rFonts w:ascii="Times New Roman" w:hAnsi="Times New Roman" w:cs="Times New Roman"/>
        </w:rPr>
        <w:t>)=</w:t>
      </w:r>
      <w:r w:rsidR="00EF40F3" w:rsidRPr="001D6942">
        <w:rPr>
          <w:rFonts w:ascii="Times New Roman" w:hAnsi="Times New Roman" w:cs="Times New Roman"/>
        </w:rPr>
        <w:t>inf</w:t>
      </w:r>
      <w:r w:rsidR="00E759AC" w:rsidRPr="001D6942">
        <w:rPr>
          <w:rFonts w:ascii="Times New Roman" w:hAnsi="Times New Roman" w:cs="Times New Roman"/>
        </w:rPr>
        <w:t>inite</w:t>
      </w:r>
      <w:r w:rsidR="009F6104" w:rsidRPr="001D6942">
        <w:rPr>
          <w:rFonts w:ascii="Times New Roman" w:hAnsi="Times New Roman" w:cs="Times New Roman"/>
        </w:rPr>
        <w:t xml:space="preserve">, p&lt;0.001). </w:t>
      </w:r>
      <w:r w:rsidR="008E1C6E" w:rsidRPr="001D6942">
        <w:rPr>
          <w:rFonts w:ascii="Times New Roman" w:hAnsi="Times New Roman" w:cs="Times New Roman"/>
          <w:b/>
        </w:rPr>
        <w:t>B.</w:t>
      </w:r>
      <w:r w:rsidR="00C31DCE" w:rsidRPr="001D6942">
        <w:rPr>
          <w:rFonts w:ascii="Times New Roman" w:hAnsi="Times New Roman" w:cs="Times New Roman"/>
        </w:rPr>
        <w:t xml:space="preserve"> Timing of the analog output </w:t>
      </w:r>
      <w:r w:rsidR="001B487F" w:rsidRPr="001D6942">
        <w:rPr>
          <w:rFonts w:ascii="Times New Roman" w:hAnsi="Times New Roman" w:cs="Times New Roman"/>
        </w:rPr>
        <w:t xml:space="preserve">directed to the </w:t>
      </w:r>
      <w:r w:rsidR="00042A6D" w:rsidRPr="001D6942">
        <w:rPr>
          <w:rFonts w:ascii="Times New Roman" w:hAnsi="Times New Roman" w:cs="Times New Roman"/>
        </w:rPr>
        <w:t>prop shield</w:t>
      </w:r>
      <w:r w:rsidR="001B487F" w:rsidRPr="001D6942">
        <w:rPr>
          <w:rFonts w:ascii="Times New Roman" w:hAnsi="Times New Roman" w:cs="Times New Roman"/>
        </w:rPr>
        <w:t xml:space="preserve"> to generate </w:t>
      </w:r>
      <w:r w:rsidR="00042A6D" w:rsidRPr="001D6942">
        <w:rPr>
          <w:rFonts w:ascii="Times New Roman" w:hAnsi="Times New Roman" w:cs="Times New Roman"/>
        </w:rPr>
        <w:t xml:space="preserve">an amplified </w:t>
      </w:r>
      <w:r w:rsidR="001B487F" w:rsidRPr="001D6942">
        <w:rPr>
          <w:rFonts w:ascii="Times New Roman" w:hAnsi="Times New Roman" w:cs="Times New Roman"/>
        </w:rPr>
        <w:t xml:space="preserve">auditory stimulus </w:t>
      </w:r>
      <w:r w:rsidR="00C31DCE" w:rsidRPr="001D6942">
        <w:rPr>
          <w:rFonts w:ascii="Times New Roman" w:hAnsi="Times New Roman" w:cs="Times New Roman"/>
        </w:rPr>
        <w:t xml:space="preserve">(i-ii) and digital output </w:t>
      </w:r>
      <w:r w:rsidR="001B487F" w:rsidRPr="001D6942">
        <w:rPr>
          <w:rFonts w:ascii="Times New Roman" w:hAnsi="Times New Roman" w:cs="Times New Roman"/>
        </w:rPr>
        <w:t xml:space="preserve">directed to device to generate eye </w:t>
      </w:r>
      <w:r w:rsidR="00C31DCE" w:rsidRPr="001D6942">
        <w:rPr>
          <w:rFonts w:ascii="Times New Roman" w:hAnsi="Times New Roman" w:cs="Times New Roman"/>
        </w:rPr>
        <w:t xml:space="preserve">puff (iii-iv), both measured </w:t>
      </w:r>
      <w:r w:rsidR="001B487F" w:rsidRPr="001D6942">
        <w:rPr>
          <w:rFonts w:ascii="Times New Roman" w:hAnsi="Times New Roman" w:cs="Times New Roman"/>
        </w:rPr>
        <w:t>over</w:t>
      </w:r>
      <w:r w:rsidR="008E1C6E" w:rsidRPr="001D6942">
        <w:rPr>
          <w:rFonts w:ascii="Times New Roman" w:hAnsi="Times New Roman" w:cs="Times New Roman"/>
        </w:rPr>
        <w:t xml:space="preserve"> </w:t>
      </w:r>
      <w:r w:rsidR="00046444" w:rsidRPr="001D6942">
        <w:rPr>
          <w:rFonts w:ascii="Times New Roman" w:hAnsi="Times New Roman" w:cs="Times New Roman"/>
        </w:rPr>
        <w:t>fifty</w:t>
      </w:r>
      <w:r w:rsidR="008E1C6E" w:rsidRPr="001D6942">
        <w:rPr>
          <w:rFonts w:ascii="Times New Roman" w:hAnsi="Times New Roman" w:cs="Times New Roman"/>
        </w:rPr>
        <w:t xml:space="preserve"> trials</w:t>
      </w:r>
      <w:r w:rsidR="00CB7DBA" w:rsidRPr="001D6942">
        <w:rPr>
          <w:rFonts w:ascii="Times New Roman" w:hAnsi="Times New Roman" w:cs="Times New Roman"/>
        </w:rPr>
        <w:t>.</w:t>
      </w:r>
      <w:r w:rsidR="00046444" w:rsidRPr="001D6942">
        <w:rPr>
          <w:rFonts w:ascii="Times New Roman" w:hAnsi="Times New Roman" w:cs="Times New Roman"/>
        </w:rPr>
        <w:t xml:space="preserve"> (i) the </w:t>
      </w:r>
      <w:r w:rsidR="00986CAB" w:rsidRPr="001D6942">
        <w:rPr>
          <w:rFonts w:ascii="Times New Roman" w:hAnsi="Times New Roman" w:cs="Times New Roman"/>
        </w:rPr>
        <w:t>difference</w:t>
      </w:r>
      <w:r w:rsidR="008422CB" w:rsidRPr="001D6942">
        <w:rPr>
          <w:rFonts w:ascii="Times New Roman" w:hAnsi="Times New Roman" w:cs="Times New Roman"/>
        </w:rPr>
        <w:t xml:space="preserve"> between the onset of the</w:t>
      </w:r>
      <w:r w:rsidR="00097FA1" w:rsidRPr="001D6942">
        <w:rPr>
          <w:rFonts w:ascii="Times New Roman" w:hAnsi="Times New Roman" w:cs="Times New Roman"/>
        </w:rPr>
        <w:t xml:space="preserve"> analog</w:t>
      </w:r>
      <w:r w:rsidR="008422CB" w:rsidRPr="001D6942">
        <w:rPr>
          <w:rFonts w:ascii="Times New Roman" w:hAnsi="Times New Roman" w:cs="Times New Roman"/>
        </w:rPr>
        <w:t xml:space="preserve"> </w:t>
      </w:r>
      <w:r w:rsidR="00C17170" w:rsidRPr="001D6942">
        <w:rPr>
          <w:rFonts w:ascii="Times New Roman" w:hAnsi="Times New Roman" w:cs="Times New Roman"/>
        </w:rPr>
        <w:t xml:space="preserve">output </w:t>
      </w:r>
      <w:r w:rsidR="008422CB" w:rsidRPr="001D6942">
        <w:rPr>
          <w:rFonts w:ascii="Times New Roman" w:hAnsi="Times New Roman" w:cs="Times New Roman"/>
        </w:rPr>
        <w:t>and the</w:t>
      </w:r>
      <w:r w:rsidR="00C17170" w:rsidRPr="001D6942">
        <w:rPr>
          <w:rFonts w:ascii="Times New Roman" w:hAnsi="Times New Roman" w:cs="Times New Roman"/>
        </w:rPr>
        <w:t xml:space="preserve"> onset of the corresponding camera-directed digital pulse</w:t>
      </w:r>
      <w:r w:rsidR="008422CB" w:rsidRPr="001D6942">
        <w:rPr>
          <w:rFonts w:ascii="Times New Roman" w:hAnsi="Times New Roman" w:cs="Times New Roman"/>
        </w:rPr>
        <w:t xml:space="preserve"> </w:t>
      </w:r>
      <w:r w:rsidR="00046444" w:rsidRPr="001D6942">
        <w:rPr>
          <w:rFonts w:ascii="Times New Roman" w:hAnsi="Times New Roman" w:cs="Times New Roman"/>
        </w:rPr>
        <w:t>(mean=</w:t>
      </w:r>
      <w:r w:rsidR="008422CB" w:rsidRPr="001D6942">
        <w:rPr>
          <w:rFonts w:ascii="Times New Roman" w:hAnsi="Times New Roman" w:cs="Times New Roman"/>
          <w:color w:val="000000"/>
        </w:rPr>
        <w:t xml:space="preserve">7.6 </w:t>
      </w:r>
      <w:r w:rsidR="008422CB" w:rsidRPr="001D6942">
        <w:rPr>
          <w:rFonts w:ascii="Times New Roman" w:hAnsi="Times New Roman" w:cs="Times New Roman"/>
          <w:color w:val="000000"/>
          <w:u w:val="single"/>
        </w:rPr>
        <w:t>+</w:t>
      </w:r>
      <w:r w:rsidR="008422CB" w:rsidRPr="001D6942">
        <w:rPr>
          <w:rFonts w:ascii="Times New Roman" w:hAnsi="Times New Roman" w:cs="Times New Roman"/>
        </w:rPr>
        <w:t xml:space="preserve"> 0.9 ms, range=2.9 ms</w:t>
      </w:r>
      <w:r w:rsidR="00046444" w:rsidRPr="001D6942">
        <w:rPr>
          <w:rFonts w:ascii="Times New Roman" w:hAnsi="Times New Roman" w:cs="Times New Roman"/>
        </w:rPr>
        <w:t xml:space="preserve">); (ii) the </w:t>
      </w:r>
      <w:r w:rsidR="00CB7DBA" w:rsidRPr="001D6942">
        <w:rPr>
          <w:rFonts w:ascii="Times New Roman" w:hAnsi="Times New Roman" w:cs="Times New Roman"/>
        </w:rPr>
        <w:t xml:space="preserve">duration of the </w:t>
      </w:r>
      <w:r w:rsidR="008422CB" w:rsidRPr="001D6942">
        <w:rPr>
          <w:rFonts w:ascii="Times New Roman" w:hAnsi="Times New Roman" w:cs="Times New Roman"/>
        </w:rPr>
        <w:t>tone</w:t>
      </w:r>
      <w:r w:rsidR="00046444" w:rsidRPr="001D6942">
        <w:rPr>
          <w:rFonts w:ascii="Times New Roman" w:hAnsi="Times New Roman" w:cs="Times New Roman"/>
        </w:rPr>
        <w:t xml:space="preserve"> across all trials (mean=</w:t>
      </w:r>
      <w:r w:rsidR="008422CB" w:rsidRPr="001D6942">
        <w:rPr>
          <w:rFonts w:ascii="Times New Roman" w:hAnsi="Times New Roman" w:cs="Times New Roman"/>
        </w:rPr>
        <w:t xml:space="preserve">700 </w:t>
      </w:r>
      <w:r w:rsidR="008422CB" w:rsidRPr="001D6942">
        <w:rPr>
          <w:rFonts w:ascii="Times New Roman" w:hAnsi="Times New Roman" w:cs="Times New Roman"/>
          <w:u w:val="single"/>
        </w:rPr>
        <w:t>+</w:t>
      </w:r>
      <w:r w:rsidR="008422CB" w:rsidRPr="001D6942">
        <w:rPr>
          <w:rFonts w:ascii="Times New Roman" w:hAnsi="Times New Roman" w:cs="Times New Roman"/>
        </w:rPr>
        <w:t xml:space="preserve"> 1 ms, range=2.9 ms</w:t>
      </w:r>
      <w:r w:rsidR="00CB7DBA" w:rsidRPr="001D6942">
        <w:rPr>
          <w:rFonts w:ascii="Times New Roman" w:hAnsi="Times New Roman" w:cs="Times New Roman"/>
        </w:rPr>
        <w:t>, n=50 trials</w:t>
      </w:r>
      <w:r w:rsidR="00295AB1" w:rsidRPr="001D6942">
        <w:rPr>
          <w:rFonts w:ascii="Times New Roman" w:hAnsi="Times New Roman" w:cs="Times New Roman"/>
        </w:rPr>
        <w:t xml:space="preserve">); (iii) </w:t>
      </w:r>
      <w:r w:rsidR="00046444" w:rsidRPr="001D6942">
        <w:rPr>
          <w:rFonts w:ascii="Times New Roman" w:hAnsi="Times New Roman" w:cs="Times New Roman"/>
        </w:rPr>
        <w:t xml:space="preserve">the </w:t>
      </w:r>
      <w:r w:rsidR="00C17170" w:rsidRPr="001D6942">
        <w:rPr>
          <w:rFonts w:ascii="Times New Roman" w:hAnsi="Times New Roman" w:cs="Times New Roman"/>
        </w:rPr>
        <w:t>difference between</w:t>
      </w:r>
      <w:r w:rsidR="008422CB" w:rsidRPr="001D6942">
        <w:rPr>
          <w:rFonts w:ascii="Times New Roman" w:hAnsi="Times New Roman" w:cs="Times New Roman"/>
        </w:rPr>
        <w:t xml:space="preserve"> </w:t>
      </w:r>
      <w:r w:rsidR="00046444" w:rsidRPr="001D6942">
        <w:rPr>
          <w:rFonts w:ascii="Times New Roman" w:hAnsi="Times New Roman" w:cs="Times New Roman"/>
        </w:rPr>
        <w:t xml:space="preserve">the </w:t>
      </w:r>
      <w:r w:rsidR="00884ABC" w:rsidRPr="001D6942">
        <w:rPr>
          <w:rFonts w:ascii="Times New Roman" w:hAnsi="Times New Roman" w:cs="Times New Roman"/>
        </w:rPr>
        <w:t>puff</w:t>
      </w:r>
      <w:r w:rsidR="00046444" w:rsidRPr="001D6942">
        <w:rPr>
          <w:rFonts w:ascii="Times New Roman" w:hAnsi="Times New Roman" w:cs="Times New Roman"/>
        </w:rPr>
        <w:t xml:space="preserve"> </w:t>
      </w:r>
      <w:r w:rsidR="00E64FC2" w:rsidRPr="001D6942">
        <w:rPr>
          <w:rFonts w:ascii="Times New Roman" w:hAnsi="Times New Roman" w:cs="Times New Roman"/>
        </w:rPr>
        <w:t>digital</w:t>
      </w:r>
      <w:r w:rsidR="00CB7DBA" w:rsidRPr="001D6942">
        <w:rPr>
          <w:rFonts w:ascii="Times New Roman" w:hAnsi="Times New Roman" w:cs="Times New Roman"/>
        </w:rPr>
        <w:t xml:space="preserve"> </w:t>
      </w:r>
      <w:r w:rsidR="00E64FC2" w:rsidRPr="001D6942">
        <w:rPr>
          <w:rFonts w:ascii="Times New Roman" w:hAnsi="Times New Roman" w:cs="Times New Roman"/>
        </w:rPr>
        <w:t xml:space="preserve"> pulse</w:t>
      </w:r>
      <w:r w:rsidR="00C17170" w:rsidRPr="001D6942">
        <w:rPr>
          <w:rFonts w:ascii="Times New Roman" w:hAnsi="Times New Roman" w:cs="Times New Roman"/>
        </w:rPr>
        <w:t xml:space="preserve"> and the camera-directed digital pulse</w:t>
      </w:r>
      <w:r w:rsidR="008422CB" w:rsidRPr="001D6942">
        <w:rPr>
          <w:rFonts w:ascii="Times New Roman" w:hAnsi="Times New Roman" w:cs="Times New Roman"/>
        </w:rPr>
        <w:t xml:space="preserve">, </w:t>
      </w:r>
      <w:r w:rsidR="00046444" w:rsidRPr="001D6942">
        <w:rPr>
          <w:rFonts w:ascii="Times New Roman" w:hAnsi="Times New Roman" w:cs="Times New Roman"/>
        </w:rPr>
        <w:t>(</w:t>
      </w:r>
      <w:r w:rsidR="00DE4081" w:rsidRPr="001D6942">
        <w:rPr>
          <w:rFonts w:ascii="Times New Roman" w:hAnsi="Times New Roman" w:cs="Times New Roman"/>
        </w:rPr>
        <w:t xml:space="preserve">mean= </w:t>
      </w:r>
      <w:r w:rsidR="008422CB" w:rsidRPr="001D6942">
        <w:rPr>
          <w:rFonts w:ascii="Times New Roman" w:hAnsi="Times New Roman" w:cs="Times New Roman"/>
          <w:color w:val="000000"/>
        </w:rPr>
        <w:t xml:space="preserve">-0.004 </w:t>
      </w:r>
      <w:r w:rsidR="008422CB" w:rsidRPr="001D6942">
        <w:rPr>
          <w:rFonts w:ascii="Times New Roman" w:hAnsi="Times New Roman" w:cs="Times New Roman"/>
          <w:color w:val="000000"/>
          <w:u w:val="single"/>
        </w:rPr>
        <w:t>+</w:t>
      </w:r>
      <w:r w:rsidR="008422CB" w:rsidRPr="001D6942">
        <w:rPr>
          <w:rFonts w:ascii="Times New Roman" w:hAnsi="Times New Roman" w:cs="Times New Roman"/>
          <w:color w:val="000000"/>
        </w:rPr>
        <w:t xml:space="preserve"> 0.012 </w:t>
      </w:r>
      <w:r w:rsidR="009C0FE9" w:rsidRPr="001D6942">
        <w:rPr>
          <w:rFonts w:ascii="Times New Roman" w:hAnsi="Times New Roman" w:cs="Times New Roman"/>
          <w:color w:val="000000"/>
        </w:rPr>
        <w:t>ms</w:t>
      </w:r>
      <w:r w:rsidR="009C0FE9" w:rsidRPr="001D6942">
        <w:rPr>
          <w:rFonts w:ascii="Times New Roman" w:hAnsi="Times New Roman" w:cs="Times New Roman"/>
        </w:rPr>
        <w:t>, range=0.04 ms</w:t>
      </w:r>
      <w:r w:rsidR="00046444" w:rsidRPr="001D6942">
        <w:rPr>
          <w:rFonts w:ascii="Times New Roman" w:hAnsi="Times New Roman" w:cs="Times New Roman"/>
        </w:rPr>
        <w:t xml:space="preserve">); (iv) </w:t>
      </w:r>
      <w:r w:rsidR="00CB7DBA" w:rsidRPr="001D6942">
        <w:rPr>
          <w:rFonts w:ascii="Times New Roman" w:hAnsi="Times New Roman" w:cs="Times New Roman"/>
        </w:rPr>
        <w:t>t</w:t>
      </w:r>
      <w:r w:rsidR="00046444" w:rsidRPr="001D6942">
        <w:rPr>
          <w:rFonts w:ascii="Times New Roman" w:hAnsi="Times New Roman" w:cs="Times New Roman"/>
        </w:rPr>
        <w:t xml:space="preserve">he </w:t>
      </w:r>
      <w:r w:rsidR="00CB7DBA" w:rsidRPr="001D6942">
        <w:rPr>
          <w:rFonts w:ascii="Times New Roman" w:hAnsi="Times New Roman" w:cs="Times New Roman"/>
        </w:rPr>
        <w:t xml:space="preserve">duration </w:t>
      </w:r>
      <w:r w:rsidR="00046444" w:rsidRPr="001D6942">
        <w:rPr>
          <w:rFonts w:ascii="Times New Roman" w:hAnsi="Times New Roman" w:cs="Times New Roman"/>
        </w:rPr>
        <w:t xml:space="preserve">of the puff </w:t>
      </w:r>
      <w:r w:rsidR="00431314" w:rsidRPr="001D6942">
        <w:rPr>
          <w:rFonts w:ascii="Times New Roman" w:hAnsi="Times New Roman" w:cs="Times New Roman"/>
        </w:rPr>
        <w:t xml:space="preserve">digital pulse </w:t>
      </w:r>
      <w:r w:rsidR="00046444" w:rsidRPr="001D6942">
        <w:rPr>
          <w:rFonts w:ascii="Times New Roman" w:hAnsi="Times New Roman" w:cs="Times New Roman"/>
        </w:rPr>
        <w:t>(</w:t>
      </w:r>
      <w:r w:rsidR="00DE4081" w:rsidRPr="001D6942">
        <w:rPr>
          <w:rFonts w:ascii="Times New Roman" w:hAnsi="Times New Roman" w:cs="Times New Roman"/>
          <w:color w:val="000000"/>
        </w:rPr>
        <w:t>100</w:t>
      </w:r>
      <w:r w:rsidR="00AA7F45" w:rsidRPr="001D6942">
        <w:rPr>
          <w:rFonts w:ascii="Times New Roman" w:hAnsi="Times New Roman" w:cs="Times New Roman"/>
          <w:color w:val="000000"/>
        </w:rPr>
        <w:t>.</w:t>
      </w:r>
      <w:r w:rsidR="00DE4081" w:rsidRPr="001D6942">
        <w:rPr>
          <w:rFonts w:ascii="Times New Roman" w:hAnsi="Times New Roman" w:cs="Times New Roman"/>
          <w:color w:val="000000"/>
        </w:rPr>
        <w:t>03</w:t>
      </w:r>
      <w:r w:rsidR="00DE4081" w:rsidRPr="001D6942">
        <w:rPr>
          <w:rFonts w:ascii="Times New Roman" w:hAnsi="Times New Roman" w:cs="Times New Roman"/>
          <w:u w:val="single"/>
        </w:rPr>
        <w:t>+</w:t>
      </w:r>
      <w:r w:rsidR="00DE4081" w:rsidRPr="001D6942">
        <w:rPr>
          <w:rFonts w:ascii="Times New Roman" w:hAnsi="Times New Roman" w:cs="Times New Roman"/>
          <w:color w:val="000000"/>
        </w:rPr>
        <w:t>0</w:t>
      </w:r>
      <w:r w:rsidR="00AA7F45" w:rsidRPr="001D6942">
        <w:rPr>
          <w:rFonts w:ascii="Times New Roman" w:hAnsi="Times New Roman" w:cs="Times New Roman"/>
          <w:color w:val="000000"/>
        </w:rPr>
        <w:t>.</w:t>
      </w:r>
      <w:r w:rsidR="00DE4081" w:rsidRPr="001D6942">
        <w:rPr>
          <w:rFonts w:ascii="Times New Roman" w:hAnsi="Times New Roman" w:cs="Times New Roman"/>
          <w:color w:val="000000"/>
        </w:rPr>
        <w:t>02</w:t>
      </w:r>
      <w:r w:rsidR="007C4672" w:rsidRPr="001D6942">
        <w:rPr>
          <w:rFonts w:ascii="Times New Roman" w:hAnsi="Times New Roman" w:cs="Times New Roman"/>
          <w:color w:val="000000"/>
        </w:rPr>
        <w:t xml:space="preserve"> </w:t>
      </w:r>
      <w:r w:rsidR="00AA7F45" w:rsidRPr="001D6942">
        <w:rPr>
          <w:rFonts w:ascii="Times New Roman" w:hAnsi="Times New Roman" w:cs="Times New Roman"/>
          <w:color w:val="000000"/>
        </w:rPr>
        <w:t>ms</w:t>
      </w:r>
      <w:r w:rsidR="00CB7DBA" w:rsidRPr="001D6942">
        <w:rPr>
          <w:rFonts w:ascii="Times New Roman" w:hAnsi="Times New Roman" w:cs="Times New Roman"/>
          <w:color w:val="000000"/>
        </w:rPr>
        <w:t>, mean</w:t>
      </w:r>
      <w:r w:rsidR="00DE4081" w:rsidRPr="001D6942">
        <w:rPr>
          <w:rFonts w:ascii="Times New Roman" w:hAnsi="Times New Roman" w:cs="Times New Roman"/>
        </w:rPr>
        <w:t xml:space="preserve"> </w:t>
      </w:r>
      <w:r w:rsidR="00DE4081" w:rsidRPr="001D6942">
        <w:rPr>
          <w:rFonts w:ascii="Times New Roman" w:hAnsi="Times New Roman" w:cs="Times New Roman"/>
          <w:u w:val="single"/>
        </w:rPr>
        <w:t>+</w:t>
      </w:r>
      <w:r w:rsidR="00DE4081" w:rsidRPr="001D6942">
        <w:rPr>
          <w:rFonts w:ascii="Times New Roman" w:hAnsi="Times New Roman" w:cs="Times New Roman"/>
        </w:rPr>
        <w:t xml:space="preserve"> std</w:t>
      </w:r>
      <w:r w:rsidR="00CB7DBA" w:rsidRPr="001D6942">
        <w:rPr>
          <w:rFonts w:ascii="Times New Roman" w:hAnsi="Times New Roman" w:cs="Times New Roman"/>
        </w:rPr>
        <w:t>, n=50 trials</w:t>
      </w:r>
      <w:r w:rsidR="00DE4081" w:rsidRPr="001D6942">
        <w:rPr>
          <w:rFonts w:ascii="Times New Roman" w:hAnsi="Times New Roman" w:cs="Times New Roman"/>
        </w:rPr>
        <w:t>)</w:t>
      </w:r>
      <w:r w:rsidR="00046444" w:rsidRPr="001D6942">
        <w:rPr>
          <w:rFonts w:ascii="Times New Roman" w:hAnsi="Times New Roman" w:cs="Times New Roman"/>
        </w:rPr>
        <w:t>.</w:t>
      </w:r>
    </w:p>
    <w:p w14:paraId="027C7982" w14:textId="77777777" w:rsidR="00DB6E84" w:rsidRPr="001D6942" w:rsidRDefault="00DB6E84" w:rsidP="00DE4081">
      <w:pPr>
        <w:autoSpaceDE w:val="0"/>
        <w:autoSpaceDN w:val="0"/>
        <w:adjustRightInd w:val="0"/>
        <w:spacing w:after="0" w:line="240" w:lineRule="auto"/>
        <w:rPr>
          <w:rFonts w:ascii="Times New Roman" w:hAnsi="Times New Roman" w:cs="Times New Roman"/>
        </w:rPr>
      </w:pPr>
    </w:p>
    <w:p w14:paraId="72A8728B" w14:textId="6B2C777D" w:rsidR="00F374BD" w:rsidRPr="001D6942" w:rsidRDefault="00E31501">
      <w:pPr>
        <w:rPr>
          <w:rFonts w:ascii="Times New Roman" w:hAnsi="Times New Roman" w:cs="Times New Roman"/>
        </w:rPr>
      </w:pPr>
      <w:r w:rsidRPr="001D6942">
        <w:rPr>
          <w:rFonts w:ascii="Times New Roman" w:hAnsi="Times New Roman" w:cs="Times New Roman"/>
          <w:b/>
        </w:rPr>
        <w:t xml:space="preserve">6. </w:t>
      </w:r>
      <w:r w:rsidR="00DC38F5" w:rsidRPr="001D6942">
        <w:rPr>
          <w:rFonts w:ascii="Times New Roman" w:hAnsi="Times New Roman" w:cs="Times New Roman"/>
          <w:b/>
        </w:rPr>
        <w:t>Tables</w:t>
      </w:r>
    </w:p>
    <w:p w14:paraId="6CF7AA7C" w14:textId="63E9A376" w:rsidR="00B27280" w:rsidRPr="001D6942" w:rsidRDefault="00B27280" w:rsidP="00B27280">
      <w:pPr>
        <w:pStyle w:val="Caption"/>
        <w:keepNext/>
        <w:rPr>
          <w:rFonts w:ascii="Times New Roman" w:hAnsi="Times New Roman" w:cs="Times New Roman"/>
          <w:sz w:val="22"/>
          <w:szCs w:val="22"/>
        </w:rPr>
      </w:pPr>
      <w:r w:rsidRPr="001D6942">
        <w:rPr>
          <w:rFonts w:ascii="Times New Roman" w:hAnsi="Times New Roman" w:cs="Times New Roman"/>
          <w:sz w:val="22"/>
          <w:szCs w:val="22"/>
        </w:rPr>
        <w:t xml:space="preserve">Table </w:t>
      </w:r>
      <w:r w:rsidR="00C84691" w:rsidRPr="001D6942">
        <w:rPr>
          <w:rFonts w:ascii="Times New Roman" w:hAnsi="Times New Roman" w:cs="Times New Roman"/>
          <w:sz w:val="22"/>
          <w:szCs w:val="22"/>
        </w:rPr>
        <w:t>1</w:t>
      </w:r>
      <w:r w:rsidR="001D2BBD" w:rsidRPr="001D6942">
        <w:rPr>
          <w:rFonts w:ascii="Times New Roman" w:hAnsi="Times New Roman" w:cs="Times New Roman"/>
          <w:noProof/>
          <w:sz w:val="22"/>
          <w:szCs w:val="22"/>
        </w:rPr>
        <w:t>.</w:t>
      </w:r>
      <w:r w:rsidRPr="001D6942">
        <w:rPr>
          <w:rFonts w:ascii="Times New Roman" w:hAnsi="Times New Roman" w:cs="Times New Roman"/>
          <w:sz w:val="22"/>
          <w:szCs w:val="22"/>
        </w:rPr>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59"/>
        <w:gridCol w:w="5435"/>
        <w:gridCol w:w="1850"/>
        <w:gridCol w:w="900"/>
      </w:tblGrid>
      <w:tr w:rsidR="00DC38F5" w:rsidRPr="001D6942"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Pr="001D6942" w:rsidRDefault="00DC38F5">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Pr="001D6942" w:rsidRDefault="00DC38F5">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Pr="001D6942" w:rsidRDefault="00A9065D">
            <w:pPr>
              <w:rPr>
                <w:rFonts w:ascii="Times New Roman" w:hAnsi="Times New Roman" w:cs="Times New Roman"/>
              </w:rPr>
            </w:pPr>
            <w:r w:rsidRPr="001D6942">
              <w:rPr>
                <w:rFonts w:ascii="Times New Roman" w:hAnsi="Times New Roman" w:cs="Times New Roman"/>
                <w:b/>
                <w:bCs/>
              </w:rPr>
              <w:t>Part n</w:t>
            </w:r>
            <w:r w:rsidR="00DC38F5" w:rsidRPr="001D6942">
              <w:rPr>
                <w:rFonts w:ascii="Times New Roman" w:hAnsi="Times New Roman" w:cs="Times New Roman"/>
                <w:b/>
                <w:bCs/>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Pr="001D6942" w:rsidRDefault="00DC38F5">
            <w:pPr>
              <w:rPr>
                <w:rFonts w:ascii="Times New Roman" w:hAnsi="Times New Roman" w:cs="Times New Roman"/>
              </w:rPr>
            </w:pPr>
            <w:r w:rsidRPr="001D6942">
              <w:rPr>
                <w:rFonts w:ascii="Times New Roman" w:hAnsi="Times New Roman" w:cs="Times New Roman"/>
                <w:b/>
                <w:bCs/>
              </w:rPr>
              <w:t>Cost per unit</w:t>
            </w:r>
          </w:p>
        </w:tc>
      </w:tr>
      <w:tr w:rsidR="00DC38F5" w:rsidRPr="001D6942"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Pr="001D6942" w:rsidRDefault="00DC38F5">
            <w:pPr>
              <w:rPr>
                <w:rFonts w:ascii="Times New Roman" w:hAnsi="Times New Roman" w:cs="Times New Roman"/>
              </w:rPr>
            </w:pPr>
            <w:r w:rsidRPr="001D6942">
              <w:rPr>
                <w:rFonts w:ascii="Times New Roman" w:hAnsi="Times New Roman" w:cs="Times New Roman"/>
              </w:rPr>
              <w:lastRenderedPageBreak/>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Pr="001D6942" w:rsidRDefault="00DC38F5">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Pr="001D6942" w:rsidRDefault="00DC38F5">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Pr="001D6942" w:rsidRDefault="00DC38F5">
            <w:pPr>
              <w:jc w:val="right"/>
              <w:rPr>
                <w:rFonts w:ascii="Times New Roman" w:hAnsi="Times New Roman" w:cs="Times New Roman"/>
              </w:rPr>
            </w:pPr>
            <w:r w:rsidRPr="001D6942">
              <w:rPr>
                <w:rFonts w:ascii="Times New Roman" w:hAnsi="Times New Roman" w:cs="Times New Roman"/>
              </w:rPr>
              <w:t>$19.80</w:t>
            </w:r>
          </w:p>
        </w:tc>
      </w:tr>
      <w:tr w:rsidR="00DC38F5" w:rsidRPr="001D6942"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Pr="001D6942" w:rsidRDefault="006C7D33">
            <w:pPr>
              <w:rPr>
                <w:rFonts w:ascii="Times New Roman" w:hAnsi="Times New Roman" w:cs="Times New Roman"/>
              </w:rPr>
            </w:pPr>
            <w:r w:rsidRPr="001D6942">
              <w:rPr>
                <w:rFonts w:ascii="Times New Roman" w:hAnsi="Times New Roman" w:cs="Times New Roman"/>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Pr="001D6942" w:rsidRDefault="00DC38F5">
            <w:pPr>
              <w:rPr>
                <w:rFonts w:ascii="Times New Roman" w:hAnsi="Times New Roman" w:cs="Times New Roman"/>
              </w:rPr>
            </w:pPr>
            <w:r w:rsidRPr="001D6942">
              <w:rPr>
                <w:rFonts w:ascii="Times New Roman" w:hAnsi="Times New Roman" w:cs="Times New Roman"/>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8D6BFAB" w:rsidR="00DC38F5" w:rsidRPr="001D6942" w:rsidRDefault="0028035F">
            <w:pPr>
              <w:rPr>
                <w:rFonts w:ascii="Times New Roman" w:hAnsi="Times New Roman" w:cs="Times New Roman"/>
              </w:rPr>
            </w:pPr>
            <w:r w:rsidRPr="001D6942">
              <w:rPr>
                <w:rFonts w:ascii="Times New Roman" w:hAnsi="Times New Roman" w:cs="Times New Roman"/>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Pr="001D6942" w:rsidRDefault="00DC38F5">
            <w:pPr>
              <w:jc w:val="right"/>
              <w:rPr>
                <w:rFonts w:ascii="Times New Roman" w:hAnsi="Times New Roman" w:cs="Times New Roman"/>
              </w:rPr>
            </w:pPr>
            <w:r w:rsidRPr="001D6942">
              <w:rPr>
                <w:rFonts w:ascii="Times New Roman" w:hAnsi="Times New Roman" w:cs="Times New Roman"/>
              </w:rPr>
              <w:t>$27.50</w:t>
            </w:r>
          </w:p>
        </w:tc>
      </w:tr>
    </w:tbl>
    <w:p w14:paraId="46D7AF82" w14:textId="18BF4BDC" w:rsidR="00DC38F5" w:rsidRPr="001D6942" w:rsidRDefault="00DC38F5">
      <w:pPr>
        <w:rPr>
          <w:rFonts w:ascii="Times New Roman" w:hAnsi="Times New Roman" w:cs="Times New Roman"/>
          <w:b/>
        </w:rPr>
      </w:pPr>
    </w:p>
    <w:p w14:paraId="0B0749C5" w14:textId="62A9DAFE" w:rsidR="00C84691" w:rsidRPr="001D6942" w:rsidRDefault="00C84691" w:rsidP="00C84691">
      <w:pPr>
        <w:pStyle w:val="Caption"/>
        <w:keepNext/>
        <w:rPr>
          <w:rFonts w:ascii="Times New Roman" w:hAnsi="Times New Roman" w:cs="Times New Roman"/>
          <w:sz w:val="22"/>
          <w:szCs w:val="22"/>
        </w:rPr>
      </w:pPr>
      <w:r w:rsidRPr="001D6942">
        <w:rPr>
          <w:rFonts w:ascii="Times New Roman" w:hAnsi="Times New Roman" w:cs="Times New Roman"/>
          <w:sz w:val="22"/>
          <w:szCs w:val="22"/>
        </w:rPr>
        <w:t xml:space="preserve">Table 2. Specialty components necessary to build a </w:t>
      </w:r>
      <w:r w:rsidR="00CC67DF" w:rsidRPr="001D6942">
        <w:rPr>
          <w:rFonts w:ascii="Times New Roman" w:hAnsi="Times New Roman" w:cs="Times New Roman"/>
          <w:sz w:val="22"/>
          <w:szCs w:val="22"/>
        </w:rPr>
        <w:t>tone</w:t>
      </w:r>
      <w:r w:rsidRPr="001D6942">
        <w:rPr>
          <w:rFonts w:ascii="Times New Roman" w:hAnsi="Times New Roman" w:cs="Times New Roman"/>
          <w:sz w:val="22"/>
          <w:szCs w:val="22"/>
        </w:rPr>
        <w: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078"/>
        <w:gridCol w:w="4344"/>
        <w:gridCol w:w="1772"/>
        <w:gridCol w:w="1150"/>
      </w:tblGrid>
      <w:tr w:rsidR="00C84691" w:rsidRPr="001D6942"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Cost per unit</w:t>
            </w:r>
          </w:p>
        </w:tc>
      </w:tr>
      <w:tr w:rsidR="00C84691" w:rsidRPr="001D6942"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$19.80</w:t>
            </w:r>
          </w:p>
        </w:tc>
      </w:tr>
      <w:tr w:rsidR="00C84691" w:rsidRPr="001D6942"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$0.85</w:t>
            </w:r>
          </w:p>
        </w:tc>
      </w:tr>
      <w:tr w:rsidR="00C84691" w:rsidRPr="001D6942"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$19.50</w:t>
            </w:r>
          </w:p>
        </w:tc>
      </w:tr>
    </w:tbl>
    <w:p w14:paraId="5B74DB54" w14:textId="77777777" w:rsidR="00DC38F5" w:rsidRPr="001D6942" w:rsidRDefault="00DC38F5">
      <w:pPr>
        <w:rPr>
          <w:rFonts w:ascii="Times New Roman" w:hAnsi="Times New Roman" w:cs="Times New Roman"/>
        </w:rPr>
      </w:pPr>
    </w:p>
    <w:p w14:paraId="15E5CB2E" w14:textId="2BB072E9" w:rsidR="00981072" w:rsidRPr="001D6942" w:rsidRDefault="00981072">
      <w:pPr>
        <w:rPr>
          <w:rFonts w:ascii="Times New Roman" w:hAnsi="Times New Roman" w:cs="Times New Roman"/>
          <w:b/>
        </w:rPr>
      </w:pPr>
      <w:r w:rsidRPr="001D6942">
        <w:rPr>
          <w:rFonts w:ascii="Times New Roman" w:hAnsi="Times New Roman" w:cs="Times New Roman"/>
          <w:b/>
        </w:rPr>
        <w:t>Acknowledgements</w:t>
      </w:r>
    </w:p>
    <w:p w14:paraId="2B352E43" w14:textId="5FD25263" w:rsidR="00981072" w:rsidRDefault="00981072">
      <w:pPr>
        <w:rPr>
          <w:rFonts w:ascii="Times New Roman" w:hAnsi="Times New Roman" w:cs="Times New Roman"/>
        </w:rPr>
      </w:pPr>
      <w:r w:rsidRPr="001D6942">
        <w:rPr>
          <w:rFonts w:ascii="Times New Roman" w:hAnsi="Times New Roman" w:cs="Times New Roman"/>
        </w:rPr>
        <w:t xml:space="preserve">The authors would like to acknowledge Thomas Romano for helpful </w:t>
      </w:r>
      <w:r w:rsidR="00B774BE" w:rsidRPr="001D6942">
        <w:rPr>
          <w:rFonts w:ascii="Times New Roman" w:hAnsi="Times New Roman" w:cs="Times New Roman"/>
        </w:rPr>
        <w:t>conversations</w:t>
      </w:r>
      <w:r w:rsidR="00B125DC">
        <w:rPr>
          <w:rFonts w:ascii="Times New Roman" w:hAnsi="Times New Roman" w:cs="Times New Roman"/>
        </w:rPr>
        <w:t>, and users “Theremingenieur” and “PaulStoffregen” from the PJRC forums (</w:t>
      </w:r>
      <w:hyperlink r:id="rId15" w:history="1">
        <w:r w:rsidR="00B125DC" w:rsidRPr="004D2E29">
          <w:rPr>
            <w:rStyle w:val="Hyperlink"/>
            <w:rFonts w:ascii="Times New Roman" w:hAnsi="Times New Roman" w:cs="Times New Roman"/>
          </w:rPr>
          <w:t>https://forum.pjrc.com/</w:t>
        </w:r>
      </w:hyperlink>
      <w:r w:rsidR="00B125DC">
        <w:rPr>
          <w:rFonts w:ascii="Times New Roman" w:hAnsi="Times New Roman" w:cs="Times New Roman"/>
        </w:rPr>
        <w:t xml:space="preserve">) for responding to questions relating to the </w:t>
      </w:r>
      <w:r w:rsidR="00B125DC" w:rsidRPr="00B125DC">
        <w:rPr>
          <w:rFonts w:ascii="Times New Roman" w:hAnsi="Times New Roman" w:cs="Times New Roman"/>
        </w:rPr>
        <w:t>trace eye blink conditioning</w:t>
      </w:r>
      <w:r w:rsidR="00B125DC">
        <w:rPr>
          <w:rFonts w:ascii="Times New Roman" w:hAnsi="Times New Roman" w:cs="Times New Roman"/>
        </w:rPr>
        <w:t xml:space="preserve"> experiment.</w:t>
      </w:r>
    </w:p>
    <w:p w14:paraId="1F0C9688" w14:textId="40F790DC" w:rsidR="001D6942" w:rsidRDefault="001D6942">
      <w:pPr>
        <w:rPr>
          <w:rFonts w:ascii="Times New Roman" w:hAnsi="Times New Roman" w:cs="Times New Roman"/>
          <w:b/>
        </w:rPr>
      </w:pPr>
      <w:r w:rsidRPr="001D6942">
        <w:rPr>
          <w:rFonts w:ascii="Times New Roman" w:hAnsi="Times New Roman" w:cs="Times New Roman"/>
          <w:b/>
        </w:rPr>
        <w:t>Funding sources</w:t>
      </w:r>
    </w:p>
    <w:p w14:paraId="3EBB529B" w14:textId="6D12EEFB" w:rsidR="00DF020B" w:rsidRPr="001D6942" w:rsidRDefault="00C62778">
      <w:pPr>
        <w:rPr>
          <w:rFonts w:ascii="Times New Roman" w:hAnsi="Times New Roman" w:cs="Times New Roman"/>
          <w:b/>
        </w:rPr>
      </w:pPr>
      <w:commentRangeStart w:id="70"/>
      <w:ins w:id="71" w:author="Romano Linux Desktop" w:date="2018-11-27T15:53:00Z">
        <w:r>
          <w:rPr>
            <w:rFonts w:ascii="Times New Roman" w:hAnsi="Times New Roman" w:cs="Times New Roman"/>
            <w:b/>
          </w:rPr>
          <w:t>TODO</w:t>
        </w:r>
        <w:commentRangeEnd w:id="70"/>
        <w:r>
          <w:rPr>
            <w:rStyle w:val="CommentReference"/>
          </w:rPr>
          <w:commentReference w:id="70"/>
        </w:r>
      </w:ins>
    </w:p>
    <w:sdt>
      <w:sdtPr>
        <w:rPr>
          <w:rFonts w:ascii="Times New Roman" w:eastAsiaTheme="minorHAnsi" w:hAnsi="Times New Roman" w:cs="Times New Roman"/>
          <w:color w:val="auto"/>
          <w:sz w:val="22"/>
          <w:szCs w:val="22"/>
        </w:rPr>
        <w:id w:val="-1214495864"/>
        <w:docPartObj>
          <w:docPartGallery w:val="Bibliographies"/>
          <w:docPartUnique/>
        </w:docPartObj>
      </w:sdtPr>
      <w:sdtEndPr/>
      <w:sdtContent>
        <w:p w14:paraId="4581EFA3" w14:textId="56C4ED40" w:rsidR="004C56DC" w:rsidRPr="001D6942" w:rsidRDefault="004C56DC">
          <w:pPr>
            <w:pStyle w:val="Heading1"/>
            <w:rPr>
              <w:rFonts w:ascii="Times New Roman" w:hAnsi="Times New Roman" w:cs="Times New Roman"/>
              <w:sz w:val="22"/>
              <w:szCs w:val="22"/>
            </w:rPr>
          </w:pPr>
          <w:r w:rsidRPr="001D6942">
            <w:rPr>
              <w:rFonts w:ascii="Times New Roman" w:hAnsi="Times New Roman" w:cs="Times New Roman"/>
              <w:sz w:val="22"/>
              <w:szCs w:val="22"/>
            </w:rPr>
            <w:t>References</w:t>
          </w:r>
        </w:p>
        <w:sdt>
          <w:sdtPr>
            <w:rPr>
              <w:rFonts w:ascii="Times New Roman" w:hAnsi="Times New Roman" w:cs="Times New Roman"/>
            </w:rPr>
            <w:id w:val="-573587230"/>
            <w:bibliography/>
          </w:sdtPr>
          <w:sdtEndPr/>
          <w:sdtContent>
            <w:p w14:paraId="1FE31D39" w14:textId="77777777" w:rsidR="00A747E0" w:rsidRDefault="004C56DC" w:rsidP="00A747E0">
              <w:pPr>
                <w:pStyle w:val="Bibliography"/>
                <w:ind w:left="720" w:hanging="720"/>
                <w:rPr>
                  <w:noProof/>
                  <w:sz w:val="24"/>
                  <w:szCs w:val="24"/>
                </w:rPr>
              </w:pPr>
              <w:r w:rsidRPr="001D6942">
                <w:rPr>
                  <w:rFonts w:ascii="Times New Roman" w:hAnsi="Times New Roman" w:cs="Times New Roman"/>
                </w:rPr>
                <w:fldChar w:fldCharType="begin"/>
              </w:r>
              <w:r w:rsidRPr="001D6942">
                <w:rPr>
                  <w:rFonts w:ascii="Times New Roman" w:hAnsi="Times New Roman" w:cs="Times New Roman"/>
                </w:rPr>
                <w:instrText xml:space="preserve"> BIBLIOGRAPHY </w:instrText>
              </w:r>
              <w:r w:rsidRPr="001D6942">
                <w:rPr>
                  <w:rFonts w:ascii="Times New Roman" w:hAnsi="Times New Roman" w:cs="Times New Roman"/>
                </w:rPr>
                <w:fldChar w:fldCharType="separate"/>
              </w:r>
              <w:r w:rsidR="00A747E0">
                <w:rPr>
                  <w:noProof/>
                </w:rPr>
                <w:t xml:space="preserve">Aranov, Dmitriy, and David W. Tank. 2014. "Engagement of Neural Circuits Underlying 2D Spatial Navigation in a Rodent Virtual Reality System." </w:t>
              </w:r>
              <w:r w:rsidR="00A747E0">
                <w:rPr>
                  <w:i/>
                  <w:iCs/>
                  <w:noProof/>
                </w:rPr>
                <w:t>Neuron</w:t>
              </w:r>
              <w:r w:rsidR="00A747E0">
                <w:rPr>
                  <w:noProof/>
                </w:rPr>
                <w:t xml:space="preserve"> 84 (2): 442-456.</w:t>
              </w:r>
            </w:p>
            <w:p w14:paraId="66E4DBB6" w14:textId="77777777" w:rsidR="00A747E0" w:rsidRDefault="00A747E0" w:rsidP="00A747E0">
              <w:pPr>
                <w:pStyle w:val="Bibliography"/>
                <w:ind w:left="720" w:hanging="720"/>
                <w:rPr>
                  <w:noProof/>
                </w:rPr>
              </w:pPr>
              <w:r>
                <w:rPr>
                  <w:noProof/>
                </w:rPr>
                <w:t xml:space="preserve">Barbera, Giovanni, Bo Liang, Lifeng Zhang, Charles R. Gerfen, Eugenio Culurciello, Rong Chen, Yun Li, and Da-Ting Lin. 2016. "Spatially Compact Neural Clusters in the Dorsal Striatum Encode Locomotion Relevant Information." </w:t>
              </w:r>
              <w:r>
                <w:rPr>
                  <w:i/>
                  <w:iCs/>
                  <w:noProof/>
                </w:rPr>
                <w:t>Neuron</w:t>
              </w:r>
              <w:r>
                <w:rPr>
                  <w:noProof/>
                </w:rPr>
                <w:t xml:space="preserve"> 92 (1): 202-213.</w:t>
              </w:r>
            </w:p>
            <w:p w14:paraId="74CDC44F" w14:textId="77777777" w:rsidR="00A747E0" w:rsidRDefault="00A747E0" w:rsidP="00A747E0">
              <w:pPr>
                <w:pStyle w:val="Bibliography"/>
                <w:ind w:left="720" w:hanging="720"/>
                <w:rPr>
                  <w:noProof/>
                </w:rPr>
              </w:pPr>
              <w:r>
                <w:rPr>
                  <w:noProof/>
                </w:rPr>
                <w:t xml:space="preserve">Chen, Xinfeng, and Haohong Li. 2017. "ArControl: An Arduino-Based Comprehensive Behavioral Platform with Real-Time Performance." </w:t>
              </w:r>
              <w:r>
                <w:rPr>
                  <w:i/>
                  <w:iCs/>
                  <w:noProof/>
                </w:rPr>
                <w:t>Frontiers in Behavioral Neuroscience</w:t>
              </w:r>
              <w:r>
                <w:rPr>
                  <w:noProof/>
                </w:rPr>
                <w:t xml:space="preserve"> 11: 1-9.</w:t>
              </w:r>
            </w:p>
            <w:p w14:paraId="14F0F9D2" w14:textId="77777777" w:rsidR="00A747E0" w:rsidRDefault="00A747E0" w:rsidP="00A747E0">
              <w:pPr>
                <w:pStyle w:val="Bibliography"/>
                <w:ind w:left="720" w:hanging="720"/>
                <w:rPr>
                  <w:noProof/>
                </w:rPr>
              </w:pPr>
              <w:r>
                <w:rPr>
                  <w:noProof/>
                </w:rPr>
                <w:t xml:space="preserve">D'Ausilio, Alessandro. 2012. "Arduino: A Low-Cost Multipurpose Lab Equipment." </w:t>
              </w:r>
              <w:r>
                <w:rPr>
                  <w:i/>
                  <w:iCs/>
                  <w:noProof/>
                </w:rPr>
                <w:t>Behavior Research Methods</w:t>
              </w:r>
              <w:r>
                <w:rPr>
                  <w:noProof/>
                </w:rPr>
                <w:t xml:space="preserve"> 44 (2): 305-313.</w:t>
              </w:r>
            </w:p>
            <w:p w14:paraId="7BACAF26" w14:textId="77777777" w:rsidR="00A747E0" w:rsidRDefault="00A747E0" w:rsidP="00A747E0">
              <w:pPr>
                <w:pStyle w:val="Bibliography"/>
                <w:ind w:left="720" w:hanging="720"/>
                <w:rPr>
                  <w:noProof/>
                </w:rPr>
              </w:pPr>
              <w:r>
                <w:rPr>
                  <w:noProof/>
                </w:rPr>
                <w:t xml:space="preserve">Dombeck, D., Anton N. Khabbaz, Forrest Collman, Thomas L. Adelman, and David W. Tank. 2007. "Imaging Large-Scale Neural Activity with Cellular Resolution in Awake, Mobile Mice." </w:t>
              </w:r>
              <w:r>
                <w:rPr>
                  <w:i/>
                  <w:iCs/>
                  <w:noProof/>
                </w:rPr>
                <w:t>Neuron</w:t>
              </w:r>
              <w:r>
                <w:rPr>
                  <w:noProof/>
                </w:rPr>
                <w:t xml:space="preserve"> 56 (1): 43-57.</w:t>
              </w:r>
            </w:p>
            <w:p w14:paraId="2AC8380C" w14:textId="77777777" w:rsidR="00A747E0" w:rsidRDefault="00A747E0" w:rsidP="00A747E0">
              <w:pPr>
                <w:pStyle w:val="Bibliography"/>
                <w:ind w:left="720" w:hanging="720"/>
                <w:rPr>
                  <w:noProof/>
                </w:rPr>
              </w:pPr>
              <w:r>
                <w:rPr>
                  <w:noProof/>
                </w:rPr>
                <w:t xml:space="preserve">Howe, M. W., and D. A. Dombeck. 2016. "Rapid signalling in distinct dopaminergic axons during locomotion and reward." </w:t>
              </w:r>
              <w:r>
                <w:rPr>
                  <w:i/>
                  <w:iCs/>
                  <w:noProof/>
                </w:rPr>
                <w:t>Nature</w:t>
              </w:r>
              <w:r>
                <w:rPr>
                  <w:noProof/>
                </w:rPr>
                <w:t xml:space="preserve"> 535 (7613): 505-510.</w:t>
              </w:r>
            </w:p>
            <w:p w14:paraId="5E1AE5EC" w14:textId="77777777" w:rsidR="00A747E0" w:rsidRDefault="00A747E0" w:rsidP="00A747E0">
              <w:pPr>
                <w:pStyle w:val="Bibliography"/>
                <w:ind w:left="720" w:hanging="720"/>
                <w:rPr>
                  <w:noProof/>
                </w:rPr>
              </w:pPr>
              <w:r>
                <w:rPr>
                  <w:noProof/>
                </w:rPr>
                <w:lastRenderedPageBreak/>
                <w:t xml:space="preserve">Husain, Abdul Rashid, Yaser Hadad, and Muhd Nazrul Hisham Zainal Alam. 2016. "Development of Low-Cost Microcontroller-Based Interface for Data Acquisition and Control of Microbioreactor Operation." </w:t>
              </w:r>
              <w:r>
                <w:rPr>
                  <w:i/>
                  <w:iCs/>
                  <w:noProof/>
                </w:rPr>
                <w:t>Journal of Laboratory Automation</w:t>
              </w:r>
              <w:r>
                <w:rPr>
                  <w:noProof/>
                </w:rPr>
                <w:t xml:space="preserve"> 21 (5): 660-670.</w:t>
              </w:r>
            </w:p>
            <w:p w14:paraId="48F3661A" w14:textId="77777777" w:rsidR="00A747E0" w:rsidRDefault="00A747E0" w:rsidP="00A747E0">
              <w:pPr>
                <w:pStyle w:val="Bibliography"/>
                <w:ind w:left="720" w:hanging="720"/>
                <w:rPr>
                  <w:noProof/>
                </w:rPr>
              </w:pPr>
              <w:r>
                <w:rPr>
                  <w:noProof/>
                </w:rPr>
                <w:t xml:space="preserve">Klaus, A, G. J. Martins, V. B. Paixao, P. Zhou, L. Paninski, and R. M. Costa. 2017. "The Spatiotemporal Organization of the Striatum Encodes Action Space." </w:t>
              </w:r>
              <w:r>
                <w:rPr>
                  <w:i/>
                  <w:iCs/>
                  <w:noProof/>
                </w:rPr>
                <w:t>Neuron</w:t>
              </w:r>
              <w:r>
                <w:rPr>
                  <w:noProof/>
                </w:rPr>
                <w:t xml:space="preserve"> 95 (5): 1171-1180.e7.</w:t>
              </w:r>
            </w:p>
            <w:p w14:paraId="3CA0C558" w14:textId="77777777" w:rsidR="00A747E0" w:rsidRDefault="00A747E0" w:rsidP="00A747E0">
              <w:pPr>
                <w:pStyle w:val="Bibliography"/>
                <w:ind w:left="720" w:hanging="720"/>
                <w:rPr>
                  <w:noProof/>
                </w:rPr>
              </w:pPr>
              <w:r>
                <w:rPr>
                  <w:noProof/>
                </w:rPr>
                <w:t xml:space="preserve">Markowitz, Jeffrey E., Winthrop F. Gillis, Celia C. Beron, Shay Q. Neufeld, Keiramarie Robertson, Neha D. Bhagat, Ralph E. Peterson, et al. 2018. "The Striatum Organizes 3D Behavior via Moment-to-Moment Action Selection." </w:t>
              </w:r>
              <w:r>
                <w:rPr>
                  <w:i/>
                  <w:iCs/>
                  <w:noProof/>
                </w:rPr>
                <w:t>Cell</w:t>
              </w:r>
              <w:r>
                <w:rPr>
                  <w:noProof/>
                </w:rPr>
                <w:t xml:space="preserve"> 174 (1): 44-58.e17.</w:t>
              </w:r>
            </w:p>
            <w:p w14:paraId="7EBF88E5" w14:textId="77777777" w:rsidR="00A747E0" w:rsidRDefault="00A747E0" w:rsidP="00A747E0">
              <w:pPr>
                <w:pStyle w:val="Bibliography"/>
                <w:ind w:left="720" w:hanging="720"/>
                <w:rPr>
                  <w:noProof/>
                </w:rPr>
              </w:pPr>
              <w:r>
                <w:rPr>
                  <w:noProof/>
                </w:rPr>
                <w:t xml:space="preserve">Micallef, Andrew H., Naoya Takahashi, Matthew E Larkum, and Lucy M. Palmer. 2017. "A Reward-Based Behavioral Platform to Measure Neural Activity during Head-Fixed Behavior." </w:t>
              </w:r>
              <w:r>
                <w:rPr>
                  <w:i/>
                  <w:iCs/>
                  <w:noProof/>
                </w:rPr>
                <w:t>Frontiers in Cellular Neuroscience</w:t>
              </w:r>
              <w:r>
                <w:rPr>
                  <w:noProof/>
                </w:rPr>
                <w:t xml:space="preserve"> 1-8.</w:t>
              </w:r>
            </w:p>
            <w:p w14:paraId="14F3C7C8" w14:textId="77777777" w:rsidR="00A747E0" w:rsidRDefault="00A747E0" w:rsidP="00A747E0">
              <w:pPr>
                <w:pStyle w:val="Bibliography"/>
                <w:ind w:left="720" w:hanging="720"/>
                <w:rPr>
                  <w:noProof/>
                </w:rPr>
              </w:pPr>
              <w:r>
                <w:rPr>
                  <w:noProof/>
                </w:rPr>
                <w:t xml:space="preserve">Mohammed, Ali I., Howard J. Gritton, Hua-an Tseng, Mark E. Bucklin, Zhaojie Yao, and Xue Han. 2016. "An Integrative Approach for Analyzing Hundreds of Neurons in Task Performing Mice Using Wide-Field Calcium Imaging." </w:t>
              </w:r>
              <w:r>
                <w:rPr>
                  <w:i/>
                  <w:iCs/>
                  <w:noProof/>
                </w:rPr>
                <w:t>Scientific Reports</w:t>
              </w:r>
              <w:r>
                <w:rPr>
                  <w:noProof/>
                </w:rPr>
                <w:t xml:space="preserve"> 6: 20986.</w:t>
              </w:r>
            </w:p>
            <w:p w14:paraId="6744109B" w14:textId="77777777" w:rsidR="00A747E0" w:rsidRDefault="00A747E0" w:rsidP="00A747E0">
              <w:pPr>
                <w:pStyle w:val="Bibliography"/>
                <w:ind w:left="720" w:hanging="720"/>
                <w:rPr>
                  <w:noProof/>
                </w:rPr>
              </w:pPr>
              <w:r>
                <w:rPr>
                  <w:noProof/>
                </w:rPr>
                <w:t xml:space="preserve">Nguyen, Jeffrey P, Frederick B Shipley, Ashley N Linder, George S Plummer, Mochi Liu, and Sagar U Setru. 2015. "Whole-brain calcium imaging with cellular resolution in freely behaving Caenorhabditis elegans." </w:t>
              </w:r>
              <w:r>
                <w:rPr>
                  <w:i/>
                  <w:iCs/>
                  <w:noProof/>
                </w:rPr>
                <w:t>Proceedings of the National Academy of Sciences</w:t>
              </w:r>
              <w:r>
                <w:rPr>
                  <w:noProof/>
                </w:rPr>
                <w:t xml:space="preserve"> (December 24): 1-8.</w:t>
              </w:r>
            </w:p>
            <w:p w14:paraId="393DF90E" w14:textId="77777777" w:rsidR="00A747E0" w:rsidRDefault="00A747E0" w:rsidP="00A747E0">
              <w:pPr>
                <w:pStyle w:val="Bibliography"/>
                <w:ind w:left="720" w:hanging="720"/>
                <w:rPr>
                  <w:noProof/>
                </w:rPr>
              </w:pPr>
              <w:r>
                <w:rPr>
                  <w:noProof/>
                </w:rPr>
                <w:t xml:space="preserve">Sanders, Joshua I., and Adam Kepecs. 2014. "A Low-Cost Programmable Pulse Generator for Physiology and Behavior." </w:t>
              </w:r>
              <w:r>
                <w:rPr>
                  <w:i/>
                  <w:iCs/>
                  <w:noProof/>
                </w:rPr>
                <w:t>Frontiers in Neuroengineering</w:t>
              </w:r>
              <w:r>
                <w:rPr>
                  <w:noProof/>
                </w:rPr>
                <w:t xml:space="preserve"> 7 (December): 1-8.</w:t>
              </w:r>
            </w:p>
            <w:p w14:paraId="19885366" w14:textId="77777777" w:rsidR="00A747E0" w:rsidRDefault="00A747E0" w:rsidP="00A747E0">
              <w:pPr>
                <w:pStyle w:val="Bibliography"/>
                <w:ind w:left="720" w:hanging="720"/>
                <w:rPr>
                  <w:noProof/>
                </w:rPr>
              </w:pPr>
              <w:r>
                <w:rPr>
                  <w:noProof/>
                </w:rPr>
                <w:t xml:space="preserve">Solari, Nicola, Katalin Sviatkó, Tamás Laszlovsky, Panna Hegedüs, and Balázs Hangya. 2018. "Open Source Tools for Temporally Controlled Rodent Behavior Suitable for Electrophysiology and Optogenetic Manipulations." </w:t>
              </w:r>
              <w:r>
                <w:rPr>
                  <w:i/>
                  <w:iCs/>
                  <w:noProof/>
                </w:rPr>
                <w:t>Frontiers in Systems Neuroscience</w:t>
              </w:r>
              <w:r>
                <w:rPr>
                  <w:noProof/>
                </w:rPr>
                <w:t xml:space="preserve"> 12 (May).</w:t>
              </w:r>
            </w:p>
            <w:p w14:paraId="1DF42435" w14:textId="77777777" w:rsidR="00A747E0" w:rsidRDefault="00A747E0" w:rsidP="00A747E0">
              <w:pPr>
                <w:pStyle w:val="Bibliography"/>
                <w:ind w:left="720" w:hanging="720"/>
                <w:rPr>
                  <w:noProof/>
                </w:rPr>
              </w:pPr>
              <w:r>
                <w:rPr>
                  <w:noProof/>
                </w:rPr>
                <w:t xml:space="preserve">Takahashi, Naoya, Thomas G. Oertner, Peter Hegemann, and Matthew E. Larkum. 2016. "Active cortical dendrites modulate perception." </w:t>
              </w:r>
              <w:r>
                <w:rPr>
                  <w:i/>
                  <w:iCs/>
                  <w:noProof/>
                </w:rPr>
                <w:t>Science</w:t>
              </w:r>
              <w:r>
                <w:rPr>
                  <w:noProof/>
                </w:rPr>
                <w:t xml:space="preserve"> 354 (6319): 1587-1590.</w:t>
              </w:r>
            </w:p>
            <w:p w14:paraId="3A1DC8EA" w14:textId="77777777" w:rsidR="00A747E0" w:rsidRDefault="00A747E0" w:rsidP="00A747E0">
              <w:pPr>
                <w:pStyle w:val="Bibliography"/>
                <w:ind w:left="720" w:hanging="720"/>
                <w:rPr>
                  <w:noProof/>
                </w:rPr>
              </w:pPr>
              <w:r>
                <w:rPr>
                  <w:noProof/>
                </w:rPr>
                <w:t xml:space="preserve">Wilms, Christian D., and Michael Häusser. 2015. "Reading out a spatiotemporal population code by imaging neighbouring parallel fibre axons in vivo." </w:t>
              </w:r>
              <w:r>
                <w:rPr>
                  <w:i/>
                  <w:iCs/>
                  <w:noProof/>
                </w:rPr>
                <w:t>Nature Communications</w:t>
              </w:r>
              <w:r>
                <w:rPr>
                  <w:noProof/>
                </w:rPr>
                <w:t xml:space="preserve"> 6.</w:t>
              </w:r>
            </w:p>
            <w:p w14:paraId="23B193AC" w14:textId="77777777" w:rsidR="00A747E0" w:rsidRDefault="00A747E0" w:rsidP="00A747E0">
              <w:pPr>
                <w:pStyle w:val="Bibliography"/>
                <w:ind w:left="720" w:hanging="720"/>
                <w:rPr>
                  <w:noProof/>
                </w:rPr>
              </w:pPr>
              <w:r>
                <w:rPr>
                  <w:noProof/>
                </w:rPr>
                <w:t xml:space="preserve">Yoav, Adam, Jeong J. Kim, Daan Brinks, Shan Lou, Hao Wu, Mohammed A. Mostajo-Radji, Simon Kheifets, et al.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Pr="001D6942" w:rsidRDefault="004C56DC" w:rsidP="00A747E0">
              <w:pPr>
                <w:rPr>
                  <w:rFonts w:ascii="Times New Roman" w:hAnsi="Times New Roman" w:cs="Times New Roman"/>
                </w:rPr>
              </w:pPr>
              <w:r w:rsidRPr="001D6942">
                <w:rPr>
                  <w:rFonts w:ascii="Times New Roman" w:hAnsi="Times New Roman" w:cs="Times New Roman"/>
                  <w:b/>
                  <w:bCs/>
                  <w:noProof/>
                </w:rPr>
                <w:fldChar w:fldCharType="end"/>
              </w:r>
            </w:p>
          </w:sdtContent>
        </w:sdt>
      </w:sdtContent>
    </w:sdt>
    <w:p w14:paraId="4427CA1F" w14:textId="77777777" w:rsidR="004C56DC" w:rsidRPr="001D6942" w:rsidRDefault="004C56DC">
      <w:pPr>
        <w:rPr>
          <w:rFonts w:ascii="Times New Roman" w:hAnsi="Times New Roman" w:cs="Times New Roman"/>
        </w:rPr>
      </w:pPr>
    </w:p>
    <w:p w14:paraId="3EC9A832" w14:textId="77777777" w:rsidR="00F3299C" w:rsidRPr="001D6942" w:rsidRDefault="00F3299C">
      <w:pPr>
        <w:rPr>
          <w:rFonts w:ascii="Times New Roman" w:hAnsi="Times New Roman" w:cs="Times New Roman"/>
        </w:rPr>
      </w:pPr>
    </w:p>
    <w:sectPr w:rsidR="00F3299C" w:rsidRPr="001D6942">
      <w:head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0" w:author="Romano Linux Desktop" w:date="2018-11-27T15:53:00Z" w:initials="c">
    <w:p w14:paraId="0BC197FF" w14:textId="5A8A896E" w:rsidR="00C62778" w:rsidRDefault="00C62778">
      <w:pPr>
        <w:pStyle w:val="CommentText"/>
      </w:pPr>
      <w:r>
        <w:rPr>
          <w:rStyle w:val="CommentReference"/>
        </w:rPr>
        <w:annotationRef/>
      </w:r>
      <w:r>
        <w:t>Add funding sources!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C197F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872BB1" w14:textId="77777777" w:rsidR="00B93E93" w:rsidRDefault="00B93E93" w:rsidP="00E85F45">
      <w:pPr>
        <w:spacing w:after="0" w:line="240" w:lineRule="auto"/>
      </w:pPr>
      <w:r>
        <w:separator/>
      </w:r>
    </w:p>
  </w:endnote>
  <w:endnote w:type="continuationSeparator" w:id="0">
    <w:p w14:paraId="494C7319" w14:textId="77777777" w:rsidR="00B93E93" w:rsidRDefault="00B93E93"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1D185F" w14:textId="77777777" w:rsidR="00B93E93" w:rsidRDefault="00B93E93" w:rsidP="00E85F45">
      <w:pPr>
        <w:spacing w:after="0" w:line="240" w:lineRule="auto"/>
      </w:pPr>
      <w:r>
        <w:separator/>
      </w:r>
    </w:p>
  </w:footnote>
  <w:footnote w:type="continuationSeparator" w:id="0">
    <w:p w14:paraId="6A1E14D9" w14:textId="77777777" w:rsidR="00B93E93" w:rsidRDefault="00B93E93" w:rsidP="00E85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5827343"/>
      <w:docPartObj>
        <w:docPartGallery w:val="Page Numbers (Top of Page)"/>
        <w:docPartUnique/>
      </w:docPartObj>
    </w:sdtPr>
    <w:sdtEndPr>
      <w:rPr>
        <w:noProof/>
      </w:rPr>
    </w:sdtEndPr>
    <w:sdtContent>
      <w:p w14:paraId="4F2ECB9D" w14:textId="0B8C372E" w:rsidR="00811090" w:rsidRDefault="00811090">
        <w:pPr>
          <w:pStyle w:val="Header"/>
        </w:pPr>
        <w:r>
          <w:fldChar w:fldCharType="begin"/>
        </w:r>
        <w:r>
          <w:instrText xml:space="preserve"> PAGE   \* MERGEFORMAT </w:instrText>
        </w:r>
        <w:r>
          <w:fldChar w:fldCharType="separate"/>
        </w:r>
        <w:r w:rsidR="001B0029">
          <w:rPr>
            <w:noProof/>
          </w:rPr>
          <w:t>6</w:t>
        </w:r>
        <w:r>
          <w:rPr>
            <w:noProof/>
          </w:rPr>
          <w:fldChar w:fldCharType="end"/>
        </w:r>
      </w:p>
    </w:sdtContent>
  </w:sdt>
  <w:p w14:paraId="54533FDE" w14:textId="77777777" w:rsidR="00811090" w:rsidRDefault="008110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65CA9"/>
    <w:multiLevelType w:val="hybridMultilevel"/>
    <w:tmpl w:val="D808296C"/>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00FE6"/>
    <w:multiLevelType w:val="hybridMultilevel"/>
    <w:tmpl w:val="2CA2ABB4"/>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mano Linux Desktop">
    <w15:presenceInfo w15:providerId="None" w15:userId="Romano Linux Deskto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1E11"/>
    <w:rsid w:val="0000280D"/>
    <w:rsid w:val="000031C5"/>
    <w:rsid w:val="00004710"/>
    <w:rsid w:val="00004BA6"/>
    <w:rsid w:val="000071EA"/>
    <w:rsid w:val="0000779E"/>
    <w:rsid w:val="00007F57"/>
    <w:rsid w:val="00010361"/>
    <w:rsid w:val="000107A8"/>
    <w:rsid w:val="0001112A"/>
    <w:rsid w:val="0001168F"/>
    <w:rsid w:val="00011831"/>
    <w:rsid w:val="00011CCE"/>
    <w:rsid w:val="00011EB6"/>
    <w:rsid w:val="00012A0B"/>
    <w:rsid w:val="00012AF6"/>
    <w:rsid w:val="00020458"/>
    <w:rsid w:val="00021DEF"/>
    <w:rsid w:val="00023DE5"/>
    <w:rsid w:val="000255E9"/>
    <w:rsid w:val="000263F6"/>
    <w:rsid w:val="00035703"/>
    <w:rsid w:val="00035F64"/>
    <w:rsid w:val="000364B2"/>
    <w:rsid w:val="00041ADE"/>
    <w:rsid w:val="00042503"/>
    <w:rsid w:val="00042945"/>
    <w:rsid w:val="00042A6D"/>
    <w:rsid w:val="0004345A"/>
    <w:rsid w:val="000447F8"/>
    <w:rsid w:val="00044DA0"/>
    <w:rsid w:val="000453A8"/>
    <w:rsid w:val="0004562E"/>
    <w:rsid w:val="00046444"/>
    <w:rsid w:val="00052308"/>
    <w:rsid w:val="00052FF1"/>
    <w:rsid w:val="00055128"/>
    <w:rsid w:val="00055825"/>
    <w:rsid w:val="000571C7"/>
    <w:rsid w:val="00060ABF"/>
    <w:rsid w:val="00061989"/>
    <w:rsid w:val="00061A04"/>
    <w:rsid w:val="00061BB6"/>
    <w:rsid w:val="00063E76"/>
    <w:rsid w:val="000645E4"/>
    <w:rsid w:val="00065ABB"/>
    <w:rsid w:val="00066006"/>
    <w:rsid w:val="00066C51"/>
    <w:rsid w:val="000700D9"/>
    <w:rsid w:val="00072023"/>
    <w:rsid w:val="00072163"/>
    <w:rsid w:val="00072742"/>
    <w:rsid w:val="000727A8"/>
    <w:rsid w:val="000736FB"/>
    <w:rsid w:val="00073C0C"/>
    <w:rsid w:val="000750BA"/>
    <w:rsid w:val="000759CA"/>
    <w:rsid w:val="00076608"/>
    <w:rsid w:val="00076A6F"/>
    <w:rsid w:val="00076B3A"/>
    <w:rsid w:val="00076EE1"/>
    <w:rsid w:val="00080E80"/>
    <w:rsid w:val="00084BFD"/>
    <w:rsid w:val="0008541E"/>
    <w:rsid w:val="00086B6F"/>
    <w:rsid w:val="00086EC6"/>
    <w:rsid w:val="000873AD"/>
    <w:rsid w:val="00090CDB"/>
    <w:rsid w:val="00095FC2"/>
    <w:rsid w:val="00097FA1"/>
    <w:rsid w:val="000A03EE"/>
    <w:rsid w:val="000A0573"/>
    <w:rsid w:val="000A2043"/>
    <w:rsid w:val="000A2598"/>
    <w:rsid w:val="000A6180"/>
    <w:rsid w:val="000A7336"/>
    <w:rsid w:val="000B1981"/>
    <w:rsid w:val="000B2A20"/>
    <w:rsid w:val="000B3AF4"/>
    <w:rsid w:val="000B47F2"/>
    <w:rsid w:val="000B5F69"/>
    <w:rsid w:val="000B6A1B"/>
    <w:rsid w:val="000B6BA5"/>
    <w:rsid w:val="000C001E"/>
    <w:rsid w:val="000C07CF"/>
    <w:rsid w:val="000C0C69"/>
    <w:rsid w:val="000C19D8"/>
    <w:rsid w:val="000C1ACB"/>
    <w:rsid w:val="000C2970"/>
    <w:rsid w:val="000C2C11"/>
    <w:rsid w:val="000C3FA2"/>
    <w:rsid w:val="000C4672"/>
    <w:rsid w:val="000C47F5"/>
    <w:rsid w:val="000C544E"/>
    <w:rsid w:val="000C569F"/>
    <w:rsid w:val="000C5973"/>
    <w:rsid w:val="000C6044"/>
    <w:rsid w:val="000D09B2"/>
    <w:rsid w:val="000D1102"/>
    <w:rsid w:val="000D1CEA"/>
    <w:rsid w:val="000D2ABD"/>
    <w:rsid w:val="000D2DE0"/>
    <w:rsid w:val="000D31D6"/>
    <w:rsid w:val="000E0E97"/>
    <w:rsid w:val="000E0EAC"/>
    <w:rsid w:val="000E1CFF"/>
    <w:rsid w:val="000E385D"/>
    <w:rsid w:val="000E46C0"/>
    <w:rsid w:val="000E4EE3"/>
    <w:rsid w:val="000E533E"/>
    <w:rsid w:val="000E62FE"/>
    <w:rsid w:val="000E6853"/>
    <w:rsid w:val="000E6B58"/>
    <w:rsid w:val="000F026D"/>
    <w:rsid w:val="000F2CD7"/>
    <w:rsid w:val="000F57D7"/>
    <w:rsid w:val="000F5C92"/>
    <w:rsid w:val="000F67C8"/>
    <w:rsid w:val="000F7A2A"/>
    <w:rsid w:val="00100073"/>
    <w:rsid w:val="00100A1A"/>
    <w:rsid w:val="00100FEF"/>
    <w:rsid w:val="00101A6D"/>
    <w:rsid w:val="0010469A"/>
    <w:rsid w:val="00104FEF"/>
    <w:rsid w:val="00106173"/>
    <w:rsid w:val="00106659"/>
    <w:rsid w:val="00110E62"/>
    <w:rsid w:val="001165AB"/>
    <w:rsid w:val="001166DD"/>
    <w:rsid w:val="0012056F"/>
    <w:rsid w:val="0012081C"/>
    <w:rsid w:val="00120B6F"/>
    <w:rsid w:val="00122DC3"/>
    <w:rsid w:val="00122E7A"/>
    <w:rsid w:val="001234A4"/>
    <w:rsid w:val="00123655"/>
    <w:rsid w:val="001255F4"/>
    <w:rsid w:val="00125D0D"/>
    <w:rsid w:val="00126651"/>
    <w:rsid w:val="00126E26"/>
    <w:rsid w:val="00127E3F"/>
    <w:rsid w:val="0013481D"/>
    <w:rsid w:val="00135805"/>
    <w:rsid w:val="0013663A"/>
    <w:rsid w:val="00136DC5"/>
    <w:rsid w:val="00137645"/>
    <w:rsid w:val="00137A51"/>
    <w:rsid w:val="00137E46"/>
    <w:rsid w:val="0014172C"/>
    <w:rsid w:val="0014383E"/>
    <w:rsid w:val="00146ED1"/>
    <w:rsid w:val="00147A61"/>
    <w:rsid w:val="0015076C"/>
    <w:rsid w:val="00150D98"/>
    <w:rsid w:val="00151894"/>
    <w:rsid w:val="00151896"/>
    <w:rsid w:val="00152631"/>
    <w:rsid w:val="001573E7"/>
    <w:rsid w:val="001617C9"/>
    <w:rsid w:val="00161BA4"/>
    <w:rsid w:val="00161E61"/>
    <w:rsid w:val="0016218A"/>
    <w:rsid w:val="0016248B"/>
    <w:rsid w:val="00163E37"/>
    <w:rsid w:val="00164D78"/>
    <w:rsid w:val="0016563A"/>
    <w:rsid w:val="00165CBC"/>
    <w:rsid w:val="00167B46"/>
    <w:rsid w:val="001709EC"/>
    <w:rsid w:val="0017341E"/>
    <w:rsid w:val="00173D46"/>
    <w:rsid w:val="001752C1"/>
    <w:rsid w:val="0017754F"/>
    <w:rsid w:val="00177690"/>
    <w:rsid w:val="00177CBE"/>
    <w:rsid w:val="00182FE6"/>
    <w:rsid w:val="0018370A"/>
    <w:rsid w:val="00183AEF"/>
    <w:rsid w:val="00185A4C"/>
    <w:rsid w:val="00186201"/>
    <w:rsid w:val="00187543"/>
    <w:rsid w:val="001904A7"/>
    <w:rsid w:val="00192D15"/>
    <w:rsid w:val="00192F92"/>
    <w:rsid w:val="00193A08"/>
    <w:rsid w:val="00195202"/>
    <w:rsid w:val="00195668"/>
    <w:rsid w:val="00197F51"/>
    <w:rsid w:val="001A063B"/>
    <w:rsid w:val="001A15D4"/>
    <w:rsid w:val="001A46A7"/>
    <w:rsid w:val="001A499E"/>
    <w:rsid w:val="001A4FC4"/>
    <w:rsid w:val="001A5AC2"/>
    <w:rsid w:val="001A7AA7"/>
    <w:rsid w:val="001A7BE4"/>
    <w:rsid w:val="001B0029"/>
    <w:rsid w:val="001B0392"/>
    <w:rsid w:val="001B0AFD"/>
    <w:rsid w:val="001B14AB"/>
    <w:rsid w:val="001B2594"/>
    <w:rsid w:val="001B3153"/>
    <w:rsid w:val="001B32FE"/>
    <w:rsid w:val="001B46B1"/>
    <w:rsid w:val="001B487F"/>
    <w:rsid w:val="001B53D0"/>
    <w:rsid w:val="001B6464"/>
    <w:rsid w:val="001B6E79"/>
    <w:rsid w:val="001C05B4"/>
    <w:rsid w:val="001C0B23"/>
    <w:rsid w:val="001C1A06"/>
    <w:rsid w:val="001C1F53"/>
    <w:rsid w:val="001C382F"/>
    <w:rsid w:val="001C448A"/>
    <w:rsid w:val="001C4DF7"/>
    <w:rsid w:val="001C4FDB"/>
    <w:rsid w:val="001C52AF"/>
    <w:rsid w:val="001C5629"/>
    <w:rsid w:val="001C5900"/>
    <w:rsid w:val="001C6A38"/>
    <w:rsid w:val="001C6CF4"/>
    <w:rsid w:val="001C776C"/>
    <w:rsid w:val="001D15E9"/>
    <w:rsid w:val="001D1A06"/>
    <w:rsid w:val="001D1BD5"/>
    <w:rsid w:val="001D1DDC"/>
    <w:rsid w:val="001D1ED3"/>
    <w:rsid w:val="001D1EDC"/>
    <w:rsid w:val="001D244A"/>
    <w:rsid w:val="001D2BBD"/>
    <w:rsid w:val="001D3F58"/>
    <w:rsid w:val="001D47E8"/>
    <w:rsid w:val="001D4C39"/>
    <w:rsid w:val="001D6942"/>
    <w:rsid w:val="001D6E43"/>
    <w:rsid w:val="001D6EFC"/>
    <w:rsid w:val="001D7B2A"/>
    <w:rsid w:val="001D7C15"/>
    <w:rsid w:val="001E2841"/>
    <w:rsid w:val="001E2EC2"/>
    <w:rsid w:val="001E48DB"/>
    <w:rsid w:val="001E4A19"/>
    <w:rsid w:val="001E578E"/>
    <w:rsid w:val="001E6E7C"/>
    <w:rsid w:val="001E73DD"/>
    <w:rsid w:val="001F00C9"/>
    <w:rsid w:val="001F0D9F"/>
    <w:rsid w:val="001F1434"/>
    <w:rsid w:val="001F1746"/>
    <w:rsid w:val="001F2BCE"/>
    <w:rsid w:val="001F2EF1"/>
    <w:rsid w:val="001F3106"/>
    <w:rsid w:val="001F3DC1"/>
    <w:rsid w:val="001F4880"/>
    <w:rsid w:val="001F488F"/>
    <w:rsid w:val="001F590E"/>
    <w:rsid w:val="001F6CDA"/>
    <w:rsid w:val="001F7121"/>
    <w:rsid w:val="001F75D8"/>
    <w:rsid w:val="001F789D"/>
    <w:rsid w:val="002002D9"/>
    <w:rsid w:val="00200360"/>
    <w:rsid w:val="0020046A"/>
    <w:rsid w:val="00200C99"/>
    <w:rsid w:val="00201650"/>
    <w:rsid w:val="00203C5A"/>
    <w:rsid w:val="00204839"/>
    <w:rsid w:val="0020512C"/>
    <w:rsid w:val="0020774D"/>
    <w:rsid w:val="00211538"/>
    <w:rsid w:val="0021312A"/>
    <w:rsid w:val="0021364B"/>
    <w:rsid w:val="0021547F"/>
    <w:rsid w:val="002163AE"/>
    <w:rsid w:val="002165BA"/>
    <w:rsid w:val="00216984"/>
    <w:rsid w:val="00216A3A"/>
    <w:rsid w:val="00217294"/>
    <w:rsid w:val="002200E2"/>
    <w:rsid w:val="002215A3"/>
    <w:rsid w:val="00221E0D"/>
    <w:rsid w:val="002234AC"/>
    <w:rsid w:val="00225879"/>
    <w:rsid w:val="00225A75"/>
    <w:rsid w:val="00230316"/>
    <w:rsid w:val="002309C6"/>
    <w:rsid w:val="00232D78"/>
    <w:rsid w:val="00232EFB"/>
    <w:rsid w:val="00232F81"/>
    <w:rsid w:val="00233996"/>
    <w:rsid w:val="0023485F"/>
    <w:rsid w:val="00234E05"/>
    <w:rsid w:val="002352C8"/>
    <w:rsid w:val="00236D7D"/>
    <w:rsid w:val="00236E43"/>
    <w:rsid w:val="00237253"/>
    <w:rsid w:val="00237AF1"/>
    <w:rsid w:val="00237BE6"/>
    <w:rsid w:val="00237E93"/>
    <w:rsid w:val="00240BE4"/>
    <w:rsid w:val="00242604"/>
    <w:rsid w:val="00245288"/>
    <w:rsid w:val="002470DB"/>
    <w:rsid w:val="0025011D"/>
    <w:rsid w:val="00250A90"/>
    <w:rsid w:val="00251C21"/>
    <w:rsid w:val="00252959"/>
    <w:rsid w:val="0025461F"/>
    <w:rsid w:val="0025676D"/>
    <w:rsid w:val="002567C2"/>
    <w:rsid w:val="00257832"/>
    <w:rsid w:val="00257A11"/>
    <w:rsid w:val="00257C59"/>
    <w:rsid w:val="00257CF3"/>
    <w:rsid w:val="00260117"/>
    <w:rsid w:val="00261431"/>
    <w:rsid w:val="00262E26"/>
    <w:rsid w:val="002634F6"/>
    <w:rsid w:val="00263784"/>
    <w:rsid w:val="002644BD"/>
    <w:rsid w:val="00267AC8"/>
    <w:rsid w:val="002727F8"/>
    <w:rsid w:val="002746C7"/>
    <w:rsid w:val="00275B18"/>
    <w:rsid w:val="00276E2A"/>
    <w:rsid w:val="002775FC"/>
    <w:rsid w:val="002778A5"/>
    <w:rsid w:val="00277907"/>
    <w:rsid w:val="00277931"/>
    <w:rsid w:val="0027793F"/>
    <w:rsid w:val="0028035F"/>
    <w:rsid w:val="002807C4"/>
    <w:rsid w:val="0028115A"/>
    <w:rsid w:val="00282B50"/>
    <w:rsid w:val="00285EE3"/>
    <w:rsid w:val="002871C9"/>
    <w:rsid w:val="00287E93"/>
    <w:rsid w:val="0029004A"/>
    <w:rsid w:val="00292925"/>
    <w:rsid w:val="00293273"/>
    <w:rsid w:val="00293752"/>
    <w:rsid w:val="00294A7D"/>
    <w:rsid w:val="00295140"/>
    <w:rsid w:val="00295AB1"/>
    <w:rsid w:val="00296459"/>
    <w:rsid w:val="00297F4E"/>
    <w:rsid w:val="002A0703"/>
    <w:rsid w:val="002A1825"/>
    <w:rsid w:val="002A1A06"/>
    <w:rsid w:val="002A21C7"/>
    <w:rsid w:val="002A33AE"/>
    <w:rsid w:val="002A4A68"/>
    <w:rsid w:val="002A5466"/>
    <w:rsid w:val="002A7F86"/>
    <w:rsid w:val="002B02CA"/>
    <w:rsid w:val="002B056C"/>
    <w:rsid w:val="002B12CA"/>
    <w:rsid w:val="002B302D"/>
    <w:rsid w:val="002B39C3"/>
    <w:rsid w:val="002B568E"/>
    <w:rsid w:val="002B5FB0"/>
    <w:rsid w:val="002B670C"/>
    <w:rsid w:val="002B68B5"/>
    <w:rsid w:val="002B6E7F"/>
    <w:rsid w:val="002B70CE"/>
    <w:rsid w:val="002B7473"/>
    <w:rsid w:val="002B7A9C"/>
    <w:rsid w:val="002C083C"/>
    <w:rsid w:val="002C09CF"/>
    <w:rsid w:val="002C0E66"/>
    <w:rsid w:val="002C1D53"/>
    <w:rsid w:val="002C38B5"/>
    <w:rsid w:val="002D2486"/>
    <w:rsid w:val="002D3FD9"/>
    <w:rsid w:val="002D44F0"/>
    <w:rsid w:val="002D4B4C"/>
    <w:rsid w:val="002D59AE"/>
    <w:rsid w:val="002D5CEF"/>
    <w:rsid w:val="002D5EDA"/>
    <w:rsid w:val="002D61AB"/>
    <w:rsid w:val="002D65E6"/>
    <w:rsid w:val="002D6AA1"/>
    <w:rsid w:val="002E1AD6"/>
    <w:rsid w:val="002E1F56"/>
    <w:rsid w:val="002E3292"/>
    <w:rsid w:val="002E4FC3"/>
    <w:rsid w:val="002E606B"/>
    <w:rsid w:val="002E6EA9"/>
    <w:rsid w:val="002E77BA"/>
    <w:rsid w:val="002E7948"/>
    <w:rsid w:val="002E7DA3"/>
    <w:rsid w:val="002E7DB5"/>
    <w:rsid w:val="002F039A"/>
    <w:rsid w:val="002F0C5D"/>
    <w:rsid w:val="002F0F36"/>
    <w:rsid w:val="002F2538"/>
    <w:rsid w:val="002F3117"/>
    <w:rsid w:val="002F36EF"/>
    <w:rsid w:val="002F3FC8"/>
    <w:rsid w:val="00301CB6"/>
    <w:rsid w:val="003023DA"/>
    <w:rsid w:val="00310523"/>
    <w:rsid w:val="00311E0C"/>
    <w:rsid w:val="003130C4"/>
    <w:rsid w:val="003131B7"/>
    <w:rsid w:val="00313AA9"/>
    <w:rsid w:val="00313F9F"/>
    <w:rsid w:val="0031439B"/>
    <w:rsid w:val="003143C9"/>
    <w:rsid w:val="00314C72"/>
    <w:rsid w:val="00314E68"/>
    <w:rsid w:val="00317692"/>
    <w:rsid w:val="003213CF"/>
    <w:rsid w:val="00322DA8"/>
    <w:rsid w:val="003238CA"/>
    <w:rsid w:val="00324827"/>
    <w:rsid w:val="00327B8B"/>
    <w:rsid w:val="00330260"/>
    <w:rsid w:val="00331C7D"/>
    <w:rsid w:val="00332F3D"/>
    <w:rsid w:val="00334256"/>
    <w:rsid w:val="00334ADA"/>
    <w:rsid w:val="003350F2"/>
    <w:rsid w:val="0033598E"/>
    <w:rsid w:val="0034066B"/>
    <w:rsid w:val="00342839"/>
    <w:rsid w:val="00346111"/>
    <w:rsid w:val="00346F41"/>
    <w:rsid w:val="00347854"/>
    <w:rsid w:val="00347A5A"/>
    <w:rsid w:val="00347C55"/>
    <w:rsid w:val="0035001C"/>
    <w:rsid w:val="00351D09"/>
    <w:rsid w:val="00352E6D"/>
    <w:rsid w:val="0035320F"/>
    <w:rsid w:val="003542AD"/>
    <w:rsid w:val="00354F51"/>
    <w:rsid w:val="00355259"/>
    <w:rsid w:val="003568AC"/>
    <w:rsid w:val="0036064F"/>
    <w:rsid w:val="00360A67"/>
    <w:rsid w:val="00361D2E"/>
    <w:rsid w:val="00361ED9"/>
    <w:rsid w:val="00363F0E"/>
    <w:rsid w:val="00364F95"/>
    <w:rsid w:val="003656CA"/>
    <w:rsid w:val="00367DDA"/>
    <w:rsid w:val="003719EE"/>
    <w:rsid w:val="0037606E"/>
    <w:rsid w:val="00376B02"/>
    <w:rsid w:val="00377671"/>
    <w:rsid w:val="003778ED"/>
    <w:rsid w:val="00382ACF"/>
    <w:rsid w:val="0038419F"/>
    <w:rsid w:val="00384D79"/>
    <w:rsid w:val="003856E9"/>
    <w:rsid w:val="00386A21"/>
    <w:rsid w:val="00386A95"/>
    <w:rsid w:val="003931E1"/>
    <w:rsid w:val="003948F2"/>
    <w:rsid w:val="00394B36"/>
    <w:rsid w:val="00395467"/>
    <w:rsid w:val="00397C93"/>
    <w:rsid w:val="003A1553"/>
    <w:rsid w:val="003A27CE"/>
    <w:rsid w:val="003A49F3"/>
    <w:rsid w:val="003A7EAD"/>
    <w:rsid w:val="003B059D"/>
    <w:rsid w:val="003B07C8"/>
    <w:rsid w:val="003B084E"/>
    <w:rsid w:val="003B08F9"/>
    <w:rsid w:val="003B1817"/>
    <w:rsid w:val="003B2506"/>
    <w:rsid w:val="003B42D2"/>
    <w:rsid w:val="003B6EFD"/>
    <w:rsid w:val="003B71BE"/>
    <w:rsid w:val="003C29EF"/>
    <w:rsid w:val="003C2C2E"/>
    <w:rsid w:val="003C2D4A"/>
    <w:rsid w:val="003C577F"/>
    <w:rsid w:val="003C6C0E"/>
    <w:rsid w:val="003C6D1C"/>
    <w:rsid w:val="003C706C"/>
    <w:rsid w:val="003C7A53"/>
    <w:rsid w:val="003C7BAB"/>
    <w:rsid w:val="003C7DCA"/>
    <w:rsid w:val="003D0213"/>
    <w:rsid w:val="003D03A8"/>
    <w:rsid w:val="003D312D"/>
    <w:rsid w:val="003D4550"/>
    <w:rsid w:val="003D4AD5"/>
    <w:rsid w:val="003D4F26"/>
    <w:rsid w:val="003D593A"/>
    <w:rsid w:val="003D674A"/>
    <w:rsid w:val="003D73ED"/>
    <w:rsid w:val="003D78CB"/>
    <w:rsid w:val="003E0AE5"/>
    <w:rsid w:val="003E1313"/>
    <w:rsid w:val="003E192D"/>
    <w:rsid w:val="003E26F8"/>
    <w:rsid w:val="003E2CE2"/>
    <w:rsid w:val="003E3B9F"/>
    <w:rsid w:val="003E4998"/>
    <w:rsid w:val="003E5207"/>
    <w:rsid w:val="003E64DD"/>
    <w:rsid w:val="003E6648"/>
    <w:rsid w:val="003E7D50"/>
    <w:rsid w:val="003E7D9A"/>
    <w:rsid w:val="003F0C7A"/>
    <w:rsid w:val="003F1319"/>
    <w:rsid w:val="003F25D0"/>
    <w:rsid w:val="003F2AA8"/>
    <w:rsid w:val="003F3083"/>
    <w:rsid w:val="003F3099"/>
    <w:rsid w:val="003F3A5C"/>
    <w:rsid w:val="003F5177"/>
    <w:rsid w:val="003F598B"/>
    <w:rsid w:val="00400592"/>
    <w:rsid w:val="004007A1"/>
    <w:rsid w:val="004011BD"/>
    <w:rsid w:val="004037D4"/>
    <w:rsid w:val="00403EA9"/>
    <w:rsid w:val="00404103"/>
    <w:rsid w:val="0040419E"/>
    <w:rsid w:val="00404337"/>
    <w:rsid w:val="00405C00"/>
    <w:rsid w:val="0040660C"/>
    <w:rsid w:val="00406B09"/>
    <w:rsid w:val="0041142B"/>
    <w:rsid w:val="00411436"/>
    <w:rsid w:val="00414AD7"/>
    <w:rsid w:val="00414F70"/>
    <w:rsid w:val="00415308"/>
    <w:rsid w:val="0041652C"/>
    <w:rsid w:val="0041721B"/>
    <w:rsid w:val="0041782D"/>
    <w:rsid w:val="0042029E"/>
    <w:rsid w:val="0042154A"/>
    <w:rsid w:val="004220CC"/>
    <w:rsid w:val="0042365C"/>
    <w:rsid w:val="00425631"/>
    <w:rsid w:val="00430090"/>
    <w:rsid w:val="00430F3F"/>
    <w:rsid w:val="00431314"/>
    <w:rsid w:val="0043179F"/>
    <w:rsid w:val="004317E3"/>
    <w:rsid w:val="00431C4F"/>
    <w:rsid w:val="004328EB"/>
    <w:rsid w:val="0043294D"/>
    <w:rsid w:val="00432E66"/>
    <w:rsid w:val="00432F90"/>
    <w:rsid w:val="00435EFD"/>
    <w:rsid w:val="00436CC0"/>
    <w:rsid w:val="0043774B"/>
    <w:rsid w:val="004379FE"/>
    <w:rsid w:val="00437F45"/>
    <w:rsid w:val="00441960"/>
    <w:rsid w:val="00442D06"/>
    <w:rsid w:val="0044308F"/>
    <w:rsid w:val="004439B4"/>
    <w:rsid w:val="0044461C"/>
    <w:rsid w:val="00446069"/>
    <w:rsid w:val="00446253"/>
    <w:rsid w:val="00446A23"/>
    <w:rsid w:val="00451DE5"/>
    <w:rsid w:val="004523FD"/>
    <w:rsid w:val="004528EA"/>
    <w:rsid w:val="00452ABE"/>
    <w:rsid w:val="00453E99"/>
    <w:rsid w:val="00454AFB"/>
    <w:rsid w:val="00461008"/>
    <w:rsid w:val="00462DBD"/>
    <w:rsid w:val="00462EE8"/>
    <w:rsid w:val="00465656"/>
    <w:rsid w:val="00465F08"/>
    <w:rsid w:val="00470C13"/>
    <w:rsid w:val="004714E1"/>
    <w:rsid w:val="00471E09"/>
    <w:rsid w:val="00472702"/>
    <w:rsid w:val="00472E27"/>
    <w:rsid w:val="00473C92"/>
    <w:rsid w:val="004755B3"/>
    <w:rsid w:val="00477B66"/>
    <w:rsid w:val="004832F0"/>
    <w:rsid w:val="004840ED"/>
    <w:rsid w:val="00485036"/>
    <w:rsid w:val="004852DB"/>
    <w:rsid w:val="00486455"/>
    <w:rsid w:val="0048667B"/>
    <w:rsid w:val="004867EB"/>
    <w:rsid w:val="00490DC7"/>
    <w:rsid w:val="00491129"/>
    <w:rsid w:val="004918EB"/>
    <w:rsid w:val="00491B23"/>
    <w:rsid w:val="00492143"/>
    <w:rsid w:val="00492155"/>
    <w:rsid w:val="004926EA"/>
    <w:rsid w:val="0049322B"/>
    <w:rsid w:val="0049582F"/>
    <w:rsid w:val="00495A39"/>
    <w:rsid w:val="004A24B7"/>
    <w:rsid w:val="004A292D"/>
    <w:rsid w:val="004A3154"/>
    <w:rsid w:val="004A4DC6"/>
    <w:rsid w:val="004A7A01"/>
    <w:rsid w:val="004A7F5F"/>
    <w:rsid w:val="004B17E0"/>
    <w:rsid w:val="004B2689"/>
    <w:rsid w:val="004B36CD"/>
    <w:rsid w:val="004B38B6"/>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34D8"/>
    <w:rsid w:val="004D5DB6"/>
    <w:rsid w:val="004D6FA3"/>
    <w:rsid w:val="004D7D21"/>
    <w:rsid w:val="004E0472"/>
    <w:rsid w:val="004E21B3"/>
    <w:rsid w:val="004E22A9"/>
    <w:rsid w:val="004E2D8F"/>
    <w:rsid w:val="004E2EE7"/>
    <w:rsid w:val="004E46C9"/>
    <w:rsid w:val="004E4D11"/>
    <w:rsid w:val="004E4D61"/>
    <w:rsid w:val="004E4F03"/>
    <w:rsid w:val="004E560F"/>
    <w:rsid w:val="004E5DD5"/>
    <w:rsid w:val="004E5EFE"/>
    <w:rsid w:val="004E6B99"/>
    <w:rsid w:val="004E7001"/>
    <w:rsid w:val="004F0242"/>
    <w:rsid w:val="004F03D2"/>
    <w:rsid w:val="004F131D"/>
    <w:rsid w:val="004F433A"/>
    <w:rsid w:val="004F48F8"/>
    <w:rsid w:val="004F49EF"/>
    <w:rsid w:val="004F6E43"/>
    <w:rsid w:val="00501521"/>
    <w:rsid w:val="0050344A"/>
    <w:rsid w:val="00503940"/>
    <w:rsid w:val="005079C9"/>
    <w:rsid w:val="00511A3E"/>
    <w:rsid w:val="005123B7"/>
    <w:rsid w:val="00512949"/>
    <w:rsid w:val="00513081"/>
    <w:rsid w:val="005130B3"/>
    <w:rsid w:val="00513221"/>
    <w:rsid w:val="00516923"/>
    <w:rsid w:val="0051706A"/>
    <w:rsid w:val="005177F9"/>
    <w:rsid w:val="0052014E"/>
    <w:rsid w:val="00520483"/>
    <w:rsid w:val="0052224C"/>
    <w:rsid w:val="005225FC"/>
    <w:rsid w:val="00522E09"/>
    <w:rsid w:val="00523BEB"/>
    <w:rsid w:val="00524A59"/>
    <w:rsid w:val="005257B7"/>
    <w:rsid w:val="00530D89"/>
    <w:rsid w:val="0053286E"/>
    <w:rsid w:val="00532DCA"/>
    <w:rsid w:val="0053564F"/>
    <w:rsid w:val="00536614"/>
    <w:rsid w:val="0053718A"/>
    <w:rsid w:val="005373E4"/>
    <w:rsid w:val="005375A6"/>
    <w:rsid w:val="0054004D"/>
    <w:rsid w:val="00543505"/>
    <w:rsid w:val="005435B2"/>
    <w:rsid w:val="00543B15"/>
    <w:rsid w:val="0054518A"/>
    <w:rsid w:val="00547A3D"/>
    <w:rsid w:val="00550B53"/>
    <w:rsid w:val="00552949"/>
    <w:rsid w:val="00552E43"/>
    <w:rsid w:val="00553F52"/>
    <w:rsid w:val="00554F5A"/>
    <w:rsid w:val="0056143E"/>
    <w:rsid w:val="00562226"/>
    <w:rsid w:val="0056264F"/>
    <w:rsid w:val="00562D88"/>
    <w:rsid w:val="0056510D"/>
    <w:rsid w:val="00567A99"/>
    <w:rsid w:val="00567E54"/>
    <w:rsid w:val="00570E27"/>
    <w:rsid w:val="0057139C"/>
    <w:rsid w:val="00571660"/>
    <w:rsid w:val="00571EBC"/>
    <w:rsid w:val="00573DD8"/>
    <w:rsid w:val="00574F13"/>
    <w:rsid w:val="00575B6F"/>
    <w:rsid w:val="00577032"/>
    <w:rsid w:val="005776A8"/>
    <w:rsid w:val="00582945"/>
    <w:rsid w:val="00582C61"/>
    <w:rsid w:val="00584232"/>
    <w:rsid w:val="00584596"/>
    <w:rsid w:val="00584659"/>
    <w:rsid w:val="00585ECF"/>
    <w:rsid w:val="00586A58"/>
    <w:rsid w:val="0059085D"/>
    <w:rsid w:val="005937DD"/>
    <w:rsid w:val="00595F96"/>
    <w:rsid w:val="00596FFF"/>
    <w:rsid w:val="00597A57"/>
    <w:rsid w:val="00597B9D"/>
    <w:rsid w:val="005A092C"/>
    <w:rsid w:val="005A0B76"/>
    <w:rsid w:val="005A0D57"/>
    <w:rsid w:val="005A1025"/>
    <w:rsid w:val="005A2B50"/>
    <w:rsid w:val="005A3277"/>
    <w:rsid w:val="005A37B5"/>
    <w:rsid w:val="005A3AA3"/>
    <w:rsid w:val="005A5872"/>
    <w:rsid w:val="005A5BBE"/>
    <w:rsid w:val="005A72D1"/>
    <w:rsid w:val="005A73AA"/>
    <w:rsid w:val="005A7514"/>
    <w:rsid w:val="005A7568"/>
    <w:rsid w:val="005A75C6"/>
    <w:rsid w:val="005B1F40"/>
    <w:rsid w:val="005B738A"/>
    <w:rsid w:val="005B75B8"/>
    <w:rsid w:val="005B77F9"/>
    <w:rsid w:val="005B7EF3"/>
    <w:rsid w:val="005C0BAB"/>
    <w:rsid w:val="005C1AD4"/>
    <w:rsid w:val="005C21CE"/>
    <w:rsid w:val="005C25D6"/>
    <w:rsid w:val="005C3331"/>
    <w:rsid w:val="005C3535"/>
    <w:rsid w:val="005C35B4"/>
    <w:rsid w:val="005C472C"/>
    <w:rsid w:val="005C4979"/>
    <w:rsid w:val="005C4EDE"/>
    <w:rsid w:val="005C5FA6"/>
    <w:rsid w:val="005C6F69"/>
    <w:rsid w:val="005C73AF"/>
    <w:rsid w:val="005D063D"/>
    <w:rsid w:val="005D31AA"/>
    <w:rsid w:val="005D35C8"/>
    <w:rsid w:val="005D4442"/>
    <w:rsid w:val="005D5992"/>
    <w:rsid w:val="005D5F7F"/>
    <w:rsid w:val="005D6F56"/>
    <w:rsid w:val="005D732C"/>
    <w:rsid w:val="005E0341"/>
    <w:rsid w:val="005E400E"/>
    <w:rsid w:val="005E467A"/>
    <w:rsid w:val="005E46BA"/>
    <w:rsid w:val="005E4BF7"/>
    <w:rsid w:val="005E559E"/>
    <w:rsid w:val="005E6F56"/>
    <w:rsid w:val="005F117A"/>
    <w:rsid w:val="005F1ADD"/>
    <w:rsid w:val="005F209C"/>
    <w:rsid w:val="005F36D5"/>
    <w:rsid w:val="005F4473"/>
    <w:rsid w:val="005F5023"/>
    <w:rsid w:val="005F5280"/>
    <w:rsid w:val="005F5B51"/>
    <w:rsid w:val="005F6A7E"/>
    <w:rsid w:val="006008FF"/>
    <w:rsid w:val="00601E30"/>
    <w:rsid w:val="00602044"/>
    <w:rsid w:val="0060266F"/>
    <w:rsid w:val="0060325A"/>
    <w:rsid w:val="00603326"/>
    <w:rsid w:val="00605EF0"/>
    <w:rsid w:val="006079BE"/>
    <w:rsid w:val="00612E3B"/>
    <w:rsid w:val="00615B68"/>
    <w:rsid w:val="00616108"/>
    <w:rsid w:val="0061711E"/>
    <w:rsid w:val="0061760A"/>
    <w:rsid w:val="00617F0D"/>
    <w:rsid w:val="0062001E"/>
    <w:rsid w:val="00620AC6"/>
    <w:rsid w:val="0062674B"/>
    <w:rsid w:val="00627AA4"/>
    <w:rsid w:val="00627AF0"/>
    <w:rsid w:val="00630524"/>
    <w:rsid w:val="00630712"/>
    <w:rsid w:val="006309DC"/>
    <w:rsid w:val="0063230A"/>
    <w:rsid w:val="00632728"/>
    <w:rsid w:val="0063312B"/>
    <w:rsid w:val="006337F0"/>
    <w:rsid w:val="00633AD2"/>
    <w:rsid w:val="00633CD9"/>
    <w:rsid w:val="006342BE"/>
    <w:rsid w:val="00636FF5"/>
    <w:rsid w:val="00640CFC"/>
    <w:rsid w:val="006410CC"/>
    <w:rsid w:val="00642624"/>
    <w:rsid w:val="006433B7"/>
    <w:rsid w:val="006444E7"/>
    <w:rsid w:val="00647849"/>
    <w:rsid w:val="0065118B"/>
    <w:rsid w:val="00651F31"/>
    <w:rsid w:val="00652AF5"/>
    <w:rsid w:val="006543EC"/>
    <w:rsid w:val="00654788"/>
    <w:rsid w:val="00655867"/>
    <w:rsid w:val="00656183"/>
    <w:rsid w:val="00656C9B"/>
    <w:rsid w:val="006604E8"/>
    <w:rsid w:val="00662837"/>
    <w:rsid w:val="00662B4F"/>
    <w:rsid w:val="00664462"/>
    <w:rsid w:val="0066454A"/>
    <w:rsid w:val="00664E1A"/>
    <w:rsid w:val="00665B0F"/>
    <w:rsid w:val="00666E1E"/>
    <w:rsid w:val="00667C0E"/>
    <w:rsid w:val="006705AA"/>
    <w:rsid w:val="006706D7"/>
    <w:rsid w:val="0067095E"/>
    <w:rsid w:val="00671B9A"/>
    <w:rsid w:val="006746F5"/>
    <w:rsid w:val="00676239"/>
    <w:rsid w:val="00676BAA"/>
    <w:rsid w:val="00677FA6"/>
    <w:rsid w:val="0068098A"/>
    <w:rsid w:val="006824AC"/>
    <w:rsid w:val="00684C83"/>
    <w:rsid w:val="00685286"/>
    <w:rsid w:val="00690690"/>
    <w:rsid w:val="006916E3"/>
    <w:rsid w:val="00691D1A"/>
    <w:rsid w:val="00693193"/>
    <w:rsid w:val="006938F7"/>
    <w:rsid w:val="00694B60"/>
    <w:rsid w:val="00694C03"/>
    <w:rsid w:val="00695E42"/>
    <w:rsid w:val="00696D79"/>
    <w:rsid w:val="00696EC2"/>
    <w:rsid w:val="0069743D"/>
    <w:rsid w:val="006A018E"/>
    <w:rsid w:val="006A0270"/>
    <w:rsid w:val="006A0AD1"/>
    <w:rsid w:val="006A13DB"/>
    <w:rsid w:val="006A198B"/>
    <w:rsid w:val="006A2D85"/>
    <w:rsid w:val="006A41C1"/>
    <w:rsid w:val="006A5025"/>
    <w:rsid w:val="006A5729"/>
    <w:rsid w:val="006A5C84"/>
    <w:rsid w:val="006A77AB"/>
    <w:rsid w:val="006B16B9"/>
    <w:rsid w:val="006B21C2"/>
    <w:rsid w:val="006B2C47"/>
    <w:rsid w:val="006B3652"/>
    <w:rsid w:val="006B525B"/>
    <w:rsid w:val="006B692E"/>
    <w:rsid w:val="006C00BB"/>
    <w:rsid w:val="006C0B37"/>
    <w:rsid w:val="006C29BE"/>
    <w:rsid w:val="006C2B6E"/>
    <w:rsid w:val="006C36D7"/>
    <w:rsid w:val="006C38C8"/>
    <w:rsid w:val="006C42F5"/>
    <w:rsid w:val="006C6385"/>
    <w:rsid w:val="006C7D33"/>
    <w:rsid w:val="006D0827"/>
    <w:rsid w:val="006D0939"/>
    <w:rsid w:val="006D0B8E"/>
    <w:rsid w:val="006D0D4E"/>
    <w:rsid w:val="006D5BCC"/>
    <w:rsid w:val="006D70FF"/>
    <w:rsid w:val="006D75E6"/>
    <w:rsid w:val="006E0010"/>
    <w:rsid w:val="006E5891"/>
    <w:rsid w:val="006E59E3"/>
    <w:rsid w:val="006E668F"/>
    <w:rsid w:val="006E7C94"/>
    <w:rsid w:val="006F0827"/>
    <w:rsid w:val="006F1755"/>
    <w:rsid w:val="006F2821"/>
    <w:rsid w:val="006F292A"/>
    <w:rsid w:val="006F345B"/>
    <w:rsid w:val="006F3950"/>
    <w:rsid w:val="006F3B37"/>
    <w:rsid w:val="006F4036"/>
    <w:rsid w:val="006F5502"/>
    <w:rsid w:val="006F7BBE"/>
    <w:rsid w:val="00700648"/>
    <w:rsid w:val="00702298"/>
    <w:rsid w:val="0070267E"/>
    <w:rsid w:val="00703438"/>
    <w:rsid w:val="0070428A"/>
    <w:rsid w:val="00706377"/>
    <w:rsid w:val="00706B35"/>
    <w:rsid w:val="00706D1C"/>
    <w:rsid w:val="00707789"/>
    <w:rsid w:val="00710AF9"/>
    <w:rsid w:val="00710BE9"/>
    <w:rsid w:val="00711344"/>
    <w:rsid w:val="007117C3"/>
    <w:rsid w:val="0071259E"/>
    <w:rsid w:val="00712B6B"/>
    <w:rsid w:val="007162B9"/>
    <w:rsid w:val="007169E2"/>
    <w:rsid w:val="0071777F"/>
    <w:rsid w:val="007205A6"/>
    <w:rsid w:val="00720A53"/>
    <w:rsid w:val="00721D82"/>
    <w:rsid w:val="00722316"/>
    <w:rsid w:val="007224E6"/>
    <w:rsid w:val="00724071"/>
    <w:rsid w:val="00724307"/>
    <w:rsid w:val="00726E8D"/>
    <w:rsid w:val="00727C18"/>
    <w:rsid w:val="00727D53"/>
    <w:rsid w:val="00734733"/>
    <w:rsid w:val="00734BF6"/>
    <w:rsid w:val="00735EE6"/>
    <w:rsid w:val="00735F2F"/>
    <w:rsid w:val="00736C74"/>
    <w:rsid w:val="0073797A"/>
    <w:rsid w:val="007379D6"/>
    <w:rsid w:val="0074391C"/>
    <w:rsid w:val="00743E54"/>
    <w:rsid w:val="007441A3"/>
    <w:rsid w:val="007447C8"/>
    <w:rsid w:val="00746386"/>
    <w:rsid w:val="007469B4"/>
    <w:rsid w:val="0074751D"/>
    <w:rsid w:val="00751423"/>
    <w:rsid w:val="00751907"/>
    <w:rsid w:val="00751AE0"/>
    <w:rsid w:val="00752F82"/>
    <w:rsid w:val="00753856"/>
    <w:rsid w:val="00755D64"/>
    <w:rsid w:val="00755E5C"/>
    <w:rsid w:val="00756744"/>
    <w:rsid w:val="0075683E"/>
    <w:rsid w:val="007569CD"/>
    <w:rsid w:val="00761412"/>
    <w:rsid w:val="00761696"/>
    <w:rsid w:val="00762520"/>
    <w:rsid w:val="0076291D"/>
    <w:rsid w:val="00763EA0"/>
    <w:rsid w:val="00767CA8"/>
    <w:rsid w:val="00767FA6"/>
    <w:rsid w:val="00771E3D"/>
    <w:rsid w:val="00772CB5"/>
    <w:rsid w:val="007747C8"/>
    <w:rsid w:val="00775291"/>
    <w:rsid w:val="00775A73"/>
    <w:rsid w:val="00776DDF"/>
    <w:rsid w:val="00777DD6"/>
    <w:rsid w:val="00780982"/>
    <w:rsid w:val="007814EA"/>
    <w:rsid w:val="00781C53"/>
    <w:rsid w:val="00781EA9"/>
    <w:rsid w:val="007832CE"/>
    <w:rsid w:val="00783B7F"/>
    <w:rsid w:val="007843E1"/>
    <w:rsid w:val="0078583F"/>
    <w:rsid w:val="00785AD5"/>
    <w:rsid w:val="007866C2"/>
    <w:rsid w:val="00786F9D"/>
    <w:rsid w:val="007870F2"/>
    <w:rsid w:val="00790738"/>
    <w:rsid w:val="0079150C"/>
    <w:rsid w:val="00793180"/>
    <w:rsid w:val="00795A89"/>
    <w:rsid w:val="00795E29"/>
    <w:rsid w:val="00795FD7"/>
    <w:rsid w:val="00796044"/>
    <w:rsid w:val="00796100"/>
    <w:rsid w:val="0079635D"/>
    <w:rsid w:val="007965ED"/>
    <w:rsid w:val="00796FA0"/>
    <w:rsid w:val="00797B48"/>
    <w:rsid w:val="00797C6B"/>
    <w:rsid w:val="007A21BE"/>
    <w:rsid w:val="007A2855"/>
    <w:rsid w:val="007A28EF"/>
    <w:rsid w:val="007A3BDA"/>
    <w:rsid w:val="007A48EE"/>
    <w:rsid w:val="007A4AF9"/>
    <w:rsid w:val="007A4FE2"/>
    <w:rsid w:val="007A52E0"/>
    <w:rsid w:val="007A79E8"/>
    <w:rsid w:val="007B148C"/>
    <w:rsid w:val="007B2233"/>
    <w:rsid w:val="007B2476"/>
    <w:rsid w:val="007B4044"/>
    <w:rsid w:val="007B439A"/>
    <w:rsid w:val="007B58DE"/>
    <w:rsid w:val="007B6A9D"/>
    <w:rsid w:val="007B775A"/>
    <w:rsid w:val="007B7E68"/>
    <w:rsid w:val="007C163B"/>
    <w:rsid w:val="007C32F6"/>
    <w:rsid w:val="007C3746"/>
    <w:rsid w:val="007C4078"/>
    <w:rsid w:val="007C465C"/>
    <w:rsid w:val="007C4672"/>
    <w:rsid w:val="007C566B"/>
    <w:rsid w:val="007C63DA"/>
    <w:rsid w:val="007D06A3"/>
    <w:rsid w:val="007D1E23"/>
    <w:rsid w:val="007D299A"/>
    <w:rsid w:val="007D2E9C"/>
    <w:rsid w:val="007D43A6"/>
    <w:rsid w:val="007D5C1E"/>
    <w:rsid w:val="007D624C"/>
    <w:rsid w:val="007D7997"/>
    <w:rsid w:val="007E0C8B"/>
    <w:rsid w:val="007E209B"/>
    <w:rsid w:val="007E2238"/>
    <w:rsid w:val="007E25A3"/>
    <w:rsid w:val="007E596E"/>
    <w:rsid w:val="007E6701"/>
    <w:rsid w:val="007E7E9C"/>
    <w:rsid w:val="007F04E9"/>
    <w:rsid w:val="007F085D"/>
    <w:rsid w:val="007F0DA0"/>
    <w:rsid w:val="007F1B79"/>
    <w:rsid w:val="007F54DB"/>
    <w:rsid w:val="007F5AC9"/>
    <w:rsid w:val="007F6166"/>
    <w:rsid w:val="007F6B5F"/>
    <w:rsid w:val="007F6DB3"/>
    <w:rsid w:val="0080055C"/>
    <w:rsid w:val="00801879"/>
    <w:rsid w:val="008031B6"/>
    <w:rsid w:val="00803693"/>
    <w:rsid w:val="008037DC"/>
    <w:rsid w:val="0080419D"/>
    <w:rsid w:val="0081038E"/>
    <w:rsid w:val="00810EC1"/>
    <w:rsid w:val="00811090"/>
    <w:rsid w:val="00812180"/>
    <w:rsid w:val="00813A98"/>
    <w:rsid w:val="00814823"/>
    <w:rsid w:val="00816882"/>
    <w:rsid w:val="00820582"/>
    <w:rsid w:val="00823185"/>
    <w:rsid w:val="00831C79"/>
    <w:rsid w:val="00832B36"/>
    <w:rsid w:val="00834043"/>
    <w:rsid w:val="0083552F"/>
    <w:rsid w:val="00835A0D"/>
    <w:rsid w:val="00835B7E"/>
    <w:rsid w:val="00836FC8"/>
    <w:rsid w:val="00837F69"/>
    <w:rsid w:val="008417F4"/>
    <w:rsid w:val="00841B0C"/>
    <w:rsid w:val="008422CB"/>
    <w:rsid w:val="008438AA"/>
    <w:rsid w:val="0084402B"/>
    <w:rsid w:val="00844984"/>
    <w:rsid w:val="00844BFC"/>
    <w:rsid w:val="00845AEC"/>
    <w:rsid w:val="00845BF9"/>
    <w:rsid w:val="00846031"/>
    <w:rsid w:val="00847DEC"/>
    <w:rsid w:val="00850506"/>
    <w:rsid w:val="00855D6E"/>
    <w:rsid w:val="00856822"/>
    <w:rsid w:val="00860F97"/>
    <w:rsid w:val="008614FB"/>
    <w:rsid w:val="00863033"/>
    <w:rsid w:val="0086317D"/>
    <w:rsid w:val="008632F2"/>
    <w:rsid w:val="0086500A"/>
    <w:rsid w:val="00865D52"/>
    <w:rsid w:val="008664D6"/>
    <w:rsid w:val="00866B24"/>
    <w:rsid w:val="00867027"/>
    <w:rsid w:val="008672CF"/>
    <w:rsid w:val="00867372"/>
    <w:rsid w:val="00867C58"/>
    <w:rsid w:val="0087186C"/>
    <w:rsid w:val="00871BD8"/>
    <w:rsid w:val="008729BE"/>
    <w:rsid w:val="008729E6"/>
    <w:rsid w:val="00875B8D"/>
    <w:rsid w:val="008847A7"/>
    <w:rsid w:val="00884ABC"/>
    <w:rsid w:val="00884CF6"/>
    <w:rsid w:val="0088572F"/>
    <w:rsid w:val="00885BE7"/>
    <w:rsid w:val="00886A38"/>
    <w:rsid w:val="00886AB2"/>
    <w:rsid w:val="00890030"/>
    <w:rsid w:val="008907BC"/>
    <w:rsid w:val="0089082A"/>
    <w:rsid w:val="00890AA6"/>
    <w:rsid w:val="00891465"/>
    <w:rsid w:val="00891D44"/>
    <w:rsid w:val="0089239E"/>
    <w:rsid w:val="00892AAC"/>
    <w:rsid w:val="00892E7D"/>
    <w:rsid w:val="00894E20"/>
    <w:rsid w:val="008957B9"/>
    <w:rsid w:val="00896AB7"/>
    <w:rsid w:val="008A13D2"/>
    <w:rsid w:val="008A3573"/>
    <w:rsid w:val="008A3D42"/>
    <w:rsid w:val="008A47A5"/>
    <w:rsid w:val="008A4A5A"/>
    <w:rsid w:val="008A6958"/>
    <w:rsid w:val="008B2183"/>
    <w:rsid w:val="008B24B3"/>
    <w:rsid w:val="008B44C4"/>
    <w:rsid w:val="008B7A95"/>
    <w:rsid w:val="008C0C8A"/>
    <w:rsid w:val="008C0C97"/>
    <w:rsid w:val="008C169A"/>
    <w:rsid w:val="008C24EE"/>
    <w:rsid w:val="008C25C5"/>
    <w:rsid w:val="008C2BE3"/>
    <w:rsid w:val="008C2FC9"/>
    <w:rsid w:val="008C395C"/>
    <w:rsid w:val="008C3A57"/>
    <w:rsid w:val="008C408F"/>
    <w:rsid w:val="008C4E63"/>
    <w:rsid w:val="008C5BA1"/>
    <w:rsid w:val="008C7FCC"/>
    <w:rsid w:val="008D31A2"/>
    <w:rsid w:val="008D3537"/>
    <w:rsid w:val="008D4799"/>
    <w:rsid w:val="008D47F0"/>
    <w:rsid w:val="008D5346"/>
    <w:rsid w:val="008D57A4"/>
    <w:rsid w:val="008D5AFE"/>
    <w:rsid w:val="008D5DCE"/>
    <w:rsid w:val="008D67F2"/>
    <w:rsid w:val="008D72F7"/>
    <w:rsid w:val="008D73DF"/>
    <w:rsid w:val="008E1C6E"/>
    <w:rsid w:val="008E44C3"/>
    <w:rsid w:val="008E579E"/>
    <w:rsid w:val="008E67EF"/>
    <w:rsid w:val="008E78F8"/>
    <w:rsid w:val="008E7C0F"/>
    <w:rsid w:val="008F0907"/>
    <w:rsid w:val="008F1F34"/>
    <w:rsid w:val="008F222D"/>
    <w:rsid w:val="008F6EB3"/>
    <w:rsid w:val="008F6F19"/>
    <w:rsid w:val="008F7BC0"/>
    <w:rsid w:val="0090052B"/>
    <w:rsid w:val="009007AA"/>
    <w:rsid w:val="00901550"/>
    <w:rsid w:val="00901893"/>
    <w:rsid w:val="00902D3F"/>
    <w:rsid w:val="009033FE"/>
    <w:rsid w:val="009036F7"/>
    <w:rsid w:val="009047BF"/>
    <w:rsid w:val="00906A18"/>
    <w:rsid w:val="00906F2E"/>
    <w:rsid w:val="00910092"/>
    <w:rsid w:val="00910375"/>
    <w:rsid w:val="00910EBA"/>
    <w:rsid w:val="00912317"/>
    <w:rsid w:val="009123F4"/>
    <w:rsid w:val="00912D44"/>
    <w:rsid w:val="0091472D"/>
    <w:rsid w:val="00917422"/>
    <w:rsid w:val="00917B7F"/>
    <w:rsid w:val="009203DB"/>
    <w:rsid w:val="0092175A"/>
    <w:rsid w:val="0092207E"/>
    <w:rsid w:val="0092278A"/>
    <w:rsid w:val="0092284C"/>
    <w:rsid w:val="00923910"/>
    <w:rsid w:val="00925269"/>
    <w:rsid w:val="00925448"/>
    <w:rsid w:val="00925961"/>
    <w:rsid w:val="00926CE8"/>
    <w:rsid w:val="009272F2"/>
    <w:rsid w:val="00927AFB"/>
    <w:rsid w:val="00931C5A"/>
    <w:rsid w:val="0093343B"/>
    <w:rsid w:val="00934B78"/>
    <w:rsid w:val="009358DD"/>
    <w:rsid w:val="00936F74"/>
    <w:rsid w:val="009378F7"/>
    <w:rsid w:val="00940082"/>
    <w:rsid w:val="00940331"/>
    <w:rsid w:val="0094050D"/>
    <w:rsid w:val="00940A43"/>
    <w:rsid w:val="00940B4C"/>
    <w:rsid w:val="0094125F"/>
    <w:rsid w:val="00942C3C"/>
    <w:rsid w:val="00947B2A"/>
    <w:rsid w:val="009501B9"/>
    <w:rsid w:val="00952C9A"/>
    <w:rsid w:val="00952D31"/>
    <w:rsid w:val="009559CE"/>
    <w:rsid w:val="00960BC3"/>
    <w:rsid w:val="00961426"/>
    <w:rsid w:val="009617E5"/>
    <w:rsid w:val="0096486D"/>
    <w:rsid w:val="009662D4"/>
    <w:rsid w:val="00966782"/>
    <w:rsid w:val="00971398"/>
    <w:rsid w:val="00971D81"/>
    <w:rsid w:val="00972D6E"/>
    <w:rsid w:val="009731BF"/>
    <w:rsid w:val="009732CD"/>
    <w:rsid w:val="009736C9"/>
    <w:rsid w:val="00974612"/>
    <w:rsid w:val="00974EE3"/>
    <w:rsid w:val="00974EF3"/>
    <w:rsid w:val="00975FCD"/>
    <w:rsid w:val="00976EC3"/>
    <w:rsid w:val="00981072"/>
    <w:rsid w:val="00981E4A"/>
    <w:rsid w:val="00982BAB"/>
    <w:rsid w:val="00983636"/>
    <w:rsid w:val="009846FB"/>
    <w:rsid w:val="009852A6"/>
    <w:rsid w:val="0098550B"/>
    <w:rsid w:val="009865B9"/>
    <w:rsid w:val="00986CAB"/>
    <w:rsid w:val="009900AF"/>
    <w:rsid w:val="00990CB4"/>
    <w:rsid w:val="009924F6"/>
    <w:rsid w:val="00992800"/>
    <w:rsid w:val="00992F98"/>
    <w:rsid w:val="009937B7"/>
    <w:rsid w:val="009940DE"/>
    <w:rsid w:val="009955A5"/>
    <w:rsid w:val="00995776"/>
    <w:rsid w:val="00996B1A"/>
    <w:rsid w:val="00996C0A"/>
    <w:rsid w:val="009A05F4"/>
    <w:rsid w:val="009A074F"/>
    <w:rsid w:val="009A1668"/>
    <w:rsid w:val="009A26AE"/>
    <w:rsid w:val="009A27A4"/>
    <w:rsid w:val="009A3801"/>
    <w:rsid w:val="009A5293"/>
    <w:rsid w:val="009A5440"/>
    <w:rsid w:val="009B1457"/>
    <w:rsid w:val="009B2D7E"/>
    <w:rsid w:val="009B3F82"/>
    <w:rsid w:val="009B49BD"/>
    <w:rsid w:val="009B4C27"/>
    <w:rsid w:val="009B56D5"/>
    <w:rsid w:val="009B668E"/>
    <w:rsid w:val="009B669E"/>
    <w:rsid w:val="009B7081"/>
    <w:rsid w:val="009B73B3"/>
    <w:rsid w:val="009C0D39"/>
    <w:rsid w:val="009C0FE9"/>
    <w:rsid w:val="009C14C0"/>
    <w:rsid w:val="009C1D47"/>
    <w:rsid w:val="009C3830"/>
    <w:rsid w:val="009C3AB4"/>
    <w:rsid w:val="009C6479"/>
    <w:rsid w:val="009C66FD"/>
    <w:rsid w:val="009C7571"/>
    <w:rsid w:val="009C7937"/>
    <w:rsid w:val="009D3B56"/>
    <w:rsid w:val="009D5D4F"/>
    <w:rsid w:val="009D6FB2"/>
    <w:rsid w:val="009D722D"/>
    <w:rsid w:val="009E011A"/>
    <w:rsid w:val="009E05F0"/>
    <w:rsid w:val="009E0775"/>
    <w:rsid w:val="009E0AC3"/>
    <w:rsid w:val="009E452B"/>
    <w:rsid w:val="009E4E72"/>
    <w:rsid w:val="009E5166"/>
    <w:rsid w:val="009E5A92"/>
    <w:rsid w:val="009E6639"/>
    <w:rsid w:val="009E6CC2"/>
    <w:rsid w:val="009F020F"/>
    <w:rsid w:val="009F0A44"/>
    <w:rsid w:val="009F1486"/>
    <w:rsid w:val="009F4C54"/>
    <w:rsid w:val="009F5B66"/>
    <w:rsid w:val="009F6104"/>
    <w:rsid w:val="009F651D"/>
    <w:rsid w:val="009F6C06"/>
    <w:rsid w:val="009F7F4D"/>
    <w:rsid w:val="00A020AF"/>
    <w:rsid w:val="00A02A06"/>
    <w:rsid w:val="00A033FA"/>
    <w:rsid w:val="00A03A96"/>
    <w:rsid w:val="00A03B8F"/>
    <w:rsid w:val="00A05F1C"/>
    <w:rsid w:val="00A07091"/>
    <w:rsid w:val="00A07DD2"/>
    <w:rsid w:val="00A111F7"/>
    <w:rsid w:val="00A116B6"/>
    <w:rsid w:val="00A120CF"/>
    <w:rsid w:val="00A12515"/>
    <w:rsid w:val="00A133D1"/>
    <w:rsid w:val="00A139E6"/>
    <w:rsid w:val="00A15861"/>
    <w:rsid w:val="00A16DE7"/>
    <w:rsid w:val="00A2228B"/>
    <w:rsid w:val="00A22EE3"/>
    <w:rsid w:val="00A230A6"/>
    <w:rsid w:val="00A23C6F"/>
    <w:rsid w:val="00A24E59"/>
    <w:rsid w:val="00A24F72"/>
    <w:rsid w:val="00A2799D"/>
    <w:rsid w:val="00A3203F"/>
    <w:rsid w:val="00A326BA"/>
    <w:rsid w:val="00A3364B"/>
    <w:rsid w:val="00A35324"/>
    <w:rsid w:val="00A368E4"/>
    <w:rsid w:val="00A36CD9"/>
    <w:rsid w:val="00A376B1"/>
    <w:rsid w:val="00A37EC3"/>
    <w:rsid w:val="00A42767"/>
    <w:rsid w:val="00A43713"/>
    <w:rsid w:val="00A44E35"/>
    <w:rsid w:val="00A45D0C"/>
    <w:rsid w:val="00A4735F"/>
    <w:rsid w:val="00A47730"/>
    <w:rsid w:val="00A5138B"/>
    <w:rsid w:val="00A51E69"/>
    <w:rsid w:val="00A523A6"/>
    <w:rsid w:val="00A52FF3"/>
    <w:rsid w:val="00A5333F"/>
    <w:rsid w:val="00A540EE"/>
    <w:rsid w:val="00A5515C"/>
    <w:rsid w:val="00A552C5"/>
    <w:rsid w:val="00A57CF6"/>
    <w:rsid w:val="00A60433"/>
    <w:rsid w:val="00A60E51"/>
    <w:rsid w:val="00A61422"/>
    <w:rsid w:val="00A61B19"/>
    <w:rsid w:val="00A625A1"/>
    <w:rsid w:val="00A62D0B"/>
    <w:rsid w:val="00A62EC6"/>
    <w:rsid w:val="00A631C5"/>
    <w:rsid w:val="00A63E0B"/>
    <w:rsid w:val="00A658F8"/>
    <w:rsid w:val="00A65C24"/>
    <w:rsid w:val="00A660A6"/>
    <w:rsid w:val="00A665F2"/>
    <w:rsid w:val="00A67065"/>
    <w:rsid w:val="00A671B4"/>
    <w:rsid w:val="00A71466"/>
    <w:rsid w:val="00A71B51"/>
    <w:rsid w:val="00A72428"/>
    <w:rsid w:val="00A7372C"/>
    <w:rsid w:val="00A73E08"/>
    <w:rsid w:val="00A743CF"/>
    <w:rsid w:val="00A74649"/>
    <w:rsid w:val="00A747E0"/>
    <w:rsid w:val="00A75D58"/>
    <w:rsid w:val="00A810A0"/>
    <w:rsid w:val="00A8193B"/>
    <w:rsid w:val="00A8194A"/>
    <w:rsid w:val="00A84489"/>
    <w:rsid w:val="00A84813"/>
    <w:rsid w:val="00A84B17"/>
    <w:rsid w:val="00A85463"/>
    <w:rsid w:val="00A85A81"/>
    <w:rsid w:val="00A85D3E"/>
    <w:rsid w:val="00A85FD1"/>
    <w:rsid w:val="00A86942"/>
    <w:rsid w:val="00A87203"/>
    <w:rsid w:val="00A8750D"/>
    <w:rsid w:val="00A876B3"/>
    <w:rsid w:val="00A87CAC"/>
    <w:rsid w:val="00A9065D"/>
    <w:rsid w:val="00A914C8"/>
    <w:rsid w:val="00A92174"/>
    <w:rsid w:val="00A9218D"/>
    <w:rsid w:val="00A9389E"/>
    <w:rsid w:val="00A95D9E"/>
    <w:rsid w:val="00A95F05"/>
    <w:rsid w:val="00A95F1C"/>
    <w:rsid w:val="00A971F7"/>
    <w:rsid w:val="00AA0510"/>
    <w:rsid w:val="00AA0513"/>
    <w:rsid w:val="00AA092B"/>
    <w:rsid w:val="00AA135A"/>
    <w:rsid w:val="00AA307E"/>
    <w:rsid w:val="00AA3BCD"/>
    <w:rsid w:val="00AA3BE6"/>
    <w:rsid w:val="00AA3E30"/>
    <w:rsid w:val="00AA44E7"/>
    <w:rsid w:val="00AA5320"/>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58D"/>
    <w:rsid w:val="00AC08DF"/>
    <w:rsid w:val="00AC123B"/>
    <w:rsid w:val="00AC27C5"/>
    <w:rsid w:val="00AC34CE"/>
    <w:rsid w:val="00AC3874"/>
    <w:rsid w:val="00AC4064"/>
    <w:rsid w:val="00AC4201"/>
    <w:rsid w:val="00AC4B20"/>
    <w:rsid w:val="00AC654D"/>
    <w:rsid w:val="00AC6C4F"/>
    <w:rsid w:val="00AC7271"/>
    <w:rsid w:val="00AC79BC"/>
    <w:rsid w:val="00AD1B16"/>
    <w:rsid w:val="00AD23EA"/>
    <w:rsid w:val="00AD364C"/>
    <w:rsid w:val="00AD36D2"/>
    <w:rsid w:val="00AD3A7A"/>
    <w:rsid w:val="00AD3E99"/>
    <w:rsid w:val="00AD3F71"/>
    <w:rsid w:val="00AD3F7B"/>
    <w:rsid w:val="00AD509F"/>
    <w:rsid w:val="00AD60EF"/>
    <w:rsid w:val="00AD62EA"/>
    <w:rsid w:val="00AD6A5D"/>
    <w:rsid w:val="00AD7A40"/>
    <w:rsid w:val="00AE0B72"/>
    <w:rsid w:val="00AE0CC3"/>
    <w:rsid w:val="00AE2398"/>
    <w:rsid w:val="00AE24F6"/>
    <w:rsid w:val="00AE4073"/>
    <w:rsid w:val="00AE5C94"/>
    <w:rsid w:val="00AF24D6"/>
    <w:rsid w:val="00AF372B"/>
    <w:rsid w:val="00AF543F"/>
    <w:rsid w:val="00AF54B4"/>
    <w:rsid w:val="00AF6A8C"/>
    <w:rsid w:val="00AF72F2"/>
    <w:rsid w:val="00B0066D"/>
    <w:rsid w:val="00B01958"/>
    <w:rsid w:val="00B04141"/>
    <w:rsid w:val="00B0437C"/>
    <w:rsid w:val="00B04A44"/>
    <w:rsid w:val="00B04C05"/>
    <w:rsid w:val="00B075DE"/>
    <w:rsid w:val="00B1108F"/>
    <w:rsid w:val="00B11CFA"/>
    <w:rsid w:val="00B125DC"/>
    <w:rsid w:val="00B128D5"/>
    <w:rsid w:val="00B1497D"/>
    <w:rsid w:val="00B14A33"/>
    <w:rsid w:val="00B14DB7"/>
    <w:rsid w:val="00B1527A"/>
    <w:rsid w:val="00B16002"/>
    <w:rsid w:val="00B16927"/>
    <w:rsid w:val="00B17E68"/>
    <w:rsid w:val="00B20376"/>
    <w:rsid w:val="00B21B84"/>
    <w:rsid w:val="00B220DE"/>
    <w:rsid w:val="00B222B2"/>
    <w:rsid w:val="00B23700"/>
    <w:rsid w:val="00B238A5"/>
    <w:rsid w:val="00B24A85"/>
    <w:rsid w:val="00B255BF"/>
    <w:rsid w:val="00B27280"/>
    <w:rsid w:val="00B272FF"/>
    <w:rsid w:val="00B300AD"/>
    <w:rsid w:val="00B31217"/>
    <w:rsid w:val="00B31A35"/>
    <w:rsid w:val="00B32154"/>
    <w:rsid w:val="00B323C0"/>
    <w:rsid w:val="00B330D7"/>
    <w:rsid w:val="00B34B4D"/>
    <w:rsid w:val="00B35434"/>
    <w:rsid w:val="00B35BA9"/>
    <w:rsid w:val="00B36460"/>
    <w:rsid w:val="00B40A0C"/>
    <w:rsid w:val="00B4115C"/>
    <w:rsid w:val="00B43464"/>
    <w:rsid w:val="00B43933"/>
    <w:rsid w:val="00B451ED"/>
    <w:rsid w:val="00B4587A"/>
    <w:rsid w:val="00B45B51"/>
    <w:rsid w:val="00B45E98"/>
    <w:rsid w:val="00B47E22"/>
    <w:rsid w:val="00B47EC6"/>
    <w:rsid w:val="00B51C2C"/>
    <w:rsid w:val="00B51FC8"/>
    <w:rsid w:val="00B52650"/>
    <w:rsid w:val="00B53349"/>
    <w:rsid w:val="00B53984"/>
    <w:rsid w:val="00B5455A"/>
    <w:rsid w:val="00B55172"/>
    <w:rsid w:val="00B55864"/>
    <w:rsid w:val="00B56433"/>
    <w:rsid w:val="00B62AD6"/>
    <w:rsid w:val="00B63C61"/>
    <w:rsid w:val="00B64044"/>
    <w:rsid w:val="00B6480E"/>
    <w:rsid w:val="00B653B8"/>
    <w:rsid w:val="00B6704B"/>
    <w:rsid w:val="00B67AE3"/>
    <w:rsid w:val="00B7258F"/>
    <w:rsid w:val="00B7689B"/>
    <w:rsid w:val="00B774BE"/>
    <w:rsid w:val="00B77BB5"/>
    <w:rsid w:val="00B8214B"/>
    <w:rsid w:val="00B83465"/>
    <w:rsid w:val="00B91581"/>
    <w:rsid w:val="00B936B1"/>
    <w:rsid w:val="00B93733"/>
    <w:rsid w:val="00B93805"/>
    <w:rsid w:val="00B93E93"/>
    <w:rsid w:val="00B94C97"/>
    <w:rsid w:val="00B96526"/>
    <w:rsid w:val="00B96DCD"/>
    <w:rsid w:val="00BA0D16"/>
    <w:rsid w:val="00BA1223"/>
    <w:rsid w:val="00BA1815"/>
    <w:rsid w:val="00BA39F0"/>
    <w:rsid w:val="00BA4B51"/>
    <w:rsid w:val="00BA50BB"/>
    <w:rsid w:val="00BA57F6"/>
    <w:rsid w:val="00BA6C33"/>
    <w:rsid w:val="00BB20FF"/>
    <w:rsid w:val="00BB4AFD"/>
    <w:rsid w:val="00BB593C"/>
    <w:rsid w:val="00BB635C"/>
    <w:rsid w:val="00BB6BC5"/>
    <w:rsid w:val="00BC04D4"/>
    <w:rsid w:val="00BC0CB5"/>
    <w:rsid w:val="00BC31B9"/>
    <w:rsid w:val="00BC34DA"/>
    <w:rsid w:val="00BC3945"/>
    <w:rsid w:val="00BC5531"/>
    <w:rsid w:val="00BC65A8"/>
    <w:rsid w:val="00BC7D54"/>
    <w:rsid w:val="00BD03E5"/>
    <w:rsid w:val="00BD1809"/>
    <w:rsid w:val="00BD1A92"/>
    <w:rsid w:val="00BD2225"/>
    <w:rsid w:val="00BD4D5E"/>
    <w:rsid w:val="00BD5F26"/>
    <w:rsid w:val="00BD6411"/>
    <w:rsid w:val="00BD7BB7"/>
    <w:rsid w:val="00BE0B89"/>
    <w:rsid w:val="00BE18F0"/>
    <w:rsid w:val="00BE2869"/>
    <w:rsid w:val="00BE29D0"/>
    <w:rsid w:val="00BE3506"/>
    <w:rsid w:val="00BE536F"/>
    <w:rsid w:val="00BE60FD"/>
    <w:rsid w:val="00BE6588"/>
    <w:rsid w:val="00BE67A6"/>
    <w:rsid w:val="00BE68AB"/>
    <w:rsid w:val="00BE77C4"/>
    <w:rsid w:val="00BE7EAA"/>
    <w:rsid w:val="00BE7F4E"/>
    <w:rsid w:val="00BF129A"/>
    <w:rsid w:val="00BF2444"/>
    <w:rsid w:val="00BF2BEE"/>
    <w:rsid w:val="00BF2CEF"/>
    <w:rsid w:val="00BF3519"/>
    <w:rsid w:val="00BF45A7"/>
    <w:rsid w:val="00BF53BB"/>
    <w:rsid w:val="00BF5E56"/>
    <w:rsid w:val="00BF64F5"/>
    <w:rsid w:val="00BF6718"/>
    <w:rsid w:val="00C0110E"/>
    <w:rsid w:val="00C0140E"/>
    <w:rsid w:val="00C035C9"/>
    <w:rsid w:val="00C04F02"/>
    <w:rsid w:val="00C04F05"/>
    <w:rsid w:val="00C06C00"/>
    <w:rsid w:val="00C10EFB"/>
    <w:rsid w:val="00C1136F"/>
    <w:rsid w:val="00C11F4C"/>
    <w:rsid w:val="00C13B39"/>
    <w:rsid w:val="00C145F0"/>
    <w:rsid w:val="00C15C5A"/>
    <w:rsid w:val="00C167F1"/>
    <w:rsid w:val="00C16CFE"/>
    <w:rsid w:val="00C17170"/>
    <w:rsid w:val="00C172C5"/>
    <w:rsid w:val="00C17630"/>
    <w:rsid w:val="00C17723"/>
    <w:rsid w:val="00C17B64"/>
    <w:rsid w:val="00C201E1"/>
    <w:rsid w:val="00C22EC9"/>
    <w:rsid w:val="00C2405D"/>
    <w:rsid w:val="00C248F5"/>
    <w:rsid w:val="00C2601E"/>
    <w:rsid w:val="00C2627B"/>
    <w:rsid w:val="00C2668B"/>
    <w:rsid w:val="00C30846"/>
    <w:rsid w:val="00C31DCE"/>
    <w:rsid w:val="00C32A53"/>
    <w:rsid w:val="00C331D8"/>
    <w:rsid w:val="00C33C76"/>
    <w:rsid w:val="00C351EC"/>
    <w:rsid w:val="00C35FDE"/>
    <w:rsid w:val="00C36C39"/>
    <w:rsid w:val="00C37AE3"/>
    <w:rsid w:val="00C420B8"/>
    <w:rsid w:val="00C426F7"/>
    <w:rsid w:val="00C44E54"/>
    <w:rsid w:val="00C46F40"/>
    <w:rsid w:val="00C47FFA"/>
    <w:rsid w:val="00C501D5"/>
    <w:rsid w:val="00C503C0"/>
    <w:rsid w:val="00C51ED9"/>
    <w:rsid w:val="00C52A80"/>
    <w:rsid w:val="00C52ADA"/>
    <w:rsid w:val="00C52E1C"/>
    <w:rsid w:val="00C54E12"/>
    <w:rsid w:val="00C560EC"/>
    <w:rsid w:val="00C57026"/>
    <w:rsid w:val="00C57C4E"/>
    <w:rsid w:val="00C604FA"/>
    <w:rsid w:val="00C61883"/>
    <w:rsid w:val="00C6258B"/>
    <w:rsid w:val="00C62694"/>
    <w:rsid w:val="00C62778"/>
    <w:rsid w:val="00C63243"/>
    <w:rsid w:val="00C63B53"/>
    <w:rsid w:val="00C63BED"/>
    <w:rsid w:val="00C63E8F"/>
    <w:rsid w:val="00C66094"/>
    <w:rsid w:val="00C706A0"/>
    <w:rsid w:val="00C72597"/>
    <w:rsid w:val="00C74F61"/>
    <w:rsid w:val="00C750D2"/>
    <w:rsid w:val="00C753A4"/>
    <w:rsid w:val="00C76987"/>
    <w:rsid w:val="00C76EF8"/>
    <w:rsid w:val="00C81CAF"/>
    <w:rsid w:val="00C81D49"/>
    <w:rsid w:val="00C81F7D"/>
    <w:rsid w:val="00C82704"/>
    <w:rsid w:val="00C84691"/>
    <w:rsid w:val="00C86817"/>
    <w:rsid w:val="00C91DA4"/>
    <w:rsid w:val="00C92595"/>
    <w:rsid w:val="00C94C3A"/>
    <w:rsid w:val="00C96AB1"/>
    <w:rsid w:val="00C97BFA"/>
    <w:rsid w:val="00C97E5E"/>
    <w:rsid w:val="00CA0453"/>
    <w:rsid w:val="00CA1605"/>
    <w:rsid w:val="00CA37B2"/>
    <w:rsid w:val="00CA4DFD"/>
    <w:rsid w:val="00CA4E62"/>
    <w:rsid w:val="00CA50EE"/>
    <w:rsid w:val="00CA572F"/>
    <w:rsid w:val="00CA62A8"/>
    <w:rsid w:val="00CA660C"/>
    <w:rsid w:val="00CA666E"/>
    <w:rsid w:val="00CA7550"/>
    <w:rsid w:val="00CA7F35"/>
    <w:rsid w:val="00CB024A"/>
    <w:rsid w:val="00CB108B"/>
    <w:rsid w:val="00CB13C0"/>
    <w:rsid w:val="00CB1BE5"/>
    <w:rsid w:val="00CB4C0F"/>
    <w:rsid w:val="00CB5890"/>
    <w:rsid w:val="00CB65BE"/>
    <w:rsid w:val="00CB7963"/>
    <w:rsid w:val="00CB7AE8"/>
    <w:rsid w:val="00CB7BFD"/>
    <w:rsid w:val="00CB7C3E"/>
    <w:rsid w:val="00CB7DBA"/>
    <w:rsid w:val="00CC13AA"/>
    <w:rsid w:val="00CC3C4C"/>
    <w:rsid w:val="00CC5552"/>
    <w:rsid w:val="00CC67DF"/>
    <w:rsid w:val="00CC708F"/>
    <w:rsid w:val="00CC7844"/>
    <w:rsid w:val="00CD063D"/>
    <w:rsid w:val="00CD1149"/>
    <w:rsid w:val="00CD2E61"/>
    <w:rsid w:val="00CD3901"/>
    <w:rsid w:val="00CD3D60"/>
    <w:rsid w:val="00CD5081"/>
    <w:rsid w:val="00CD56E2"/>
    <w:rsid w:val="00CD6653"/>
    <w:rsid w:val="00CD6AE9"/>
    <w:rsid w:val="00CD73C8"/>
    <w:rsid w:val="00CD7963"/>
    <w:rsid w:val="00CE07F3"/>
    <w:rsid w:val="00CE1869"/>
    <w:rsid w:val="00CE1AFC"/>
    <w:rsid w:val="00CE3BEE"/>
    <w:rsid w:val="00CE792B"/>
    <w:rsid w:val="00CE7C19"/>
    <w:rsid w:val="00CF040E"/>
    <w:rsid w:val="00CF0AB4"/>
    <w:rsid w:val="00CF13A3"/>
    <w:rsid w:val="00CF2865"/>
    <w:rsid w:val="00CF2BF8"/>
    <w:rsid w:val="00CF2C1C"/>
    <w:rsid w:val="00CF4331"/>
    <w:rsid w:val="00CF4B40"/>
    <w:rsid w:val="00CF6B1E"/>
    <w:rsid w:val="00CF6C16"/>
    <w:rsid w:val="00CF758B"/>
    <w:rsid w:val="00D007D4"/>
    <w:rsid w:val="00D054B2"/>
    <w:rsid w:val="00D1201F"/>
    <w:rsid w:val="00D13E19"/>
    <w:rsid w:val="00D14742"/>
    <w:rsid w:val="00D178C1"/>
    <w:rsid w:val="00D20DB3"/>
    <w:rsid w:val="00D20DCE"/>
    <w:rsid w:val="00D21D13"/>
    <w:rsid w:val="00D22A9E"/>
    <w:rsid w:val="00D22C57"/>
    <w:rsid w:val="00D2315E"/>
    <w:rsid w:val="00D2390D"/>
    <w:rsid w:val="00D246B4"/>
    <w:rsid w:val="00D258C2"/>
    <w:rsid w:val="00D25E72"/>
    <w:rsid w:val="00D25FD7"/>
    <w:rsid w:val="00D269FB"/>
    <w:rsid w:val="00D328C0"/>
    <w:rsid w:val="00D33660"/>
    <w:rsid w:val="00D349FC"/>
    <w:rsid w:val="00D356F4"/>
    <w:rsid w:val="00D36A29"/>
    <w:rsid w:val="00D372FB"/>
    <w:rsid w:val="00D41605"/>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01B5"/>
    <w:rsid w:val="00D60BE4"/>
    <w:rsid w:val="00D612AB"/>
    <w:rsid w:val="00D615B4"/>
    <w:rsid w:val="00D61A70"/>
    <w:rsid w:val="00D62413"/>
    <w:rsid w:val="00D63281"/>
    <w:rsid w:val="00D63B17"/>
    <w:rsid w:val="00D64BCE"/>
    <w:rsid w:val="00D65198"/>
    <w:rsid w:val="00D65906"/>
    <w:rsid w:val="00D668B1"/>
    <w:rsid w:val="00D6702D"/>
    <w:rsid w:val="00D70271"/>
    <w:rsid w:val="00D70814"/>
    <w:rsid w:val="00D70D6F"/>
    <w:rsid w:val="00D73041"/>
    <w:rsid w:val="00D7330A"/>
    <w:rsid w:val="00D7347B"/>
    <w:rsid w:val="00D735EB"/>
    <w:rsid w:val="00D73A17"/>
    <w:rsid w:val="00D73C96"/>
    <w:rsid w:val="00D742C8"/>
    <w:rsid w:val="00D747F9"/>
    <w:rsid w:val="00D74F63"/>
    <w:rsid w:val="00D76A34"/>
    <w:rsid w:val="00D77C96"/>
    <w:rsid w:val="00D806D0"/>
    <w:rsid w:val="00D83A51"/>
    <w:rsid w:val="00D8470E"/>
    <w:rsid w:val="00D84A9B"/>
    <w:rsid w:val="00D863F6"/>
    <w:rsid w:val="00D866E3"/>
    <w:rsid w:val="00D868F3"/>
    <w:rsid w:val="00D9051D"/>
    <w:rsid w:val="00D90C2C"/>
    <w:rsid w:val="00D90C5E"/>
    <w:rsid w:val="00D91E60"/>
    <w:rsid w:val="00D92067"/>
    <w:rsid w:val="00D9232B"/>
    <w:rsid w:val="00D9313D"/>
    <w:rsid w:val="00D94960"/>
    <w:rsid w:val="00D94CF3"/>
    <w:rsid w:val="00D953D8"/>
    <w:rsid w:val="00D96CCE"/>
    <w:rsid w:val="00D96D6E"/>
    <w:rsid w:val="00D97CD6"/>
    <w:rsid w:val="00DA1068"/>
    <w:rsid w:val="00DA350B"/>
    <w:rsid w:val="00DA38A1"/>
    <w:rsid w:val="00DA41AD"/>
    <w:rsid w:val="00DA4838"/>
    <w:rsid w:val="00DA4F71"/>
    <w:rsid w:val="00DA5F44"/>
    <w:rsid w:val="00DA6FCD"/>
    <w:rsid w:val="00DB0F81"/>
    <w:rsid w:val="00DB180E"/>
    <w:rsid w:val="00DB1E98"/>
    <w:rsid w:val="00DB25D4"/>
    <w:rsid w:val="00DB57D6"/>
    <w:rsid w:val="00DB58F7"/>
    <w:rsid w:val="00DB6B1B"/>
    <w:rsid w:val="00DB6E84"/>
    <w:rsid w:val="00DB7580"/>
    <w:rsid w:val="00DC0B63"/>
    <w:rsid w:val="00DC2844"/>
    <w:rsid w:val="00DC38F5"/>
    <w:rsid w:val="00DC3D57"/>
    <w:rsid w:val="00DC4107"/>
    <w:rsid w:val="00DC592F"/>
    <w:rsid w:val="00DC6CBB"/>
    <w:rsid w:val="00DD174E"/>
    <w:rsid w:val="00DD19FA"/>
    <w:rsid w:val="00DD31F1"/>
    <w:rsid w:val="00DD3FCF"/>
    <w:rsid w:val="00DD4792"/>
    <w:rsid w:val="00DD49F5"/>
    <w:rsid w:val="00DD4B53"/>
    <w:rsid w:val="00DD5A46"/>
    <w:rsid w:val="00DE27E7"/>
    <w:rsid w:val="00DE3707"/>
    <w:rsid w:val="00DE4081"/>
    <w:rsid w:val="00DE66CB"/>
    <w:rsid w:val="00DE75D6"/>
    <w:rsid w:val="00DF020B"/>
    <w:rsid w:val="00DF1799"/>
    <w:rsid w:val="00DF1DB9"/>
    <w:rsid w:val="00DF2E00"/>
    <w:rsid w:val="00DF4338"/>
    <w:rsid w:val="00DF4567"/>
    <w:rsid w:val="00DF522D"/>
    <w:rsid w:val="00DF5BB3"/>
    <w:rsid w:val="00DF61A4"/>
    <w:rsid w:val="00DF6614"/>
    <w:rsid w:val="00DF67BD"/>
    <w:rsid w:val="00DF711A"/>
    <w:rsid w:val="00DF7CEF"/>
    <w:rsid w:val="00E00679"/>
    <w:rsid w:val="00E0090A"/>
    <w:rsid w:val="00E01A47"/>
    <w:rsid w:val="00E02350"/>
    <w:rsid w:val="00E028F2"/>
    <w:rsid w:val="00E03306"/>
    <w:rsid w:val="00E0353B"/>
    <w:rsid w:val="00E0464A"/>
    <w:rsid w:val="00E0604F"/>
    <w:rsid w:val="00E0625A"/>
    <w:rsid w:val="00E069D0"/>
    <w:rsid w:val="00E0762B"/>
    <w:rsid w:val="00E07D29"/>
    <w:rsid w:val="00E105E6"/>
    <w:rsid w:val="00E1097B"/>
    <w:rsid w:val="00E1194C"/>
    <w:rsid w:val="00E1261A"/>
    <w:rsid w:val="00E12811"/>
    <w:rsid w:val="00E129D8"/>
    <w:rsid w:val="00E14040"/>
    <w:rsid w:val="00E141F8"/>
    <w:rsid w:val="00E145A8"/>
    <w:rsid w:val="00E14E1D"/>
    <w:rsid w:val="00E15674"/>
    <w:rsid w:val="00E15B75"/>
    <w:rsid w:val="00E176A4"/>
    <w:rsid w:val="00E17854"/>
    <w:rsid w:val="00E20054"/>
    <w:rsid w:val="00E210D3"/>
    <w:rsid w:val="00E21523"/>
    <w:rsid w:val="00E22239"/>
    <w:rsid w:val="00E222CD"/>
    <w:rsid w:val="00E22ADD"/>
    <w:rsid w:val="00E2508A"/>
    <w:rsid w:val="00E2734E"/>
    <w:rsid w:val="00E2738B"/>
    <w:rsid w:val="00E27C93"/>
    <w:rsid w:val="00E30C56"/>
    <w:rsid w:val="00E31501"/>
    <w:rsid w:val="00E31EB2"/>
    <w:rsid w:val="00E31EC4"/>
    <w:rsid w:val="00E32526"/>
    <w:rsid w:val="00E3479E"/>
    <w:rsid w:val="00E34F2A"/>
    <w:rsid w:val="00E35332"/>
    <w:rsid w:val="00E35FC4"/>
    <w:rsid w:val="00E41B7C"/>
    <w:rsid w:val="00E4341B"/>
    <w:rsid w:val="00E43909"/>
    <w:rsid w:val="00E440DC"/>
    <w:rsid w:val="00E4721B"/>
    <w:rsid w:val="00E4763E"/>
    <w:rsid w:val="00E50187"/>
    <w:rsid w:val="00E50BC0"/>
    <w:rsid w:val="00E5249F"/>
    <w:rsid w:val="00E528B6"/>
    <w:rsid w:val="00E53C30"/>
    <w:rsid w:val="00E542A5"/>
    <w:rsid w:val="00E5654A"/>
    <w:rsid w:val="00E5682B"/>
    <w:rsid w:val="00E569E9"/>
    <w:rsid w:val="00E56F15"/>
    <w:rsid w:val="00E56F56"/>
    <w:rsid w:val="00E57284"/>
    <w:rsid w:val="00E6089C"/>
    <w:rsid w:val="00E60C80"/>
    <w:rsid w:val="00E6177E"/>
    <w:rsid w:val="00E6239E"/>
    <w:rsid w:val="00E64417"/>
    <w:rsid w:val="00E64A0E"/>
    <w:rsid w:val="00E64FC2"/>
    <w:rsid w:val="00E65229"/>
    <w:rsid w:val="00E66479"/>
    <w:rsid w:val="00E66901"/>
    <w:rsid w:val="00E66E72"/>
    <w:rsid w:val="00E67191"/>
    <w:rsid w:val="00E677A4"/>
    <w:rsid w:val="00E7169B"/>
    <w:rsid w:val="00E71F37"/>
    <w:rsid w:val="00E732B9"/>
    <w:rsid w:val="00E7445F"/>
    <w:rsid w:val="00E75067"/>
    <w:rsid w:val="00E75691"/>
    <w:rsid w:val="00E759AC"/>
    <w:rsid w:val="00E761E8"/>
    <w:rsid w:val="00E762AB"/>
    <w:rsid w:val="00E76857"/>
    <w:rsid w:val="00E77148"/>
    <w:rsid w:val="00E7740B"/>
    <w:rsid w:val="00E7772F"/>
    <w:rsid w:val="00E77743"/>
    <w:rsid w:val="00E80720"/>
    <w:rsid w:val="00E80F4A"/>
    <w:rsid w:val="00E820EC"/>
    <w:rsid w:val="00E82DCA"/>
    <w:rsid w:val="00E83E5B"/>
    <w:rsid w:val="00E85BA4"/>
    <w:rsid w:val="00E85F45"/>
    <w:rsid w:val="00E861DF"/>
    <w:rsid w:val="00E86B2E"/>
    <w:rsid w:val="00E90638"/>
    <w:rsid w:val="00E92CF4"/>
    <w:rsid w:val="00E975FA"/>
    <w:rsid w:val="00EA3566"/>
    <w:rsid w:val="00EA3B24"/>
    <w:rsid w:val="00EA44C0"/>
    <w:rsid w:val="00EA48CE"/>
    <w:rsid w:val="00EA4A2D"/>
    <w:rsid w:val="00EA54D4"/>
    <w:rsid w:val="00EA5D1F"/>
    <w:rsid w:val="00EA756C"/>
    <w:rsid w:val="00EB0384"/>
    <w:rsid w:val="00EB038D"/>
    <w:rsid w:val="00EB12CB"/>
    <w:rsid w:val="00EB2F58"/>
    <w:rsid w:val="00EB40DF"/>
    <w:rsid w:val="00EB469F"/>
    <w:rsid w:val="00EB56C0"/>
    <w:rsid w:val="00EB5709"/>
    <w:rsid w:val="00EB6EB0"/>
    <w:rsid w:val="00EB7CDA"/>
    <w:rsid w:val="00EB7EB1"/>
    <w:rsid w:val="00EC118D"/>
    <w:rsid w:val="00EC16BB"/>
    <w:rsid w:val="00EC1A25"/>
    <w:rsid w:val="00EC1EF0"/>
    <w:rsid w:val="00EC1EF4"/>
    <w:rsid w:val="00EC3E80"/>
    <w:rsid w:val="00EC5601"/>
    <w:rsid w:val="00EC66B1"/>
    <w:rsid w:val="00EC7054"/>
    <w:rsid w:val="00EC7065"/>
    <w:rsid w:val="00EC7257"/>
    <w:rsid w:val="00EC7963"/>
    <w:rsid w:val="00ED01D5"/>
    <w:rsid w:val="00ED1CBF"/>
    <w:rsid w:val="00ED2099"/>
    <w:rsid w:val="00ED2A48"/>
    <w:rsid w:val="00ED4884"/>
    <w:rsid w:val="00ED552D"/>
    <w:rsid w:val="00ED61BE"/>
    <w:rsid w:val="00ED7458"/>
    <w:rsid w:val="00EE01FF"/>
    <w:rsid w:val="00EE08F5"/>
    <w:rsid w:val="00EE18E6"/>
    <w:rsid w:val="00EE1D4E"/>
    <w:rsid w:val="00EE2D42"/>
    <w:rsid w:val="00EE39D4"/>
    <w:rsid w:val="00EE4055"/>
    <w:rsid w:val="00EF0407"/>
    <w:rsid w:val="00EF1FC3"/>
    <w:rsid w:val="00EF2B15"/>
    <w:rsid w:val="00EF3611"/>
    <w:rsid w:val="00EF40F3"/>
    <w:rsid w:val="00EF47A8"/>
    <w:rsid w:val="00EF47FA"/>
    <w:rsid w:val="00EF5686"/>
    <w:rsid w:val="00EF579E"/>
    <w:rsid w:val="00EF6FEF"/>
    <w:rsid w:val="00EF7CE4"/>
    <w:rsid w:val="00F0071B"/>
    <w:rsid w:val="00F00EE4"/>
    <w:rsid w:val="00F01DF8"/>
    <w:rsid w:val="00F0216A"/>
    <w:rsid w:val="00F02480"/>
    <w:rsid w:val="00F066D8"/>
    <w:rsid w:val="00F0766C"/>
    <w:rsid w:val="00F076BA"/>
    <w:rsid w:val="00F10917"/>
    <w:rsid w:val="00F10B0C"/>
    <w:rsid w:val="00F11788"/>
    <w:rsid w:val="00F118CE"/>
    <w:rsid w:val="00F11E72"/>
    <w:rsid w:val="00F149B3"/>
    <w:rsid w:val="00F1591D"/>
    <w:rsid w:val="00F15A80"/>
    <w:rsid w:val="00F1625C"/>
    <w:rsid w:val="00F16851"/>
    <w:rsid w:val="00F16A59"/>
    <w:rsid w:val="00F21D12"/>
    <w:rsid w:val="00F21FEB"/>
    <w:rsid w:val="00F23651"/>
    <w:rsid w:val="00F236E5"/>
    <w:rsid w:val="00F25404"/>
    <w:rsid w:val="00F25F3E"/>
    <w:rsid w:val="00F25F9D"/>
    <w:rsid w:val="00F30F45"/>
    <w:rsid w:val="00F316FF"/>
    <w:rsid w:val="00F31A8D"/>
    <w:rsid w:val="00F31E3E"/>
    <w:rsid w:val="00F3299C"/>
    <w:rsid w:val="00F32DFD"/>
    <w:rsid w:val="00F36035"/>
    <w:rsid w:val="00F36A8D"/>
    <w:rsid w:val="00F37207"/>
    <w:rsid w:val="00F374BD"/>
    <w:rsid w:val="00F403BD"/>
    <w:rsid w:val="00F404BD"/>
    <w:rsid w:val="00F416D0"/>
    <w:rsid w:val="00F43D50"/>
    <w:rsid w:val="00F44388"/>
    <w:rsid w:val="00F44663"/>
    <w:rsid w:val="00F45053"/>
    <w:rsid w:val="00F45257"/>
    <w:rsid w:val="00F4653B"/>
    <w:rsid w:val="00F46E6F"/>
    <w:rsid w:val="00F529A8"/>
    <w:rsid w:val="00F5331F"/>
    <w:rsid w:val="00F53803"/>
    <w:rsid w:val="00F546F3"/>
    <w:rsid w:val="00F54EC5"/>
    <w:rsid w:val="00F61624"/>
    <w:rsid w:val="00F61743"/>
    <w:rsid w:val="00F61ACF"/>
    <w:rsid w:val="00F62FE8"/>
    <w:rsid w:val="00F6400F"/>
    <w:rsid w:val="00F65D77"/>
    <w:rsid w:val="00F65DA2"/>
    <w:rsid w:val="00F65DFA"/>
    <w:rsid w:val="00F65FBA"/>
    <w:rsid w:val="00F67074"/>
    <w:rsid w:val="00F673BA"/>
    <w:rsid w:val="00F678D9"/>
    <w:rsid w:val="00F70515"/>
    <w:rsid w:val="00F72071"/>
    <w:rsid w:val="00F73979"/>
    <w:rsid w:val="00F7570A"/>
    <w:rsid w:val="00F7640B"/>
    <w:rsid w:val="00F76B7A"/>
    <w:rsid w:val="00F81C7E"/>
    <w:rsid w:val="00F8249D"/>
    <w:rsid w:val="00F824A0"/>
    <w:rsid w:val="00F857F8"/>
    <w:rsid w:val="00F85B32"/>
    <w:rsid w:val="00F87F8F"/>
    <w:rsid w:val="00F90C2F"/>
    <w:rsid w:val="00F92296"/>
    <w:rsid w:val="00F92C06"/>
    <w:rsid w:val="00F938A2"/>
    <w:rsid w:val="00F94B6D"/>
    <w:rsid w:val="00F94E4B"/>
    <w:rsid w:val="00F94F48"/>
    <w:rsid w:val="00F9571D"/>
    <w:rsid w:val="00F9590D"/>
    <w:rsid w:val="00F9602E"/>
    <w:rsid w:val="00F96664"/>
    <w:rsid w:val="00F96A4A"/>
    <w:rsid w:val="00F97157"/>
    <w:rsid w:val="00FA011A"/>
    <w:rsid w:val="00FA02E0"/>
    <w:rsid w:val="00FA2709"/>
    <w:rsid w:val="00FA513A"/>
    <w:rsid w:val="00FA5267"/>
    <w:rsid w:val="00FA6963"/>
    <w:rsid w:val="00FA6AAE"/>
    <w:rsid w:val="00FA739B"/>
    <w:rsid w:val="00FB0F38"/>
    <w:rsid w:val="00FB1F96"/>
    <w:rsid w:val="00FB2D31"/>
    <w:rsid w:val="00FB48B0"/>
    <w:rsid w:val="00FB48DB"/>
    <w:rsid w:val="00FB621A"/>
    <w:rsid w:val="00FB7CBF"/>
    <w:rsid w:val="00FC07E4"/>
    <w:rsid w:val="00FC0BFC"/>
    <w:rsid w:val="00FC3648"/>
    <w:rsid w:val="00FC4BC1"/>
    <w:rsid w:val="00FC512B"/>
    <w:rsid w:val="00FC5389"/>
    <w:rsid w:val="00FC55BA"/>
    <w:rsid w:val="00FD0BD0"/>
    <w:rsid w:val="00FD1266"/>
    <w:rsid w:val="00FD1712"/>
    <w:rsid w:val="00FD25B8"/>
    <w:rsid w:val="00FD2E33"/>
    <w:rsid w:val="00FD4213"/>
    <w:rsid w:val="00FD5543"/>
    <w:rsid w:val="00FD56E6"/>
    <w:rsid w:val="00FD6034"/>
    <w:rsid w:val="00FD7124"/>
    <w:rsid w:val="00FD7391"/>
    <w:rsid w:val="00FD7AB2"/>
    <w:rsid w:val="00FE06CF"/>
    <w:rsid w:val="00FE3CF0"/>
    <w:rsid w:val="00FE48A4"/>
    <w:rsid w:val="00FE48EB"/>
    <w:rsid w:val="00FE6749"/>
    <w:rsid w:val="00FE682F"/>
    <w:rsid w:val="00FE6AFB"/>
    <w:rsid w:val="00FE7CA4"/>
    <w:rsid w:val="00FF0E6A"/>
    <w:rsid w:val="00FF1BF5"/>
    <w:rsid w:val="00FF1F77"/>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B5E8C91E-C198-4D47-870A-AE64C343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69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B125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36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63A"/>
  </w:style>
  <w:style w:type="paragraph" w:styleId="Footer">
    <w:name w:val="footer"/>
    <w:basedOn w:val="Normal"/>
    <w:link w:val="FooterChar"/>
    <w:uiPriority w:val="99"/>
    <w:unhideWhenUsed/>
    <w:rsid w:val="00136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63A"/>
  </w:style>
  <w:style w:type="character" w:customStyle="1" w:styleId="Heading2Char">
    <w:name w:val="Heading 2 Char"/>
    <w:basedOn w:val="DefaultParagraphFont"/>
    <w:link w:val="Heading2"/>
    <w:uiPriority w:val="9"/>
    <w:semiHidden/>
    <w:rsid w:val="007569CD"/>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B125D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5195">
      <w:bodyDiv w:val="1"/>
      <w:marLeft w:val="0"/>
      <w:marRight w:val="0"/>
      <w:marTop w:val="0"/>
      <w:marBottom w:val="0"/>
      <w:divBdr>
        <w:top w:val="none" w:sz="0" w:space="0" w:color="auto"/>
        <w:left w:val="none" w:sz="0" w:space="0" w:color="auto"/>
        <w:bottom w:val="none" w:sz="0" w:space="0" w:color="auto"/>
        <w:right w:val="none" w:sz="0" w:space="0" w:color="auto"/>
      </w:divBdr>
    </w:div>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464318">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19745132">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27344072">
      <w:bodyDiv w:val="1"/>
      <w:marLeft w:val="0"/>
      <w:marRight w:val="0"/>
      <w:marTop w:val="0"/>
      <w:marBottom w:val="0"/>
      <w:divBdr>
        <w:top w:val="none" w:sz="0" w:space="0" w:color="auto"/>
        <w:left w:val="none" w:sz="0" w:space="0" w:color="auto"/>
        <w:bottom w:val="none" w:sz="0" w:space="0" w:color="auto"/>
        <w:right w:val="none" w:sz="0" w:space="0" w:color="auto"/>
      </w:divBdr>
    </w:div>
    <w:div w:id="28725372">
      <w:bodyDiv w:val="1"/>
      <w:marLeft w:val="0"/>
      <w:marRight w:val="0"/>
      <w:marTop w:val="0"/>
      <w:marBottom w:val="0"/>
      <w:divBdr>
        <w:top w:val="none" w:sz="0" w:space="0" w:color="auto"/>
        <w:left w:val="none" w:sz="0" w:space="0" w:color="auto"/>
        <w:bottom w:val="none" w:sz="0" w:space="0" w:color="auto"/>
        <w:right w:val="none" w:sz="0" w:space="0" w:color="auto"/>
      </w:divBdr>
    </w:div>
    <w:div w:id="37239474">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50156771">
      <w:bodyDiv w:val="1"/>
      <w:marLeft w:val="0"/>
      <w:marRight w:val="0"/>
      <w:marTop w:val="0"/>
      <w:marBottom w:val="0"/>
      <w:divBdr>
        <w:top w:val="none" w:sz="0" w:space="0" w:color="auto"/>
        <w:left w:val="none" w:sz="0" w:space="0" w:color="auto"/>
        <w:bottom w:val="none" w:sz="0" w:space="0" w:color="auto"/>
        <w:right w:val="none" w:sz="0" w:space="0" w:color="auto"/>
      </w:divBdr>
    </w:div>
    <w:div w:id="56899435">
      <w:bodyDiv w:val="1"/>
      <w:marLeft w:val="0"/>
      <w:marRight w:val="0"/>
      <w:marTop w:val="0"/>
      <w:marBottom w:val="0"/>
      <w:divBdr>
        <w:top w:val="none" w:sz="0" w:space="0" w:color="auto"/>
        <w:left w:val="none" w:sz="0" w:space="0" w:color="auto"/>
        <w:bottom w:val="none" w:sz="0" w:space="0" w:color="auto"/>
        <w:right w:val="none" w:sz="0" w:space="0" w:color="auto"/>
      </w:divBdr>
    </w:div>
    <w:div w:id="63843268">
      <w:bodyDiv w:val="1"/>
      <w:marLeft w:val="0"/>
      <w:marRight w:val="0"/>
      <w:marTop w:val="0"/>
      <w:marBottom w:val="0"/>
      <w:divBdr>
        <w:top w:val="none" w:sz="0" w:space="0" w:color="auto"/>
        <w:left w:val="none" w:sz="0" w:space="0" w:color="auto"/>
        <w:bottom w:val="none" w:sz="0" w:space="0" w:color="auto"/>
        <w:right w:val="none" w:sz="0" w:space="0" w:color="auto"/>
      </w:divBdr>
    </w:div>
    <w:div w:id="66346983">
      <w:bodyDiv w:val="1"/>
      <w:marLeft w:val="0"/>
      <w:marRight w:val="0"/>
      <w:marTop w:val="0"/>
      <w:marBottom w:val="0"/>
      <w:divBdr>
        <w:top w:val="none" w:sz="0" w:space="0" w:color="auto"/>
        <w:left w:val="none" w:sz="0" w:space="0" w:color="auto"/>
        <w:bottom w:val="none" w:sz="0" w:space="0" w:color="auto"/>
        <w:right w:val="none" w:sz="0" w:space="0" w:color="auto"/>
      </w:divBdr>
    </w:div>
    <w:div w:id="74280909">
      <w:bodyDiv w:val="1"/>
      <w:marLeft w:val="0"/>
      <w:marRight w:val="0"/>
      <w:marTop w:val="0"/>
      <w:marBottom w:val="0"/>
      <w:divBdr>
        <w:top w:val="none" w:sz="0" w:space="0" w:color="auto"/>
        <w:left w:val="none" w:sz="0" w:space="0" w:color="auto"/>
        <w:bottom w:val="none" w:sz="0" w:space="0" w:color="auto"/>
        <w:right w:val="none" w:sz="0" w:space="0" w:color="auto"/>
      </w:divBdr>
    </w:div>
    <w:div w:id="83651074">
      <w:bodyDiv w:val="1"/>
      <w:marLeft w:val="0"/>
      <w:marRight w:val="0"/>
      <w:marTop w:val="0"/>
      <w:marBottom w:val="0"/>
      <w:divBdr>
        <w:top w:val="none" w:sz="0" w:space="0" w:color="auto"/>
        <w:left w:val="none" w:sz="0" w:space="0" w:color="auto"/>
        <w:bottom w:val="none" w:sz="0" w:space="0" w:color="auto"/>
        <w:right w:val="none" w:sz="0" w:space="0" w:color="auto"/>
      </w:divBdr>
    </w:div>
    <w:div w:id="87966103">
      <w:bodyDiv w:val="1"/>
      <w:marLeft w:val="0"/>
      <w:marRight w:val="0"/>
      <w:marTop w:val="0"/>
      <w:marBottom w:val="0"/>
      <w:divBdr>
        <w:top w:val="none" w:sz="0" w:space="0" w:color="auto"/>
        <w:left w:val="none" w:sz="0" w:space="0" w:color="auto"/>
        <w:bottom w:val="none" w:sz="0" w:space="0" w:color="auto"/>
        <w:right w:val="none" w:sz="0" w:space="0" w:color="auto"/>
      </w:divBdr>
    </w:div>
    <w:div w:id="97600876">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04926499">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04710">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7751209">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40661581">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154938">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58353060">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6956733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38836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31696498">
      <w:bodyDiv w:val="1"/>
      <w:marLeft w:val="0"/>
      <w:marRight w:val="0"/>
      <w:marTop w:val="0"/>
      <w:marBottom w:val="0"/>
      <w:divBdr>
        <w:top w:val="none" w:sz="0" w:space="0" w:color="auto"/>
        <w:left w:val="none" w:sz="0" w:space="0" w:color="auto"/>
        <w:bottom w:val="none" w:sz="0" w:space="0" w:color="auto"/>
        <w:right w:val="none" w:sz="0" w:space="0" w:color="auto"/>
      </w:divBdr>
    </w:div>
    <w:div w:id="232784067">
      <w:bodyDiv w:val="1"/>
      <w:marLeft w:val="0"/>
      <w:marRight w:val="0"/>
      <w:marTop w:val="0"/>
      <w:marBottom w:val="0"/>
      <w:divBdr>
        <w:top w:val="none" w:sz="0" w:space="0" w:color="auto"/>
        <w:left w:val="none" w:sz="0" w:space="0" w:color="auto"/>
        <w:bottom w:val="none" w:sz="0" w:space="0" w:color="auto"/>
        <w:right w:val="none" w:sz="0" w:space="0" w:color="auto"/>
      </w:divBdr>
    </w:div>
    <w:div w:id="238562600">
      <w:bodyDiv w:val="1"/>
      <w:marLeft w:val="0"/>
      <w:marRight w:val="0"/>
      <w:marTop w:val="0"/>
      <w:marBottom w:val="0"/>
      <w:divBdr>
        <w:top w:val="none" w:sz="0" w:space="0" w:color="auto"/>
        <w:left w:val="none" w:sz="0" w:space="0" w:color="auto"/>
        <w:bottom w:val="none" w:sz="0" w:space="0" w:color="auto"/>
        <w:right w:val="none" w:sz="0" w:space="0" w:color="auto"/>
      </w:divBdr>
    </w:div>
    <w:div w:id="242642298">
      <w:bodyDiv w:val="1"/>
      <w:marLeft w:val="0"/>
      <w:marRight w:val="0"/>
      <w:marTop w:val="0"/>
      <w:marBottom w:val="0"/>
      <w:divBdr>
        <w:top w:val="none" w:sz="0" w:space="0" w:color="auto"/>
        <w:left w:val="none" w:sz="0" w:space="0" w:color="auto"/>
        <w:bottom w:val="none" w:sz="0" w:space="0" w:color="auto"/>
        <w:right w:val="none" w:sz="0" w:space="0" w:color="auto"/>
      </w:divBdr>
    </w:div>
    <w:div w:id="244800216">
      <w:bodyDiv w:val="1"/>
      <w:marLeft w:val="0"/>
      <w:marRight w:val="0"/>
      <w:marTop w:val="0"/>
      <w:marBottom w:val="0"/>
      <w:divBdr>
        <w:top w:val="none" w:sz="0" w:space="0" w:color="auto"/>
        <w:left w:val="none" w:sz="0" w:space="0" w:color="auto"/>
        <w:bottom w:val="none" w:sz="0" w:space="0" w:color="auto"/>
        <w:right w:val="none" w:sz="0" w:space="0" w:color="auto"/>
      </w:divBdr>
    </w:div>
    <w:div w:id="253511202">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75797536">
      <w:bodyDiv w:val="1"/>
      <w:marLeft w:val="0"/>
      <w:marRight w:val="0"/>
      <w:marTop w:val="0"/>
      <w:marBottom w:val="0"/>
      <w:divBdr>
        <w:top w:val="none" w:sz="0" w:space="0" w:color="auto"/>
        <w:left w:val="none" w:sz="0" w:space="0" w:color="auto"/>
        <w:bottom w:val="none" w:sz="0" w:space="0" w:color="auto"/>
        <w:right w:val="none" w:sz="0" w:space="0" w:color="auto"/>
      </w:divBdr>
    </w:div>
    <w:div w:id="281420151">
      <w:bodyDiv w:val="1"/>
      <w:marLeft w:val="0"/>
      <w:marRight w:val="0"/>
      <w:marTop w:val="0"/>
      <w:marBottom w:val="0"/>
      <w:divBdr>
        <w:top w:val="none" w:sz="0" w:space="0" w:color="auto"/>
        <w:left w:val="none" w:sz="0" w:space="0" w:color="auto"/>
        <w:bottom w:val="none" w:sz="0" w:space="0" w:color="auto"/>
        <w:right w:val="none" w:sz="0" w:space="0" w:color="auto"/>
      </w:divBdr>
    </w:div>
    <w:div w:id="290284377">
      <w:bodyDiv w:val="1"/>
      <w:marLeft w:val="0"/>
      <w:marRight w:val="0"/>
      <w:marTop w:val="0"/>
      <w:marBottom w:val="0"/>
      <w:divBdr>
        <w:top w:val="none" w:sz="0" w:space="0" w:color="auto"/>
        <w:left w:val="none" w:sz="0" w:space="0" w:color="auto"/>
        <w:bottom w:val="none" w:sz="0" w:space="0" w:color="auto"/>
        <w:right w:val="none" w:sz="0" w:space="0" w:color="auto"/>
      </w:divBdr>
    </w:div>
    <w:div w:id="291179055">
      <w:bodyDiv w:val="1"/>
      <w:marLeft w:val="0"/>
      <w:marRight w:val="0"/>
      <w:marTop w:val="0"/>
      <w:marBottom w:val="0"/>
      <w:divBdr>
        <w:top w:val="none" w:sz="0" w:space="0" w:color="auto"/>
        <w:left w:val="none" w:sz="0" w:space="0" w:color="auto"/>
        <w:bottom w:val="none" w:sz="0" w:space="0" w:color="auto"/>
        <w:right w:val="none" w:sz="0" w:space="0" w:color="auto"/>
      </w:divBdr>
    </w:div>
    <w:div w:id="291981707">
      <w:bodyDiv w:val="1"/>
      <w:marLeft w:val="0"/>
      <w:marRight w:val="0"/>
      <w:marTop w:val="0"/>
      <w:marBottom w:val="0"/>
      <w:divBdr>
        <w:top w:val="none" w:sz="0" w:space="0" w:color="auto"/>
        <w:left w:val="none" w:sz="0" w:space="0" w:color="auto"/>
        <w:bottom w:val="none" w:sz="0" w:space="0" w:color="auto"/>
        <w:right w:val="none" w:sz="0" w:space="0" w:color="auto"/>
      </w:divBdr>
    </w:div>
    <w:div w:id="295646656">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4261647">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15960073">
      <w:bodyDiv w:val="1"/>
      <w:marLeft w:val="0"/>
      <w:marRight w:val="0"/>
      <w:marTop w:val="0"/>
      <w:marBottom w:val="0"/>
      <w:divBdr>
        <w:top w:val="none" w:sz="0" w:space="0" w:color="auto"/>
        <w:left w:val="none" w:sz="0" w:space="0" w:color="auto"/>
        <w:bottom w:val="none" w:sz="0" w:space="0" w:color="auto"/>
        <w:right w:val="none" w:sz="0" w:space="0" w:color="auto"/>
      </w:divBdr>
    </w:div>
    <w:div w:id="319040952">
      <w:bodyDiv w:val="1"/>
      <w:marLeft w:val="0"/>
      <w:marRight w:val="0"/>
      <w:marTop w:val="0"/>
      <w:marBottom w:val="0"/>
      <w:divBdr>
        <w:top w:val="none" w:sz="0" w:space="0" w:color="auto"/>
        <w:left w:val="none" w:sz="0" w:space="0" w:color="auto"/>
        <w:bottom w:val="none" w:sz="0" w:space="0" w:color="auto"/>
        <w:right w:val="none" w:sz="0" w:space="0" w:color="auto"/>
      </w:divBdr>
    </w:div>
    <w:div w:id="328870767">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33722567">
      <w:bodyDiv w:val="1"/>
      <w:marLeft w:val="0"/>
      <w:marRight w:val="0"/>
      <w:marTop w:val="0"/>
      <w:marBottom w:val="0"/>
      <w:divBdr>
        <w:top w:val="none" w:sz="0" w:space="0" w:color="auto"/>
        <w:left w:val="none" w:sz="0" w:space="0" w:color="auto"/>
        <w:bottom w:val="none" w:sz="0" w:space="0" w:color="auto"/>
        <w:right w:val="none" w:sz="0" w:space="0" w:color="auto"/>
      </w:divBdr>
    </w:div>
    <w:div w:id="335570812">
      <w:bodyDiv w:val="1"/>
      <w:marLeft w:val="0"/>
      <w:marRight w:val="0"/>
      <w:marTop w:val="0"/>
      <w:marBottom w:val="0"/>
      <w:divBdr>
        <w:top w:val="none" w:sz="0" w:space="0" w:color="auto"/>
        <w:left w:val="none" w:sz="0" w:space="0" w:color="auto"/>
        <w:bottom w:val="none" w:sz="0" w:space="0" w:color="auto"/>
        <w:right w:val="none" w:sz="0" w:space="0" w:color="auto"/>
      </w:divBdr>
    </w:div>
    <w:div w:id="336078728">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42821170">
      <w:bodyDiv w:val="1"/>
      <w:marLeft w:val="0"/>
      <w:marRight w:val="0"/>
      <w:marTop w:val="0"/>
      <w:marBottom w:val="0"/>
      <w:divBdr>
        <w:top w:val="none" w:sz="0" w:space="0" w:color="auto"/>
        <w:left w:val="none" w:sz="0" w:space="0" w:color="auto"/>
        <w:bottom w:val="none" w:sz="0" w:space="0" w:color="auto"/>
        <w:right w:val="none" w:sz="0" w:space="0" w:color="auto"/>
      </w:divBdr>
    </w:div>
    <w:div w:id="343170382">
      <w:bodyDiv w:val="1"/>
      <w:marLeft w:val="0"/>
      <w:marRight w:val="0"/>
      <w:marTop w:val="0"/>
      <w:marBottom w:val="0"/>
      <w:divBdr>
        <w:top w:val="none" w:sz="0" w:space="0" w:color="auto"/>
        <w:left w:val="none" w:sz="0" w:space="0" w:color="auto"/>
        <w:bottom w:val="none" w:sz="0" w:space="0" w:color="auto"/>
        <w:right w:val="none" w:sz="0" w:space="0" w:color="auto"/>
      </w:divBdr>
    </w:div>
    <w:div w:id="350911665">
      <w:bodyDiv w:val="1"/>
      <w:marLeft w:val="0"/>
      <w:marRight w:val="0"/>
      <w:marTop w:val="0"/>
      <w:marBottom w:val="0"/>
      <w:divBdr>
        <w:top w:val="none" w:sz="0" w:space="0" w:color="auto"/>
        <w:left w:val="none" w:sz="0" w:space="0" w:color="auto"/>
        <w:bottom w:val="none" w:sz="0" w:space="0" w:color="auto"/>
        <w:right w:val="none" w:sz="0" w:space="0" w:color="auto"/>
      </w:divBdr>
    </w:div>
    <w:div w:id="353698875">
      <w:bodyDiv w:val="1"/>
      <w:marLeft w:val="0"/>
      <w:marRight w:val="0"/>
      <w:marTop w:val="0"/>
      <w:marBottom w:val="0"/>
      <w:divBdr>
        <w:top w:val="none" w:sz="0" w:space="0" w:color="auto"/>
        <w:left w:val="none" w:sz="0" w:space="0" w:color="auto"/>
        <w:bottom w:val="none" w:sz="0" w:space="0" w:color="auto"/>
        <w:right w:val="none" w:sz="0" w:space="0" w:color="auto"/>
      </w:divBdr>
    </w:div>
    <w:div w:id="358511522">
      <w:bodyDiv w:val="1"/>
      <w:marLeft w:val="0"/>
      <w:marRight w:val="0"/>
      <w:marTop w:val="0"/>
      <w:marBottom w:val="0"/>
      <w:divBdr>
        <w:top w:val="none" w:sz="0" w:space="0" w:color="auto"/>
        <w:left w:val="none" w:sz="0" w:space="0" w:color="auto"/>
        <w:bottom w:val="none" w:sz="0" w:space="0" w:color="auto"/>
        <w:right w:val="none" w:sz="0" w:space="0" w:color="auto"/>
      </w:divBdr>
    </w:div>
    <w:div w:id="358972794">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2603362">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89352570">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1416505">
      <w:bodyDiv w:val="1"/>
      <w:marLeft w:val="0"/>
      <w:marRight w:val="0"/>
      <w:marTop w:val="0"/>
      <w:marBottom w:val="0"/>
      <w:divBdr>
        <w:top w:val="none" w:sz="0" w:space="0" w:color="auto"/>
        <w:left w:val="none" w:sz="0" w:space="0" w:color="auto"/>
        <w:bottom w:val="none" w:sz="0" w:space="0" w:color="auto"/>
        <w:right w:val="none" w:sz="0" w:space="0" w:color="auto"/>
      </w:divBdr>
    </w:div>
    <w:div w:id="406457221">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3937298">
      <w:bodyDiv w:val="1"/>
      <w:marLeft w:val="0"/>
      <w:marRight w:val="0"/>
      <w:marTop w:val="0"/>
      <w:marBottom w:val="0"/>
      <w:divBdr>
        <w:top w:val="none" w:sz="0" w:space="0" w:color="auto"/>
        <w:left w:val="none" w:sz="0" w:space="0" w:color="auto"/>
        <w:bottom w:val="none" w:sz="0" w:space="0" w:color="auto"/>
        <w:right w:val="none" w:sz="0" w:space="0" w:color="auto"/>
      </w:divBdr>
    </w:div>
    <w:div w:id="415789918">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25348366">
      <w:bodyDiv w:val="1"/>
      <w:marLeft w:val="0"/>
      <w:marRight w:val="0"/>
      <w:marTop w:val="0"/>
      <w:marBottom w:val="0"/>
      <w:divBdr>
        <w:top w:val="none" w:sz="0" w:space="0" w:color="auto"/>
        <w:left w:val="none" w:sz="0" w:space="0" w:color="auto"/>
        <w:bottom w:val="none" w:sz="0" w:space="0" w:color="auto"/>
        <w:right w:val="none" w:sz="0" w:space="0" w:color="auto"/>
      </w:divBdr>
    </w:div>
    <w:div w:id="426118267">
      <w:bodyDiv w:val="1"/>
      <w:marLeft w:val="0"/>
      <w:marRight w:val="0"/>
      <w:marTop w:val="0"/>
      <w:marBottom w:val="0"/>
      <w:divBdr>
        <w:top w:val="none" w:sz="0" w:space="0" w:color="auto"/>
        <w:left w:val="none" w:sz="0" w:space="0" w:color="auto"/>
        <w:bottom w:val="none" w:sz="0" w:space="0" w:color="auto"/>
        <w:right w:val="none" w:sz="0" w:space="0" w:color="auto"/>
      </w:divBdr>
    </w:div>
    <w:div w:id="434518529">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338246">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5003987">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57341893">
      <w:bodyDiv w:val="1"/>
      <w:marLeft w:val="0"/>
      <w:marRight w:val="0"/>
      <w:marTop w:val="0"/>
      <w:marBottom w:val="0"/>
      <w:divBdr>
        <w:top w:val="none" w:sz="0" w:space="0" w:color="auto"/>
        <w:left w:val="none" w:sz="0" w:space="0" w:color="auto"/>
        <w:bottom w:val="none" w:sz="0" w:space="0" w:color="auto"/>
        <w:right w:val="none" w:sz="0" w:space="0" w:color="auto"/>
      </w:divBdr>
    </w:div>
    <w:div w:id="467671479">
      <w:bodyDiv w:val="1"/>
      <w:marLeft w:val="0"/>
      <w:marRight w:val="0"/>
      <w:marTop w:val="0"/>
      <w:marBottom w:val="0"/>
      <w:divBdr>
        <w:top w:val="none" w:sz="0" w:space="0" w:color="auto"/>
        <w:left w:val="none" w:sz="0" w:space="0" w:color="auto"/>
        <w:bottom w:val="none" w:sz="0" w:space="0" w:color="auto"/>
        <w:right w:val="none" w:sz="0" w:space="0" w:color="auto"/>
      </w:divBdr>
    </w:div>
    <w:div w:id="471292634">
      <w:bodyDiv w:val="1"/>
      <w:marLeft w:val="0"/>
      <w:marRight w:val="0"/>
      <w:marTop w:val="0"/>
      <w:marBottom w:val="0"/>
      <w:divBdr>
        <w:top w:val="none" w:sz="0" w:space="0" w:color="auto"/>
        <w:left w:val="none" w:sz="0" w:space="0" w:color="auto"/>
        <w:bottom w:val="none" w:sz="0" w:space="0" w:color="auto"/>
        <w:right w:val="none" w:sz="0" w:space="0" w:color="auto"/>
      </w:divBdr>
    </w:div>
    <w:div w:id="472142185">
      <w:bodyDiv w:val="1"/>
      <w:marLeft w:val="0"/>
      <w:marRight w:val="0"/>
      <w:marTop w:val="0"/>
      <w:marBottom w:val="0"/>
      <w:divBdr>
        <w:top w:val="none" w:sz="0" w:space="0" w:color="auto"/>
        <w:left w:val="none" w:sz="0" w:space="0" w:color="auto"/>
        <w:bottom w:val="none" w:sz="0" w:space="0" w:color="auto"/>
        <w:right w:val="none" w:sz="0" w:space="0" w:color="auto"/>
      </w:divBdr>
    </w:div>
    <w:div w:id="474373640">
      <w:bodyDiv w:val="1"/>
      <w:marLeft w:val="0"/>
      <w:marRight w:val="0"/>
      <w:marTop w:val="0"/>
      <w:marBottom w:val="0"/>
      <w:divBdr>
        <w:top w:val="none" w:sz="0" w:space="0" w:color="auto"/>
        <w:left w:val="none" w:sz="0" w:space="0" w:color="auto"/>
        <w:bottom w:val="none" w:sz="0" w:space="0" w:color="auto"/>
        <w:right w:val="none" w:sz="0" w:space="0" w:color="auto"/>
      </w:divBdr>
    </w:div>
    <w:div w:id="477649506">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491415181">
      <w:bodyDiv w:val="1"/>
      <w:marLeft w:val="0"/>
      <w:marRight w:val="0"/>
      <w:marTop w:val="0"/>
      <w:marBottom w:val="0"/>
      <w:divBdr>
        <w:top w:val="none" w:sz="0" w:space="0" w:color="auto"/>
        <w:left w:val="none" w:sz="0" w:space="0" w:color="auto"/>
        <w:bottom w:val="none" w:sz="0" w:space="0" w:color="auto"/>
        <w:right w:val="none" w:sz="0" w:space="0" w:color="auto"/>
      </w:divBdr>
    </w:div>
    <w:div w:id="493179208">
      <w:bodyDiv w:val="1"/>
      <w:marLeft w:val="0"/>
      <w:marRight w:val="0"/>
      <w:marTop w:val="0"/>
      <w:marBottom w:val="0"/>
      <w:divBdr>
        <w:top w:val="none" w:sz="0" w:space="0" w:color="auto"/>
        <w:left w:val="none" w:sz="0" w:space="0" w:color="auto"/>
        <w:bottom w:val="none" w:sz="0" w:space="0" w:color="auto"/>
        <w:right w:val="none" w:sz="0" w:space="0" w:color="auto"/>
      </w:divBdr>
    </w:div>
    <w:div w:id="503252717">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16697005">
      <w:bodyDiv w:val="1"/>
      <w:marLeft w:val="0"/>
      <w:marRight w:val="0"/>
      <w:marTop w:val="0"/>
      <w:marBottom w:val="0"/>
      <w:divBdr>
        <w:top w:val="none" w:sz="0" w:space="0" w:color="auto"/>
        <w:left w:val="none" w:sz="0" w:space="0" w:color="auto"/>
        <w:bottom w:val="none" w:sz="0" w:space="0" w:color="auto"/>
        <w:right w:val="none" w:sz="0" w:space="0" w:color="auto"/>
      </w:divBdr>
    </w:div>
    <w:div w:id="519785496">
      <w:bodyDiv w:val="1"/>
      <w:marLeft w:val="0"/>
      <w:marRight w:val="0"/>
      <w:marTop w:val="0"/>
      <w:marBottom w:val="0"/>
      <w:divBdr>
        <w:top w:val="none" w:sz="0" w:space="0" w:color="auto"/>
        <w:left w:val="none" w:sz="0" w:space="0" w:color="auto"/>
        <w:bottom w:val="none" w:sz="0" w:space="0" w:color="auto"/>
        <w:right w:val="none" w:sz="0" w:space="0" w:color="auto"/>
      </w:divBdr>
    </w:div>
    <w:div w:id="533077201">
      <w:bodyDiv w:val="1"/>
      <w:marLeft w:val="0"/>
      <w:marRight w:val="0"/>
      <w:marTop w:val="0"/>
      <w:marBottom w:val="0"/>
      <w:divBdr>
        <w:top w:val="none" w:sz="0" w:space="0" w:color="auto"/>
        <w:left w:val="none" w:sz="0" w:space="0" w:color="auto"/>
        <w:bottom w:val="none" w:sz="0" w:space="0" w:color="auto"/>
        <w:right w:val="none" w:sz="0" w:space="0" w:color="auto"/>
      </w:divBdr>
    </w:div>
    <w:div w:id="534007630">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5044195">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39170499">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5797620">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54467307">
      <w:bodyDiv w:val="1"/>
      <w:marLeft w:val="0"/>
      <w:marRight w:val="0"/>
      <w:marTop w:val="0"/>
      <w:marBottom w:val="0"/>
      <w:divBdr>
        <w:top w:val="none" w:sz="0" w:space="0" w:color="auto"/>
        <w:left w:val="none" w:sz="0" w:space="0" w:color="auto"/>
        <w:bottom w:val="none" w:sz="0" w:space="0" w:color="auto"/>
        <w:right w:val="none" w:sz="0" w:space="0" w:color="auto"/>
      </w:divBdr>
    </w:div>
    <w:div w:id="554858729">
      <w:bodyDiv w:val="1"/>
      <w:marLeft w:val="0"/>
      <w:marRight w:val="0"/>
      <w:marTop w:val="0"/>
      <w:marBottom w:val="0"/>
      <w:divBdr>
        <w:top w:val="none" w:sz="0" w:space="0" w:color="auto"/>
        <w:left w:val="none" w:sz="0" w:space="0" w:color="auto"/>
        <w:bottom w:val="none" w:sz="0" w:space="0" w:color="auto"/>
        <w:right w:val="none" w:sz="0" w:space="0" w:color="auto"/>
      </w:divBdr>
    </w:div>
    <w:div w:id="558438404">
      <w:bodyDiv w:val="1"/>
      <w:marLeft w:val="0"/>
      <w:marRight w:val="0"/>
      <w:marTop w:val="0"/>
      <w:marBottom w:val="0"/>
      <w:divBdr>
        <w:top w:val="none" w:sz="0" w:space="0" w:color="auto"/>
        <w:left w:val="none" w:sz="0" w:space="0" w:color="auto"/>
        <w:bottom w:val="none" w:sz="0" w:space="0" w:color="auto"/>
        <w:right w:val="none" w:sz="0" w:space="0" w:color="auto"/>
      </w:divBdr>
    </w:div>
    <w:div w:id="563570398">
      <w:bodyDiv w:val="1"/>
      <w:marLeft w:val="0"/>
      <w:marRight w:val="0"/>
      <w:marTop w:val="0"/>
      <w:marBottom w:val="0"/>
      <w:divBdr>
        <w:top w:val="none" w:sz="0" w:space="0" w:color="auto"/>
        <w:left w:val="none" w:sz="0" w:space="0" w:color="auto"/>
        <w:bottom w:val="none" w:sz="0" w:space="0" w:color="auto"/>
        <w:right w:val="none" w:sz="0" w:space="0" w:color="auto"/>
      </w:divBdr>
    </w:div>
    <w:div w:id="566305454">
      <w:bodyDiv w:val="1"/>
      <w:marLeft w:val="0"/>
      <w:marRight w:val="0"/>
      <w:marTop w:val="0"/>
      <w:marBottom w:val="0"/>
      <w:divBdr>
        <w:top w:val="none" w:sz="0" w:space="0" w:color="auto"/>
        <w:left w:val="none" w:sz="0" w:space="0" w:color="auto"/>
        <w:bottom w:val="none" w:sz="0" w:space="0" w:color="auto"/>
        <w:right w:val="none" w:sz="0" w:space="0" w:color="auto"/>
      </w:divBdr>
    </w:div>
    <w:div w:id="568273566">
      <w:bodyDiv w:val="1"/>
      <w:marLeft w:val="0"/>
      <w:marRight w:val="0"/>
      <w:marTop w:val="0"/>
      <w:marBottom w:val="0"/>
      <w:divBdr>
        <w:top w:val="none" w:sz="0" w:space="0" w:color="auto"/>
        <w:left w:val="none" w:sz="0" w:space="0" w:color="auto"/>
        <w:bottom w:val="none" w:sz="0" w:space="0" w:color="auto"/>
        <w:right w:val="none" w:sz="0" w:space="0" w:color="auto"/>
      </w:divBdr>
    </w:div>
    <w:div w:id="572008694">
      <w:bodyDiv w:val="1"/>
      <w:marLeft w:val="0"/>
      <w:marRight w:val="0"/>
      <w:marTop w:val="0"/>
      <w:marBottom w:val="0"/>
      <w:divBdr>
        <w:top w:val="none" w:sz="0" w:space="0" w:color="auto"/>
        <w:left w:val="none" w:sz="0" w:space="0" w:color="auto"/>
        <w:bottom w:val="none" w:sz="0" w:space="0" w:color="auto"/>
        <w:right w:val="none" w:sz="0" w:space="0" w:color="auto"/>
      </w:divBdr>
    </w:div>
    <w:div w:id="576136124">
      <w:bodyDiv w:val="1"/>
      <w:marLeft w:val="0"/>
      <w:marRight w:val="0"/>
      <w:marTop w:val="0"/>
      <w:marBottom w:val="0"/>
      <w:divBdr>
        <w:top w:val="none" w:sz="0" w:space="0" w:color="auto"/>
        <w:left w:val="none" w:sz="0" w:space="0" w:color="auto"/>
        <w:bottom w:val="none" w:sz="0" w:space="0" w:color="auto"/>
        <w:right w:val="none" w:sz="0" w:space="0" w:color="auto"/>
      </w:divBdr>
    </w:div>
    <w:div w:id="579565353">
      <w:bodyDiv w:val="1"/>
      <w:marLeft w:val="0"/>
      <w:marRight w:val="0"/>
      <w:marTop w:val="0"/>
      <w:marBottom w:val="0"/>
      <w:divBdr>
        <w:top w:val="none" w:sz="0" w:space="0" w:color="auto"/>
        <w:left w:val="none" w:sz="0" w:space="0" w:color="auto"/>
        <w:bottom w:val="none" w:sz="0" w:space="0" w:color="auto"/>
        <w:right w:val="none" w:sz="0" w:space="0" w:color="auto"/>
      </w:divBdr>
    </w:div>
    <w:div w:id="581570398">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03223553">
      <w:bodyDiv w:val="1"/>
      <w:marLeft w:val="0"/>
      <w:marRight w:val="0"/>
      <w:marTop w:val="0"/>
      <w:marBottom w:val="0"/>
      <w:divBdr>
        <w:top w:val="none" w:sz="0" w:space="0" w:color="auto"/>
        <w:left w:val="none" w:sz="0" w:space="0" w:color="auto"/>
        <w:bottom w:val="none" w:sz="0" w:space="0" w:color="auto"/>
        <w:right w:val="none" w:sz="0" w:space="0" w:color="auto"/>
      </w:divBdr>
    </w:div>
    <w:div w:id="606235300">
      <w:bodyDiv w:val="1"/>
      <w:marLeft w:val="0"/>
      <w:marRight w:val="0"/>
      <w:marTop w:val="0"/>
      <w:marBottom w:val="0"/>
      <w:divBdr>
        <w:top w:val="none" w:sz="0" w:space="0" w:color="auto"/>
        <w:left w:val="none" w:sz="0" w:space="0" w:color="auto"/>
        <w:bottom w:val="none" w:sz="0" w:space="0" w:color="auto"/>
        <w:right w:val="none" w:sz="0" w:space="0" w:color="auto"/>
      </w:divBdr>
    </w:div>
    <w:div w:id="615257870">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0842485">
      <w:bodyDiv w:val="1"/>
      <w:marLeft w:val="0"/>
      <w:marRight w:val="0"/>
      <w:marTop w:val="0"/>
      <w:marBottom w:val="0"/>
      <w:divBdr>
        <w:top w:val="none" w:sz="0" w:space="0" w:color="auto"/>
        <w:left w:val="none" w:sz="0" w:space="0" w:color="auto"/>
        <w:bottom w:val="none" w:sz="0" w:space="0" w:color="auto"/>
        <w:right w:val="none" w:sz="0" w:space="0" w:color="auto"/>
      </w:divBdr>
    </w:div>
    <w:div w:id="621766621">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28970248">
      <w:bodyDiv w:val="1"/>
      <w:marLeft w:val="0"/>
      <w:marRight w:val="0"/>
      <w:marTop w:val="0"/>
      <w:marBottom w:val="0"/>
      <w:divBdr>
        <w:top w:val="none" w:sz="0" w:space="0" w:color="auto"/>
        <w:left w:val="none" w:sz="0" w:space="0" w:color="auto"/>
        <w:bottom w:val="none" w:sz="0" w:space="0" w:color="auto"/>
        <w:right w:val="none" w:sz="0" w:space="0" w:color="auto"/>
      </w:divBdr>
    </w:div>
    <w:div w:id="643197520">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89842320">
      <w:bodyDiv w:val="1"/>
      <w:marLeft w:val="0"/>
      <w:marRight w:val="0"/>
      <w:marTop w:val="0"/>
      <w:marBottom w:val="0"/>
      <w:divBdr>
        <w:top w:val="none" w:sz="0" w:space="0" w:color="auto"/>
        <w:left w:val="none" w:sz="0" w:space="0" w:color="auto"/>
        <w:bottom w:val="none" w:sz="0" w:space="0" w:color="auto"/>
        <w:right w:val="none" w:sz="0" w:space="0" w:color="auto"/>
      </w:divBdr>
    </w:div>
    <w:div w:id="690103519">
      <w:bodyDiv w:val="1"/>
      <w:marLeft w:val="0"/>
      <w:marRight w:val="0"/>
      <w:marTop w:val="0"/>
      <w:marBottom w:val="0"/>
      <w:divBdr>
        <w:top w:val="none" w:sz="0" w:space="0" w:color="auto"/>
        <w:left w:val="none" w:sz="0" w:space="0" w:color="auto"/>
        <w:bottom w:val="none" w:sz="0" w:space="0" w:color="auto"/>
        <w:right w:val="none" w:sz="0" w:space="0" w:color="auto"/>
      </w:divBdr>
    </w:div>
    <w:div w:id="690650150">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697970810">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12075917">
      <w:bodyDiv w:val="1"/>
      <w:marLeft w:val="0"/>
      <w:marRight w:val="0"/>
      <w:marTop w:val="0"/>
      <w:marBottom w:val="0"/>
      <w:divBdr>
        <w:top w:val="none" w:sz="0" w:space="0" w:color="auto"/>
        <w:left w:val="none" w:sz="0" w:space="0" w:color="auto"/>
        <w:bottom w:val="none" w:sz="0" w:space="0" w:color="auto"/>
        <w:right w:val="none" w:sz="0" w:space="0" w:color="auto"/>
      </w:divBdr>
    </w:div>
    <w:div w:id="713234049">
      <w:bodyDiv w:val="1"/>
      <w:marLeft w:val="0"/>
      <w:marRight w:val="0"/>
      <w:marTop w:val="0"/>
      <w:marBottom w:val="0"/>
      <w:divBdr>
        <w:top w:val="none" w:sz="0" w:space="0" w:color="auto"/>
        <w:left w:val="none" w:sz="0" w:space="0" w:color="auto"/>
        <w:bottom w:val="none" w:sz="0" w:space="0" w:color="auto"/>
        <w:right w:val="none" w:sz="0" w:space="0" w:color="auto"/>
      </w:divBdr>
    </w:div>
    <w:div w:id="717126539">
      <w:bodyDiv w:val="1"/>
      <w:marLeft w:val="0"/>
      <w:marRight w:val="0"/>
      <w:marTop w:val="0"/>
      <w:marBottom w:val="0"/>
      <w:divBdr>
        <w:top w:val="none" w:sz="0" w:space="0" w:color="auto"/>
        <w:left w:val="none" w:sz="0" w:space="0" w:color="auto"/>
        <w:bottom w:val="none" w:sz="0" w:space="0" w:color="auto"/>
        <w:right w:val="none" w:sz="0" w:space="0" w:color="auto"/>
      </w:divBdr>
    </w:div>
    <w:div w:id="720710870">
      <w:bodyDiv w:val="1"/>
      <w:marLeft w:val="0"/>
      <w:marRight w:val="0"/>
      <w:marTop w:val="0"/>
      <w:marBottom w:val="0"/>
      <w:divBdr>
        <w:top w:val="none" w:sz="0" w:space="0" w:color="auto"/>
        <w:left w:val="none" w:sz="0" w:space="0" w:color="auto"/>
        <w:bottom w:val="none" w:sz="0" w:space="0" w:color="auto"/>
        <w:right w:val="none" w:sz="0" w:space="0" w:color="auto"/>
      </w:divBdr>
    </w:div>
    <w:div w:id="722605119">
      <w:bodyDiv w:val="1"/>
      <w:marLeft w:val="0"/>
      <w:marRight w:val="0"/>
      <w:marTop w:val="0"/>
      <w:marBottom w:val="0"/>
      <w:divBdr>
        <w:top w:val="none" w:sz="0" w:space="0" w:color="auto"/>
        <w:left w:val="none" w:sz="0" w:space="0" w:color="auto"/>
        <w:bottom w:val="none" w:sz="0" w:space="0" w:color="auto"/>
        <w:right w:val="none" w:sz="0" w:space="0" w:color="auto"/>
      </w:divBdr>
    </w:div>
    <w:div w:id="724330088">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192297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0491689">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69661432">
      <w:bodyDiv w:val="1"/>
      <w:marLeft w:val="0"/>
      <w:marRight w:val="0"/>
      <w:marTop w:val="0"/>
      <w:marBottom w:val="0"/>
      <w:divBdr>
        <w:top w:val="none" w:sz="0" w:space="0" w:color="auto"/>
        <w:left w:val="none" w:sz="0" w:space="0" w:color="auto"/>
        <w:bottom w:val="none" w:sz="0" w:space="0" w:color="auto"/>
        <w:right w:val="none" w:sz="0" w:space="0" w:color="auto"/>
      </w:divBdr>
    </w:div>
    <w:div w:id="773138780">
      <w:bodyDiv w:val="1"/>
      <w:marLeft w:val="0"/>
      <w:marRight w:val="0"/>
      <w:marTop w:val="0"/>
      <w:marBottom w:val="0"/>
      <w:divBdr>
        <w:top w:val="none" w:sz="0" w:space="0" w:color="auto"/>
        <w:left w:val="none" w:sz="0" w:space="0" w:color="auto"/>
        <w:bottom w:val="none" w:sz="0" w:space="0" w:color="auto"/>
        <w:right w:val="none" w:sz="0" w:space="0" w:color="auto"/>
      </w:divBdr>
    </w:div>
    <w:div w:id="773205524">
      <w:bodyDiv w:val="1"/>
      <w:marLeft w:val="0"/>
      <w:marRight w:val="0"/>
      <w:marTop w:val="0"/>
      <w:marBottom w:val="0"/>
      <w:divBdr>
        <w:top w:val="none" w:sz="0" w:space="0" w:color="auto"/>
        <w:left w:val="none" w:sz="0" w:space="0" w:color="auto"/>
        <w:bottom w:val="none" w:sz="0" w:space="0" w:color="auto"/>
        <w:right w:val="none" w:sz="0" w:space="0" w:color="auto"/>
      </w:divBdr>
    </w:div>
    <w:div w:id="778061735">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798960611">
      <w:bodyDiv w:val="1"/>
      <w:marLeft w:val="0"/>
      <w:marRight w:val="0"/>
      <w:marTop w:val="0"/>
      <w:marBottom w:val="0"/>
      <w:divBdr>
        <w:top w:val="none" w:sz="0" w:space="0" w:color="auto"/>
        <w:left w:val="none" w:sz="0" w:space="0" w:color="auto"/>
        <w:bottom w:val="none" w:sz="0" w:space="0" w:color="auto"/>
        <w:right w:val="none" w:sz="0" w:space="0" w:color="auto"/>
      </w:divBdr>
    </w:div>
    <w:div w:id="801994057">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6265170">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0003319">
      <w:bodyDiv w:val="1"/>
      <w:marLeft w:val="0"/>
      <w:marRight w:val="0"/>
      <w:marTop w:val="0"/>
      <w:marBottom w:val="0"/>
      <w:divBdr>
        <w:top w:val="none" w:sz="0" w:space="0" w:color="auto"/>
        <w:left w:val="none" w:sz="0" w:space="0" w:color="auto"/>
        <w:bottom w:val="none" w:sz="0" w:space="0" w:color="auto"/>
        <w:right w:val="none" w:sz="0" w:space="0" w:color="auto"/>
      </w:divBdr>
    </w:div>
    <w:div w:id="820191898">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33379176">
      <w:bodyDiv w:val="1"/>
      <w:marLeft w:val="0"/>
      <w:marRight w:val="0"/>
      <w:marTop w:val="0"/>
      <w:marBottom w:val="0"/>
      <w:divBdr>
        <w:top w:val="none" w:sz="0" w:space="0" w:color="auto"/>
        <w:left w:val="none" w:sz="0" w:space="0" w:color="auto"/>
        <w:bottom w:val="none" w:sz="0" w:space="0" w:color="auto"/>
        <w:right w:val="none" w:sz="0" w:space="0" w:color="auto"/>
      </w:divBdr>
    </w:div>
    <w:div w:id="837621684">
      <w:bodyDiv w:val="1"/>
      <w:marLeft w:val="0"/>
      <w:marRight w:val="0"/>
      <w:marTop w:val="0"/>
      <w:marBottom w:val="0"/>
      <w:divBdr>
        <w:top w:val="none" w:sz="0" w:space="0" w:color="auto"/>
        <w:left w:val="none" w:sz="0" w:space="0" w:color="auto"/>
        <w:bottom w:val="none" w:sz="0" w:space="0" w:color="auto"/>
        <w:right w:val="none" w:sz="0" w:space="0" w:color="auto"/>
      </w:divBdr>
    </w:div>
    <w:div w:id="839810700">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41356713">
      <w:bodyDiv w:val="1"/>
      <w:marLeft w:val="0"/>
      <w:marRight w:val="0"/>
      <w:marTop w:val="0"/>
      <w:marBottom w:val="0"/>
      <w:divBdr>
        <w:top w:val="none" w:sz="0" w:space="0" w:color="auto"/>
        <w:left w:val="none" w:sz="0" w:space="0" w:color="auto"/>
        <w:bottom w:val="none" w:sz="0" w:space="0" w:color="auto"/>
        <w:right w:val="none" w:sz="0" w:space="0" w:color="auto"/>
      </w:divBdr>
    </w:div>
    <w:div w:id="860819772">
      <w:bodyDiv w:val="1"/>
      <w:marLeft w:val="0"/>
      <w:marRight w:val="0"/>
      <w:marTop w:val="0"/>
      <w:marBottom w:val="0"/>
      <w:divBdr>
        <w:top w:val="none" w:sz="0" w:space="0" w:color="auto"/>
        <w:left w:val="none" w:sz="0" w:space="0" w:color="auto"/>
        <w:bottom w:val="none" w:sz="0" w:space="0" w:color="auto"/>
        <w:right w:val="none" w:sz="0" w:space="0" w:color="auto"/>
      </w:divBdr>
    </w:div>
    <w:div w:id="861359266">
      <w:bodyDiv w:val="1"/>
      <w:marLeft w:val="0"/>
      <w:marRight w:val="0"/>
      <w:marTop w:val="0"/>
      <w:marBottom w:val="0"/>
      <w:divBdr>
        <w:top w:val="none" w:sz="0" w:space="0" w:color="auto"/>
        <w:left w:val="none" w:sz="0" w:space="0" w:color="auto"/>
        <w:bottom w:val="none" w:sz="0" w:space="0" w:color="auto"/>
        <w:right w:val="none" w:sz="0" w:space="0" w:color="auto"/>
      </w:divBdr>
    </w:div>
    <w:div w:id="872231878">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3154809">
      <w:bodyDiv w:val="1"/>
      <w:marLeft w:val="0"/>
      <w:marRight w:val="0"/>
      <w:marTop w:val="0"/>
      <w:marBottom w:val="0"/>
      <w:divBdr>
        <w:top w:val="none" w:sz="0" w:space="0" w:color="auto"/>
        <w:left w:val="none" w:sz="0" w:space="0" w:color="auto"/>
        <w:bottom w:val="none" w:sz="0" w:space="0" w:color="auto"/>
        <w:right w:val="none" w:sz="0" w:space="0" w:color="auto"/>
      </w:divBdr>
    </w:div>
    <w:div w:id="875502461">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881937181">
      <w:bodyDiv w:val="1"/>
      <w:marLeft w:val="0"/>
      <w:marRight w:val="0"/>
      <w:marTop w:val="0"/>
      <w:marBottom w:val="0"/>
      <w:divBdr>
        <w:top w:val="none" w:sz="0" w:space="0" w:color="auto"/>
        <w:left w:val="none" w:sz="0" w:space="0" w:color="auto"/>
        <w:bottom w:val="none" w:sz="0" w:space="0" w:color="auto"/>
        <w:right w:val="none" w:sz="0" w:space="0" w:color="auto"/>
      </w:divBdr>
    </w:div>
    <w:div w:id="885488348">
      <w:bodyDiv w:val="1"/>
      <w:marLeft w:val="0"/>
      <w:marRight w:val="0"/>
      <w:marTop w:val="0"/>
      <w:marBottom w:val="0"/>
      <w:divBdr>
        <w:top w:val="none" w:sz="0" w:space="0" w:color="auto"/>
        <w:left w:val="none" w:sz="0" w:space="0" w:color="auto"/>
        <w:bottom w:val="none" w:sz="0" w:space="0" w:color="auto"/>
        <w:right w:val="none" w:sz="0" w:space="0" w:color="auto"/>
      </w:divBdr>
    </w:div>
    <w:div w:id="902133988">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5532671">
      <w:bodyDiv w:val="1"/>
      <w:marLeft w:val="0"/>
      <w:marRight w:val="0"/>
      <w:marTop w:val="0"/>
      <w:marBottom w:val="0"/>
      <w:divBdr>
        <w:top w:val="none" w:sz="0" w:space="0" w:color="auto"/>
        <w:left w:val="none" w:sz="0" w:space="0" w:color="auto"/>
        <w:bottom w:val="none" w:sz="0" w:space="0" w:color="auto"/>
        <w:right w:val="none" w:sz="0" w:space="0" w:color="auto"/>
      </w:divBdr>
    </w:div>
    <w:div w:id="907690243">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16398463">
      <w:bodyDiv w:val="1"/>
      <w:marLeft w:val="0"/>
      <w:marRight w:val="0"/>
      <w:marTop w:val="0"/>
      <w:marBottom w:val="0"/>
      <w:divBdr>
        <w:top w:val="none" w:sz="0" w:space="0" w:color="auto"/>
        <w:left w:val="none" w:sz="0" w:space="0" w:color="auto"/>
        <w:bottom w:val="none" w:sz="0" w:space="0" w:color="auto"/>
        <w:right w:val="none" w:sz="0" w:space="0" w:color="auto"/>
      </w:divBdr>
    </w:div>
    <w:div w:id="931474654">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38178065">
      <w:bodyDiv w:val="1"/>
      <w:marLeft w:val="0"/>
      <w:marRight w:val="0"/>
      <w:marTop w:val="0"/>
      <w:marBottom w:val="0"/>
      <w:divBdr>
        <w:top w:val="none" w:sz="0" w:space="0" w:color="auto"/>
        <w:left w:val="none" w:sz="0" w:space="0" w:color="auto"/>
        <w:bottom w:val="none" w:sz="0" w:space="0" w:color="auto"/>
        <w:right w:val="none" w:sz="0" w:space="0" w:color="auto"/>
      </w:divBdr>
    </w:div>
    <w:div w:id="940642967">
      <w:bodyDiv w:val="1"/>
      <w:marLeft w:val="0"/>
      <w:marRight w:val="0"/>
      <w:marTop w:val="0"/>
      <w:marBottom w:val="0"/>
      <w:divBdr>
        <w:top w:val="none" w:sz="0" w:space="0" w:color="auto"/>
        <w:left w:val="none" w:sz="0" w:space="0" w:color="auto"/>
        <w:bottom w:val="none" w:sz="0" w:space="0" w:color="auto"/>
        <w:right w:val="none" w:sz="0" w:space="0" w:color="auto"/>
      </w:divBdr>
    </w:div>
    <w:div w:id="942223813">
      <w:bodyDiv w:val="1"/>
      <w:marLeft w:val="0"/>
      <w:marRight w:val="0"/>
      <w:marTop w:val="0"/>
      <w:marBottom w:val="0"/>
      <w:divBdr>
        <w:top w:val="none" w:sz="0" w:space="0" w:color="auto"/>
        <w:left w:val="none" w:sz="0" w:space="0" w:color="auto"/>
        <w:bottom w:val="none" w:sz="0" w:space="0" w:color="auto"/>
        <w:right w:val="none" w:sz="0" w:space="0" w:color="auto"/>
      </w:divBdr>
    </w:div>
    <w:div w:id="943270662">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157229">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47350207">
      <w:bodyDiv w:val="1"/>
      <w:marLeft w:val="0"/>
      <w:marRight w:val="0"/>
      <w:marTop w:val="0"/>
      <w:marBottom w:val="0"/>
      <w:divBdr>
        <w:top w:val="none" w:sz="0" w:space="0" w:color="auto"/>
        <w:left w:val="none" w:sz="0" w:space="0" w:color="auto"/>
        <w:bottom w:val="none" w:sz="0" w:space="0" w:color="auto"/>
        <w:right w:val="none" w:sz="0" w:space="0" w:color="auto"/>
      </w:divBdr>
    </w:div>
    <w:div w:id="956133152">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71638542">
      <w:bodyDiv w:val="1"/>
      <w:marLeft w:val="0"/>
      <w:marRight w:val="0"/>
      <w:marTop w:val="0"/>
      <w:marBottom w:val="0"/>
      <w:divBdr>
        <w:top w:val="none" w:sz="0" w:space="0" w:color="auto"/>
        <w:left w:val="none" w:sz="0" w:space="0" w:color="auto"/>
        <w:bottom w:val="none" w:sz="0" w:space="0" w:color="auto"/>
        <w:right w:val="none" w:sz="0" w:space="0" w:color="auto"/>
      </w:divBdr>
    </w:div>
    <w:div w:id="976691176">
      <w:bodyDiv w:val="1"/>
      <w:marLeft w:val="0"/>
      <w:marRight w:val="0"/>
      <w:marTop w:val="0"/>
      <w:marBottom w:val="0"/>
      <w:divBdr>
        <w:top w:val="none" w:sz="0" w:space="0" w:color="auto"/>
        <w:left w:val="none" w:sz="0" w:space="0" w:color="auto"/>
        <w:bottom w:val="none" w:sz="0" w:space="0" w:color="auto"/>
        <w:right w:val="none" w:sz="0" w:space="0" w:color="auto"/>
      </w:divBdr>
    </w:div>
    <w:div w:id="980963409">
      <w:bodyDiv w:val="1"/>
      <w:marLeft w:val="0"/>
      <w:marRight w:val="0"/>
      <w:marTop w:val="0"/>
      <w:marBottom w:val="0"/>
      <w:divBdr>
        <w:top w:val="none" w:sz="0" w:space="0" w:color="auto"/>
        <w:left w:val="none" w:sz="0" w:space="0" w:color="auto"/>
        <w:bottom w:val="none" w:sz="0" w:space="0" w:color="auto"/>
        <w:right w:val="none" w:sz="0" w:space="0" w:color="auto"/>
      </w:divBdr>
    </w:div>
    <w:div w:id="983970644">
      <w:bodyDiv w:val="1"/>
      <w:marLeft w:val="0"/>
      <w:marRight w:val="0"/>
      <w:marTop w:val="0"/>
      <w:marBottom w:val="0"/>
      <w:divBdr>
        <w:top w:val="none" w:sz="0" w:space="0" w:color="auto"/>
        <w:left w:val="none" w:sz="0" w:space="0" w:color="auto"/>
        <w:bottom w:val="none" w:sz="0" w:space="0" w:color="auto"/>
        <w:right w:val="none" w:sz="0" w:space="0" w:color="auto"/>
      </w:divBdr>
    </w:div>
    <w:div w:id="987519064">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999045461">
      <w:bodyDiv w:val="1"/>
      <w:marLeft w:val="0"/>
      <w:marRight w:val="0"/>
      <w:marTop w:val="0"/>
      <w:marBottom w:val="0"/>
      <w:divBdr>
        <w:top w:val="none" w:sz="0" w:space="0" w:color="auto"/>
        <w:left w:val="none" w:sz="0" w:space="0" w:color="auto"/>
        <w:bottom w:val="none" w:sz="0" w:space="0" w:color="auto"/>
        <w:right w:val="none" w:sz="0" w:space="0" w:color="auto"/>
      </w:divBdr>
    </w:div>
    <w:div w:id="1003512145">
      <w:bodyDiv w:val="1"/>
      <w:marLeft w:val="0"/>
      <w:marRight w:val="0"/>
      <w:marTop w:val="0"/>
      <w:marBottom w:val="0"/>
      <w:divBdr>
        <w:top w:val="none" w:sz="0" w:space="0" w:color="auto"/>
        <w:left w:val="none" w:sz="0" w:space="0" w:color="auto"/>
        <w:bottom w:val="none" w:sz="0" w:space="0" w:color="auto"/>
        <w:right w:val="none" w:sz="0" w:space="0" w:color="auto"/>
      </w:divBdr>
    </w:div>
    <w:div w:id="1005549506">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4767431">
      <w:bodyDiv w:val="1"/>
      <w:marLeft w:val="0"/>
      <w:marRight w:val="0"/>
      <w:marTop w:val="0"/>
      <w:marBottom w:val="0"/>
      <w:divBdr>
        <w:top w:val="none" w:sz="0" w:space="0" w:color="auto"/>
        <w:left w:val="none" w:sz="0" w:space="0" w:color="auto"/>
        <w:bottom w:val="none" w:sz="0" w:space="0" w:color="auto"/>
        <w:right w:val="none" w:sz="0" w:space="0" w:color="auto"/>
      </w:divBdr>
    </w:div>
    <w:div w:id="1018506065">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0935010">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32609337">
      <w:bodyDiv w:val="1"/>
      <w:marLeft w:val="0"/>
      <w:marRight w:val="0"/>
      <w:marTop w:val="0"/>
      <w:marBottom w:val="0"/>
      <w:divBdr>
        <w:top w:val="none" w:sz="0" w:space="0" w:color="auto"/>
        <w:left w:val="none" w:sz="0" w:space="0" w:color="auto"/>
        <w:bottom w:val="none" w:sz="0" w:space="0" w:color="auto"/>
        <w:right w:val="none" w:sz="0" w:space="0" w:color="auto"/>
      </w:divBdr>
    </w:div>
    <w:div w:id="1033850478">
      <w:bodyDiv w:val="1"/>
      <w:marLeft w:val="0"/>
      <w:marRight w:val="0"/>
      <w:marTop w:val="0"/>
      <w:marBottom w:val="0"/>
      <w:divBdr>
        <w:top w:val="none" w:sz="0" w:space="0" w:color="auto"/>
        <w:left w:val="none" w:sz="0" w:space="0" w:color="auto"/>
        <w:bottom w:val="none" w:sz="0" w:space="0" w:color="auto"/>
        <w:right w:val="none" w:sz="0" w:space="0" w:color="auto"/>
      </w:divBdr>
    </w:div>
    <w:div w:id="1035544009">
      <w:bodyDiv w:val="1"/>
      <w:marLeft w:val="0"/>
      <w:marRight w:val="0"/>
      <w:marTop w:val="0"/>
      <w:marBottom w:val="0"/>
      <w:divBdr>
        <w:top w:val="none" w:sz="0" w:space="0" w:color="auto"/>
        <w:left w:val="none" w:sz="0" w:space="0" w:color="auto"/>
        <w:bottom w:val="none" w:sz="0" w:space="0" w:color="auto"/>
        <w:right w:val="none" w:sz="0" w:space="0" w:color="auto"/>
      </w:divBdr>
    </w:div>
    <w:div w:id="1044251311">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55203849">
      <w:bodyDiv w:val="1"/>
      <w:marLeft w:val="0"/>
      <w:marRight w:val="0"/>
      <w:marTop w:val="0"/>
      <w:marBottom w:val="0"/>
      <w:divBdr>
        <w:top w:val="none" w:sz="0" w:space="0" w:color="auto"/>
        <w:left w:val="none" w:sz="0" w:space="0" w:color="auto"/>
        <w:bottom w:val="none" w:sz="0" w:space="0" w:color="auto"/>
        <w:right w:val="none" w:sz="0" w:space="0" w:color="auto"/>
      </w:divBdr>
    </w:div>
    <w:div w:id="1057777641">
      <w:bodyDiv w:val="1"/>
      <w:marLeft w:val="0"/>
      <w:marRight w:val="0"/>
      <w:marTop w:val="0"/>
      <w:marBottom w:val="0"/>
      <w:divBdr>
        <w:top w:val="none" w:sz="0" w:space="0" w:color="auto"/>
        <w:left w:val="none" w:sz="0" w:space="0" w:color="auto"/>
        <w:bottom w:val="none" w:sz="0" w:space="0" w:color="auto"/>
        <w:right w:val="none" w:sz="0" w:space="0" w:color="auto"/>
      </w:divBdr>
    </w:div>
    <w:div w:id="1062800599">
      <w:bodyDiv w:val="1"/>
      <w:marLeft w:val="0"/>
      <w:marRight w:val="0"/>
      <w:marTop w:val="0"/>
      <w:marBottom w:val="0"/>
      <w:divBdr>
        <w:top w:val="none" w:sz="0" w:space="0" w:color="auto"/>
        <w:left w:val="none" w:sz="0" w:space="0" w:color="auto"/>
        <w:bottom w:val="none" w:sz="0" w:space="0" w:color="auto"/>
        <w:right w:val="none" w:sz="0" w:space="0" w:color="auto"/>
      </w:divBdr>
    </w:div>
    <w:div w:id="1067648533">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71997666">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85610992">
      <w:bodyDiv w:val="1"/>
      <w:marLeft w:val="0"/>
      <w:marRight w:val="0"/>
      <w:marTop w:val="0"/>
      <w:marBottom w:val="0"/>
      <w:divBdr>
        <w:top w:val="none" w:sz="0" w:space="0" w:color="auto"/>
        <w:left w:val="none" w:sz="0" w:space="0" w:color="auto"/>
        <w:bottom w:val="none" w:sz="0" w:space="0" w:color="auto"/>
        <w:right w:val="none" w:sz="0" w:space="0" w:color="auto"/>
      </w:divBdr>
    </w:div>
    <w:div w:id="1091705352">
      <w:bodyDiv w:val="1"/>
      <w:marLeft w:val="0"/>
      <w:marRight w:val="0"/>
      <w:marTop w:val="0"/>
      <w:marBottom w:val="0"/>
      <w:divBdr>
        <w:top w:val="none" w:sz="0" w:space="0" w:color="auto"/>
        <w:left w:val="none" w:sz="0" w:space="0" w:color="auto"/>
        <w:bottom w:val="none" w:sz="0" w:space="0" w:color="auto"/>
        <w:right w:val="none" w:sz="0" w:space="0" w:color="auto"/>
      </w:divBdr>
    </w:div>
    <w:div w:id="1094209529">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097213729">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19686949">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21531023">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358912">
      <w:bodyDiv w:val="1"/>
      <w:marLeft w:val="0"/>
      <w:marRight w:val="0"/>
      <w:marTop w:val="0"/>
      <w:marBottom w:val="0"/>
      <w:divBdr>
        <w:top w:val="none" w:sz="0" w:space="0" w:color="auto"/>
        <w:left w:val="none" w:sz="0" w:space="0" w:color="auto"/>
        <w:bottom w:val="none" w:sz="0" w:space="0" w:color="auto"/>
        <w:right w:val="none" w:sz="0" w:space="0" w:color="auto"/>
      </w:divBdr>
    </w:div>
    <w:div w:id="1133595846">
      <w:bodyDiv w:val="1"/>
      <w:marLeft w:val="0"/>
      <w:marRight w:val="0"/>
      <w:marTop w:val="0"/>
      <w:marBottom w:val="0"/>
      <w:divBdr>
        <w:top w:val="none" w:sz="0" w:space="0" w:color="auto"/>
        <w:left w:val="none" w:sz="0" w:space="0" w:color="auto"/>
        <w:bottom w:val="none" w:sz="0" w:space="0" w:color="auto"/>
        <w:right w:val="none" w:sz="0" w:space="0" w:color="auto"/>
      </w:divBdr>
    </w:div>
    <w:div w:id="11401496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68709931">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178927472">
      <w:bodyDiv w:val="1"/>
      <w:marLeft w:val="0"/>
      <w:marRight w:val="0"/>
      <w:marTop w:val="0"/>
      <w:marBottom w:val="0"/>
      <w:divBdr>
        <w:top w:val="none" w:sz="0" w:space="0" w:color="auto"/>
        <w:left w:val="none" w:sz="0" w:space="0" w:color="auto"/>
        <w:bottom w:val="none" w:sz="0" w:space="0" w:color="auto"/>
        <w:right w:val="none" w:sz="0" w:space="0" w:color="auto"/>
      </w:divBdr>
    </w:div>
    <w:div w:id="1181969043">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14849825">
      <w:bodyDiv w:val="1"/>
      <w:marLeft w:val="0"/>
      <w:marRight w:val="0"/>
      <w:marTop w:val="0"/>
      <w:marBottom w:val="0"/>
      <w:divBdr>
        <w:top w:val="none" w:sz="0" w:space="0" w:color="auto"/>
        <w:left w:val="none" w:sz="0" w:space="0" w:color="auto"/>
        <w:bottom w:val="none" w:sz="0" w:space="0" w:color="auto"/>
        <w:right w:val="none" w:sz="0" w:space="0" w:color="auto"/>
      </w:divBdr>
    </w:div>
    <w:div w:id="1220045824">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25680906">
      <w:bodyDiv w:val="1"/>
      <w:marLeft w:val="0"/>
      <w:marRight w:val="0"/>
      <w:marTop w:val="0"/>
      <w:marBottom w:val="0"/>
      <w:divBdr>
        <w:top w:val="none" w:sz="0" w:space="0" w:color="auto"/>
        <w:left w:val="none" w:sz="0" w:space="0" w:color="auto"/>
        <w:bottom w:val="none" w:sz="0" w:space="0" w:color="auto"/>
        <w:right w:val="none" w:sz="0" w:space="0" w:color="auto"/>
      </w:divBdr>
    </w:div>
    <w:div w:id="1231188114">
      <w:bodyDiv w:val="1"/>
      <w:marLeft w:val="0"/>
      <w:marRight w:val="0"/>
      <w:marTop w:val="0"/>
      <w:marBottom w:val="0"/>
      <w:divBdr>
        <w:top w:val="none" w:sz="0" w:space="0" w:color="auto"/>
        <w:left w:val="none" w:sz="0" w:space="0" w:color="auto"/>
        <w:bottom w:val="none" w:sz="0" w:space="0" w:color="auto"/>
        <w:right w:val="none" w:sz="0" w:space="0" w:color="auto"/>
      </w:divBdr>
    </w:div>
    <w:div w:id="1239049407">
      <w:bodyDiv w:val="1"/>
      <w:marLeft w:val="0"/>
      <w:marRight w:val="0"/>
      <w:marTop w:val="0"/>
      <w:marBottom w:val="0"/>
      <w:divBdr>
        <w:top w:val="none" w:sz="0" w:space="0" w:color="auto"/>
        <w:left w:val="none" w:sz="0" w:space="0" w:color="auto"/>
        <w:bottom w:val="none" w:sz="0" w:space="0" w:color="auto"/>
        <w:right w:val="none" w:sz="0" w:space="0" w:color="auto"/>
      </w:divBdr>
    </w:div>
    <w:div w:id="1244222640">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48271556">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0331182">
      <w:bodyDiv w:val="1"/>
      <w:marLeft w:val="0"/>
      <w:marRight w:val="0"/>
      <w:marTop w:val="0"/>
      <w:marBottom w:val="0"/>
      <w:divBdr>
        <w:top w:val="none" w:sz="0" w:space="0" w:color="auto"/>
        <w:left w:val="none" w:sz="0" w:space="0" w:color="auto"/>
        <w:bottom w:val="none" w:sz="0" w:space="0" w:color="auto"/>
        <w:right w:val="none" w:sz="0" w:space="0" w:color="auto"/>
      </w:divBdr>
    </w:div>
    <w:div w:id="1263609589">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66691957">
      <w:bodyDiv w:val="1"/>
      <w:marLeft w:val="0"/>
      <w:marRight w:val="0"/>
      <w:marTop w:val="0"/>
      <w:marBottom w:val="0"/>
      <w:divBdr>
        <w:top w:val="none" w:sz="0" w:space="0" w:color="auto"/>
        <w:left w:val="none" w:sz="0" w:space="0" w:color="auto"/>
        <w:bottom w:val="none" w:sz="0" w:space="0" w:color="auto"/>
        <w:right w:val="none" w:sz="0" w:space="0" w:color="auto"/>
      </w:divBdr>
    </w:div>
    <w:div w:id="1269580804">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1352777">
      <w:bodyDiv w:val="1"/>
      <w:marLeft w:val="0"/>
      <w:marRight w:val="0"/>
      <w:marTop w:val="0"/>
      <w:marBottom w:val="0"/>
      <w:divBdr>
        <w:top w:val="none" w:sz="0" w:space="0" w:color="auto"/>
        <w:left w:val="none" w:sz="0" w:space="0" w:color="auto"/>
        <w:bottom w:val="none" w:sz="0" w:space="0" w:color="auto"/>
        <w:right w:val="none" w:sz="0" w:space="0" w:color="auto"/>
      </w:divBdr>
    </w:div>
    <w:div w:id="1273394590">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85427759">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29094660">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37806264">
      <w:bodyDiv w:val="1"/>
      <w:marLeft w:val="0"/>
      <w:marRight w:val="0"/>
      <w:marTop w:val="0"/>
      <w:marBottom w:val="0"/>
      <w:divBdr>
        <w:top w:val="none" w:sz="0" w:space="0" w:color="auto"/>
        <w:left w:val="none" w:sz="0" w:space="0" w:color="auto"/>
        <w:bottom w:val="none" w:sz="0" w:space="0" w:color="auto"/>
        <w:right w:val="none" w:sz="0" w:space="0" w:color="auto"/>
      </w:divBdr>
    </w:div>
    <w:div w:id="1339848228">
      <w:bodyDiv w:val="1"/>
      <w:marLeft w:val="0"/>
      <w:marRight w:val="0"/>
      <w:marTop w:val="0"/>
      <w:marBottom w:val="0"/>
      <w:divBdr>
        <w:top w:val="none" w:sz="0" w:space="0" w:color="auto"/>
        <w:left w:val="none" w:sz="0" w:space="0" w:color="auto"/>
        <w:bottom w:val="none" w:sz="0" w:space="0" w:color="auto"/>
        <w:right w:val="none" w:sz="0" w:space="0" w:color="auto"/>
      </w:divBdr>
    </w:div>
    <w:div w:id="1349527633">
      <w:bodyDiv w:val="1"/>
      <w:marLeft w:val="0"/>
      <w:marRight w:val="0"/>
      <w:marTop w:val="0"/>
      <w:marBottom w:val="0"/>
      <w:divBdr>
        <w:top w:val="none" w:sz="0" w:space="0" w:color="auto"/>
        <w:left w:val="none" w:sz="0" w:space="0" w:color="auto"/>
        <w:bottom w:val="none" w:sz="0" w:space="0" w:color="auto"/>
        <w:right w:val="none" w:sz="0" w:space="0" w:color="auto"/>
      </w:divBdr>
    </w:div>
    <w:div w:id="1355956558">
      <w:bodyDiv w:val="1"/>
      <w:marLeft w:val="0"/>
      <w:marRight w:val="0"/>
      <w:marTop w:val="0"/>
      <w:marBottom w:val="0"/>
      <w:divBdr>
        <w:top w:val="none" w:sz="0" w:space="0" w:color="auto"/>
        <w:left w:val="none" w:sz="0" w:space="0" w:color="auto"/>
        <w:bottom w:val="none" w:sz="0" w:space="0" w:color="auto"/>
        <w:right w:val="none" w:sz="0" w:space="0" w:color="auto"/>
      </w:divBdr>
    </w:div>
    <w:div w:id="1356882785">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75153316">
      <w:bodyDiv w:val="1"/>
      <w:marLeft w:val="0"/>
      <w:marRight w:val="0"/>
      <w:marTop w:val="0"/>
      <w:marBottom w:val="0"/>
      <w:divBdr>
        <w:top w:val="none" w:sz="0" w:space="0" w:color="auto"/>
        <w:left w:val="none" w:sz="0" w:space="0" w:color="auto"/>
        <w:bottom w:val="none" w:sz="0" w:space="0" w:color="auto"/>
        <w:right w:val="none" w:sz="0" w:space="0" w:color="auto"/>
      </w:divBdr>
    </w:div>
    <w:div w:id="1377394442">
      <w:bodyDiv w:val="1"/>
      <w:marLeft w:val="0"/>
      <w:marRight w:val="0"/>
      <w:marTop w:val="0"/>
      <w:marBottom w:val="0"/>
      <w:divBdr>
        <w:top w:val="none" w:sz="0" w:space="0" w:color="auto"/>
        <w:left w:val="none" w:sz="0" w:space="0" w:color="auto"/>
        <w:bottom w:val="none" w:sz="0" w:space="0" w:color="auto"/>
        <w:right w:val="none" w:sz="0" w:space="0" w:color="auto"/>
      </w:divBdr>
    </w:div>
    <w:div w:id="1378046150">
      <w:bodyDiv w:val="1"/>
      <w:marLeft w:val="0"/>
      <w:marRight w:val="0"/>
      <w:marTop w:val="0"/>
      <w:marBottom w:val="0"/>
      <w:divBdr>
        <w:top w:val="none" w:sz="0" w:space="0" w:color="auto"/>
        <w:left w:val="none" w:sz="0" w:space="0" w:color="auto"/>
        <w:bottom w:val="none" w:sz="0" w:space="0" w:color="auto"/>
        <w:right w:val="none" w:sz="0" w:space="0" w:color="auto"/>
      </w:divBdr>
    </w:div>
    <w:div w:id="1383942001">
      <w:bodyDiv w:val="1"/>
      <w:marLeft w:val="0"/>
      <w:marRight w:val="0"/>
      <w:marTop w:val="0"/>
      <w:marBottom w:val="0"/>
      <w:divBdr>
        <w:top w:val="none" w:sz="0" w:space="0" w:color="auto"/>
        <w:left w:val="none" w:sz="0" w:space="0" w:color="auto"/>
        <w:bottom w:val="none" w:sz="0" w:space="0" w:color="auto"/>
        <w:right w:val="none" w:sz="0" w:space="0" w:color="auto"/>
      </w:divBdr>
    </w:div>
    <w:div w:id="1384258364">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06688131">
      <w:bodyDiv w:val="1"/>
      <w:marLeft w:val="0"/>
      <w:marRight w:val="0"/>
      <w:marTop w:val="0"/>
      <w:marBottom w:val="0"/>
      <w:divBdr>
        <w:top w:val="none" w:sz="0" w:space="0" w:color="auto"/>
        <w:left w:val="none" w:sz="0" w:space="0" w:color="auto"/>
        <w:bottom w:val="none" w:sz="0" w:space="0" w:color="auto"/>
        <w:right w:val="none" w:sz="0" w:space="0" w:color="auto"/>
      </w:divBdr>
    </w:div>
    <w:div w:id="1409383992">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13429533">
      <w:bodyDiv w:val="1"/>
      <w:marLeft w:val="0"/>
      <w:marRight w:val="0"/>
      <w:marTop w:val="0"/>
      <w:marBottom w:val="0"/>
      <w:divBdr>
        <w:top w:val="none" w:sz="0" w:space="0" w:color="auto"/>
        <w:left w:val="none" w:sz="0" w:space="0" w:color="auto"/>
        <w:bottom w:val="none" w:sz="0" w:space="0" w:color="auto"/>
        <w:right w:val="none" w:sz="0" w:space="0" w:color="auto"/>
      </w:divBdr>
    </w:div>
    <w:div w:id="1418206497">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24641145">
      <w:bodyDiv w:val="1"/>
      <w:marLeft w:val="0"/>
      <w:marRight w:val="0"/>
      <w:marTop w:val="0"/>
      <w:marBottom w:val="0"/>
      <w:divBdr>
        <w:top w:val="none" w:sz="0" w:space="0" w:color="auto"/>
        <w:left w:val="none" w:sz="0" w:space="0" w:color="auto"/>
        <w:bottom w:val="none" w:sz="0" w:space="0" w:color="auto"/>
        <w:right w:val="none" w:sz="0" w:space="0" w:color="auto"/>
      </w:divBdr>
    </w:div>
    <w:div w:id="1425221134">
      <w:bodyDiv w:val="1"/>
      <w:marLeft w:val="0"/>
      <w:marRight w:val="0"/>
      <w:marTop w:val="0"/>
      <w:marBottom w:val="0"/>
      <w:divBdr>
        <w:top w:val="none" w:sz="0" w:space="0" w:color="auto"/>
        <w:left w:val="none" w:sz="0" w:space="0" w:color="auto"/>
        <w:bottom w:val="none" w:sz="0" w:space="0" w:color="auto"/>
        <w:right w:val="none" w:sz="0" w:space="0" w:color="auto"/>
      </w:divBdr>
    </w:div>
    <w:div w:id="1430782902">
      <w:bodyDiv w:val="1"/>
      <w:marLeft w:val="0"/>
      <w:marRight w:val="0"/>
      <w:marTop w:val="0"/>
      <w:marBottom w:val="0"/>
      <w:divBdr>
        <w:top w:val="none" w:sz="0" w:space="0" w:color="auto"/>
        <w:left w:val="none" w:sz="0" w:space="0" w:color="auto"/>
        <w:bottom w:val="none" w:sz="0" w:space="0" w:color="auto"/>
        <w:right w:val="none" w:sz="0" w:space="0" w:color="auto"/>
      </w:divBdr>
    </w:div>
    <w:div w:id="1437293434">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49546647">
      <w:bodyDiv w:val="1"/>
      <w:marLeft w:val="0"/>
      <w:marRight w:val="0"/>
      <w:marTop w:val="0"/>
      <w:marBottom w:val="0"/>
      <w:divBdr>
        <w:top w:val="none" w:sz="0" w:space="0" w:color="auto"/>
        <w:left w:val="none" w:sz="0" w:space="0" w:color="auto"/>
        <w:bottom w:val="none" w:sz="0" w:space="0" w:color="auto"/>
        <w:right w:val="none" w:sz="0" w:space="0" w:color="auto"/>
      </w:divBdr>
    </w:div>
    <w:div w:id="1453327663">
      <w:bodyDiv w:val="1"/>
      <w:marLeft w:val="0"/>
      <w:marRight w:val="0"/>
      <w:marTop w:val="0"/>
      <w:marBottom w:val="0"/>
      <w:divBdr>
        <w:top w:val="none" w:sz="0" w:space="0" w:color="auto"/>
        <w:left w:val="none" w:sz="0" w:space="0" w:color="auto"/>
        <w:bottom w:val="none" w:sz="0" w:space="0" w:color="auto"/>
        <w:right w:val="none" w:sz="0" w:space="0" w:color="auto"/>
      </w:divBdr>
    </w:div>
    <w:div w:id="1454178734">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61679584">
      <w:bodyDiv w:val="1"/>
      <w:marLeft w:val="0"/>
      <w:marRight w:val="0"/>
      <w:marTop w:val="0"/>
      <w:marBottom w:val="0"/>
      <w:divBdr>
        <w:top w:val="none" w:sz="0" w:space="0" w:color="auto"/>
        <w:left w:val="none" w:sz="0" w:space="0" w:color="auto"/>
        <w:bottom w:val="none" w:sz="0" w:space="0" w:color="auto"/>
        <w:right w:val="none" w:sz="0" w:space="0" w:color="auto"/>
      </w:divBdr>
    </w:div>
    <w:div w:id="1473594141">
      <w:bodyDiv w:val="1"/>
      <w:marLeft w:val="0"/>
      <w:marRight w:val="0"/>
      <w:marTop w:val="0"/>
      <w:marBottom w:val="0"/>
      <w:divBdr>
        <w:top w:val="none" w:sz="0" w:space="0" w:color="auto"/>
        <w:left w:val="none" w:sz="0" w:space="0" w:color="auto"/>
        <w:bottom w:val="none" w:sz="0" w:space="0" w:color="auto"/>
        <w:right w:val="none" w:sz="0" w:space="0" w:color="auto"/>
      </w:divBdr>
    </w:div>
    <w:div w:id="1476213969">
      <w:bodyDiv w:val="1"/>
      <w:marLeft w:val="0"/>
      <w:marRight w:val="0"/>
      <w:marTop w:val="0"/>
      <w:marBottom w:val="0"/>
      <w:divBdr>
        <w:top w:val="none" w:sz="0" w:space="0" w:color="auto"/>
        <w:left w:val="none" w:sz="0" w:space="0" w:color="auto"/>
        <w:bottom w:val="none" w:sz="0" w:space="0" w:color="auto"/>
        <w:right w:val="none" w:sz="0" w:space="0" w:color="auto"/>
      </w:divBdr>
    </w:div>
    <w:div w:id="1476876863">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82306538">
      <w:bodyDiv w:val="1"/>
      <w:marLeft w:val="0"/>
      <w:marRight w:val="0"/>
      <w:marTop w:val="0"/>
      <w:marBottom w:val="0"/>
      <w:divBdr>
        <w:top w:val="none" w:sz="0" w:space="0" w:color="auto"/>
        <w:left w:val="none" w:sz="0" w:space="0" w:color="auto"/>
        <w:bottom w:val="none" w:sz="0" w:space="0" w:color="auto"/>
        <w:right w:val="none" w:sz="0" w:space="0" w:color="auto"/>
      </w:divBdr>
    </w:div>
    <w:div w:id="1483735261">
      <w:bodyDiv w:val="1"/>
      <w:marLeft w:val="0"/>
      <w:marRight w:val="0"/>
      <w:marTop w:val="0"/>
      <w:marBottom w:val="0"/>
      <w:divBdr>
        <w:top w:val="none" w:sz="0" w:space="0" w:color="auto"/>
        <w:left w:val="none" w:sz="0" w:space="0" w:color="auto"/>
        <w:bottom w:val="none" w:sz="0" w:space="0" w:color="auto"/>
        <w:right w:val="none" w:sz="0" w:space="0" w:color="auto"/>
      </w:divBdr>
    </w:div>
    <w:div w:id="1487093787">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04512490">
      <w:bodyDiv w:val="1"/>
      <w:marLeft w:val="0"/>
      <w:marRight w:val="0"/>
      <w:marTop w:val="0"/>
      <w:marBottom w:val="0"/>
      <w:divBdr>
        <w:top w:val="none" w:sz="0" w:space="0" w:color="auto"/>
        <w:left w:val="none" w:sz="0" w:space="0" w:color="auto"/>
        <w:bottom w:val="none" w:sz="0" w:space="0" w:color="auto"/>
        <w:right w:val="none" w:sz="0" w:space="0" w:color="auto"/>
      </w:divBdr>
    </w:div>
    <w:div w:id="1505785203">
      <w:bodyDiv w:val="1"/>
      <w:marLeft w:val="0"/>
      <w:marRight w:val="0"/>
      <w:marTop w:val="0"/>
      <w:marBottom w:val="0"/>
      <w:divBdr>
        <w:top w:val="none" w:sz="0" w:space="0" w:color="auto"/>
        <w:left w:val="none" w:sz="0" w:space="0" w:color="auto"/>
        <w:bottom w:val="none" w:sz="0" w:space="0" w:color="auto"/>
        <w:right w:val="none" w:sz="0" w:space="0" w:color="auto"/>
      </w:divBdr>
    </w:div>
    <w:div w:id="1507672335">
      <w:bodyDiv w:val="1"/>
      <w:marLeft w:val="0"/>
      <w:marRight w:val="0"/>
      <w:marTop w:val="0"/>
      <w:marBottom w:val="0"/>
      <w:divBdr>
        <w:top w:val="none" w:sz="0" w:space="0" w:color="auto"/>
        <w:left w:val="none" w:sz="0" w:space="0" w:color="auto"/>
        <w:bottom w:val="none" w:sz="0" w:space="0" w:color="auto"/>
        <w:right w:val="none" w:sz="0" w:space="0" w:color="auto"/>
      </w:divBdr>
    </w:div>
    <w:div w:id="1510099806">
      <w:bodyDiv w:val="1"/>
      <w:marLeft w:val="0"/>
      <w:marRight w:val="0"/>
      <w:marTop w:val="0"/>
      <w:marBottom w:val="0"/>
      <w:divBdr>
        <w:top w:val="none" w:sz="0" w:space="0" w:color="auto"/>
        <w:left w:val="none" w:sz="0" w:space="0" w:color="auto"/>
        <w:bottom w:val="none" w:sz="0" w:space="0" w:color="auto"/>
        <w:right w:val="none" w:sz="0" w:space="0" w:color="auto"/>
      </w:divBdr>
    </w:div>
    <w:div w:id="1532114205">
      <w:bodyDiv w:val="1"/>
      <w:marLeft w:val="0"/>
      <w:marRight w:val="0"/>
      <w:marTop w:val="0"/>
      <w:marBottom w:val="0"/>
      <w:divBdr>
        <w:top w:val="none" w:sz="0" w:space="0" w:color="auto"/>
        <w:left w:val="none" w:sz="0" w:space="0" w:color="auto"/>
        <w:bottom w:val="none" w:sz="0" w:space="0" w:color="auto"/>
        <w:right w:val="none" w:sz="0" w:space="0" w:color="auto"/>
      </w:divBdr>
    </w:div>
    <w:div w:id="1537741871">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45798469">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51770366">
      <w:bodyDiv w:val="1"/>
      <w:marLeft w:val="0"/>
      <w:marRight w:val="0"/>
      <w:marTop w:val="0"/>
      <w:marBottom w:val="0"/>
      <w:divBdr>
        <w:top w:val="none" w:sz="0" w:space="0" w:color="auto"/>
        <w:left w:val="none" w:sz="0" w:space="0" w:color="auto"/>
        <w:bottom w:val="none" w:sz="0" w:space="0" w:color="auto"/>
        <w:right w:val="none" w:sz="0" w:space="0" w:color="auto"/>
      </w:divBdr>
    </w:div>
    <w:div w:id="1553345215">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233273">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3490987">
      <w:bodyDiv w:val="1"/>
      <w:marLeft w:val="0"/>
      <w:marRight w:val="0"/>
      <w:marTop w:val="0"/>
      <w:marBottom w:val="0"/>
      <w:divBdr>
        <w:top w:val="none" w:sz="0" w:space="0" w:color="auto"/>
        <w:left w:val="none" w:sz="0" w:space="0" w:color="auto"/>
        <w:bottom w:val="none" w:sz="0" w:space="0" w:color="auto"/>
        <w:right w:val="none" w:sz="0" w:space="0" w:color="auto"/>
      </w:divBdr>
    </w:div>
    <w:div w:id="1583757710">
      <w:bodyDiv w:val="1"/>
      <w:marLeft w:val="0"/>
      <w:marRight w:val="0"/>
      <w:marTop w:val="0"/>
      <w:marBottom w:val="0"/>
      <w:divBdr>
        <w:top w:val="none" w:sz="0" w:space="0" w:color="auto"/>
        <w:left w:val="none" w:sz="0" w:space="0" w:color="auto"/>
        <w:bottom w:val="none" w:sz="0" w:space="0" w:color="auto"/>
        <w:right w:val="none" w:sz="0" w:space="0" w:color="auto"/>
      </w:divBdr>
    </w:div>
    <w:div w:id="1586063943">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590849420">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19599815">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6539152">
      <w:bodyDiv w:val="1"/>
      <w:marLeft w:val="0"/>
      <w:marRight w:val="0"/>
      <w:marTop w:val="0"/>
      <w:marBottom w:val="0"/>
      <w:divBdr>
        <w:top w:val="none" w:sz="0" w:space="0" w:color="auto"/>
        <w:left w:val="none" w:sz="0" w:space="0" w:color="auto"/>
        <w:bottom w:val="none" w:sz="0" w:space="0" w:color="auto"/>
        <w:right w:val="none" w:sz="0" w:space="0" w:color="auto"/>
      </w:divBdr>
    </w:div>
    <w:div w:id="1626815598">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28970098">
      <w:bodyDiv w:val="1"/>
      <w:marLeft w:val="0"/>
      <w:marRight w:val="0"/>
      <w:marTop w:val="0"/>
      <w:marBottom w:val="0"/>
      <w:divBdr>
        <w:top w:val="none" w:sz="0" w:space="0" w:color="auto"/>
        <w:left w:val="none" w:sz="0" w:space="0" w:color="auto"/>
        <w:bottom w:val="none" w:sz="0" w:space="0" w:color="auto"/>
        <w:right w:val="none" w:sz="0" w:space="0" w:color="auto"/>
      </w:divBdr>
    </w:div>
    <w:div w:id="1630209196">
      <w:bodyDiv w:val="1"/>
      <w:marLeft w:val="0"/>
      <w:marRight w:val="0"/>
      <w:marTop w:val="0"/>
      <w:marBottom w:val="0"/>
      <w:divBdr>
        <w:top w:val="none" w:sz="0" w:space="0" w:color="auto"/>
        <w:left w:val="none" w:sz="0" w:space="0" w:color="auto"/>
        <w:bottom w:val="none" w:sz="0" w:space="0" w:color="auto"/>
        <w:right w:val="none" w:sz="0" w:space="0" w:color="auto"/>
      </w:divBdr>
    </w:div>
    <w:div w:id="1634022878">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37759412">
      <w:bodyDiv w:val="1"/>
      <w:marLeft w:val="0"/>
      <w:marRight w:val="0"/>
      <w:marTop w:val="0"/>
      <w:marBottom w:val="0"/>
      <w:divBdr>
        <w:top w:val="none" w:sz="0" w:space="0" w:color="auto"/>
        <w:left w:val="none" w:sz="0" w:space="0" w:color="auto"/>
        <w:bottom w:val="none" w:sz="0" w:space="0" w:color="auto"/>
        <w:right w:val="none" w:sz="0" w:space="0" w:color="auto"/>
      </w:divBdr>
    </w:div>
    <w:div w:id="1637832521">
      <w:bodyDiv w:val="1"/>
      <w:marLeft w:val="0"/>
      <w:marRight w:val="0"/>
      <w:marTop w:val="0"/>
      <w:marBottom w:val="0"/>
      <w:divBdr>
        <w:top w:val="none" w:sz="0" w:space="0" w:color="auto"/>
        <w:left w:val="none" w:sz="0" w:space="0" w:color="auto"/>
        <w:bottom w:val="none" w:sz="0" w:space="0" w:color="auto"/>
        <w:right w:val="none" w:sz="0" w:space="0" w:color="auto"/>
      </w:divBdr>
    </w:div>
    <w:div w:id="1651904126">
      <w:bodyDiv w:val="1"/>
      <w:marLeft w:val="0"/>
      <w:marRight w:val="0"/>
      <w:marTop w:val="0"/>
      <w:marBottom w:val="0"/>
      <w:divBdr>
        <w:top w:val="none" w:sz="0" w:space="0" w:color="auto"/>
        <w:left w:val="none" w:sz="0" w:space="0" w:color="auto"/>
        <w:bottom w:val="none" w:sz="0" w:space="0" w:color="auto"/>
        <w:right w:val="none" w:sz="0" w:space="0" w:color="auto"/>
      </w:divBdr>
    </w:div>
    <w:div w:id="165297745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59531788">
      <w:bodyDiv w:val="1"/>
      <w:marLeft w:val="0"/>
      <w:marRight w:val="0"/>
      <w:marTop w:val="0"/>
      <w:marBottom w:val="0"/>
      <w:divBdr>
        <w:top w:val="none" w:sz="0" w:space="0" w:color="auto"/>
        <w:left w:val="none" w:sz="0" w:space="0" w:color="auto"/>
        <w:bottom w:val="none" w:sz="0" w:space="0" w:color="auto"/>
        <w:right w:val="none" w:sz="0" w:space="0" w:color="auto"/>
      </w:divBdr>
    </w:div>
    <w:div w:id="1667130190">
      <w:bodyDiv w:val="1"/>
      <w:marLeft w:val="0"/>
      <w:marRight w:val="0"/>
      <w:marTop w:val="0"/>
      <w:marBottom w:val="0"/>
      <w:divBdr>
        <w:top w:val="none" w:sz="0" w:space="0" w:color="auto"/>
        <w:left w:val="none" w:sz="0" w:space="0" w:color="auto"/>
        <w:bottom w:val="none" w:sz="0" w:space="0" w:color="auto"/>
        <w:right w:val="none" w:sz="0" w:space="0" w:color="auto"/>
      </w:divBdr>
    </w:div>
    <w:div w:id="1670479703">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2467794">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87361589">
      <w:bodyDiv w:val="1"/>
      <w:marLeft w:val="0"/>
      <w:marRight w:val="0"/>
      <w:marTop w:val="0"/>
      <w:marBottom w:val="0"/>
      <w:divBdr>
        <w:top w:val="none" w:sz="0" w:space="0" w:color="auto"/>
        <w:left w:val="none" w:sz="0" w:space="0" w:color="auto"/>
        <w:bottom w:val="none" w:sz="0" w:space="0" w:color="auto"/>
        <w:right w:val="none" w:sz="0" w:space="0" w:color="auto"/>
      </w:divBdr>
    </w:div>
    <w:div w:id="1688751963">
      <w:bodyDiv w:val="1"/>
      <w:marLeft w:val="0"/>
      <w:marRight w:val="0"/>
      <w:marTop w:val="0"/>
      <w:marBottom w:val="0"/>
      <w:divBdr>
        <w:top w:val="none" w:sz="0" w:space="0" w:color="auto"/>
        <w:left w:val="none" w:sz="0" w:space="0" w:color="auto"/>
        <w:bottom w:val="none" w:sz="0" w:space="0" w:color="auto"/>
        <w:right w:val="none" w:sz="0" w:space="0" w:color="auto"/>
      </w:divBdr>
    </w:div>
    <w:div w:id="1689671601">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7194054">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18241476">
      <w:bodyDiv w:val="1"/>
      <w:marLeft w:val="0"/>
      <w:marRight w:val="0"/>
      <w:marTop w:val="0"/>
      <w:marBottom w:val="0"/>
      <w:divBdr>
        <w:top w:val="none" w:sz="0" w:space="0" w:color="auto"/>
        <w:left w:val="none" w:sz="0" w:space="0" w:color="auto"/>
        <w:bottom w:val="none" w:sz="0" w:space="0" w:color="auto"/>
        <w:right w:val="none" w:sz="0" w:space="0" w:color="auto"/>
      </w:divBdr>
    </w:div>
    <w:div w:id="1724057503">
      <w:bodyDiv w:val="1"/>
      <w:marLeft w:val="0"/>
      <w:marRight w:val="0"/>
      <w:marTop w:val="0"/>
      <w:marBottom w:val="0"/>
      <w:divBdr>
        <w:top w:val="none" w:sz="0" w:space="0" w:color="auto"/>
        <w:left w:val="none" w:sz="0" w:space="0" w:color="auto"/>
        <w:bottom w:val="none" w:sz="0" w:space="0" w:color="auto"/>
        <w:right w:val="none" w:sz="0" w:space="0" w:color="auto"/>
      </w:divBdr>
    </w:div>
    <w:div w:id="1725176773">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74931752">
      <w:bodyDiv w:val="1"/>
      <w:marLeft w:val="0"/>
      <w:marRight w:val="0"/>
      <w:marTop w:val="0"/>
      <w:marBottom w:val="0"/>
      <w:divBdr>
        <w:top w:val="none" w:sz="0" w:space="0" w:color="auto"/>
        <w:left w:val="none" w:sz="0" w:space="0" w:color="auto"/>
        <w:bottom w:val="none" w:sz="0" w:space="0" w:color="auto"/>
        <w:right w:val="none" w:sz="0" w:space="0" w:color="auto"/>
      </w:divBdr>
    </w:div>
    <w:div w:id="1778136146">
      <w:bodyDiv w:val="1"/>
      <w:marLeft w:val="0"/>
      <w:marRight w:val="0"/>
      <w:marTop w:val="0"/>
      <w:marBottom w:val="0"/>
      <w:divBdr>
        <w:top w:val="none" w:sz="0" w:space="0" w:color="auto"/>
        <w:left w:val="none" w:sz="0" w:space="0" w:color="auto"/>
        <w:bottom w:val="none" w:sz="0" w:space="0" w:color="auto"/>
        <w:right w:val="none" w:sz="0" w:space="0" w:color="auto"/>
      </w:divBdr>
    </w:div>
    <w:div w:id="1782794206">
      <w:bodyDiv w:val="1"/>
      <w:marLeft w:val="0"/>
      <w:marRight w:val="0"/>
      <w:marTop w:val="0"/>
      <w:marBottom w:val="0"/>
      <w:divBdr>
        <w:top w:val="none" w:sz="0" w:space="0" w:color="auto"/>
        <w:left w:val="none" w:sz="0" w:space="0" w:color="auto"/>
        <w:bottom w:val="none" w:sz="0" w:space="0" w:color="auto"/>
        <w:right w:val="none" w:sz="0" w:space="0" w:color="auto"/>
      </w:divBdr>
    </w:div>
    <w:div w:id="1784226814">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89617922">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03574014">
      <w:bodyDiv w:val="1"/>
      <w:marLeft w:val="0"/>
      <w:marRight w:val="0"/>
      <w:marTop w:val="0"/>
      <w:marBottom w:val="0"/>
      <w:divBdr>
        <w:top w:val="none" w:sz="0" w:space="0" w:color="auto"/>
        <w:left w:val="none" w:sz="0" w:space="0" w:color="auto"/>
        <w:bottom w:val="none" w:sz="0" w:space="0" w:color="auto"/>
        <w:right w:val="none" w:sz="0" w:space="0" w:color="auto"/>
      </w:divBdr>
    </w:div>
    <w:div w:id="1807896305">
      <w:bodyDiv w:val="1"/>
      <w:marLeft w:val="0"/>
      <w:marRight w:val="0"/>
      <w:marTop w:val="0"/>
      <w:marBottom w:val="0"/>
      <w:divBdr>
        <w:top w:val="none" w:sz="0" w:space="0" w:color="auto"/>
        <w:left w:val="none" w:sz="0" w:space="0" w:color="auto"/>
        <w:bottom w:val="none" w:sz="0" w:space="0" w:color="auto"/>
        <w:right w:val="none" w:sz="0" w:space="0" w:color="auto"/>
      </w:divBdr>
    </w:div>
    <w:div w:id="1809009453">
      <w:bodyDiv w:val="1"/>
      <w:marLeft w:val="0"/>
      <w:marRight w:val="0"/>
      <w:marTop w:val="0"/>
      <w:marBottom w:val="0"/>
      <w:divBdr>
        <w:top w:val="none" w:sz="0" w:space="0" w:color="auto"/>
        <w:left w:val="none" w:sz="0" w:space="0" w:color="auto"/>
        <w:bottom w:val="none" w:sz="0" w:space="0" w:color="auto"/>
        <w:right w:val="none" w:sz="0" w:space="0" w:color="auto"/>
      </w:divBdr>
    </w:div>
    <w:div w:id="1814062539">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0656125">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2305014">
      <w:bodyDiv w:val="1"/>
      <w:marLeft w:val="0"/>
      <w:marRight w:val="0"/>
      <w:marTop w:val="0"/>
      <w:marBottom w:val="0"/>
      <w:divBdr>
        <w:top w:val="none" w:sz="0" w:space="0" w:color="auto"/>
        <w:left w:val="none" w:sz="0" w:space="0" w:color="auto"/>
        <w:bottom w:val="none" w:sz="0" w:space="0" w:color="auto"/>
        <w:right w:val="none" w:sz="0" w:space="0" w:color="auto"/>
      </w:divBdr>
    </w:div>
    <w:div w:id="1822577610">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29444073">
      <w:bodyDiv w:val="1"/>
      <w:marLeft w:val="0"/>
      <w:marRight w:val="0"/>
      <w:marTop w:val="0"/>
      <w:marBottom w:val="0"/>
      <w:divBdr>
        <w:top w:val="none" w:sz="0" w:space="0" w:color="auto"/>
        <w:left w:val="none" w:sz="0" w:space="0" w:color="auto"/>
        <w:bottom w:val="none" w:sz="0" w:space="0" w:color="auto"/>
        <w:right w:val="none" w:sz="0" w:space="0" w:color="auto"/>
      </w:divBdr>
    </w:div>
    <w:div w:id="1834756997">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854109281">
      <w:bodyDiv w:val="1"/>
      <w:marLeft w:val="0"/>
      <w:marRight w:val="0"/>
      <w:marTop w:val="0"/>
      <w:marBottom w:val="0"/>
      <w:divBdr>
        <w:top w:val="none" w:sz="0" w:space="0" w:color="auto"/>
        <w:left w:val="none" w:sz="0" w:space="0" w:color="auto"/>
        <w:bottom w:val="none" w:sz="0" w:space="0" w:color="auto"/>
        <w:right w:val="none" w:sz="0" w:space="0" w:color="auto"/>
      </w:divBdr>
    </w:div>
    <w:div w:id="1856264650">
      <w:bodyDiv w:val="1"/>
      <w:marLeft w:val="0"/>
      <w:marRight w:val="0"/>
      <w:marTop w:val="0"/>
      <w:marBottom w:val="0"/>
      <w:divBdr>
        <w:top w:val="none" w:sz="0" w:space="0" w:color="auto"/>
        <w:left w:val="none" w:sz="0" w:space="0" w:color="auto"/>
        <w:bottom w:val="none" w:sz="0" w:space="0" w:color="auto"/>
        <w:right w:val="none" w:sz="0" w:space="0" w:color="auto"/>
      </w:divBdr>
    </w:div>
    <w:div w:id="1858153726">
      <w:bodyDiv w:val="1"/>
      <w:marLeft w:val="0"/>
      <w:marRight w:val="0"/>
      <w:marTop w:val="0"/>
      <w:marBottom w:val="0"/>
      <w:divBdr>
        <w:top w:val="none" w:sz="0" w:space="0" w:color="auto"/>
        <w:left w:val="none" w:sz="0" w:space="0" w:color="auto"/>
        <w:bottom w:val="none" w:sz="0" w:space="0" w:color="auto"/>
        <w:right w:val="none" w:sz="0" w:space="0" w:color="auto"/>
      </w:divBdr>
    </w:div>
    <w:div w:id="1859196873">
      <w:bodyDiv w:val="1"/>
      <w:marLeft w:val="0"/>
      <w:marRight w:val="0"/>
      <w:marTop w:val="0"/>
      <w:marBottom w:val="0"/>
      <w:divBdr>
        <w:top w:val="none" w:sz="0" w:space="0" w:color="auto"/>
        <w:left w:val="none" w:sz="0" w:space="0" w:color="auto"/>
        <w:bottom w:val="none" w:sz="0" w:space="0" w:color="auto"/>
        <w:right w:val="none" w:sz="0" w:space="0" w:color="auto"/>
      </w:divBdr>
    </w:div>
    <w:div w:id="1861964572">
      <w:bodyDiv w:val="1"/>
      <w:marLeft w:val="0"/>
      <w:marRight w:val="0"/>
      <w:marTop w:val="0"/>
      <w:marBottom w:val="0"/>
      <w:divBdr>
        <w:top w:val="none" w:sz="0" w:space="0" w:color="auto"/>
        <w:left w:val="none" w:sz="0" w:space="0" w:color="auto"/>
        <w:bottom w:val="none" w:sz="0" w:space="0" w:color="auto"/>
        <w:right w:val="none" w:sz="0" w:space="0" w:color="auto"/>
      </w:divBdr>
    </w:div>
    <w:div w:id="1875733606">
      <w:bodyDiv w:val="1"/>
      <w:marLeft w:val="0"/>
      <w:marRight w:val="0"/>
      <w:marTop w:val="0"/>
      <w:marBottom w:val="0"/>
      <w:divBdr>
        <w:top w:val="none" w:sz="0" w:space="0" w:color="auto"/>
        <w:left w:val="none" w:sz="0" w:space="0" w:color="auto"/>
        <w:bottom w:val="none" w:sz="0" w:space="0" w:color="auto"/>
        <w:right w:val="none" w:sz="0" w:space="0" w:color="auto"/>
      </w:divBdr>
    </w:div>
    <w:div w:id="1876505424">
      <w:bodyDiv w:val="1"/>
      <w:marLeft w:val="0"/>
      <w:marRight w:val="0"/>
      <w:marTop w:val="0"/>
      <w:marBottom w:val="0"/>
      <w:divBdr>
        <w:top w:val="none" w:sz="0" w:space="0" w:color="auto"/>
        <w:left w:val="none" w:sz="0" w:space="0" w:color="auto"/>
        <w:bottom w:val="none" w:sz="0" w:space="0" w:color="auto"/>
        <w:right w:val="none" w:sz="0" w:space="0" w:color="auto"/>
      </w:divBdr>
    </w:div>
    <w:div w:id="1879007324">
      <w:bodyDiv w:val="1"/>
      <w:marLeft w:val="0"/>
      <w:marRight w:val="0"/>
      <w:marTop w:val="0"/>
      <w:marBottom w:val="0"/>
      <w:divBdr>
        <w:top w:val="none" w:sz="0" w:space="0" w:color="auto"/>
        <w:left w:val="none" w:sz="0" w:space="0" w:color="auto"/>
        <w:bottom w:val="none" w:sz="0" w:space="0" w:color="auto"/>
        <w:right w:val="none" w:sz="0" w:space="0" w:color="auto"/>
      </w:divBdr>
    </w:div>
    <w:div w:id="1895892189">
      <w:bodyDiv w:val="1"/>
      <w:marLeft w:val="0"/>
      <w:marRight w:val="0"/>
      <w:marTop w:val="0"/>
      <w:marBottom w:val="0"/>
      <w:divBdr>
        <w:top w:val="none" w:sz="0" w:space="0" w:color="auto"/>
        <w:left w:val="none" w:sz="0" w:space="0" w:color="auto"/>
        <w:bottom w:val="none" w:sz="0" w:space="0" w:color="auto"/>
        <w:right w:val="none" w:sz="0" w:space="0" w:color="auto"/>
      </w:divBdr>
    </w:div>
    <w:div w:id="1900286885">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03639767">
      <w:bodyDiv w:val="1"/>
      <w:marLeft w:val="0"/>
      <w:marRight w:val="0"/>
      <w:marTop w:val="0"/>
      <w:marBottom w:val="0"/>
      <w:divBdr>
        <w:top w:val="none" w:sz="0" w:space="0" w:color="auto"/>
        <w:left w:val="none" w:sz="0" w:space="0" w:color="auto"/>
        <w:bottom w:val="none" w:sz="0" w:space="0" w:color="auto"/>
        <w:right w:val="none" w:sz="0" w:space="0" w:color="auto"/>
      </w:divBdr>
    </w:div>
    <w:div w:id="1904639811">
      <w:bodyDiv w:val="1"/>
      <w:marLeft w:val="0"/>
      <w:marRight w:val="0"/>
      <w:marTop w:val="0"/>
      <w:marBottom w:val="0"/>
      <w:divBdr>
        <w:top w:val="none" w:sz="0" w:space="0" w:color="auto"/>
        <w:left w:val="none" w:sz="0" w:space="0" w:color="auto"/>
        <w:bottom w:val="none" w:sz="0" w:space="0" w:color="auto"/>
        <w:right w:val="none" w:sz="0" w:space="0" w:color="auto"/>
      </w:divBdr>
    </w:div>
    <w:div w:id="1911235616">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14850167">
      <w:bodyDiv w:val="1"/>
      <w:marLeft w:val="0"/>
      <w:marRight w:val="0"/>
      <w:marTop w:val="0"/>
      <w:marBottom w:val="0"/>
      <w:divBdr>
        <w:top w:val="none" w:sz="0" w:space="0" w:color="auto"/>
        <w:left w:val="none" w:sz="0" w:space="0" w:color="auto"/>
        <w:bottom w:val="none" w:sz="0" w:space="0" w:color="auto"/>
        <w:right w:val="none" w:sz="0" w:space="0" w:color="auto"/>
      </w:divBdr>
    </w:div>
    <w:div w:id="1925189800">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39407185">
      <w:bodyDiv w:val="1"/>
      <w:marLeft w:val="0"/>
      <w:marRight w:val="0"/>
      <w:marTop w:val="0"/>
      <w:marBottom w:val="0"/>
      <w:divBdr>
        <w:top w:val="none" w:sz="0" w:space="0" w:color="auto"/>
        <w:left w:val="none" w:sz="0" w:space="0" w:color="auto"/>
        <w:bottom w:val="none" w:sz="0" w:space="0" w:color="auto"/>
        <w:right w:val="none" w:sz="0" w:space="0" w:color="auto"/>
      </w:divBdr>
    </w:div>
    <w:div w:id="1944217560">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56789196">
      <w:bodyDiv w:val="1"/>
      <w:marLeft w:val="0"/>
      <w:marRight w:val="0"/>
      <w:marTop w:val="0"/>
      <w:marBottom w:val="0"/>
      <w:divBdr>
        <w:top w:val="none" w:sz="0" w:space="0" w:color="auto"/>
        <w:left w:val="none" w:sz="0" w:space="0" w:color="auto"/>
        <w:bottom w:val="none" w:sz="0" w:space="0" w:color="auto"/>
        <w:right w:val="none" w:sz="0" w:space="0" w:color="auto"/>
      </w:divBdr>
    </w:div>
    <w:div w:id="1961759493">
      <w:bodyDiv w:val="1"/>
      <w:marLeft w:val="0"/>
      <w:marRight w:val="0"/>
      <w:marTop w:val="0"/>
      <w:marBottom w:val="0"/>
      <w:divBdr>
        <w:top w:val="none" w:sz="0" w:space="0" w:color="auto"/>
        <w:left w:val="none" w:sz="0" w:space="0" w:color="auto"/>
        <w:bottom w:val="none" w:sz="0" w:space="0" w:color="auto"/>
        <w:right w:val="none" w:sz="0" w:space="0" w:color="auto"/>
      </w:divBdr>
    </w:div>
    <w:div w:id="1961761730">
      <w:bodyDiv w:val="1"/>
      <w:marLeft w:val="0"/>
      <w:marRight w:val="0"/>
      <w:marTop w:val="0"/>
      <w:marBottom w:val="0"/>
      <w:divBdr>
        <w:top w:val="none" w:sz="0" w:space="0" w:color="auto"/>
        <w:left w:val="none" w:sz="0" w:space="0" w:color="auto"/>
        <w:bottom w:val="none" w:sz="0" w:space="0" w:color="auto"/>
        <w:right w:val="none" w:sz="0" w:space="0" w:color="auto"/>
      </w:divBdr>
    </w:div>
    <w:div w:id="1962371638">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1782456">
      <w:bodyDiv w:val="1"/>
      <w:marLeft w:val="0"/>
      <w:marRight w:val="0"/>
      <w:marTop w:val="0"/>
      <w:marBottom w:val="0"/>
      <w:divBdr>
        <w:top w:val="none" w:sz="0" w:space="0" w:color="auto"/>
        <w:left w:val="none" w:sz="0" w:space="0" w:color="auto"/>
        <w:bottom w:val="none" w:sz="0" w:space="0" w:color="auto"/>
        <w:right w:val="none" w:sz="0" w:space="0" w:color="auto"/>
      </w:divBdr>
    </w:div>
    <w:div w:id="197305537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1979067670">
      <w:bodyDiv w:val="1"/>
      <w:marLeft w:val="0"/>
      <w:marRight w:val="0"/>
      <w:marTop w:val="0"/>
      <w:marBottom w:val="0"/>
      <w:divBdr>
        <w:top w:val="none" w:sz="0" w:space="0" w:color="auto"/>
        <w:left w:val="none" w:sz="0" w:space="0" w:color="auto"/>
        <w:bottom w:val="none" w:sz="0" w:space="0" w:color="auto"/>
        <w:right w:val="none" w:sz="0" w:space="0" w:color="auto"/>
      </w:divBdr>
    </w:div>
    <w:div w:id="1984196830">
      <w:bodyDiv w:val="1"/>
      <w:marLeft w:val="0"/>
      <w:marRight w:val="0"/>
      <w:marTop w:val="0"/>
      <w:marBottom w:val="0"/>
      <w:divBdr>
        <w:top w:val="none" w:sz="0" w:space="0" w:color="auto"/>
        <w:left w:val="none" w:sz="0" w:space="0" w:color="auto"/>
        <w:bottom w:val="none" w:sz="0" w:space="0" w:color="auto"/>
        <w:right w:val="none" w:sz="0" w:space="0" w:color="auto"/>
      </w:divBdr>
    </w:div>
    <w:div w:id="1987582833">
      <w:bodyDiv w:val="1"/>
      <w:marLeft w:val="0"/>
      <w:marRight w:val="0"/>
      <w:marTop w:val="0"/>
      <w:marBottom w:val="0"/>
      <w:divBdr>
        <w:top w:val="none" w:sz="0" w:space="0" w:color="auto"/>
        <w:left w:val="none" w:sz="0" w:space="0" w:color="auto"/>
        <w:bottom w:val="none" w:sz="0" w:space="0" w:color="auto"/>
        <w:right w:val="none" w:sz="0" w:space="0" w:color="auto"/>
      </w:divBdr>
    </w:div>
    <w:div w:id="1991595291">
      <w:bodyDiv w:val="1"/>
      <w:marLeft w:val="0"/>
      <w:marRight w:val="0"/>
      <w:marTop w:val="0"/>
      <w:marBottom w:val="0"/>
      <w:divBdr>
        <w:top w:val="none" w:sz="0" w:space="0" w:color="auto"/>
        <w:left w:val="none" w:sz="0" w:space="0" w:color="auto"/>
        <w:bottom w:val="none" w:sz="0" w:space="0" w:color="auto"/>
        <w:right w:val="none" w:sz="0" w:space="0" w:color="auto"/>
      </w:divBdr>
    </w:div>
    <w:div w:id="2006736837">
      <w:bodyDiv w:val="1"/>
      <w:marLeft w:val="0"/>
      <w:marRight w:val="0"/>
      <w:marTop w:val="0"/>
      <w:marBottom w:val="0"/>
      <w:divBdr>
        <w:top w:val="none" w:sz="0" w:space="0" w:color="auto"/>
        <w:left w:val="none" w:sz="0" w:space="0" w:color="auto"/>
        <w:bottom w:val="none" w:sz="0" w:space="0" w:color="auto"/>
        <w:right w:val="none" w:sz="0" w:space="0" w:color="auto"/>
      </w:divBdr>
    </w:div>
    <w:div w:id="2008315628">
      <w:bodyDiv w:val="1"/>
      <w:marLeft w:val="0"/>
      <w:marRight w:val="0"/>
      <w:marTop w:val="0"/>
      <w:marBottom w:val="0"/>
      <w:divBdr>
        <w:top w:val="none" w:sz="0" w:space="0" w:color="auto"/>
        <w:left w:val="none" w:sz="0" w:space="0" w:color="auto"/>
        <w:bottom w:val="none" w:sz="0" w:space="0" w:color="auto"/>
        <w:right w:val="none" w:sz="0" w:space="0" w:color="auto"/>
      </w:divBdr>
    </w:div>
    <w:div w:id="2009628585">
      <w:bodyDiv w:val="1"/>
      <w:marLeft w:val="0"/>
      <w:marRight w:val="0"/>
      <w:marTop w:val="0"/>
      <w:marBottom w:val="0"/>
      <w:divBdr>
        <w:top w:val="none" w:sz="0" w:space="0" w:color="auto"/>
        <w:left w:val="none" w:sz="0" w:space="0" w:color="auto"/>
        <w:bottom w:val="none" w:sz="0" w:space="0" w:color="auto"/>
        <w:right w:val="none" w:sz="0" w:space="0" w:color="auto"/>
      </w:divBdr>
    </w:div>
    <w:div w:id="2011593470">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23510536">
      <w:bodyDiv w:val="1"/>
      <w:marLeft w:val="0"/>
      <w:marRight w:val="0"/>
      <w:marTop w:val="0"/>
      <w:marBottom w:val="0"/>
      <w:divBdr>
        <w:top w:val="none" w:sz="0" w:space="0" w:color="auto"/>
        <w:left w:val="none" w:sz="0" w:space="0" w:color="auto"/>
        <w:bottom w:val="none" w:sz="0" w:space="0" w:color="auto"/>
        <w:right w:val="none" w:sz="0" w:space="0" w:color="auto"/>
      </w:divBdr>
    </w:div>
    <w:div w:id="2029403688">
      <w:bodyDiv w:val="1"/>
      <w:marLeft w:val="0"/>
      <w:marRight w:val="0"/>
      <w:marTop w:val="0"/>
      <w:marBottom w:val="0"/>
      <w:divBdr>
        <w:top w:val="none" w:sz="0" w:space="0" w:color="auto"/>
        <w:left w:val="none" w:sz="0" w:space="0" w:color="auto"/>
        <w:bottom w:val="none" w:sz="0" w:space="0" w:color="auto"/>
        <w:right w:val="none" w:sz="0" w:space="0" w:color="auto"/>
      </w:divBdr>
    </w:div>
    <w:div w:id="2029794582">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38891097">
      <w:bodyDiv w:val="1"/>
      <w:marLeft w:val="0"/>
      <w:marRight w:val="0"/>
      <w:marTop w:val="0"/>
      <w:marBottom w:val="0"/>
      <w:divBdr>
        <w:top w:val="none" w:sz="0" w:space="0" w:color="auto"/>
        <w:left w:val="none" w:sz="0" w:space="0" w:color="auto"/>
        <w:bottom w:val="none" w:sz="0" w:space="0" w:color="auto"/>
        <w:right w:val="none" w:sz="0" w:space="0" w:color="auto"/>
      </w:divBdr>
    </w:div>
    <w:div w:id="2043823626">
      <w:bodyDiv w:val="1"/>
      <w:marLeft w:val="0"/>
      <w:marRight w:val="0"/>
      <w:marTop w:val="0"/>
      <w:marBottom w:val="0"/>
      <w:divBdr>
        <w:top w:val="none" w:sz="0" w:space="0" w:color="auto"/>
        <w:left w:val="none" w:sz="0" w:space="0" w:color="auto"/>
        <w:bottom w:val="none" w:sz="0" w:space="0" w:color="auto"/>
        <w:right w:val="none" w:sz="0" w:space="0" w:color="auto"/>
      </w:divBdr>
    </w:div>
    <w:div w:id="2049332035">
      <w:bodyDiv w:val="1"/>
      <w:marLeft w:val="0"/>
      <w:marRight w:val="0"/>
      <w:marTop w:val="0"/>
      <w:marBottom w:val="0"/>
      <w:divBdr>
        <w:top w:val="none" w:sz="0" w:space="0" w:color="auto"/>
        <w:left w:val="none" w:sz="0" w:space="0" w:color="auto"/>
        <w:bottom w:val="none" w:sz="0" w:space="0" w:color="auto"/>
        <w:right w:val="none" w:sz="0" w:space="0" w:color="auto"/>
      </w:divBdr>
    </w:div>
    <w:div w:id="2057003649">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4374866">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090616709">
      <w:bodyDiv w:val="1"/>
      <w:marLeft w:val="0"/>
      <w:marRight w:val="0"/>
      <w:marTop w:val="0"/>
      <w:marBottom w:val="0"/>
      <w:divBdr>
        <w:top w:val="none" w:sz="0" w:space="0" w:color="auto"/>
        <w:left w:val="none" w:sz="0" w:space="0" w:color="auto"/>
        <w:bottom w:val="none" w:sz="0" w:space="0" w:color="auto"/>
        <w:right w:val="none" w:sz="0" w:space="0" w:color="auto"/>
      </w:divBdr>
    </w:div>
    <w:div w:id="2090686547">
      <w:bodyDiv w:val="1"/>
      <w:marLeft w:val="0"/>
      <w:marRight w:val="0"/>
      <w:marTop w:val="0"/>
      <w:marBottom w:val="0"/>
      <w:divBdr>
        <w:top w:val="none" w:sz="0" w:space="0" w:color="auto"/>
        <w:left w:val="none" w:sz="0" w:space="0" w:color="auto"/>
        <w:bottom w:val="none" w:sz="0" w:space="0" w:color="auto"/>
        <w:right w:val="none" w:sz="0" w:space="0" w:color="auto"/>
      </w:divBdr>
    </w:div>
    <w:div w:id="2093233643">
      <w:bodyDiv w:val="1"/>
      <w:marLeft w:val="0"/>
      <w:marRight w:val="0"/>
      <w:marTop w:val="0"/>
      <w:marBottom w:val="0"/>
      <w:divBdr>
        <w:top w:val="none" w:sz="0" w:space="0" w:color="auto"/>
        <w:left w:val="none" w:sz="0" w:space="0" w:color="auto"/>
        <w:bottom w:val="none" w:sz="0" w:space="0" w:color="auto"/>
        <w:right w:val="none" w:sz="0" w:space="0" w:color="auto"/>
      </w:divBdr>
    </w:div>
    <w:div w:id="2094860387">
      <w:bodyDiv w:val="1"/>
      <w:marLeft w:val="0"/>
      <w:marRight w:val="0"/>
      <w:marTop w:val="0"/>
      <w:marBottom w:val="0"/>
      <w:divBdr>
        <w:top w:val="none" w:sz="0" w:space="0" w:color="auto"/>
        <w:left w:val="none" w:sz="0" w:space="0" w:color="auto"/>
        <w:bottom w:val="none" w:sz="0" w:space="0" w:color="auto"/>
        <w:right w:val="none" w:sz="0" w:space="0" w:color="auto"/>
      </w:divBdr>
    </w:div>
    <w:div w:id="2097509574">
      <w:bodyDiv w:val="1"/>
      <w:marLeft w:val="0"/>
      <w:marRight w:val="0"/>
      <w:marTop w:val="0"/>
      <w:marBottom w:val="0"/>
      <w:divBdr>
        <w:top w:val="none" w:sz="0" w:space="0" w:color="auto"/>
        <w:left w:val="none" w:sz="0" w:space="0" w:color="auto"/>
        <w:bottom w:val="none" w:sz="0" w:space="0" w:color="auto"/>
        <w:right w:val="none" w:sz="0" w:space="0" w:color="auto"/>
      </w:divBdr>
    </w:div>
    <w:div w:id="2097968739">
      <w:bodyDiv w:val="1"/>
      <w:marLeft w:val="0"/>
      <w:marRight w:val="0"/>
      <w:marTop w:val="0"/>
      <w:marBottom w:val="0"/>
      <w:divBdr>
        <w:top w:val="none" w:sz="0" w:space="0" w:color="auto"/>
        <w:left w:val="none" w:sz="0" w:space="0" w:color="auto"/>
        <w:bottom w:val="none" w:sz="0" w:space="0" w:color="auto"/>
        <w:right w:val="none" w:sz="0" w:space="0" w:color="auto"/>
      </w:divBdr>
    </w:div>
    <w:div w:id="2099905988">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03137955">
      <w:bodyDiv w:val="1"/>
      <w:marLeft w:val="0"/>
      <w:marRight w:val="0"/>
      <w:marTop w:val="0"/>
      <w:marBottom w:val="0"/>
      <w:divBdr>
        <w:top w:val="none" w:sz="0" w:space="0" w:color="auto"/>
        <w:left w:val="none" w:sz="0" w:space="0" w:color="auto"/>
        <w:bottom w:val="none" w:sz="0" w:space="0" w:color="auto"/>
        <w:right w:val="none" w:sz="0" w:space="0" w:color="auto"/>
      </w:divBdr>
    </w:div>
    <w:div w:id="2110078248">
      <w:bodyDiv w:val="1"/>
      <w:marLeft w:val="0"/>
      <w:marRight w:val="0"/>
      <w:marTop w:val="0"/>
      <w:marBottom w:val="0"/>
      <w:divBdr>
        <w:top w:val="none" w:sz="0" w:space="0" w:color="auto"/>
        <w:left w:val="none" w:sz="0" w:space="0" w:color="auto"/>
        <w:bottom w:val="none" w:sz="0" w:space="0" w:color="auto"/>
        <w:right w:val="none" w:sz="0" w:space="0" w:color="auto"/>
      </w:divBdr>
    </w:div>
    <w:div w:id="2117287110">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 w:id="214495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io.org/" TargetMode="External"/><Relationship Id="rId13" Type="http://schemas.openxmlformats.org/officeDocument/2006/relationships/hyperlink" Target="https://github.com/markbucklin/NavigationSensor"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tindie.com/products/jkicklighter/adns-9800-laser-motion-sensor/" TargetMode="Externa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indie.com/products/jkicklighter/adns-9800-laser-motion-sensor/" TargetMode="External"/><Relationship Id="rId5" Type="http://schemas.openxmlformats.org/officeDocument/2006/relationships/webSettings" Target="webSettings.xml"/><Relationship Id="rId15" Type="http://schemas.openxmlformats.org/officeDocument/2006/relationships/hyperlink" Target="https://forum.pjrc.com/" TargetMode="External"/><Relationship Id="rId10" Type="http://schemas.openxmlformats.org/officeDocument/2006/relationships/hyperlink" Target="https://github.com/greiman/DigitalI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tom.io/" TargetMode="External"/><Relationship Id="rId14" Type="http://schemas.openxmlformats.org/officeDocument/2006/relationships/hyperlink" Target="https://github.com/mfromano/micro-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13</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11</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14</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5</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15</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16</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3</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8</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4</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2</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17</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7</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6</b:RefOrder>
  </b:Source>
  <b:Source>
    <b:Tag>Wil15</b:Tag>
    <b:SourceType>JournalArticle</b:SourceType>
    <b:Guid>{6504B80A-2484-471B-9059-7F83411673FD}</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RefOrder>10</b:RefOrder>
  </b:Source>
  <b:Source>
    <b:Tag>Tak16</b:Tag>
    <b:SourceType>JournalArticle</b:SourceType>
    <b:Guid>{23A34841-769F-4A8C-A94B-E61B62AD6BDE}</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RefOrder>9</b:RefOrder>
  </b:Source>
  <b:Source>
    <b:Tag>How16</b:Tag>
    <b:SourceType>JournalArticle</b:SourceType>
    <b:Guid>{FA4CE55F-36BE-48F9-ADDC-5C0BEF05D09B}</b:Guid>
    <b:Author>
      <b:Author>
        <b:NameList>
          <b:Person>
            <b:Last>Howe</b:Last>
            <b:First>M.</b:First>
            <b:Middle>W.</b:Middle>
          </b:Person>
          <b:Person>
            <b:Last>Dombeck</b:Last>
            <b:First>D.</b:First>
            <b:Middle>A.</b:Middle>
          </b:Person>
        </b:NameList>
      </b:Author>
    </b:Author>
    <b:Title>Rapid signalling in distinct dopaminergic axons during locomotion and reward</b:Title>
    <b:JournalName>Nature</b:JournalName>
    <b:Year>2016</b:Year>
    <b:Pages>505-510</b:Pages>
    <b:Volume>535</b:Volume>
    <b:Issue>7613</b:Issue>
    <b:RefOrder>12</b:RefOrder>
  </b:Source>
  <b:Source>
    <b:Tag>Ngu15</b:Tag>
    <b:SourceType>JournalArticle</b:SourceType>
    <b:Guid>{AA03FE5E-D84A-4AE7-8E54-D30282774231}</b:Guid>
    <b:Author>
      <b:Author>
        <b:NameList>
          <b:Person>
            <b:Last>Nguyen</b:Last>
            <b:First>Jeffrey</b:First>
            <b:Middle>P</b:Middle>
          </b:Person>
          <b:Person>
            <b:Last>Shipley</b:Last>
            <b:First>Frederick</b:First>
            <b:Middle>B</b:Middle>
          </b:Person>
          <b:Person>
            <b:Last>Linder</b:Last>
            <b:First>Ashley</b:First>
            <b:Middle>N</b:Middle>
          </b:Person>
          <b:Person>
            <b:Last>Plummer</b:Last>
            <b:First>George</b:First>
            <b:Middle>S</b:Middle>
          </b:Person>
          <b:Person>
            <b:Last>Liu</b:Last>
            <b:First>Mochi</b:First>
          </b:Person>
          <b:Person>
            <b:Last>Setru</b:Last>
            <b:First>Sagar</b:First>
            <b:Middle>U</b:Middle>
          </b:Person>
        </b:NameList>
      </b:Author>
    </b:Author>
    <b:Title>Whole-brain calcium imaging with cellular resolution in freely behaving Caenorhabditis elegans</b:Title>
    <b:JournalName>Proceedings of the National Academy of Sciences</b:JournalName>
    <b:Year>2015</b:Year>
    <b:Pages>1-8</b:Pages>
    <b:Month>Dec</b:Month>
    <b:Day>24</b:Day>
    <b:Issue>December 24</b:Issue>
    <b:RefOrder>1</b:RefOrder>
  </b:Source>
</b:Sources>
</file>

<file path=customXml/itemProps1.xml><?xml version="1.0" encoding="utf-8"?>
<ds:datastoreItem xmlns:ds="http://schemas.openxmlformats.org/officeDocument/2006/customXml" ds:itemID="{D05F0DFF-FA41-4F9D-BCF8-2A953B3BC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5303</Words>
  <Characters>30233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35466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Romano Linux Desktop</cp:lastModifiedBy>
  <cp:revision>2</cp:revision>
  <dcterms:created xsi:type="dcterms:W3CDTF">2018-11-28T14:28:00Z</dcterms:created>
  <dcterms:modified xsi:type="dcterms:W3CDTF">2018-11-28T14:28:00Z</dcterms:modified>
</cp:coreProperties>
</file>