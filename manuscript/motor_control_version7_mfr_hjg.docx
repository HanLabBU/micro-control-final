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B6BAC" w14:textId="24E9EA26" w:rsidR="0035320F" w:rsidRDefault="00BA57F6">
      <w:r>
        <w:t xml:space="preserve">A </w:t>
      </w:r>
      <w:ins w:id="0" w:author="howard" w:date="2018-10-23T14:22:00Z">
        <w:r w:rsidR="00E77743">
          <w:t xml:space="preserve">flexible </w:t>
        </w:r>
      </w:ins>
      <w:proofErr w:type="gramStart"/>
      <w:r w:rsidR="00F32DFD">
        <w:t>Teensy</w:t>
      </w:r>
      <w:proofErr w:type="gramEnd"/>
      <w:r w:rsidR="00F32DFD">
        <w:t xml:space="preserve"> microcontroller based interface for </w:t>
      </w:r>
      <w:del w:id="1" w:author="howard" w:date="2018-10-23T14:22:00Z">
        <w:r w:rsidR="00F32DFD" w:rsidDel="00E77743">
          <w:delText xml:space="preserve">data </w:delText>
        </w:r>
      </w:del>
      <w:ins w:id="2" w:author="howard" w:date="2018-10-23T14:22:00Z">
        <w:r w:rsidR="00E77743">
          <w:t>image</w:t>
        </w:r>
        <w:r w:rsidR="00E77743">
          <w:t xml:space="preserve"> </w:t>
        </w:r>
      </w:ins>
      <w:r w:rsidR="00F32DFD">
        <w:t xml:space="preserve">acquisition and behavioral monitoring </w:t>
      </w:r>
      <w:del w:id="3" w:author="howard" w:date="2018-10-23T14:22:00Z">
        <w:r w:rsidR="00F32DFD" w:rsidDel="00E77743">
          <w:delText>in systems neuroscience research</w:delText>
        </w:r>
      </w:del>
      <w:ins w:id="4" w:author="howard" w:date="2018-10-23T14:22:00Z">
        <w:r w:rsidR="00E77743">
          <w:t>across diverse behavioral neuroscience platforms</w:t>
        </w:r>
      </w:ins>
    </w:p>
    <w:p w14:paraId="4A867DC3" w14:textId="1F4D57AD" w:rsidR="00E3479E" w:rsidRDefault="00E3479E">
      <w:r>
        <w:t xml:space="preserve">Michael Romano, Mark Bucklin, Dev </w:t>
      </w:r>
      <w:proofErr w:type="spellStart"/>
      <w:r>
        <w:t>Mehrotra</w:t>
      </w:r>
      <w:proofErr w:type="spellEnd"/>
      <w:r>
        <w:t xml:space="preserve">, Robb Kessel, Howard </w:t>
      </w:r>
      <w:proofErr w:type="spellStart"/>
      <w:r>
        <w:t>Gritton</w:t>
      </w:r>
      <w:proofErr w:type="spellEnd"/>
      <w:r>
        <w:t xml:space="preserve">, </w:t>
      </w:r>
      <w:proofErr w:type="spellStart"/>
      <w:r>
        <w:t>Xue</w:t>
      </w:r>
      <w:proofErr w:type="spellEnd"/>
      <w:r>
        <w:t xml:space="preserv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27B607A6" w:rsidR="00EB12CB" w:rsidRDefault="00F32DFD" w:rsidP="00E569E9">
      <w:pPr>
        <w:ind w:firstLine="720"/>
      </w:pPr>
      <w:r>
        <w:t xml:space="preserve">Systems neuroscience research </w:t>
      </w:r>
      <w:del w:id="5" w:author="howard" w:date="2018-10-23T14:23:00Z">
        <w:r w:rsidDel="00E77743">
          <w:delText xml:space="preserve">aimed </w:delText>
        </w:r>
        <w:r w:rsidR="001E578E" w:rsidDel="00E77743">
          <w:delText>at</w:delText>
        </w:r>
        <w:r w:rsidDel="00E77743">
          <w:delText xml:space="preserve"> understand</w:delText>
        </w:r>
        <w:r w:rsidR="001E578E" w:rsidDel="00E77743">
          <w:delText>ing</w:delText>
        </w:r>
        <w:r w:rsidDel="00E77743">
          <w:delText xml:space="preserve"> neural mechanisms of behavior </w:delText>
        </w:r>
      </w:del>
      <w:r>
        <w:t xml:space="preserve">requires </w:t>
      </w:r>
      <w:ins w:id="6" w:author="howard" w:date="2018-10-23T14:24:00Z">
        <w:r w:rsidR="00E77743">
          <w:t xml:space="preserve">the integration of </w:t>
        </w:r>
      </w:ins>
      <w:r>
        <w:t>precisely time</w:t>
      </w:r>
      <w:r w:rsidR="001E578E">
        <w:t>d</w:t>
      </w:r>
      <w:r>
        <w:t xml:space="preserve"> data acquisition </w:t>
      </w:r>
      <w:del w:id="7" w:author="howard" w:date="2018-10-23T14:24:00Z">
        <w:r w:rsidDel="00E77743">
          <w:delText>and behavioral monitoring</w:delText>
        </w:r>
      </w:del>
      <w:ins w:id="8" w:author="howard" w:date="2018-10-23T14:24:00Z">
        <w:r w:rsidR="00E77743">
          <w:t>with measures of behavioral output</w:t>
        </w:r>
      </w:ins>
      <w:r>
        <w:t xml:space="preserve">. While many commercial systems have been designed to meet these needs, they </w:t>
      </w:r>
      <w:ins w:id="9" w:author="howard" w:date="2018-10-23T14:27:00Z">
        <w:r w:rsidR="00E77743">
          <w:t xml:space="preserve">are </w:t>
        </w:r>
        <w:r w:rsidR="00E77743" w:rsidRPr="00E77743">
          <w:t>p</w:t>
        </w:r>
        <w:r w:rsidR="00E77743">
          <w:t>rohibitively expensive to use</w:t>
        </w:r>
      </w:ins>
      <w:ins w:id="10" w:author="howard" w:date="2018-10-23T14:28:00Z">
        <w:r w:rsidR="00E77743">
          <w:t xml:space="preserve"> and </w:t>
        </w:r>
      </w:ins>
      <w:del w:id="11" w:author="howard" w:date="2018-10-23T14:27:00Z">
        <w:r w:rsidDel="00E77743">
          <w:delText xml:space="preserve">often </w:delText>
        </w:r>
      </w:del>
      <w:r>
        <w:t xml:space="preserve">fail to offer flexibility </w:t>
      </w:r>
      <w:del w:id="12" w:author="howard" w:date="2018-10-23T14:30:00Z">
        <w:r w:rsidDel="00E77743">
          <w:delText>in experimental design</w:delText>
        </w:r>
      </w:del>
      <w:ins w:id="13" w:author="howard" w:date="2018-10-23T14:29:00Z">
        <w:r w:rsidR="00E77743">
          <w:t>that allows for integration across diverse experimental designs</w:t>
        </w:r>
      </w:ins>
      <w:del w:id="14" w:author="howard" w:date="2018-10-23T14:29:00Z">
        <w:r w:rsidDel="00E77743">
          <w:delText>s or to allow integration of novel neuroscience technologies</w:delText>
        </w:r>
      </w:del>
      <w:r>
        <w:t xml:space="preserve">. </w:t>
      </w:r>
      <w:r w:rsidR="00182FE6">
        <w:t xml:space="preserve">We here describe a Teensy </w:t>
      </w:r>
      <w:r w:rsidR="006F292A">
        <w:t xml:space="preserve">3.2 </w:t>
      </w:r>
      <w:r w:rsidR="00182FE6">
        <w:t>microcontroller-</w:t>
      </w:r>
      <w:r>
        <w:t xml:space="preserve">based interface </w:t>
      </w:r>
      <w:del w:id="15" w:author="howard" w:date="2018-10-23T14:42:00Z">
        <w:r w:rsidDel="00940A43">
          <w:delText>capable</w:delText>
        </w:r>
      </w:del>
      <w:ins w:id="16" w:author="howard" w:date="2018-10-23T14:30:00Z">
        <w:r w:rsidR="00E77743">
          <w:t>that offers</w:t>
        </w:r>
      </w:ins>
      <w:del w:id="17" w:author="howard" w:date="2018-10-23T14:30:00Z">
        <w:r w:rsidDel="00E77743">
          <w:delText xml:space="preserve"> of</w:delText>
        </w:r>
      </w:del>
      <w:r>
        <w:t xml:space="preserve"> fast and precisely timed digital signal readout for data acquisition </w:t>
      </w:r>
      <w:ins w:id="18" w:author="howard" w:date="2018-10-23T14:30:00Z">
        <w:r w:rsidR="003E64DD">
          <w:t xml:space="preserve">with </w:t>
        </w:r>
      </w:ins>
      <w:ins w:id="19" w:author="howard" w:date="2018-10-23T14:31:00Z">
        <w:r w:rsidR="003E64DD">
          <w:t>both digital and</w:t>
        </w:r>
      </w:ins>
      <w:ins w:id="20" w:author="howard" w:date="2018-10-23T14:30:00Z">
        <w:r w:rsidR="003E64DD">
          <w:t xml:space="preserve"> </w:t>
        </w:r>
      </w:ins>
      <w:del w:id="21" w:author="howard" w:date="2018-10-23T14:30:00Z">
        <w:r w:rsidDel="003E64DD">
          <w:delText xml:space="preserve">and </w:delText>
        </w:r>
      </w:del>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ins w:id="22" w:author="howard" w:date="2018-10-23T14:34:00Z">
        <w:r w:rsidR="003E64DD">
          <w:t xml:space="preserve">(1) </w:t>
        </w:r>
      </w:ins>
      <w:r w:rsidR="00E569E9">
        <w:t xml:space="preserve">reliable, high-accuracy </w:t>
      </w:r>
      <w:del w:id="23" w:author="howard" w:date="2018-10-23T14:32:00Z">
        <w:r w:rsidR="00E569E9" w:rsidDel="003E64DD">
          <w:delText>motion sensing</w:delText>
        </w:r>
      </w:del>
      <w:ins w:id="24" w:author="howard" w:date="2018-10-23T14:32:00Z">
        <w:r w:rsidR="003E64DD">
          <w:t xml:space="preserve">capture of directional movement on a spherical </w:t>
        </w:r>
      </w:ins>
      <w:ins w:id="25" w:author="howard" w:date="2018-10-23T14:33:00Z">
        <w:r w:rsidR="003E64DD">
          <w:t>treadmill</w:t>
        </w:r>
      </w:ins>
      <w:r w:rsidR="00E569E9">
        <w:t xml:space="preserve"> </w:t>
      </w:r>
      <w:del w:id="26" w:author="howard" w:date="2018-10-23T14:34:00Z">
        <w:r w:rsidR="00E569E9" w:rsidDel="003E64DD">
          <w:delText>and analog output</w:delText>
        </w:r>
        <w:r w:rsidR="00182FE6" w:rsidDel="003E64DD">
          <w:delText xml:space="preserve"> </w:delText>
        </w:r>
      </w:del>
      <w:ins w:id="27" w:author="howard" w:date="2018-10-23T14:33:00Z">
        <w:r w:rsidR="003E64DD">
          <w:t xml:space="preserve">combined with high speed camera control for </w:t>
        </w:r>
      </w:ins>
      <w:ins w:id="28" w:author="howard" w:date="2018-10-23T14:34:00Z">
        <w:r w:rsidR="003E64DD">
          <w:t>monitoring</w:t>
        </w:r>
      </w:ins>
      <w:ins w:id="29" w:author="howard" w:date="2018-10-23T14:33:00Z">
        <w:r w:rsidR="003E64DD">
          <w:t xml:space="preserve"> neurons in real-time </w:t>
        </w:r>
      </w:ins>
      <w:ins w:id="30" w:author="howard" w:date="2018-10-23T14:34:00Z">
        <w:r w:rsidR="003E64DD">
          <w:t xml:space="preserve">and (2) a </w:t>
        </w:r>
      </w:ins>
      <w:ins w:id="31" w:author="howard" w:date="2018-10-23T14:35:00Z">
        <w:r w:rsidR="003E64DD">
          <w:t xml:space="preserve">behavioral </w:t>
        </w:r>
      </w:ins>
      <w:ins w:id="32" w:author="howard" w:date="2018-10-23T14:34:00Z">
        <w:r w:rsidR="003E64DD">
          <w:t xml:space="preserve">learning paradigm that </w:t>
        </w:r>
      </w:ins>
      <w:ins w:id="33" w:author="howard" w:date="2018-10-23T14:35:00Z">
        <w:r w:rsidR="003E64DD">
          <w:t xml:space="preserve">delivers auditory and visual cues to task performing animals while monitoring </w:t>
        </w:r>
      </w:ins>
      <w:ins w:id="34" w:author="howard" w:date="2018-10-23T14:37:00Z">
        <w:r w:rsidR="003E64DD">
          <w:t>activity</w:t>
        </w:r>
      </w:ins>
      <w:ins w:id="35" w:author="howard" w:date="2018-10-23T14:35:00Z">
        <w:r w:rsidR="003E64DD">
          <w:t xml:space="preserve"> through integrated camera control</w:t>
        </w:r>
      </w:ins>
      <w:del w:id="36" w:author="howard" w:date="2018-10-23T14:33:00Z">
        <w:r w:rsidR="00182FE6" w:rsidDel="003E64DD">
          <w:delText xml:space="preserve">delivered synchronously with digital pulses for </w:delText>
        </w:r>
      </w:del>
      <w:del w:id="37" w:author="howard" w:date="2018-10-23T14:31:00Z">
        <w:r w:rsidR="00182FE6" w:rsidDel="003E64DD">
          <w:delText>image capture</w:delText>
        </w:r>
      </w:del>
      <w:r w:rsidR="00E569E9">
        <w:t xml:space="preserve">. </w:t>
      </w:r>
      <w:del w:id="38" w:author="howard" w:date="2018-10-23T14:36:00Z">
        <w:r w:rsidR="00E569E9" w:rsidDel="003E64DD">
          <w:delText xml:space="preserve">We </w:delText>
        </w:r>
        <w:r w:rsidR="00C201E1" w:rsidDel="003E64DD">
          <w:delText xml:space="preserve">then </w:delText>
        </w:r>
        <w:r w:rsidR="00E569E9" w:rsidDel="003E64DD">
          <w:delText>test the theoretical specifications and show the temporal accuracy and precision of this device in both of these settings.</w:delText>
        </w:r>
        <w:r w:rsidR="00C201E1" w:rsidDel="003E64DD">
          <w:delText xml:space="preserve"> </w:delText>
        </w:r>
      </w:del>
      <w:commentRangeStart w:id="39"/>
      <w:r w:rsidR="005123B7">
        <w:t xml:space="preserve">Both setups </w:t>
      </w:r>
      <w:del w:id="40" w:author="howard" w:date="2018-10-23T14:37:00Z">
        <w:r w:rsidR="005123B7" w:rsidDel="003E64DD">
          <w:delText>are accurate to the order of tens of microseconds per sample, and are precise to tens or hundreds of nanoseconds per sample</w:delText>
        </w:r>
      </w:del>
      <w:ins w:id="41" w:author="howard" w:date="2018-10-23T14:37:00Z">
        <w:r w:rsidR="003E64DD">
          <w:t>provide accuracy that rivals commercially available designs</w:t>
        </w:r>
      </w:ins>
      <w:commentRangeEnd w:id="39"/>
      <w:ins w:id="42" w:author="howard" w:date="2018-10-23T14:56:00Z">
        <w:r w:rsidR="000759CA">
          <w:rPr>
            <w:rStyle w:val="CommentReference"/>
          </w:rPr>
          <w:commentReference w:id="39"/>
        </w:r>
      </w:ins>
      <w:r w:rsidR="005123B7">
        <w:t xml:space="preserve">. </w:t>
      </w:r>
      <w:r w:rsidR="00C201E1">
        <w:t xml:space="preserve">We conclude that the Teensy 3.2, in conjunction with </w:t>
      </w:r>
      <w:del w:id="43" w:author="howard" w:date="2018-10-23T14:38:00Z">
        <w:r w:rsidR="00C201E1" w:rsidDel="003E64DD">
          <w:delText>specific sensors or shields</w:delText>
        </w:r>
      </w:del>
      <w:proofErr w:type="gramStart"/>
      <w:ins w:id="44" w:author="howard" w:date="2018-10-23T14:38:00Z">
        <w:r w:rsidR="003E64DD">
          <w:t>Teensy</w:t>
        </w:r>
        <w:proofErr w:type="gramEnd"/>
        <w:r w:rsidR="003E64DD">
          <w:t xml:space="preserve"> hardware modules</w:t>
        </w:r>
      </w:ins>
      <w:r w:rsidR="00C201E1">
        <w:t xml:space="preserve">, provides an optimal form of experimental control, particularly for those interested in </w:t>
      </w:r>
      <w:del w:id="45" w:author="howard" w:date="2018-10-23T14:39:00Z">
        <w:r w:rsidR="00C201E1" w:rsidDel="003E64DD">
          <w:delText>neuronal imaging</w:delText>
        </w:r>
      </w:del>
      <w:ins w:id="46" w:author="howard" w:date="2018-10-23T14:41:00Z">
        <w:r w:rsidR="00940A43">
          <w:t xml:space="preserve">the </w:t>
        </w:r>
      </w:ins>
      <w:ins w:id="47" w:author="howard" w:date="2018-10-23T14:39:00Z">
        <w:r w:rsidR="00940A43">
          <w:t>integration of</w:t>
        </w:r>
      </w:ins>
      <w:ins w:id="48" w:author="howard" w:date="2018-10-23T14:41:00Z">
        <w:r w:rsidR="00940A43">
          <w:t xml:space="preserve"> imaging </w:t>
        </w:r>
      </w:ins>
      <w:ins w:id="49" w:author="howard" w:date="2018-10-23T14:39:00Z">
        <w:r w:rsidR="003E64DD">
          <w:t xml:space="preserve">with </w:t>
        </w:r>
      </w:ins>
      <w:ins w:id="50" w:author="howard" w:date="2018-10-23T14:40:00Z">
        <w:r w:rsidR="00940A43">
          <w:t xml:space="preserve">behavior </w:t>
        </w:r>
      </w:ins>
      <w:ins w:id="51" w:author="howard" w:date="2018-10-23T14:43:00Z">
        <w:r w:rsidR="00940A43">
          <w:t xml:space="preserve">output </w:t>
        </w:r>
      </w:ins>
      <w:ins w:id="52" w:author="howard" w:date="2018-10-23T14:40:00Z">
        <w:r w:rsidR="00940A43">
          <w:t>and experimental control</w:t>
        </w:r>
      </w:ins>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7336DF81" w:rsidR="006604E8" w:rsidRDefault="00AD3E99" w:rsidP="003E5207">
      <w:pPr>
        <w:ind w:firstLine="360"/>
      </w:pPr>
      <w:del w:id="53" w:author="howard" w:date="2018-10-23T14:43:00Z">
        <w:r w:rsidDel="00940A43">
          <w:delText xml:space="preserve">Neuronal </w:delText>
        </w:r>
      </w:del>
      <w:ins w:id="54" w:author="howard" w:date="2018-10-23T14:43:00Z">
        <w:r w:rsidR="00940A43">
          <w:t>High-speed</w:t>
        </w:r>
        <w:r w:rsidR="00940A43">
          <w:t xml:space="preserve"> </w:t>
        </w:r>
      </w:ins>
      <w:r>
        <w:t>imaging</w:t>
      </w:r>
      <w:r w:rsidR="00217294">
        <w:t xml:space="preserve"> </w:t>
      </w:r>
      <w:ins w:id="55" w:author="howard" w:date="2018-10-23T14:43:00Z">
        <w:r w:rsidR="00940A43">
          <w:t xml:space="preserve">in neuroscience research </w:t>
        </w:r>
      </w:ins>
      <w:r w:rsidR="00217294">
        <w:t xml:space="preserve">is a </w:t>
      </w:r>
      <w:del w:id="56" w:author="howard" w:date="2018-10-23T14:43:00Z">
        <w:r w:rsidR="00217294" w:rsidDel="00940A43">
          <w:delText xml:space="preserve">burgeoning </w:delText>
        </w:r>
      </w:del>
      <w:r w:rsidR="00DD4792">
        <w:t xml:space="preserve">technique </w:t>
      </w:r>
      <w:r w:rsidR="00685286">
        <w:t xml:space="preserve">that demands </w:t>
      </w:r>
      <w:r w:rsidR="004E5EFE">
        <w:t xml:space="preserve">high </w:t>
      </w:r>
      <w:r w:rsidR="006A018E">
        <w:t>temporal fidelity</w:t>
      </w:r>
      <w:ins w:id="57" w:author="howard" w:date="2018-10-23T14:44:00Z">
        <w:r w:rsidR="00940A43">
          <w:t xml:space="preserve"> between the imaging platform and animal behavior</w:t>
        </w:r>
      </w:ins>
      <w:r w:rsidR="00217294">
        <w:t xml:space="preserve">. </w:t>
      </w:r>
      <w:ins w:id="58" w:author="howard" w:date="2018-10-23T14:45:00Z">
        <w:r w:rsidR="00940A43">
          <w:t>The recent use of calcium imaging to track the activity of individual cells at millisecond resolution while animals</w:t>
        </w:r>
      </w:ins>
      <w:ins w:id="59" w:author="howard" w:date="2018-10-23T14:46:00Z">
        <w:r w:rsidR="00940A43">
          <w:t xml:space="preserve"> </w:t>
        </w:r>
      </w:ins>
      <w:ins w:id="60" w:author="howard" w:date="2018-10-23T14:45:00Z">
        <w:r w:rsidR="00940A43">
          <w:t>engage in behavior</w:t>
        </w:r>
      </w:ins>
      <w:ins w:id="61" w:author="howard" w:date="2018-10-23T14:46:00Z">
        <w:r w:rsidR="00940A43">
          <w:t xml:space="preserve"> represents such a requirement (</w:t>
        </w:r>
      </w:ins>
      <w:moveToRangeStart w:id="62" w:author="howard" w:date="2018-10-23T14:51:00Z" w:name="move528069608"/>
      <w:moveTo w:id="63" w:author="howard" w:date="2018-10-23T14:51:00Z">
        <w:del w:id="64" w:author="howard" w:date="2018-10-23T14:51:00Z">
          <w:r w:rsidR="000759CA" w:rsidDel="000759CA">
            <w:delText xml:space="preserve">Of recent interest include examining the motor output of mice while imaging </w:delText>
          </w:r>
        </w:del>
      </w:moveTo>
      <w:sdt>
        <w:sdtPr>
          <w:id w:val="4642874"/>
          <w:citation/>
        </w:sdtPr>
        <w:sdtContent>
          <w:moveTo w:id="65" w:author="howard" w:date="2018-10-23T14:51:00Z">
            <w:r w:rsidR="000759CA">
              <w:fldChar w:fldCharType="begin"/>
            </w:r>
            <w:r w:rsidR="000759CA">
              <w:instrText xml:space="preserve"> CITATION Kla17 \l 1033  \m Bar16</w:instrText>
            </w:r>
            <w:r w:rsidR="000759CA">
              <w:fldChar w:fldCharType="separate"/>
            </w:r>
            <w:r w:rsidR="000759CA">
              <w:rPr>
                <w:noProof/>
              </w:rPr>
              <w:t>(Klaus, et al., 2017; Barbera, et al., 2016)</w:t>
            </w:r>
            <w:r w:rsidR="000759CA">
              <w:fldChar w:fldCharType="end"/>
            </w:r>
          </w:moveTo>
        </w:sdtContent>
      </w:sdt>
      <w:moveTo w:id="66" w:author="howard" w:date="2018-10-23T14:51:00Z">
        <w:r w:rsidR="000759CA">
          <w:t xml:space="preserve">, </w:t>
        </w:r>
        <w:del w:id="67" w:author="howard" w:date="2018-10-23T14:51:00Z">
          <w:r w:rsidR="000759CA" w:rsidDel="000759CA">
            <w:delText xml:space="preserve">and imaging during trace conditioning </w:delText>
          </w:r>
        </w:del>
        <w:r w:rsidR="000759CA">
          <w:t>(Muhammad et al, 2015).</w:t>
        </w:r>
      </w:moveTo>
      <w:moveToRangeEnd w:id="62"/>
      <w:ins w:id="68" w:author="howard" w:date="2018-10-23T14:46:00Z">
        <w:r w:rsidR="00940A43">
          <w:t>cite a ton of papers).</w:t>
        </w:r>
      </w:ins>
      <w:ins w:id="69" w:author="howard" w:date="2018-10-23T14:45:00Z">
        <w:r w:rsidR="00940A43">
          <w:t xml:space="preserve"> </w:t>
        </w:r>
      </w:ins>
      <w:r w:rsidR="00532DCA">
        <w:t>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del w:id="70" w:author="howard" w:date="2018-10-23T14:46:00Z">
        <w:r w:rsidR="001D47E8" w:rsidDel="00940A43">
          <w:delText xml:space="preserve">will </w:delText>
        </w:r>
      </w:del>
      <w:ins w:id="71" w:author="howard" w:date="2018-10-23T14:47:00Z">
        <w:r w:rsidR="00940A43">
          <w:t xml:space="preserve">precision </w:t>
        </w:r>
      </w:ins>
      <w:ins w:id="72" w:author="howard" w:date="2018-10-23T14:49:00Z">
        <w:r w:rsidR="00940A43">
          <w:t xml:space="preserve">will </w:t>
        </w:r>
      </w:ins>
      <w:r w:rsidR="001D47E8">
        <w:t xml:space="preserve">become even more important with the </w:t>
      </w:r>
      <w:del w:id="73" w:author="howard" w:date="2018-10-23T14:59:00Z">
        <w:r w:rsidR="001D47E8" w:rsidDel="000759CA">
          <w:delText>advent of</w:delText>
        </w:r>
      </w:del>
      <w:ins w:id="74" w:author="howard" w:date="2018-10-23T14:59:00Z">
        <w:r w:rsidR="000759CA">
          <w:t xml:space="preserve">emergence of faster calcium indicators or </w:t>
        </w:r>
      </w:ins>
      <w:del w:id="75" w:author="howard" w:date="2018-10-23T14:59:00Z">
        <w:r w:rsidR="001D47E8" w:rsidDel="000759CA">
          <w:delText xml:space="preserve"> </w:delText>
        </w:r>
      </w:del>
      <w:r w:rsidR="0041721B">
        <w:t xml:space="preserve">new voltage imaging </w:t>
      </w:r>
      <w:del w:id="76" w:author="howard" w:date="2018-10-23T14:59:00Z">
        <w:r w:rsidR="0041721B" w:rsidDel="000759CA">
          <w:delText xml:space="preserve">techniques </w:delText>
        </w:r>
      </w:del>
      <w:ins w:id="77" w:author="howard" w:date="2018-10-23T14:59:00Z">
        <w:r w:rsidR="000759CA">
          <w:t>sensors</w:t>
        </w:r>
        <w:r w:rsidR="000759CA">
          <w:t xml:space="preserve"> </w:t>
        </w:r>
      </w:ins>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del w:id="78" w:author="howard" w:date="2018-10-23T14:49:00Z">
        <w:r w:rsidR="00182FE6" w:rsidDel="00940A43">
          <w:delText>devices</w:delText>
        </w:r>
        <w:r w:rsidR="00217294" w:rsidDel="00940A43">
          <w:delText xml:space="preserve"> </w:delText>
        </w:r>
      </w:del>
      <w:ins w:id="79" w:author="howard" w:date="2018-10-23T14:49:00Z">
        <w:r w:rsidR="00940A43">
          <w:t>ways to integrate experimental control</w:t>
        </w:r>
      </w:ins>
      <w:ins w:id="80" w:author="howard" w:date="2018-10-23T14:50:00Z">
        <w:r w:rsidR="00940A43">
          <w:t xml:space="preserve">, behavioral output, and data </w:t>
        </w:r>
      </w:ins>
      <w:ins w:id="81" w:author="howard" w:date="2018-10-23T14:51:00Z">
        <w:r w:rsidR="000759CA">
          <w:t xml:space="preserve">sampling </w:t>
        </w:r>
      </w:ins>
      <w:del w:id="82" w:author="howard" w:date="2018-10-23T14:49:00Z">
        <w:r w:rsidR="00217294" w:rsidDel="00940A43">
          <w:delText xml:space="preserve">that allow for concomitant </w:delText>
        </w:r>
      </w:del>
      <w:del w:id="83" w:author="howard" w:date="2018-10-23T14:50:00Z">
        <w:r w:rsidR="00217294" w:rsidDel="00940A43">
          <w:delText>execu</w:delText>
        </w:r>
        <w:r w:rsidR="00E43909" w:rsidDel="00940A43">
          <w:delText xml:space="preserve">tion </w:delText>
        </w:r>
        <w:r w:rsidR="0031439B" w:rsidDel="00940A43">
          <w:delText xml:space="preserve">and recording </w:delText>
        </w:r>
        <w:r w:rsidR="00E43909" w:rsidDel="00940A43">
          <w:delText xml:space="preserve">of experimental paradigms </w:delText>
        </w:r>
      </w:del>
      <w:r w:rsidR="00250A90">
        <w:t>in a way that is synchronized</w:t>
      </w:r>
      <w:ins w:id="84" w:author="howard" w:date="2018-10-23T15:00:00Z">
        <w:r w:rsidR="000759CA">
          <w:t xml:space="preserve"> and easy to use</w:t>
        </w:r>
      </w:ins>
      <w:ins w:id="85" w:author="howard" w:date="2018-10-23T14:50:00Z">
        <w:r w:rsidR="000759CA">
          <w:t xml:space="preserve">. </w:t>
        </w:r>
      </w:ins>
      <w:r w:rsidR="00E43909">
        <w:t xml:space="preserve"> </w:t>
      </w:r>
      <w:del w:id="86" w:author="howard" w:date="2018-10-23T14:51:00Z">
        <w:r w:rsidR="00E43909" w:rsidDel="000759CA">
          <w:delText>with imaging</w:delText>
        </w:r>
        <w:r w:rsidR="00F673BA" w:rsidDel="000759CA">
          <w:delText>, particularly with</w:delText>
        </w:r>
        <w:r w:rsidR="00ED01D5" w:rsidDel="000759CA">
          <w:delText xml:space="preserve"> imaging devices that utilize</w:delText>
        </w:r>
        <w:r w:rsidR="00F673BA" w:rsidDel="000759CA">
          <w:delText xml:space="preserve"> higher-frequency acquisition rates</w:delText>
        </w:r>
        <w:r w:rsidR="00E43909" w:rsidDel="000759CA">
          <w:delText>.</w:delText>
        </w:r>
        <w:r w:rsidR="000571C7" w:rsidDel="000759CA">
          <w:delText xml:space="preserve"> </w:delText>
        </w:r>
      </w:del>
      <w:moveFromRangeStart w:id="87" w:author="howard" w:date="2018-10-23T14:51:00Z" w:name="move528069608"/>
      <w:moveFrom w:id="88" w:author="howard" w:date="2018-10-23T14:51:00Z">
        <w:r w:rsidR="00E43909" w:rsidDel="000759CA">
          <w:t>Of recent interest in</w:t>
        </w:r>
        <w:r w:rsidR="00CF6B1E" w:rsidDel="000759CA">
          <w:t>clude examining</w:t>
        </w:r>
        <w:r w:rsidR="00E43909" w:rsidDel="000759CA">
          <w:t xml:space="preserve"> the motor ou</w:t>
        </w:r>
        <w:r w:rsidR="00F673BA" w:rsidDel="000759CA">
          <w:t xml:space="preserve">tput of mice while </w:t>
        </w:r>
        <w:r w:rsidR="00F673BA" w:rsidDel="000759CA">
          <w:lastRenderedPageBreak/>
          <w:t xml:space="preserve">imaging </w:t>
        </w:r>
      </w:moveFrom>
      <w:sdt>
        <w:sdtPr>
          <w:id w:val="-1481530287"/>
          <w:citation/>
        </w:sdtPr>
        <w:sdtEndPr/>
        <w:sdtContent>
          <w:moveFrom w:id="89" w:author="howard" w:date="2018-10-23T14:51:00Z">
            <w:r w:rsidR="001B3153" w:rsidDel="000759CA">
              <w:fldChar w:fldCharType="begin"/>
            </w:r>
            <w:r w:rsidR="001B3153" w:rsidDel="000759CA">
              <w:instrText xml:space="preserve"> CITATION Kla17 \l 1033  \m Bar16</w:instrText>
            </w:r>
            <w:r w:rsidR="001B3153" w:rsidDel="000759CA">
              <w:fldChar w:fldCharType="separate"/>
            </w:r>
            <w:r w:rsidR="00CD5081" w:rsidDel="000759CA">
              <w:rPr>
                <w:noProof/>
              </w:rPr>
              <w:t>(Klaus, et al., 2017; Barbera, et al., 2016)</w:t>
            </w:r>
            <w:r w:rsidR="001B3153" w:rsidDel="000759CA">
              <w:fldChar w:fldCharType="end"/>
            </w:r>
          </w:moveFrom>
        </w:sdtContent>
      </w:sdt>
      <w:moveFrom w:id="90" w:author="howard" w:date="2018-10-23T14:51:00Z">
        <w:r w:rsidR="006604E8" w:rsidDel="000759CA">
          <w:t xml:space="preserve">, and imaging during </w:t>
        </w:r>
        <w:r w:rsidR="00ED01D5" w:rsidDel="000759CA">
          <w:t>trace</w:t>
        </w:r>
        <w:r w:rsidR="006604E8" w:rsidDel="000759CA">
          <w:t xml:space="preserve"> conditioning</w:t>
        </w:r>
        <w:r w:rsidR="006A018E" w:rsidDel="000759CA">
          <w:t xml:space="preserve"> (Muhammad et al, 2015)</w:t>
        </w:r>
        <w:r w:rsidR="006604E8" w:rsidDel="000759CA">
          <w:t>.</w:t>
        </w:r>
      </w:moveFrom>
      <w:moveFromRangeEnd w:id="87"/>
    </w:p>
    <w:p w14:paraId="3AE2BB98" w14:textId="62C5E073" w:rsidR="00182FE6" w:rsidRDefault="000759CA" w:rsidP="009A26AE">
      <w:pPr>
        <w:ind w:firstLine="360"/>
      </w:pPr>
      <w:ins w:id="91" w:author="howard" w:date="2018-10-23T14:51:00Z">
        <w:r>
          <w:t>Calcium i</w:t>
        </w:r>
      </w:ins>
      <w:del w:id="92" w:author="howard" w:date="2018-10-23T14:51:00Z">
        <w:r w:rsidR="001B6464" w:rsidDel="000759CA">
          <w:delText>I</w:delText>
        </w:r>
      </w:del>
      <w:r w:rsidR="001B6464">
        <w:t>maging 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del w:id="93" w:author="howard" w:date="2018-10-23T14:52:00Z">
        <w:r w:rsidR="00633AD2" w:rsidDel="000759CA">
          <w:delText>collected</w:delText>
        </w:r>
        <w:r w:rsidR="008C2FC9" w:rsidDel="000759CA">
          <w:delText xml:space="preserve"> with respect t</w:delText>
        </w:r>
      </w:del>
      <w:ins w:id="94" w:author="howard" w:date="2018-10-23T14:52:00Z">
        <w:r>
          <w:t>and aligned t</w:t>
        </w:r>
      </w:ins>
      <w:r w:rsidR="008C2FC9">
        <w:t xml:space="preserve">o </w:t>
      </w:r>
      <w:commentRangeStart w:id="95"/>
      <w:r w:rsidR="008C2FC9">
        <w:t>imaging data</w:t>
      </w:r>
      <w:commentRangeEnd w:id="95"/>
      <w:r>
        <w:rPr>
          <w:rStyle w:val="CommentReference"/>
        </w:rPr>
        <w:commentReference w:id="95"/>
      </w:r>
      <w:r w:rsidR="006604E8">
        <w:t>.</w:t>
      </w:r>
      <w:r w:rsidR="001B6464">
        <w:t xml:space="preserve"> </w:t>
      </w:r>
      <w:r w:rsidR="00633AD2">
        <w:t>For example, a</w:t>
      </w:r>
      <w:r w:rsidR="001B6464">
        <w:t xml:space="preserve"> recent study in the striatum finds additional neurological structure </w:t>
      </w:r>
      <w:r w:rsidR="0031439B">
        <w:t xml:space="preserve">with respect to motor activity </w:t>
      </w:r>
      <w:r w:rsidR="001B6464">
        <w:t>on very short timescales</w:t>
      </w:r>
      <w:r w:rsidR="00D55A6C">
        <w:t xml:space="preserve">, suggesting that poor timing resolution </w:t>
      </w:r>
      <w:r w:rsidR="0031439B">
        <w:t>could potentially lead</w:t>
      </w:r>
      <w:r w:rsidR="00D55A6C">
        <w:t xml:space="preserve"> to incorrect inferences</w:t>
      </w:r>
      <w:r w:rsidR="001B6464">
        <w:t xml:space="preserve"> </w:t>
      </w:r>
      <w:sdt>
        <w:sdtPr>
          <w:id w:val="1489057034"/>
          <w:citation/>
        </w:sdtPr>
        <w:sdtEndPr/>
        <w:sdtContent>
          <w:r w:rsidR="001B6464">
            <w:fldChar w:fldCharType="begin"/>
          </w:r>
          <w:r w:rsidR="001B6464">
            <w:instrText xml:space="preserve"> CITATION Mar18 \l 1033 </w:instrText>
          </w:r>
          <w:r w:rsidR="001B6464">
            <w:fldChar w:fldCharType="separate"/>
          </w:r>
          <w:r w:rsidR="00CD5081">
            <w:rPr>
              <w:noProof/>
            </w:rPr>
            <w:t>(Markowitz, et al., 2018)</w:t>
          </w:r>
          <w:r w:rsidR="001B6464">
            <w:fldChar w:fldCharType="end"/>
          </w:r>
        </w:sdtContent>
      </w:sdt>
      <w:r w:rsidR="00D55A6C">
        <w:t>.</w:t>
      </w:r>
      <w:r w:rsidR="006604E8">
        <w:t xml:space="preserve"> </w:t>
      </w:r>
      <w:r w:rsidR="00845AEC">
        <w:t xml:space="preserve">A common </w:t>
      </w:r>
      <w:r w:rsidR="001617C9">
        <w:t>imaging</w:t>
      </w:r>
      <w:r w:rsidR="0031439B">
        <w:t xml:space="preserve"> </w:t>
      </w:r>
      <w:r w:rsidR="001617C9">
        <w:t>technique</w:t>
      </w:r>
      <w:r w:rsidR="008C25C5">
        <w:t xml:space="preserve"> is to set up</w:t>
      </w:r>
      <w:r w:rsidR="00845AEC">
        <w:t xml:space="preserve"> </w:t>
      </w:r>
      <w:r w:rsidR="00D55A6C">
        <w:t>an</w:t>
      </w:r>
      <w:r w:rsidR="00845AEC">
        <w:t xml:space="preserve"> imaging device to</w:t>
      </w:r>
      <w:r w:rsidR="00397C93">
        <w:t xml:space="preserve"> utilize</w:t>
      </w:r>
      <w:r w:rsidR="00182FE6">
        <w:t xml:space="preserv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CF2C1C">
            <w:instrText xml:space="preserve">CITATION Mic17 \l 1033 </w:instrText>
          </w:r>
          <w:r w:rsidR="00D55A6C">
            <w:fldChar w:fldCharType="separate"/>
          </w:r>
          <w:r w:rsidR="00CD5081">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ins w:id="96" w:author="howard" w:date="2018-10-23T15:04:00Z">
        <w:r w:rsidR="003213CF">
          <w:t>Small, affordable, open-source m</w:t>
        </w:r>
      </w:ins>
      <w:del w:id="97" w:author="howard" w:date="2018-10-23T15:04:00Z">
        <w:r w:rsidR="00D20DB3" w:rsidDel="003213CF">
          <w:delText>M</w:delText>
        </w:r>
      </w:del>
      <w:r w:rsidR="00D20DB3">
        <w:t>icrocontrollers</w:t>
      </w:r>
      <w:ins w:id="98" w:author="howard" w:date="2018-10-23T15:04:00Z">
        <w:r w:rsidR="003213CF">
          <w:t xml:space="preserve"> that run on UNIX based operating systems?</w:t>
        </w:r>
      </w:ins>
      <w:r w:rsidR="00D20DB3">
        <w:t xml:space="preserve"> such as the Teensy 3.2 or Arduino UNO are capable of delivering </w:t>
      </w:r>
      <w:ins w:id="99" w:author="howard" w:date="2018-10-23T15:04:00Z">
        <w:r w:rsidR="003213CF">
          <w:t>precisely timed pulses with high resolution (</w:t>
        </w:r>
        <w:proofErr w:type="spellStart"/>
        <w:r w:rsidR="003213CF">
          <w:t>nano</w:t>
        </w:r>
        <w:proofErr w:type="spellEnd"/>
        <w:r w:rsidR="003213CF">
          <w:t xml:space="preserve"> seconds</w:t>
        </w:r>
      </w:ins>
      <w:ins w:id="100" w:author="howard" w:date="2018-10-23T15:05:00Z">
        <w:r w:rsidR="003213CF">
          <w:t xml:space="preserve"> due to internal processers</w:t>
        </w:r>
      </w:ins>
      <w:ins w:id="101" w:author="howard" w:date="2018-10-23T15:04:00Z">
        <w:r w:rsidR="003213CF">
          <w:t>?</w:t>
        </w:r>
      </w:ins>
      <w:ins w:id="102" w:author="howard" w:date="2018-10-23T15:05:00Z">
        <w:r w:rsidR="003213CF">
          <w:t xml:space="preserve"> – give more specifics.</w:t>
        </w:r>
      </w:ins>
      <w:ins w:id="103" w:author="howard" w:date="2018-10-23T15:04:00Z">
        <w:r w:rsidR="003213CF">
          <w:t>)</w:t>
        </w:r>
      </w:ins>
      <w:ins w:id="104" w:author="howard" w:date="2018-10-23T15:05:00Z">
        <w:r w:rsidR="003213CF">
          <w:t xml:space="preserve"> I would add </w:t>
        </w:r>
      </w:ins>
      <w:ins w:id="105" w:author="howard" w:date="2018-10-23T15:06:00Z">
        <w:r w:rsidR="003213CF">
          <w:t xml:space="preserve">here more about them being </w:t>
        </w:r>
      </w:ins>
      <w:ins w:id="106" w:author="howard" w:date="2018-10-23T15:05:00Z">
        <w:r w:rsidR="003213CF">
          <w:t>easily available, inexpensive, and have great resource sharing libraries</w:t>
        </w:r>
      </w:ins>
      <w:ins w:id="107" w:author="howard" w:date="2018-10-23T15:07:00Z">
        <w:r w:rsidR="003213CF">
          <w:t xml:space="preserve">. Move from below perhaps. You mention them here but </w:t>
        </w:r>
      </w:ins>
      <w:ins w:id="108" w:author="howard" w:date="2018-10-23T15:08:00Z">
        <w:r w:rsidR="003213CF">
          <w:t>d</w:t>
        </w:r>
      </w:ins>
      <w:ins w:id="109" w:author="howard" w:date="2018-10-23T15:07:00Z">
        <w:r w:rsidR="003213CF">
          <w:t>on’t explain what they are until the end.</w:t>
        </w:r>
      </w:ins>
      <w:ins w:id="110" w:author="howard" w:date="2018-10-23T15:05:00Z">
        <w:r w:rsidR="003213CF">
          <w:t xml:space="preserve"> </w:t>
        </w:r>
      </w:ins>
      <w:ins w:id="111" w:author="howard" w:date="2018-10-23T15:06:00Z">
        <w:r w:rsidR="003213CF">
          <w:t xml:space="preserve">… </w:t>
        </w:r>
      </w:ins>
      <w:del w:id="112" w:author="howard" w:date="2018-10-23T15:07:00Z">
        <w:r w:rsidR="00D20DB3" w:rsidDel="003213CF">
          <w:delText xml:space="preserve">such pulses and thereby controlling the timing of image capture. </w:delText>
        </w:r>
      </w:del>
      <w:r w:rsidR="00D20DB3">
        <w:t>Init</w:t>
      </w:r>
      <w:bookmarkStart w:id="113" w:name="_GoBack"/>
      <w:bookmarkEnd w:id="113"/>
      <w:r w:rsidR="00D20DB3">
        <w:t xml:space="preserve">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D5081">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r w:rsidR="00397C93">
        <w:t xml:space="preserve"> Thus, </w:t>
      </w:r>
      <w:del w:id="114" w:author="howard" w:date="2018-10-23T15:02:00Z">
        <w:r w:rsidR="00397C93" w:rsidDel="003213CF">
          <w:delText>we need a</w:delText>
        </w:r>
      </w:del>
      <w:ins w:id="115" w:author="howard" w:date="2018-10-23T15:02:00Z">
        <w:r w:rsidR="003213CF">
          <w:t xml:space="preserve">there currently exists a need to </w:t>
        </w:r>
      </w:ins>
      <w:ins w:id="116" w:author="howard" w:date="2018-10-23T15:03:00Z">
        <w:r w:rsidR="003213CF">
          <w:t>engineer</w:t>
        </w:r>
      </w:ins>
      <w:ins w:id="117" w:author="howard" w:date="2018-10-23T15:02:00Z">
        <w:r w:rsidR="003213CF">
          <w:t xml:space="preserve"> a</w:t>
        </w:r>
      </w:ins>
      <w:r w:rsidR="00397C93">
        <w:t xml:space="preserve"> device capable of delivering continuous, precisely timed digital pulses that can synchronize other experimental events with camera </w:t>
      </w:r>
      <w:del w:id="118" w:author="howard" w:date="2018-10-23T15:03:00Z">
        <w:r w:rsidR="00397C93" w:rsidDel="003213CF">
          <w:delText>onsets</w:delText>
        </w:r>
      </w:del>
      <w:ins w:id="119" w:author="howard" w:date="2018-10-23T15:03:00Z">
        <w:r w:rsidR="003213CF">
          <w:t>control</w:t>
        </w:r>
      </w:ins>
      <w:r w:rsidR="00397C93">
        <w:t>. The Teensy 3.2 fulfills these requirements.</w:t>
      </w:r>
    </w:p>
    <w:p w14:paraId="06F6489A" w14:textId="7F3467AE" w:rsidR="00F3299C" w:rsidRDefault="00120B6F" w:rsidP="00F3299C">
      <w:pPr>
        <w:ind w:firstLine="360"/>
      </w:pPr>
      <w:r>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D5081">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53DA868B" w14:textId="7A8184B5" w:rsidR="00120B6F" w:rsidRDefault="007A2855" w:rsidP="006604E8">
      <w:pPr>
        <w:ind w:firstLine="360"/>
      </w:pPr>
      <w:r>
        <w:t>Finally, interfaces for managing simultaneous behavior and imaging must be flexible and allow for changes in experimental design. The Teensy 3.2 is easy to program for any particular need. The Arduino programming environment, which Teensy utilizes, is simple to learn for anyone with any prog</w:t>
      </w:r>
      <w:r w:rsidR="00397C93">
        <w:t>ramming background</w:t>
      </w:r>
      <w:r>
        <w:t xml:space="preserve">, as explained in depth previously </w:t>
      </w:r>
      <w:sdt>
        <w:sdtPr>
          <w:id w:val="1585950265"/>
          <w:citation/>
        </w:sdtPr>
        <w:sdtEndPr/>
        <w:sdtContent>
          <w:r>
            <w:fldChar w:fldCharType="begin"/>
          </w:r>
          <w:r>
            <w:instrText xml:space="preserve"> CITATION DAu12 \l 1033 </w:instrText>
          </w:r>
          <w:r>
            <w:fldChar w:fldCharType="separate"/>
          </w:r>
          <w:r w:rsidR="00CD5081">
            <w:rPr>
              <w:noProof/>
            </w:rPr>
            <w:t>(D'Ausilio, 2012)</w:t>
          </w:r>
          <w:r>
            <w:fldChar w:fldCharType="end"/>
          </w:r>
        </w:sdtContent>
      </w:sdt>
      <w:r>
        <w:t xml:space="preserve">. </w:t>
      </w:r>
      <w:r w:rsidR="002309C6">
        <w:t>In addition to the standa</w:t>
      </w:r>
      <w:r w:rsidR="00FB621A">
        <w:t>rd features that the Arduino UNO</w:t>
      </w:r>
      <w:r w:rsidR="002309C6">
        <w:t>, for example, offers</w:t>
      </w:r>
      <w:r>
        <w:t xml:space="preserve">, the Teensy 3.2 </w:t>
      </w:r>
      <w:r w:rsidR="002309C6">
        <w:t>delivers</w:t>
      </w:r>
      <w:r>
        <w:t xml:space="preserve"> true analog output.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 and a speaker.</w:t>
      </w:r>
    </w:p>
    <w:p w14:paraId="39D80408" w14:textId="34A45168" w:rsidR="00F3299C" w:rsidRDefault="002309C6" w:rsidP="00F3299C">
      <w:pPr>
        <w:ind w:firstLine="360"/>
      </w:pPr>
      <w:r>
        <w:lastRenderedPageBreak/>
        <w:t xml:space="preserve">Here, we demonstrate in two simple experimental paradigms that the Teensy 3.2 is indeed a simple,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1ED3CF6F" w14:textId="77777777" w:rsidR="00F3299C" w:rsidRDefault="00F3299C" w:rsidP="00F3299C">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xml:space="preserve">, and one that utilizes the </w:t>
      </w:r>
      <w:proofErr w:type="spellStart"/>
      <w:r w:rsidR="00844BFC">
        <w:t>Teensy’s</w:t>
      </w:r>
      <w:proofErr w:type="spellEnd"/>
      <w:r w:rsidR="00844BFC">
        <w:t xml:space="preserve">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w:t>
      </w:r>
      <w:proofErr w:type="gramStart"/>
      <w:r w:rsidR="00E85BA4">
        <w:t xml:space="preserve">3.2 </w:t>
      </w:r>
      <w:r w:rsidR="008C2BE3">
        <w:t xml:space="preserve"> </w:t>
      </w:r>
      <w:r w:rsidR="00066C51">
        <w:t>via</w:t>
      </w:r>
      <w:proofErr w:type="gramEnd"/>
      <w:r w:rsidR="00066C51">
        <w:t xml:space="preserve">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w:t>
      </w:r>
      <w:proofErr w:type="spellStart"/>
      <w:r w:rsidR="005A37B5">
        <w:t>microUSB</w:t>
      </w:r>
      <w:proofErr w:type="spellEnd"/>
      <w:r w:rsidR="005A37B5">
        <w:t xml:space="preserve">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w:t>
      </w:r>
      <w:proofErr w:type="spellStart"/>
      <w:r>
        <w:t>Github</w:t>
      </w:r>
      <w:proofErr w:type="spellEnd"/>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utilized the “</w:t>
      </w:r>
      <w:proofErr w:type="spellStart"/>
      <w:r w:rsidR="003C2D4A">
        <w:t>IntervalTimer</w:t>
      </w:r>
      <w:proofErr w:type="spellEnd"/>
      <w:r w:rsidR="003C2D4A">
        <w:t xml:space="preserve">” function available in the standard </w:t>
      </w:r>
      <w:proofErr w:type="gramStart"/>
      <w:r w:rsidR="003C2D4A">
        <w:t>Teensy</w:t>
      </w:r>
      <w:proofErr w:type="gramEnd"/>
      <w:r w:rsidR="003C2D4A">
        <w:t xml:space="preserve">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w:t>
      </w:r>
      <w:proofErr w:type="spellStart"/>
      <w:r w:rsidR="003C2D4A">
        <w:t>ellapsedMicros</w:t>
      </w:r>
      <w:proofErr w:type="spellEnd"/>
      <w:r w:rsidR="003C2D4A">
        <w:t>” and “</w:t>
      </w:r>
      <w:proofErr w:type="spellStart"/>
      <w:r w:rsidR="003C2D4A">
        <w:t>ellapsedMillis</w:t>
      </w:r>
      <w:proofErr w:type="spellEnd"/>
      <w:r w:rsidR="003C2D4A">
        <w:t xml:space="preserve">” libraries built in to the </w:t>
      </w:r>
      <w:proofErr w:type="spellStart"/>
      <w:r w:rsidR="003C2D4A">
        <w:t>Teensyduino</w:t>
      </w:r>
      <w:proofErr w:type="spellEnd"/>
      <w:r w:rsidR="003C2D4A">
        <w:t xml:space="preserve"> </w:t>
      </w:r>
      <w:proofErr w:type="gramStart"/>
      <w:r w:rsidR="003C2D4A">
        <w:t>library, which, to microsecond or millisecond accuracy, respectively, act</w:t>
      </w:r>
      <w:proofErr w:type="gramEnd"/>
      <w:r w:rsidR="003C2D4A">
        <w:t xml:space="preserve"> as time accumulators. These can also be used for precisely timing events</w:t>
      </w:r>
      <w:r w:rsidR="00F16851">
        <w:t xml:space="preserve"> as well</w:t>
      </w:r>
      <w:r w:rsidR="003C2D4A">
        <w:t xml:space="preserve">. Though these can be downloaded separately for the Arduino, they come preinstalled in the </w:t>
      </w:r>
      <w:proofErr w:type="spellStart"/>
      <w:r w:rsidR="003C2D4A">
        <w:t>Teensyduino</w:t>
      </w:r>
      <w:proofErr w:type="spellEnd"/>
      <w:r w:rsidR="003C2D4A">
        <w:t xml:space="preserve"> library.</w:t>
      </w:r>
    </w:p>
    <w:p w14:paraId="0F7EC92F" w14:textId="33E8DDE0" w:rsidR="00AA307E" w:rsidRDefault="006E59E3" w:rsidP="00066C51">
      <w:pPr>
        <w:ind w:firstLine="720"/>
      </w:pPr>
      <w:r>
        <w:lastRenderedPageBreak/>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w:t>
      </w:r>
      <w:proofErr w:type="spellStart"/>
      <w:proofErr w:type="gramStart"/>
      <w:r w:rsidR="00523BEB">
        <w:t>ms</w:t>
      </w:r>
      <w:proofErr w:type="spellEnd"/>
      <w:proofErr w:type="gramEnd"/>
      <w:r w:rsidR="0081038E">
        <w:t xml:space="preserve"> is sent out of a digital pin using the </w:t>
      </w:r>
      <w:proofErr w:type="spellStart"/>
      <w:r w:rsidR="0081038E">
        <w:t>DigitalIO</w:t>
      </w:r>
      <w:proofErr w:type="spellEnd"/>
      <w:r w:rsidR="0081038E">
        <w:t xml:space="preserve">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w:t>
      </w:r>
      <w:proofErr w:type="spellStart"/>
      <w:r w:rsidR="0081038E">
        <w:t>fastPinMode</w:t>
      </w:r>
      <w:proofErr w:type="spellEnd"/>
      <w:r w:rsidR="0081038E">
        <w:t>” and “</w:t>
      </w:r>
      <w:proofErr w:type="spellStart"/>
      <w:r w:rsidR="0081038E">
        <w:t>fastDigitalWrite</w:t>
      </w:r>
      <w:proofErr w:type="spellEnd"/>
      <w:r w:rsidR="0081038E">
        <w:t>’,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 xml:space="preserve">Instead of using the default Arduino programming environment to upload our code to the Teensy, we used </w:t>
      </w:r>
      <w:proofErr w:type="spellStart"/>
      <w:r w:rsidR="00597A57">
        <w:t>PlatformIO</w:t>
      </w:r>
      <w:proofErr w:type="spellEnd"/>
      <w:r w:rsidR="00597A57">
        <w:t xml:space="preserve">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 xml:space="preserve">directional </w:t>
      </w:r>
      <w:proofErr w:type="spellStart"/>
      <w:r w:rsidR="00EA4A2D">
        <w:t>microUSB</w:t>
      </w:r>
      <w:proofErr w:type="spellEnd"/>
      <w:r w:rsidR="00EA4A2D">
        <w:t>-USB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 xml:space="preserve">Where </w:t>
      </w:r>
      <w:proofErr w:type="spellStart"/>
      <w:r>
        <w:rPr>
          <w:rFonts w:eastAsiaTheme="minorEastAsia"/>
        </w:rPr>
        <w:t>y</w:t>
      </w:r>
      <w:r w:rsidRPr="003B084E">
        <w:rPr>
          <w:rFonts w:eastAsiaTheme="minorEastAsia"/>
          <w:vertAlign w:val="subscript"/>
        </w:rPr>
        <w:t>R</w:t>
      </w:r>
      <w:proofErr w:type="spellEnd"/>
      <w:r>
        <w:rPr>
          <w:rFonts w:eastAsiaTheme="minorEastAsia"/>
        </w:rPr>
        <w:t xml:space="preserve"> and </w:t>
      </w:r>
      <w:proofErr w:type="spellStart"/>
      <w:r>
        <w:rPr>
          <w:rFonts w:eastAsiaTheme="minorEastAsia"/>
        </w:rPr>
        <w:t>y</w:t>
      </w:r>
      <w:r>
        <w:rPr>
          <w:rFonts w:eastAsiaTheme="minorEastAsia"/>
          <w:vertAlign w:val="subscript"/>
        </w:rPr>
        <w:t>L</w:t>
      </w:r>
      <w:proofErr w:type="spellEnd"/>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w:t>
      </w:r>
      <w:proofErr w:type="spellStart"/>
      <w:proofErr w:type="gramStart"/>
      <w:r w:rsidR="009E4E72">
        <w:rPr>
          <w:rFonts w:eastAsiaTheme="minorEastAsia"/>
        </w:rPr>
        <w:t>delayMicroseconds</w:t>
      </w:r>
      <w:proofErr w:type="spellEnd"/>
      <w:r w:rsidR="009E4E72">
        <w:rPr>
          <w:rFonts w:eastAsiaTheme="minorEastAsia"/>
        </w:rPr>
        <w:t>(</w:t>
      </w:r>
      <w:proofErr w:type="gramEnd"/>
      <w:r w:rsidR="009E4E72">
        <w:rPr>
          <w:rFonts w:eastAsiaTheme="minorEastAsia"/>
        </w:rPr>
        <w:t>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w:t>
      </w:r>
      <w:r w:rsidR="00A71B51">
        <w:lastRenderedPageBreak/>
        <w:t>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w:t>
      </w:r>
      <w:proofErr w:type="spellStart"/>
      <w:r w:rsidR="000E62FE">
        <w:t>IntervalTimer</w:t>
      </w:r>
      <w:proofErr w:type="spellEnd"/>
      <w:r w:rsidR="000E62FE">
        <w:t xml:space="preserve">” in order to reliably </w:t>
      </w:r>
      <w:r>
        <w:t xml:space="preserve">time all of the experimental events. Every 50 </w:t>
      </w:r>
      <w:proofErr w:type="spellStart"/>
      <w:r>
        <w:t>ms</w:t>
      </w:r>
      <w:proofErr w:type="spellEnd"/>
      <w:r>
        <w:t xml:space="preserve">,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proofErr w:type="gramStart"/>
      <w:r w:rsidR="00A8750D">
        <w:t>Also, at the termination of a trial, this function incremented the trial number.</w:t>
      </w:r>
      <w:proofErr w:type="gramEnd"/>
      <w:r w:rsidR="00A8750D">
        <w:t xml:space="preserve"> </w:t>
      </w:r>
      <w:r w:rsidR="00C37AE3">
        <w:t xml:space="preserve">Finally, a 1 </w:t>
      </w:r>
      <w:proofErr w:type="spellStart"/>
      <w:r w:rsidR="00C37AE3">
        <w:t>ms</w:t>
      </w:r>
      <w:proofErr w:type="spellEnd"/>
      <w:r w:rsidR="00C37AE3">
        <w:t xml:space="preserve">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w:t>
      </w:r>
      <w:proofErr w:type="spellStart"/>
      <w:r w:rsidR="00835A0D">
        <w:t>PlatformIO</w:t>
      </w:r>
      <w:proofErr w:type="spellEnd"/>
      <w:r w:rsidR="00835A0D">
        <w:t xml:space="preserve"> on top of Atom) was utilized, and functions such as “</w:t>
      </w:r>
      <w:proofErr w:type="spellStart"/>
      <w:r w:rsidR="00835A0D">
        <w:t>fastPinMode</w:t>
      </w:r>
      <w:proofErr w:type="spellEnd"/>
      <w:r w:rsidR="00835A0D">
        <w:t>” and “</w:t>
      </w:r>
      <w:proofErr w:type="spellStart"/>
      <w:r w:rsidR="00835A0D">
        <w:t>fastDigitalWrite</w:t>
      </w:r>
      <w:proofErr w:type="spellEnd"/>
      <w:r w:rsidR="00835A0D">
        <w:t>”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xml:space="preserve">, and the experimental and trial times (in milliseconds) at the beginning of each </w:t>
      </w:r>
      <w:proofErr w:type="spellStart"/>
      <w:r>
        <w:t>IntervalTimer</w:t>
      </w:r>
      <w:proofErr w:type="spellEnd"/>
      <w:r>
        <w:t xml:space="preserve">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w:t>
      </w:r>
      <w:proofErr w:type="spellStart"/>
      <w:r w:rsidR="00163E37">
        <w:t>ms</w:t>
      </w:r>
      <w:proofErr w:type="spellEnd"/>
      <w:r w:rsidR="00163E37">
        <w:t>,</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w:t>
      </w:r>
      <w:proofErr w:type="spellStart"/>
      <w:r w:rsidR="00163E37">
        <w:t>ms</w:t>
      </w:r>
      <w:r w:rsidR="00BF64F5">
        <w:t>.</w:t>
      </w:r>
      <w:proofErr w:type="spellEnd"/>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w:t>
      </w:r>
      <w:proofErr w:type="spellStart"/>
      <w:r>
        <w:rPr>
          <w:rFonts w:eastAsiaTheme="minorEastAsia"/>
        </w:rPr>
        <w:t>fitlm</w:t>
      </w:r>
      <w:proofErr w:type="spellEnd"/>
      <w:r>
        <w:rPr>
          <w:rFonts w:eastAsiaTheme="minorEastAsia"/>
        </w:rPr>
        <w:t>”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B4BC39C" w:rsidR="003B059D" w:rsidRDefault="00D356F4" w:rsidP="00CB65BE">
      <w:pPr>
        <w:ind w:firstLine="360"/>
      </w:pPr>
      <w:r>
        <w:t>Microcontrollers</w:t>
      </w:r>
      <w:r w:rsidR="00B272FF">
        <w:t xml:space="preserve"> such as Arduino</w:t>
      </w:r>
      <w:r w:rsidR="003B059D">
        <w:t xml:space="preserve"> UNO</w:t>
      </w:r>
      <w:r w:rsidR="00D96CCE">
        <w:t>s, with their</w:t>
      </w:r>
      <w:r w:rsidR="00B272FF">
        <w:t xml:space="preserve"> user 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w:t>
      </w:r>
      <w:proofErr w:type="spellStart"/>
      <w:r w:rsidR="003B059D">
        <w:t>IntervalTimer</w:t>
      </w:r>
      <w:proofErr w:type="spellEnd"/>
      <w:r w:rsidR="003B059D">
        <w:t xml:space="preserve">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w:t>
      </w:r>
      <w:proofErr w:type="spellStart"/>
      <w:r w:rsidR="007E0C8B">
        <w:t>IntervalTimer</w:t>
      </w:r>
      <w:proofErr w:type="spellEnd"/>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0D3ED1E3" w:rsidR="005A73AA" w:rsidRDefault="005A73AA" w:rsidP="005A73AA">
      <w:pPr>
        <w:tabs>
          <w:tab w:val="left" w:pos="5271"/>
        </w:tabs>
      </w:pPr>
      <w:r w:rsidRPr="00D63281">
        <w:rPr>
          <w:i/>
        </w:rPr>
        <w:t>Motion tracking using the ADNS-9800</w:t>
      </w:r>
    </w:p>
    <w:p w14:paraId="6658B66B" w14:textId="0FBA1CDE" w:rsidR="00E75691" w:rsidRDefault="0041782D" w:rsidP="00E75691">
      <w:pPr>
        <w:ind w:firstLine="720"/>
      </w:pPr>
      <w:r>
        <w:t>To demonstrate the flexibility of this device for both experimental control and data acquisition</w:t>
      </w:r>
      <w:r w:rsidR="005A73AA">
        <w:t xml:space="preserve"> in conjunction with image capturing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xml:space="preserve">. Other commonly used components such as </w:t>
      </w:r>
      <w:proofErr w:type="gramStart"/>
      <w:r w:rsidR="00B40A0C">
        <w:t>wiring,</w:t>
      </w:r>
      <w:proofErr w:type="gramEnd"/>
      <w:r w:rsidR="00B40A0C">
        <w:t xml:space="preserve">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238CA">
        <w:t xml:space="preserve"> </w:t>
      </w:r>
      <w:r w:rsidR="00753856">
        <w:t xml:space="preserve">very affordable components </w:t>
      </w:r>
      <w:r w:rsidR="00D9051D">
        <w:t>(</w:t>
      </w:r>
      <w:r w:rsidR="00753856">
        <w:t>as shown in Table 1</w:t>
      </w:r>
      <w:r w:rsidR="00D9051D">
        <w:t>)</w:t>
      </w:r>
      <w:r w:rsidR="00753856">
        <w:t>.</w:t>
      </w:r>
    </w:p>
    <w:p w14:paraId="57CC9E3F" w14:textId="745B2473" w:rsidR="00A86942" w:rsidRDefault="00A86942" w:rsidP="00E75691">
      <w:pPr>
        <w:ind w:firstLine="720"/>
      </w:pPr>
      <w:r>
        <w:t>There are a number of ways in which people have attempted to observe motor output while imaging. In one particular technique, experimenters mount a fluorescence microscope on the head of a mouse, and allow the mouse to move freely while recording activity via video (</w:t>
      </w:r>
      <w:proofErr w:type="spellStart"/>
      <w:r>
        <w:t>Barbera</w:t>
      </w:r>
      <w:proofErr w:type="spellEnd"/>
      <w:r>
        <w:t xml:space="preserve"> et al. 2016) or via video in addition to an accelerometer </w:t>
      </w:r>
      <w:sdt>
        <w:sdtPr>
          <w:id w:val="-97027095"/>
          <w:citation/>
        </w:sdtPr>
        <w:sdtEndPr/>
        <w:sdtContent>
          <w:r>
            <w:fldChar w:fldCharType="begin"/>
          </w:r>
          <w:r>
            <w:instrText xml:space="preserve">CITATION Kla17 \l 1033 </w:instrText>
          </w:r>
          <w:r>
            <w:fldChar w:fldCharType="separate"/>
          </w:r>
          <w:r w:rsidR="00CD5081">
            <w:rPr>
              <w:noProof/>
            </w:rPr>
            <w:t>(Klaus, et al., 2017)</w:t>
          </w:r>
          <w:r>
            <w:fldChar w:fldCharType="end"/>
          </w:r>
        </w:sdtContent>
      </w:sdt>
      <w:r>
        <w:t>. However, resting a microscope on the head of a mouse restricts its normal range of movement, limiting its peak velocity and introducing a confounding variable to the experiment</w:t>
      </w:r>
      <w:r w:rsidR="004926EA">
        <w:t xml:space="preserve">, </w:t>
      </w:r>
      <w:r>
        <w:t xml:space="preserve">particularly </w:t>
      </w:r>
      <w:r w:rsidR="004926EA">
        <w:t>when examining</w:t>
      </w:r>
      <w:r>
        <w:t xml:space="preserve"> motion-related regions of the brain such as the striatum.</w:t>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CD5081">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CD5081">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w:t>
      </w:r>
      <w:proofErr w:type="spellStart"/>
      <w:r>
        <w:t>LabView</w:t>
      </w:r>
      <w:proofErr w:type="spellEnd"/>
      <w:r>
        <w:t xml:space="preserve"> </w:t>
      </w:r>
      <w:sdt>
        <w:sdtPr>
          <w:id w:val="-315489026"/>
          <w:citation/>
        </w:sdtPr>
        <w:sdtEndPr/>
        <w:sdtContent>
          <w:r>
            <w:fldChar w:fldCharType="begin"/>
          </w:r>
          <w:r>
            <w:instrText xml:space="preserve"> CITATION Ara14 \l 1033  \m Dom07</w:instrText>
          </w:r>
          <w:r>
            <w:fldChar w:fldCharType="separate"/>
          </w:r>
          <w:r w:rsidR="00CD5081">
            <w:rPr>
              <w:noProof/>
            </w:rPr>
            <w:t>(Aranov &amp; Tank, 2014; Dombeck, Khabbaz, Collman, Adelman, &amp; Tank, 2007)</w:t>
          </w:r>
          <w:r>
            <w:fldChar w:fldCharType="end"/>
          </w:r>
        </w:sdtContent>
      </w:sdt>
      <w:r>
        <w:t xml:space="preserve"> which, though a comprehensive piece of software, is expensive and proprietary.</w:t>
      </w:r>
    </w:p>
    <w:p w14:paraId="6C7E90BD" w14:textId="4328C18A" w:rsidR="00A86942" w:rsidRDefault="00A86942" w:rsidP="00A86942">
      <w:pPr>
        <w:ind w:firstLine="360"/>
      </w:pPr>
      <w:r>
        <w:lastRenderedPageBreak/>
        <w:t xml:space="preserve">We </w:t>
      </w:r>
      <w:r w:rsidR="00C97E5E">
        <w:t>reconstructed</w:t>
      </w:r>
      <w:r>
        <w:t xml:space="preserve"> </w:t>
      </w:r>
      <w:r w:rsidR="00AD3F7B">
        <w:t>the</w:t>
      </w:r>
      <w:r w:rsidR="00C97E5E">
        <w:t xml:space="preserve"> latter</w:t>
      </w:r>
      <w:r w:rsidR="00A62EC6">
        <w:t xml:space="preserve"> design utilizing a Teensy</w:t>
      </w:r>
      <w:r>
        <w:t>.</w:t>
      </w:r>
      <w:r w:rsidR="00E5682B">
        <w:t xml:space="preserve"> </w:t>
      </w:r>
      <w:r w:rsidR="00EB0384">
        <w:t>Our approach</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045FF4FE"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p>
    <w:p w14:paraId="129C9FA0" w14:textId="1A79BA62" w:rsidR="009E4E72" w:rsidRDefault="00EB7CDA" w:rsidP="00A86942">
      <w:pPr>
        <w:ind w:firstLine="360"/>
      </w:pPr>
      <w:r>
        <w:t>This system offers a</w:t>
      </w:r>
      <w:r w:rsidR="0086500A">
        <w:t xml:space="preserve"> simple and</w:t>
      </w:r>
      <w:r>
        <w:t xml:space="preserve"> </w:t>
      </w:r>
      <w:r w:rsidR="002E6EA9">
        <w:t>inexpensive</w:t>
      </w:r>
      <w:r>
        <w:t xml:space="preserve"> method of tracking mouse movement with high fidelity, temporal accuracy and without introducing conf</w:t>
      </w:r>
      <w:r w:rsidR="00F857F8">
        <w:t>ounding experimental variables</w:t>
      </w:r>
      <w:r w:rsidR="00E14E1D">
        <w:t xml:space="preserve"> that would alter the mouse’s maximum velocity, for example</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 xml:space="preserve">we also see that digital pulses administered at 50 </w:t>
      </w:r>
      <w:proofErr w:type="spellStart"/>
      <w:r w:rsidR="00847DEC">
        <w:t>ms</w:t>
      </w:r>
      <w:proofErr w:type="spellEnd"/>
      <w:r w:rsidR="00847DEC">
        <w:t xml:space="preserve">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 xml:space="preserve">To verify that this bias in slope was not due to the frequency of the </w:t>
      </w:r>
      <w:proofErr w:type="spellStart"/>
      <w:r>
        <w:t>IntervalTimer</w:t>
      </w:r>
      <w:proofErr w:type="spellEnd"/>
      <w:r>
        <w:t>,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w:t>
      </w:r>
      <w:proofErr w:type="spellStart"/>
      <w:r w:rsidR="00D246B4">
        <w:t>ms</w:t>
      </w:r>
      <w:proofErr w:type="spellEnd"/>
      <w:r w:rsidR="00D246B4">
        <w:t xml:space="preserve"> long TTL pulses with 100 </w:t>
      </w:r>
      <w:proofErr w:type="spellStart"/>
      <w:r w:rsidR="00D246B4">
        <w:t>ms</w:t>
      </w:r>
      <w:proofErr w:type="spellEnd"/>
      <w:r w:rsidR="00D246B4">
        <w:t xml:space="preserve">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w:t>
      </w:r>
      <w:proofErr w:type="spellStart"/>
      <w:r w:rsidR="00923910">
        <w:t>IntervalTimer</w:t>
      </w:r>
      <w:proofErr w:type="spellEnd"/>
      <w:r w:rsidR="00923910">
        <w:t xml:space="preserve">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55BAD675"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902D3F">
        <w:t>one</w:t>
      </w:r>
      <w:r>
        <w:t xml:space="preserve"> </w:t>
      </w:r>
      <w:proofErr w:type="spellStart"/>
      <w:r>
        <w:t>trai</w:t>
      </w:r>
      <w:r w:rsidR="00902D3F">
        <w:t>s</w:t>
      </w:r>
      <w:r>
        <w:t>n</w:t>
      </w:r>
      <w:proofErr w:type="spellEnd"/>
      <w:r>
        <w:t xml:space="preserve">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 xml:space="preserve">a mouse is gradually trained to blink after seeing a light and </w:t>
      </w:r>
      <w:r w:rsidR="00CD1149">
        <w:lastRenderedPageBreak/>
        <w:t>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proofErr w:type="spellStart"/>
      <w:r w:rsidR="007F0DA0">
        <w:t>interstimulus</w:t>
      </w:r>
      <w:proofErr w:type="spellEnd"/>
      <w:r w:rsidR="007F0DA0">
        <w:t xml:space="preserve"> length, and puff length in</w:t>
      </w:r>
      <w:r w:rsidR="009C7571">
        <w:t xml:space="preserve"> Figure 4B as well.</w:t>
      </w:r>
      <w:r>
        <w:t xml:space="preserve"> All were </w:t>
      </w:r>
      <w:r w:rsidR="007F0DA0">
        <w:t>very consistent over the 50 trials, with standard deviations</w:t>
      </w:r>
      <w:r w:rsidR="00A5333F">
        <w:t xml:space="preserve"> </w:t>
      </w:r>
      <w:proofErr w:type="gramStart"/>
      <w:r w:rsidR="00A5333F">
        <w:t>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proofErr w:type="gramEnd"/>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13993F83" w:rsidR="00165CBC" w:rsidRDefault="00491129" w:rsidP="003F3083">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Teensy is capable of reporting movement measurements</w:t>
      </w:r>
      <w:r w:rsidR="00E542A5">
        <w:t xml:space="preserve">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motor output simultaneously</w:t>
      </w:r>
      <w:r w:rsidR="00B451ED">
        <w:t xml:space="preserve"> with accurate camera triggers.</w:t>
      </w:r>
    </w:p>
    <w:p w14:paraId="2C245482" w14:textId="7DE385D1"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06CCF45" w:rsidR="003B6EFD"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w:t>
      </w:r>
      <w:r w:rsidR="00CC5552">
        <w:t xml:space="preserve">actually </w:t>
      </w:r>
      <w:r w:rsidR="00E210D3">
        <w:t>underscores the desirability of using a Teensy</w:t>
      </w:r>
      <w:r w:rsidR="00CC5552">
        <w:t xml:space="preserve"> 3.2</w:t>
      </w:r>
      <w:r w:rsidR="00E210D3">
        <w:t xml:space="preserve">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w:t>
      </w:r>
      <w:r w:rsidR="006C36D7">
        <w:lastRenderedPageBreak/>
        <w:t>microcontroller, in conjunction with the ADNS-9800 sensors</w:t>
      </w:r>
      <w:r w:rsidR="00E210D3">
        <w:t xml:space="preserve"> and available audio </w:t>
      </w:r>
      <w:r w:rsidR="007747C8">
        <w:t>library</w:t>
      </w:r>
      <w:r w:rsidR="009A05F4">
        <w:t xml:space="preserve"> and </w:t>
      </w:r>
      <w:proofErr w:type="spellStart"/>
      <w:r w:rsidR="009A05F4">
        <w:t>IntervalTimer</w:t>
      </w:r>
      <w:proofErr w:type="spellEnd"/>
      <w:r w:rsidR="009A05F4">
        <w:t xml:space="preserve">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1FD2877F" w14:textId="77777777" w:rsidR="00586A58" w:rsidRPr="00CD1149" w:rsidRDefault="00586A58" w:rsidP="00D73C96">
      <w:pPr>
        <w:ind w:firstLine="720"/>
      </w:pPr>
    </w:p>
    <w:p w14:paraId="719AF582" w14:textId="7FF06568" w:rsidR="002D3FD9" w:rsidRPr="00C51ED9" w:rsidRDefault="00C51ED9">
      <w:pPr>
        <w:rPr>
          <w:b/>
        </w:rPr>
      </w:pPr>
      <w:r w:rsidRPr="00C51ED9">
        <w:rPr>
          <w:b/>
        </w:rPr>
        <w:t>Figures</w:t>
      </w:r>
    </w:p>
    <w:p w14:paraId="2A503563" w14:textId="2725D49C" w:rsidR="002D3FD9" w:rsidRDefault="002D3FD9">
      <w:proofErr w:type="gramStart"/>
      <w:r w:rsidRPr="003F0C7A">
        <w:rPr>
          <w:b/>
        </w:rPr>
        <w:t>Figure 1.</w:t>
      </w:r>
      <w:proofErr w:type="gramEnd"/>
      <w:r w:rsidR="003F0C7A">
        <w:t xml:space="preserve"> </w:t>
      </w:r>
      <w:proofErr w:type="gramStart"/>
      <w:r w:rsidR="003F0C7A">
        <w:t xml:space="preserve">Diagrams of the two experimental device setups, a floating, 3D treadmill with two sensors for recording motor output (A) and a tone/light and puff </w:t>
      </w:r>
      <w:r w:rsidR="00A5138B">
        <w:t>classical</w:t>
      </w:r>
      <w:r w:rsidR="003F0C7A">
        <w:t xml:space="preserve"> conditioning setup.</w:t>
      </w:r>
      <w:proofErr w:type="gramEnd"/>
      <w:r w:rsidR="003F0C7A">
        <w:t xml:space="preserve"> </w:t>
      </w:r>
      <w:proofErr w:type="gramStart"/>
      <w:r w:rsidR="00CC708F">
        <w:rPr>
          <w:b/>
        </w:rPr>
        <w:t>A</w:t>
      </w:r>
      <w:r w:rsidR="003F0C7A">
        <w:t xml:space="preserve"> This</w:t>
      </w:r>
      <w:proofErr w:type="gramEnd"/>
      <w:r w:rsidR="003F0C7A">
        <w:t xml:space="preserve">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proofErr w:type="gramStart"/>
      <w:r w:rsidRPr="00E00679">
        <w:rPr>
          <w:b/>
        </w:rPr>
        <w:t>Figure 2.</w:t>
      </w:r>
      <w:proofErr w:type="gramEnd"/>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proofErr w:type="gramStart"/>
      <w:r>
        <w:rPr>
          <w:b/>
        </w:rPr>
        <w:t>Figure 3.</w:t>
      </w:r>
      <w:proofErr w:type="gramEnd"/>
      <w:r w:rsidR="00E15B75">
        <w:t xml:space="preserve"> </w:t>
      </w:r>
      <w:r w:rsidR="00CA50EE">
        <w:rPr>
          <w:b/>
        </w:rPr>
        <w:t xml:space="preserve">A. </w:t>
      </w:r>
      <w:r w:rsidR="00CA50EE">
        <w:t xml:space="preserve">Part of a sample 10 minute recording session during which a head-fixed animal was allowed to run on the three-dimensional treadmill. </w:t>
      </w:r>
      <w:proofErr w:type="gramStart"/>
      <w:r w:rsidR="00CA50EE">
        <w:t xml:space="preserve">Shown in </w:t>
      </w:r>
      <w:r w:rsidR="00CA50EE">
        <w:rPr>
          <w:b/>
        </w:rPr>
        <w:t>Figure 1A</w:t>
      </w:r>
      <w:r w:rsidR="00AA64EA">
        <w:t>.</w:t>
      </w:r>
      <w:proofErr w:type="gramEnd"/>
      <w:r w:rsidR="00AA64EA">
        <w:t xml:space="preserve">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w:t>
      </w:r>
      <w:proofErr w:type="gramStart"/>
      <w:r w:rsidR="00BF129A">
        <w:t>t(</w:t>
      </w:r>
      <w:proofErr w:type="gramEnd"/>
      <w:r w:rsidR="00BF129A">
        <w: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proofErr w:type="gramStart"/>
      <w:r w:rsidRPr="006E668F">
        <w:rPr>
          <w:b/>
        </w:rPr>
        <w:t>Figure 4.</w:t>
      </w:r>
      <w:proofErr w:type="gramEnd"/>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xml:space="preserve">, </w:t>
      </w:r>
      <w:proofErr w:type="gramStart"/>
      <w:r w:rsidR="009F6104" w:rsidRPr="007C4672">
        <w:t>t(</w:t>
      </w:r>
      <w:proofErr w:type="gramEnd"/>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w:t>
      </w:r>
      <w:proofErr w:type="spellStart"/>
      <w:r w:rsidR="00046444" w:rsidRPr="007C4672">
        <w:t>i</w:t>
      </w:r>
      <w:proofErr w:type="spellEnd"/>
      <w:r w:rsidR="00046444" w:rsidRPr="007C4672">
        <w:t>)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w:t>
      </w:r>
      <w:proofErr w:type="spellStart"/>
      <w:r w:rsidR="00046444" w:rsidRPr="007C4672">
        <w:t>i</w:t>
      </w:r>
      <w:proofErr w:type="spellEnd"/>
      <w:r w:rsidR="00046444" w:rsidRPr="007C4672">
        <w:t>)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xml:space="preserve">); (iii) shows the consistency of the </w:t>
      </w:r>
      <w:r w:rsidR="00046444" w:rsidRPr="007C4672">
        <w:lastRenderedPageBreak/>
        <w:t>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w:t>
      </w:r>
      <w:proofErr w:type="gramStart"/>
      <w:r w:rsidR="00DE4081" w:rsidRPr="007C4672">
        <w:t>all</w:t>
      </w:r>
      <w:proofErr w:type="gramEnd"/>
      <w:r w:rsidR="00DE4081" w:rsidRPr="007C4672">
        <w:t xml:space="preserve"> </w:t>
      </w:r>
      <w:r w:rsidR="00DE4081" w:rsidRPr="007C4672">
        <w:rPr>
          <w:u w:val="single"/>
        </w:rPr>
        <w:t>+</w:t>
      </w:r>
      <w:r w:rsidR="00DE4081" w:rsidRPr="007C4672">
        <w:t xml:space="preserve"> </w:t>
      </w:r>
      <w:proofErr w:type="spellStart"/>
      <w:r w:rsidR="00DE4081" w:rsidRPr="007C4672">
        <w:t>std</w:t>
      </w:r>
      <w:proofErr w:type="spellEnd"/>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proofErr w:type="gramStart"/>
      <w:r>
        <w:t xml:space="preserve">Table </w:t>
      </w:r>
      <w:r w:rsidR="00C84691">
        <w:t>1</w:t>
      </w:r>
      <w:r w:rsidR="001D2BBD">
        <w:rPr>
          <w:noProof/>
        </w:rPr>
        <w:t>.</w:t>
      </w:r>
      <w:proofErr w:type="gramEnd"/>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17"/>
        <w:gridCol w:w="5793"/>
        <w:gridCol w:w="1174"/>
        <w:gridCol w:w="1036"/>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proofErr w:type="gramStart"/>
      <w:r>
        <w:t>Table 2.</w:t>
      </w:r>
      <w:proofErr w:type="gramEnd"/>
      <w:r>
        <w:t xml:space="preserve"> </w:t>
      </w:r>
      <w:proofErr w:type="gramStart"/>
      <w:r>
        <w:t>Specialty components necessary to build a tone/light-puff system.</w:t>
      </w:r>
      <w:proofErr w:type="gram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22"/>
        <w:gridCol w:w="4285"/>
        <w:gridCol w:w="1695"/>
        <w:gridCol w:w="1218"/>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lastRenderedPageBreak/>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howard" w:date="2018-10-23T15:00:00Z" w:initials="h">
    <w:p w14:paraId="20FD8AFF" w14:textId="2707EACA" w:rsidR="000759CA" w:rsidRDefault="000759CA">
      <w:pPr>
        <w:pStyle w:val="CommentText"/>
      </w:pPr>
      <w:r>
        <w:rPr>
          <w:rStyle w:val="CommentReference"/>
        </w:rPr>
        <w:annotationRef/>
      </w:r>
      <w:r>
        <w:t xml:space="preserve">I think in this manuscript we need to somehow assess how good </w:t>
      </w:r>
      <w:proofErr w:type="spellStart"/>
      <w:r>
        <w:t>LAbview</w:t>
      </w:r>
      <w:proofErr w:type="spellEnd"/>
      <w:r>
        <w:t xml:space="preserve"> is at doing this. You want to be able to say with this open platform I can achieve a quality that rivals a 5500.00 hardware card and a 600.00 software license.</w:t>
      </w:r>
    </w:p>
  </w:comment>
  <w:comment w:id="95" w:author="howard" w:date="2018-10-23T15:00:00Z" w:initials="h">
    <w:p w14:paraId="6B613677" w14:textId="05E4437B" w:rsidR="000759CA" w:rsidRDefault="000759CA">
      <w:pPr>
        <w:pStyle w:val="CommentText"/>
      </w:pPr>
      <w:r>
        <w:rPr>
          <w:rStyle w:val="CommentReference"/>
        </w:rPr>
        <w:annotationRef/>
      </w:r>
      <w:r>
        <w:t xml:space="preserve">We are talking quite a bit about imaging data as it relates to neurons but I would be more general here. People use imaging data to capture behavior (eye blinks, reaction times to a cue, motion tracking for freezing behavior or immobility in fear conditioning). All require frame capture at high speed so make sure you are thinking about these other instances as you write where animal behavior can be monitored in addition or instead of neural behavior)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A6096" w14:textId="77777777" w:rsidR="008F0907" w:rsidRDefault="008F0907" w:rsidP="00E85F45">
      <w:pPr>
        <w:spacing w:after="0" w:line="240" w:lineRule="auto"/>
      </w:pPr>
      <w:r>
        <w:separator/>
      </w:r>
    </w:p>
  </w:endnote>
  <w:endnote w:type="continuationSeparator" w:id="0">
    <w:p w14:paraId="457895AC" w14:textId="77777777" w:rsidR="008F0907" w:rsidRDefault="008F090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2157B" w14:textId="77777777" w:rsidR="008F0907" w:rsidRDefault="008F0907" w:rsidP="00E85F45">
      <w:pPr>
        <w:spacing w:after="0" w:line="240" w:lineRule="auto"/>
      </w:pPr>
      <w:r>
        <w:separator/>
      </w:r>
    </w:p>
  </w:footnote>
  <w:footnote w:type="continuationSeparator" w:id="0">
    <w:p w14:paraId="6E6BB4E7" w14:textId="77777777" w:rsidR="008F0907" w:rsidRDefault="008F090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77"/>
    <w:rsid w:val="000000F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59CA"/>
    <w:rsid w:val="00076608"/>
    <w:rsid w:val="00076EE1"/>
    <w:rsid w:val="00080E80"/>
    <w:rsid w:val="00095FC2"/>
    <w:rsid w:val="000A03EE"/>
    <w:rsid w:val="000A2598"/>
    <w:rsid w:val="000B5F69"/>
    <w:rsid w:val="000B6A1B"/>
    <w:rsid w:val="000B6BA5"/>
    <w:rsid w:val="000C07CF"/>
    <w:rsid w:val="000C569F"/>
    <w:rsid w:val="000C5973"/>
    <w:rsid w:val="000D31D6"/>
    <w:rsid w:val="000E0E97"/>
    <w:rsid w:val="000E1CFF"/>
    <w:rsid w:val="000E62FE"/>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488F"/>
    <w:rsid w:val="001F6CDA"/>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213CF"/>
    <w:rsid w:val="00322DA8"/>
    <w:rsid w:val="003238CA"/>
    <w:rsid w:val="00324827"/>
    <w:rsid w:val="00332F3D"/>
    <w:rsid w:val="00346111"/>
    <w:rsid w:val="00351D09"/>
    <w:rsid w:val="00352E6D"/>
    <w:rsid w:val="0035320F"/>
    <w:rsid w:val="00360A67"/>
    <w:rsid w:val="00361ED9"/>
    <w:rsid w:val="00364F95"/>
    <w:rsid w:val="00384D79"/>
    <w:rsid w:val="00386A21"/>
    <w:rsid w:val="003931E1"/>
    <w:rsid w:val="00397C93"/>
    <w:rsid w:val="003A1553"/>
    <w:rsid w:val="003B059D"/>
    <w:rsid w:val="003B084E"/>
    <w:rsid w:val="003B08F9"/>
    <w:rsid w:val="003B1817"/>
    <w:rsid w:val="003B6EFD"/>
    <w:rsid w:val="003C2D4A"/>
    <w:rsid w:val="003C6C0E"/>
    <w:rsid w:val="003C6D1C"/>
    <w:rsid w:val="003C706C"/>
    <w:rsid w:val="003C7A53"/>
    <w:rsid w:val="003D0213"/>
    <w:rsid w:val="003D03A8"/>
    <w:rsid w:val="003D593A"/>
    <w:rsid w:val="003D674A"/>
    <w:rsid w:val="003D73ED"/>
    <w:rsid w:val="003E5207"/>
    <w:rsid w:val="003E64DD"/>
    <w:rsid w:val="003E7D50"/>
    <w:rsid w:val="003F0C7A"/>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2949"/>
    <w:rsid w:val="0056510D"/>
    <w:rsid w:val="00567A99"/>
    <w:rsid w:val="00571660"/>
    <w:rsid w:val="00571EBC"/>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0AC6"/>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9E3"/>
    <w:rsid w:val="006E668F"/>
    <w:rsid w:val="006F0827"/>
    <w:rsid w:val="006F292A"/>
    <w:rsid w:val="006F3B37"/>
    <w:rsid w:val="006F5502"/>
    <w:rsid w:val="00706377"/>
    <w:rsid w:val="00707789"/>
    <w:rsid w:val="007117C3"/>
    <w:rsid w:val="0071777F"/>
    <w:rsid w:val="00722316"/>
    <w:rsid w:val="00734733"/>
    <w:rsid w:val="0073797A"/>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B4044"/>
    <w:rsid w:val="007C32F6"/>
    <w:rsid w:val="007C3746"/>
    <w:rsid w:val="007C4672"/>
    <w:rsid w:val="007C566B"/>
    <w:rsid w:val="007D43A6"/>
    <w:rsid w:val="007E0C8B"/>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500A"/>
    <w:rsid w:val="00866B24"/>
    <w:rsid w:val="00867027"/>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F0907"/>
    <w:rsid w:val="008F7BC0"/>
    <w:rsid w:val="00901550"/>
    <w:rsid w:val="00901893"/>
    <w:rsid w:val="00902D3F"/>
    <w:rsid w:val="00910092"/>
    <w:rsid w:val="00917B7F"/>
    <w:rsid w:val="0092175A"/>
    <w:rsid w:val="0092278A"/>
    <w:rsid w:val="00923910"/>
    <w:rsid w:val="009272F2"/>
    <w:rsid w:val="00927AFB"/>
    <w:rsid w:val="00931C5A"/>
    <w:rsid w:val="00936F74"/>
    <w:rsid w:val="00940A43"/>
    <w:rsid w:val="00940B4C"/>
    <w:rsid w:val="00947B2A"/>
    <w:rsid w:val="00966782"/>
    <w:rsid w:val="00971398"/>
    <w:rsid w:val="00972D6E"/>
    <w:rsid w:val="009731BF"/>
    <w:rsid w:val="009736C9"/>
    <w:rsid w:val="00975FCD"/>
    <w:rsid w:val="00976EC3"/>
    <w:rsid w:val="00982BAB"/>
    <w:rsid w:val="00990CB4"/>
    <w:rsid w:val="00992F98"/>
    <w:rsid w:val="00996B1A"/>
    <w:rsid w:val="009A05F4"/>
    <w:rsid w:val="009A26AE"/>
    <w:rsid w:val="009B1457"/>
    <w:rsid w:val="009B668E"/>
    <w:rsid w:val="009B73B3"/>
    <w:rsid w:val="009C66FD"/>
    <w:rsid w:val="009C7571"/>
    <w:rsid w:val="009C7937"/>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6942"/>
    <w:rsid w:val="00A8750D"/>
    <w:rsid w:val="00A87CAC"/>
    <w:rsid w:val="00A9065D"/>
    <w:rsid w:val="00A914C8"/>
    <w:rsid w:val="00A92174"/>
    <w:rsid w:val="00A971F7"/>
    <w:rsid w:val="00AA307E"/>
    <w:rsid w:val="00AA5F80"/>
    <w:rsid w:val="00AA64EA"/>
    <w:rsid w:val="00AB550D"/>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20376"/>
    <w:rsid w:val="00B222B2"/>
    <w:rsid w:val="00B23700"/>
    <w:rsid w:val="00B24A85"/>
    <w:rsid w:val="00B27280"/>
    <w:rsid w:val="00B272FF"/>
    <w:rsid w:val="00B323C0"/>
    <w:rsid w:val="00B40A0C"/>
    <w:rsid w:val="00B451ED"/>
    <w:rsid w:val="00B4587A"/>
    <w:rsid w:val="00B53984"/>
    <w:rsid w:val="00B5586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C3C4C"/>
    <w:rsid w:val="00CC5552"/>
    <w:rsid w:val="00CC708F"/>
    <w:rsid w:val="00CC7844"/>
    <w:rsid w:val="00CD063D"/>
    <w:rsid w:val="00CD1149"/>
    <w:rsid w:val="00CD5081"/>
    <w:rsid w:val="00CD6AE9"/>
    <w:rsid w:val="00CE07F3"/>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70814"/>
    <w:rsid w:val="00D70D6F"/>
    <w:rsid w:val="00D7347B"/>
    <w:rsid w:val="00D73C96"/>
    <w:rsid w:val="00D74F63"/>
    <w:rsid w:val="00D8470E"/>
    <w:rsid w:val="00D863F6"/>
    <w:rsid w:val="00D9051D"/>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ADD"/>
    <w:rsid w:val="00E27C93"/>
    <w:rsid w:val="00E3479E"/>
    <w:rsid w:val="00E34F2A"/>
    <w:rsid w:val="00E41B7C"/>
    <w:rsid w:val="00E43909"/>
    <w:rsid w:val="00E4721B"/>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1E3E"/>
    <w:rsid w:val="00F3299C"/>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om.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2</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s>
</file>

<file path=customXml/itemProps1.xml><?xml version="1.0" encoding="utf-8"?>
<ds:datastoreItem xmlns:ds="http://schemas.openxmlformats.org/officeDocument/2006/customXml" ds:itemID="{A7BA470A-3C0A-4C75-9CBD-B5F194BF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5642</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howard</cp:lastModifiedBy>
  <cp:revision>3</cp:revision>
  <dcterms:created xsi:type="dcterms:W3CDTF">2018-10-23T19:00:00Z</dcterms:created>
  <dcterms:modified xsi:type="dcterms:W3CDTF">2018-10-23T19:08:00Z</dcterms:modified>
</cp:coreProperties>
</file>