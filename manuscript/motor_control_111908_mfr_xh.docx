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06F4B68E"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w:t>
      </w:r>
      <w:r w:rsidR="00A87203">
        <w:t>monitoring</w:t>
      </w:r>
      <w:r w:rsidR="00DD174E">
        <w:t xml:space="preserve">. </w:t>
      </w:r>
      <w:r>
        <w:t xml:space="preserve">While </w:t>
      </w:r>
      <w:r w:rsidR="00603326">
        <w:t>specialized</w:t>
      </w:r>
      <w:r>
        <w:t xml:space="preserve"> commercial systems have been designed to meet</w:t>
      </w:r>
      <w:r w:rsidR="00DD174E">
        <w:t xml:space="preserve"> various</w:t>
      </w:r>
      <w:r>
        <w:t xml:space="preserve"> </w:t>
      </w:r>
      <w:r w:rsidR="00603326">
        <w:t>needs of data acquisition and device control</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rsidR="006F7BBE">
        <w:t xml:space="preserve"> during behavior. </w:t>
      </w:r>
      <w:r w:rsidR="00182FE6">
        <w:t xml:space="preserve">We here </w:t>
      </w:r>
      <w:r w:rsidR="006F7BBE">
        <w:t xml:space="preserve">developed </w:t>
      </w:r>
      <w:r w:rsidR="00603326">
        <w:t xml:space="preserve">a </w:t>
      </w:r>
      <w:r w:rsidR="00182FE6">
        <w:t xml:space="preserve">Teensy </w:t>
      </w:r>
      <w:r w:rsidR="00A87203">
        <w:t xml:space="preserve">(version </w:t>
      </w:r>
      <w:r w:rsidR="006F292A">
        <w:t>3.2</w:t>
      </w:r>
      <w:r w:rsidR="00A87203">
        <w:t>)</w:t>
      </w:r>
      <w:r w:rsidR="006F292A">
        <w:t xml:space="preserve"> </w:t>
      </w:r>
      <w:r w:rsidR="00182FE6">
        <w:t>microcontroller-</w:t>
      </w:r>
      <w:r>
        <w:t xml:space="preserve">based interface </w:t>
      </w:r>
      <w:r w:rsidR="00E77743">
        <w:t>that offers</w:t>
      </w:r>
      <w:r>
        <w:t xml:space="preserve"> </w:t>
      </w:r>
      <w:r w:rsidR="004918EB">
        <w:t xml:space="preserve">high-speed, </w:t>
      </w:r>
      <w:r>
        <w:t xml:space="preserve">precisely timed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w:t>
      </w:r>
      <w:r w:rsidR="001B6E79">
        <w:t>deliveri</w:t>
      </w:r>
      <w:r w:rsidR="00C16CFE">
        <w:t xml:space="preserve">ng repeated digital pulses </w:t>
      </w:r>
      <w:r w:rsidR="00C753A4">
        <w:t xml:space="preserve">that can be used </w:t>
      </w:r>
      <w:r w:rsidR="00C16CFE">
        <w:t xml:space="preserve">to </w:t>
      </w:r>
      <w:r w:rsidR="001B6E79">
        <w:t>control</w:t>
      </w:r>
      <w:r w:rsidR="00A87203">
        <w:t xml:space="preserve"> image acquisition from a </w:t>
      </w:r>
      <w:r w:rsidR="00603326">
        <w:t>sCMOS camera</w:t>
      </w:r>
      <w:r w:rsidR="00DD174E">
        <w:t xml:space="preserve">. In another example, we </w:t>
      </w:r>
      <w:r w:rsidR="004918EB">
        <w:t>use</w:t>
      </w:r>
      <w:r w:rsidR="00A87203">
        <w:t>d the</w:t>
      </w:r>
      <w:r w:rsidR="004918EB">
        <w:t xml:space="preserve"> Teensy interface </w:t>
      </w:r>
      <w:r w:rsidR="00EF6FEF">
        <w:t>to control</w:t>
      </w:r>
      <w:r w:rsidR="004918EB">
        <w:t xml:space="preserve"> temporally precise </w:t>
      </w:r>
      <w:r w:rsidR="00DD174E">
        <w:t>deliver</w:t>
      </w:r>
      <w:r w:rsidR="004918EB">
        <w:t xml:space="preserve">y of </w:t>
      </w:r>
      <w:r w:rsidR="00DD174E">
        <w:t xml:space="preserve">auditory and visual </w:t>
      </w:r>
      <w:r w:rsidR="00940331">
        <w:t xml:space="preserve">stimuli </w:t>
      </w:r>
      <w:r w:rsidR="00DD174E">
        <w:t xml:space="preserve">in </w:t>
      </w:r>
      <w:r w:rsidR="003E64DD">
        <w:t xml:space="preserve">a </w:t>
      </w:r>
      <w:r w:rsidR="00DD174E">
        <w:t>trace conditioning</w:t>
      </w:r>
      <w:r w:rsidR="003E64DD">
        <w:t xml:space="preserve"> </w:t>
      </w:r>
      <w:r w:rsidR="00DD174E">
        <w:t>behavioral</w:t>
      </w:r>
      <w:r w:rsidR="003E64DD">
        <w:t xml:space="preserve"> paradigm</w:t>
      </w:r>
      <w:r w:rsidR="00DD174E">
        <w:t xml:space="preserve">, </w:t>
      </w:r>
      <w:r w:rsidR="00940331">
        <w:t xml:space="preserve">while </w:t>
      </w:r>
      <w:r w:rsidR="00C16CFE">
        <w:t xml:space="preserve">delivering repeated digital pulses </w:t>
      </w:r>
      <w:r w:rsidR="00845BF9">
        <w:t xml:space="preserve">to initiate camera </w:t>
      </w:r>
      <w:r w:rsidR="00940331">
        <w:t>image acquisition</w:t>
      </w:r>
      <w:r w:rsidR="004918EB">
        <w:t xml:space="preserve">. </w:t>
      </w:r>
      <w:r w:rsidR="00DD174E">
        <w:t xml:space="preserve">These examples demonstrate </w:t>
      </w:r>
      <w:r w:rsidR="00C201E1">
        <w:t xml:space="preserve">that </w:t>
      </w:r>
      <w:r w:rsidR="00940331">
        <w:t xml:space="preserve">the </w:t>
      </w:r>
      <w:r w:rsidR="00C201E1">
        <w:t xml:space="preserve">Teensy </w:t>
      </w:r>
      <w:r w:rsidR="00940331">
        <w:t xml:space="preserve">interface, consisting of </w:t>
      </w:r>
      <w:r w:rsidR="00430090">
        <w:t>a</w:t>
      </w:r>
      <w:r w:rsidR="009E011A">
        <w:t xml:space="preserve"> Teensy 3.2</w:t>
      </w:r>
      <w:r w:rsidR="00940331">
        <w:t xml:space="preserve"> and</w:t>
      </w:r>
      <w:r w:rsidR="009E011A">
        <w:t xml:space="preserve"> </w:t>
      </w:r>
      <w:r w:rsidR="000453A8">
        <w:t>custom</w:t>
      </w:r>
      <w:r w:rsidR="00940331">
        <w:t xml:space="preserve"> software functions, </w:t>
      </w:r>
      <w:r w:rsidR="00C201E1">
        <w:t xml:space="preserve">provides a </w:t>
      </w:r>
      <w:r w:rsidR="00A87203">
        <w:t xml:space="preserve">low-cost </w:t>
      </w:r>
      <w:r w:rsidR="00DD174E">
        <w:t xml:space="preserve">and flexible </w:t>
      </w:r>
      <w:r w:rsidR="00940331">
        <w:t>platform to integrate a sCMOS camera</w:t>
      </w:r>
      <w:r w:rsidR="007C163B">
        <w:t xml:space="preserve"> </w:t>
      </w:r>
      <w:r w:rsidR="006F7BBE">
        <w:t>into behavioral experiment</w:t>
      </w:r>
      <w:r w:rsidR="00940331">
        <w:t>s</w:t>
      </w:r>
      <w:r w:rsidR="006F7BBE">
        <w:t xml:space="preserve">,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56D8F9B4"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w:t>
      </w:r>
      <w:r w:rsidR="00C248F5">
        <w:t>studies</w:t>
      </w:r>
      <w:r w:rsidR="00F37207">
        <w:t>,</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as </w:t>
      </w:r>
      <w:r w:rsidR="00845BF9">
        <w:rPr>
          <w:rFonts w:eastAsiaTheme="minorEastAsia" w:hAnsi="Calibri"/>
          <w:color w:val="000000" w:themeColor="text1"/>
          <w:kern w:val="24"/>
        </w:rPr>
        <w:t xml:space="preserve">the PC </w:t>
      </w:r>
      <w:r w:rsidR="004C1D8F">
        <w:rPr>
          <w:rFonts w:eastAsiaTheme="minorEastAsia" w:hAnsi="Calibri"/>
          <w:color w:val="000000" w:themeColor="text1"/>
          <w:kern w:val="24"/>
        </w:rPr>
        <w:t xml:space="preserve">operating system needs to balance the demands of many system operations at once. </w:t>
      </w:r>
    </w:p>
    <w:p w14:paraId="06F6489A" w14:textId="16BC7CCB" w:rsidR="00F3299C" w:rsidRDefault="00724071" w:rsidP="009F6C06">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digital outputs with microsecond time </w:t>
      </w:r>
      <w:r w:rsidR="00940331">
        <w:t>precision</w:t>
      </w:r>
      <w:r w:rsidR="00D25E72">
        <w:t xml:space="preserve">, while using user-friendly, </w:t>
      </w:r>
      <w:r w:rsidR="001E2EC2">
        <w:t xml:space="preserve">open-source software functions. </w:t>
      </w:r>
      <w:r w:rsidR="00D25E72">
        <w:t xml:space="preserve">The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10EBA">
        <w:t>Te</w:t>
      </w:r>
      <w:r w:rsidR="007441A3">
        <w:t>ensy</w:t>
      </w:r>
      <w:r w:rsidR="00E0090A">
        <w:t>’s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environment</w:t>
      </w:r>
      <w:r w:rsidR="007441A3">
        <w:t xml:space="preserve">, </w:t>
      </w:r>
      <w:r w:rsidR="001E2EC2">
        <w:t xml:space="preserve">and thus </w:t>
      </w:r>
      <w:r w:rsidR="00DE66CB">
        <w:t>they are</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EB7EB1">
        <w:t xml:space="preserve">For example, </w:t>
      </w:r>
      <w:r w:rsidR="004D0639">
        <w:t>Arduino devices have</w:t>
      </w:r>
      <w:r w:rsidR="00925448">
        <w:t xml:space="preserve"> </w:t>
      </w:r>
      <w:r w:rsidR="001E2EC2">
        <w:t xml:space="preserve">recently </w:t>
      </w:r>
      <w:r w:rsidR="00925448">
        <w:t>been</w:t>
      </w:r>
      <w:r w:rsidR="00940331">
        <w:t xml:space="preserve"> integrated into </w:t>
      </w:r>
      <w:r w:rsidR="00C6258B">
        <w:t xml:space="preserve">two-photon </w:t>
      </w:r>
      <w:r w:rsidR="004D0639">
        <w:t>imaging</w:t>
      </w:r>
      <w:r w:rsidR="00940331">
        <w:t xml:space="preserve"> experiments</w:t>
      </w:r>
      <w:sdt>
        <w:sdtPr>
          <w:id w:val="-1549136513"/>
          <w:citation/>
        </w:sdtPr>
        <w:sdtEndPr/>
        <w:sdtContent>
          <w:r w:rsidR="004D0639">
            <w:fldChar w:fldCharType="begin"/>
          </w:r>
          <w:r w:rsidR="004D0639">
            <w:instrText xml:space="preserve"> CITATION Wil15 \l 1033  \m Tak16</w:instrText>
          </w:r>
          <w:r w:rsidR="004D0639">
            <w:fldChar w:fldCharType="separate"/>
          </w:r>
          <w:r w:rsidR="004D0639">
            <w:rPr>
              <w:noProof/>
            </w:rPr>
            <w:t xml:space="preserve"> (Wilms &amp; Häusser, 2015; Takahashi, Oertner, </w:t>
          </w:r>
          <w:r w:rsidR="004D0639">
            <w:rPr>
              <w:noProof/>
            </w:rPr>
            <w:lastRenderedPageBreak/>
            <w:t>Hegemann, &amp; Larkum, 2016)</w:t>
          </w:r>
          <w:r w:rsidR="004D0639">
            <w:fldChar w:fldCharType="end"/>
          </w:r>
        </w:sdtContent>
      </w:sdt>
      <w:r w:rsidR="0017341E">
        <w:t>. I</w:t>
      </w:r>
      <w:r w:rsidR="004D0639">
        <w:t xml:space="preserve">n one </w:t>
      </w:r>
      <w:r w:rsidR="0017341E">
        <w:t xml:space="preserve">study, </w:t>
      </w:r>
      <w:r w:rsidR="00667C0E">
        <w:t xml:space="preserve">an </w:t>
      </w:r>
      <w:r w:rsidR="0017341E">
        <w:t>A</w:t>
      </w:r>
      <w:r w:rsidR="00667C0E">
        <w:t>r</w:t>
      </w:r>
      <w:r w:rsidR="0017341E">
        <w:t xml:space="preserve">duino was used to generate </w:t>
      </w:r>
      <w:r w:rsidR="005776A8">
        <w:t>a</w:t>
      </w:r>
      <w:r w:rsidR="0017341E">
        <w:t xml:space="preserve"> digital command </w:t>
      </w:r>
      <w:r w:rsidR="005776A8">
        <w:t>to encode</w:t>
      </w:r>
      <w:r w:rsidR="00925448">
        <w:t xml:space="preserve"> </w:t>
      </w:r>
      <w:r w:rsidR="0017341E">
        <w:t xml:space="preserve">the </w:t>
      </w:r>
      <w:r w:rsidR="005776A8">
        <w:t>duration</w:t>
      </w:r>
      <w:r w:rsidR="001E2EC2">
        <w:t xml:space="preserve"> of an image sequence</w:t>
      </w:r>
      <w:r w:rsidR="009A1668">
        <w:t xml:space="preserve"> without specifying the timing of each image frame capture</w:t>
      </w:r>
      <w:r w:rsidR="00A74649">
        <w:t xml:space="preserve"> </w:t>
      </w:r>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845BF9">
        <w:t xml:space="preserve">One way to </w:t>
      </w:r>
      <w:r w:rsidR="001B46B1">
        <w:t xml:space="preserve">perform precisely timed </w:t>
      </w:r>
      <w:r w:rsidR="006C42F5">
        <w:t>acquisition</w:t>
      </w:r>
      <w:r w:rsidR="001B46B1">
        <w:t xml:space="preserve"> of each image frame is to </w:t>
      </w:r>
      <w:r w:rsidR="00E5654A">
        <w:t>trigger</w:t>
      </w:r>
      <w:r w:rsidR="001B46B1">
        <w:t xml:space="preserve"> the acquisition of</w:t>
      </w:r>
      <w:r w:rsidR="00E5654A">
        <w:t xml:space="preserve"> each frame </w:t>
      </w:r>
      <w:r w:rsidR="00522E09">
        <w:t>independently</w:t>
      </w:r>
      <w:r w:rsidR="001B46B1">
        <w:t xml:space="preserve">, while </w:t>
      </w:r>
      <w:r w:rsidR="00E975FA">
        <w:t>simultaneously</w:t>
      </w:r>
      <w:r w:rsidR="00522E09">
        <w:t xml:space="preserve"> </w:t>
      </w:r>
      <w:r w:rsidR="00E5654A">
        <w:t>acquir</w:t>
      </w:r>
      <w:r w:rsidR="001B46B1">
        <w:t>ing</w:t>
      </w:r>
      <w:r w:rsidR="00E5654A">
        <w:t xml:space="preserve"> behavioral data.</w:t>
      </w:r>
      <w:r w:rsidR="00294A7D">
        <w:t xml:space="preserve"> To do this, one can use the external trigger setting</w:t>
      </w:r>
      <w:r w:rsidR="005F209C">
        <w:t xml:space="preserve"> of the camera</w:t>
      </w:r>
      <w:r w:rsidR="001B46B1">
        <w:t xml:space="preserve"> as demonstrated </w:t>
      </w:r>
      <w:r w:rsidR="00294A7D">
        <w:t xml:space="preserve">previously </w:t>
      </w:r>
      <w:sdt>
        <w:sdtPr>
          <w:id w:val="1124964402"/>
          <w:citation/>
        </w:sdtPr>
        <w:sdtEndPr/>
        <w:sdtContent>
          <w:r w:rsidR="00294A7D">
            <w:fldChar w:fldCharType="begin"/>
          </w:r>
          <w:r w:rsidR="00294A7D">
            <w:instrText xml:space="preserve"> CITATION Mic17 \l 1033 </w:instrText>
          </w:r>
          <w:r w:rsidR="00294A7D">
            <w:fldChar w:fldCharType="separate"/>
          </w:r>
          <w:r w:rsidR="00294A7D">
            <w:rPr>
              <w:noProof/>
            </w:rPr>
            <w:t>(Micallef, Takahashi, Larkum, &amp; Palmer, 2017)</w:t>
          </w:r>
          <w:r w:rsidR="00294A7D">
            <w:fldChar w:fldCharType="end"/>
          </w:r>
        </w:sdtContent>
      </w:sdt>
      <w:r w:rsidR="00294A7D">
        <w:t>.</w:t>
      </w:r>
      <w:r w:rsidR="00E975FA">
        <w:t xml:space="preserve"> </w:t>
      </w:r>
      <w:r w:rsidR="001B46B1">
        <w:t>Because of the simplicity of microcontrollers and their temporal precisions, microcontroller</w:t>
      </w:r>
      <w:r w:rsidR="009E6CC2">
        <w:t>s</w:t>
      </w:r>
      <w:r w:rsidR="001B46B1">
        <w:t xml:space="preserve"> represent an attractive solution to precisely record digital data and</w:t>
      </w:r>
      <w:r w:rsidR="00B62AD6">
        <w:t xml:space="preserve"> monitor experimental progress.</w:t>
      </w:r>
    </w:p>
    <w:p w14:paraId="1ED3CF6F" w14:textId="62B05BB4"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 interface for</w:t>
      </w:r>
      <w:r w:rsidR="0017341E">
        <w:t xml:space="preserve"> temporally precise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xml:space="preserve">, </w:t>
      </w:r>
      <w:r w:rsidR="0017341E">
        <w:t xml:space="preserve">during </w:t>
      </w:r>
      <w:r w:rsidR="001B46B1">
        <w:t xml:space="preserve">a </w:t>
      </w:r>
      <w:r w:rsidR="0017341E">
        <w:t xml:space="preserve">voluntary movement </w:t>
      </w:r>
      <w:r w:rsidR="001B46B1">
        <w:t xml:space="preserve">tracking experiment </w:t>
      </w:r>
      <w:r w:rsidR="0017341E">
        <w:t xml:space="preserve">and </w:t>
      </w:r>
      <w:r w:rsidR="00E32526">
        <w:t>a</w:t>
      </w:r>
      <w:r w:rsidR="0017341E">
        <w:t xml:space="preserve"> trace conditioning</w:t>
      </w:r>
      <w:r w:rsidR="001B46B1">
        <w:t xml:space="preserve"> learning</w:t>
      </w:r>
      <w:r w:rsidR="0017341E">
        <w:t xml:space="preserve">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w:t>
      </w:r>
      <w:r w:rsidR="00B55172">
        <w:t>frequency</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sound waveforms</w:t>
      </w:r>
      <w:r w:rsidR="001B46B1">
        <w:t xml:space="preserve"> to drive a speaker for </w:t>
      </w:r>
      <w:r w:rsidR="00F00EE4">
        <w:t xml:space="preserve">an </w:t>
      </w:r>
      <w:r w:rsidR="001B46B1">
        <w:t xml:space="preserve">auditory experiment. </w:t>
      </w:r>
      <w:r w:rsidR="00BE7F4E">
        <w:t xml:space="preserve">Together, these results demonstrate </w:t>
      </w:r>
      <w:r w:rsidR="005130B3">
        <w:t>that the</w:t>
      </w:r>
      <w:r w:rsidR="00BE7F4E">
        <w:t xml:space="preserve"> Teensy</w:t>
      </w:r>
      <w:r w:rsidR="005130B3">
        <w:t xml:space="preserve"> </w:t>
      </w:r>
      <w:r w:rsidR="00BE7F4E">
        <w:t>interface</w:t>
      </w:r>
      <w:r w:rsidR="00FD7391">
        <w:t xml:space="preserve">, </w:t>
      </w:r>
      <w:r w:rsidR="0056143E">
        <w:t>consisting of</w:t>
      </w:r>
      <w:r w:rsidR="00FD7391">
        <w:t xml:space="preserve"> a Teensy microcontroller </w:t>
      </w:r>
      <w:r w:rsidR="001B46B1">
        <w:t>and</w:t>
      </w:r>
      <w:r w:rsidR="00FD7391">
        <w:t xml:space="preserve">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5937DD">
        <w:t>user-</w:t>
      </w:r>
      <w:r w:rsidR="0017341E">
        <w:t xml:space="preserve">friendly </w:t>
      </w:r>
      <w:r w:rsidR="00137E46">
        <w:t>environment for imaging</w:t>
      </w:r>
      <w:r w:rsidR="00FD7391">
        <w:t xml:space="preserve"> experiments during behavior</w:t>
      </w:r>
      <w:r w:rsidR="00926CE8">
        <w:t>.</w:t>
      </w:r>
    </w:p>
    <w:p w14:paraId="2B77EC8A" w14:textId="77777777" w:rsidR="003B42D2" w:rsidRDefault="003B42D2" w:rsidP="00836FC8"/>
    <w:p w14:paraId="588D0400" w14:textId="7A7A2097" w:rsidR="00152631" w:rsidRDefault="00AD3F71" w:rsidP="00820582">
      <w:pPr>
        <w:rPr>
          <w:b/>
        </w:rPr>
      </w:pPr>
      <w:r w:rsidRPr="00AD3F71">
        <w:rPr>
          <w:b/>
        </w:rPr>
        <w:t>Methods</w:t>
      </w:r>
    </w:p>
    <w:p w14:paraId="59051373" w14:textId="4C882744" w:rsidR="001F1434" w:rsidRDefault="002D5EDA" w:rsidP="00820582">
      <w:r>
        <w:rPr>
          <w:i/>
        </w:rPr>
        <w:t>C</w:t>
      </w:r>
      <w:r w:rsidR="001F1434">
        <w:rPr>
          <w:i/>
        </w:rPr>
        <w:t xml:space="preserve">onstruction of Teensy </w:t>
      </w:r>
      <w:r w:rsidR="00137A51">
        <w:rPr>
          <w:i/>
        </w:rPr>
        <w:t>boards</w:t>
      </w:r>
    </w:p>
    <w:p w14:paraId="6D15E646" w14:textId="0F830B17" w:rsidR="00137A51" w:rsidRPr="00137A51" w:rsidRDefault="00B1527A" w:rsidP="00495A39">
      <w:pPr>
        <w:ind w:firstLine="720"/>
      </w:pPr>
      <w:r>
        <w:t xml:space="preserve">The two </w:t>
      </w:r>
      <w:r w:rsidR="00137A51">
        <w:t>experimental designs are shown in Figure 1</w:t>
      </w:r>
      <w:r w:rsidR="002D5EDA">
        <w:t>. T</w:t>
      </w:r>
      <w:r w:rsidR="001A063B">
        <w:t xml:space="preserve">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(PJRC.COM, LLC, part #: TEENSY32)</w:t>
      </w:r>
      <w:r w:rsidR="00294A7D">
        <w:t xml:space="preserve"> (Figure 1A)</w:t>
      </w:r>
      <w:r w:rsidR="002A5466">
        <w:t>, or a Teensy 3.2 soldered to a prop shield (PJRC.COM,</w:t>
      </w:r>
      <w:r w:rsidR="002A5466" w:rsidRPr="002A5466">
        <w:t xml:space="preserve"> </w:t>
      </w:r>
      <w:r w:rsidR="002A5466">
        <w:t>part #: PROP_SHIELD)</w:t>
      </w:r>
      <w:r w:rsidR="00294A7D">
        <w:t xml:space="preserve"> (Figure 1B)</w:t>
      </w:r>
      <w:r w:rsidR="002A5466">
        <w:t>,</w:t>
      </w:r>
      <w:r w:rsidR="00E20054">
        <w:t xml:space="preserve">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CB108B">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w:t>
      </w:r>
      <w:r w:rsidR="00125D0D">
        <w:t xml:space="preserve">Coaxial cables </w:t>
      </w:r>
      <w:r w:rsidR="007D624C">
        <w:t xml:space="preserve">were then </w:t>
      </w:r>
      <w:r w:rsidR="00F92C06">
        <w:t xml:space="preserve">attached </w:t>
      </w:r>
      <w:r w:rsidR="001234A4">
        <w:t xml:space="preserve">to </w:t>
      </w:r>
      <w:r w:rsidR="00F92C06">
        <w:t>the SMA connectors</w:t>
      </w:r>
      <w:r w:rsidR="007D624C">
        <w:t xml:space="preserve"> to connect </w:t>
      </w:r>
      <w:r w:rsidR="00485036">
        <w:t xml:space="preserve">the </w:t>
      </w:r>
      <w:r w:rsidR="007D624C">
        <w:t xml:space="preserve">Teensy to </w:t>
      </w:r>
      <w:r w:rsidR="001B14AB">
        <w:t>external devices</w:t>
      </w:r>
      <w:r w:rsidR="00E53C30">
        <w:t>.</w:t>
      </w:r>
      <w:r w:rsidR="007D624C">
        <w:t xml:space="preserve"> </w:t>
      </w:r>
      <w:r w:rsidR="003E6648">
        <w:t xml:space="preserve">The </w:t>
      </w:r>
      <w:r w:rsidR="007D624C">
        <w:t xml:space="preserve">Teensy was connected to a computer via a standard USB-microUSB cable (for example: Digi-Key, part # AE11229-ND). </w:t>
      </w:r>
      <w:r w:rsidR="00495A39">
        <w:t>T</w:t>
      </w:r>
      <w:r w:rsidR="001B0392">
        <w:t xml:space="preserve">o </w:t>
      </w:r>
      <w:r w:rsidR="00147A61">
        <w:t xml:space="preserve">easily </w:t>
      </w:r>
      <w:r w:rsidR="001B0392">
        <w:t>upload code to the Teensy, we used PlatformIO (</w:t>
      </w:r>
      <w:hyperlink r:id="rId8" w:history="1">
        <w:r w:rsidR="001B0392" w:rsidRPr="003916C7">
          <w:rPr>
            <w:rStyle w:val="Hyperlink"/>
          </w:rPr>
          <w:t>https://platformio.org/</w:t>
        </w:r>
      </w:hyperlink>
      <w:r w:rsidR="001B0392">
        <w:t>), an add-on to the widely-used Atom text editor (</w:t>
      </w:r>
      <w:hyperlink r:id="rId9" w:history="1">
        <w:r w:rsidR="001B0392" w:rsidRPr="003916C7">
          <w:rPr>
            <w:rStyle w:val="Hyperlink"/>
          </w:rPr>
          <w:t>https://atom.io/</w:t>
        </w:r>
      </w:hyperlink>
      <w:r w:rsidR="001B0392">
        <w:t>)</w:t>
      </w:r>
      <w:r w:rsidR="00147A61">
        <w:t>, instead of the default Arduino programming environment</w:t>
      </w:r>
      <w:r w:rsidR="001B0392">
        <w:t xml:space="preserve">. </w:t>
      </w:r>
      <w:r w:rsidR="000727A8">
        <w:t>To turn digital pins on and off, and also to change their modes to either “input” or “output”, we used the DigitalIO library (</w:t>
      </w:r>
      <w:hyperlink r:id="rId10" w:history="1">
        <w:r w:rsidR="000727A8" w:rsidRPr="00071F6E">
          <w:rPr>
            <w:rStyle w:val="Hyperlink"/>
          </w:rPr>
          <w:t>https://github.com/greiman/DigitalIO</w:t>
        </w:r>
      </w:hyperlink>
      <w:r w:rsidR="000727A8">
        <w:t>), which decreases the amount of time spent performing each of these actions.</w:t>
      </w:r>
      <w:r w:rsidR="00F00EE4">
        <w:t xml:space="preserve"> </w:t>
      </w:r>
      <w:r w:rsidR="000727A8">
        <w:t>T</w:t>
      </w:r>
      <w:r w:rsidR="00495A39">
        <w:t xml:space="preserve">o easily set </w:t>
      </w:r>
      <w:r w:rsidR="000727A8">
        <w:t xml:space="preserve">experiment specific parameters for the Teensy, such as the </w:t>
      </w:r>
      <w:r w:rsidR="00495A39">
        <w:t>sampling frequency</w:t>
      </w:r>
      <w:r w:rsidR="000727A8">
        <w:t>,</w:t>
      </w:r>
      <w:r w:rsidR="00495A39">
        <w:t xml:space="preserve"> </w:t>
      </w:r>
      <w:r w:rsidR="000727A8">
        <w:t>the trial number</w:t>
      </w:r>
      <w:r w:rsidR="001234A4">
        <w:t xml:space="preserve"> and length</w:t>
      </w:r>
      <w:r w:rsidR="000727A8">
        <w:t xml:space="preserve"> and the </w:t>
      </w:r>
      <w:r w:rsidR="00495A39">
        <w:t>length of an experiment, we developed a simple MATLAB graphical user interface.</w:t>
      </w:r>
      <w:r w:rsidR="00AE24F6">
        <w:t xml:space="preserve"> </w:t>
      </w:r>
    </w:p>
    <w:p w14:paraId="3A41404F" w14:textId="1F6978A4" w:rsidR="00820582" w:rsidRPr="0079635D" w:rsidRDefault="000727A8" w:rsidP="00347854">
      <w:pPr>
        <w:rPr>
          <w:i/>
        </w:rPr>
      </w:pPr>
      <w:r w:rsidRPr="0079635D">
        <w:rPr>
          <w:i/>
        </w:rPr>
        <w:t>M</w:t>
      </w:r>
      <w:r w:rsidR="002D5EDA" w:rsidRPr="0079635D">
        <w:rPr>
          <w:i/>
        </w:rPr>
        <w:t>o</w:t>
      </w:r>
      <w:r w:rsidRPr="0079635D">
        <w:rPr>
          <w:i/>
        </w:rPr>
        <w:t>tion</w:t>
      </w:r>
      <w:r w:rsidR="002D5EDA" w:rsidRPr="0079635D">
        <w:rPr>
          <w:i/>
        </w:rPr>
        <w:t xml:space="preserve"> tracking </w:t>
      </w:r>
      <w:r w:rsidR="00BE536F" w:rsidRPr="0079635D">
        <w:rPr>
          <w:i/>
        </w:rPr>
        <w:t>experiment</w:t>
      </w:r>
    </w:p>
    <w:p w14:paraId="28FB81C6" w14:textId="79EDD17D"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1"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2"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028F2">
        <w:t>that can be used to trigger</w:t>
      </w:r>
      <w:r w:rsidR="00E762AB">
        <w:t xml:space="preserve"> a sCMOS camera for image capture every 50 ms</w:t>
      </w:r>
      <w:r>
        <w:t xml:space="preserve">. </w:t>
      </w:r>
      <w:r w:rsidR="006A5025">
        <w:t xml:space="preserve">The overall design </w:t>
      </w:r>
      <w:r w:rsidR="00186201">
        <w:t>of</w:t>
      </w:r>
      <w:r w:rsidR="006A5025">
        <w:t xml:space="preserve"> this experiment is shown in Figure </w:t>
      </w:r>
      <w:r w:rsidR="00311E0C">
        <w:t>1</w:t>
      </w:r>
      <w:r w:rsidR="00492143">
        <w:t>A</w:t>
      </w:r>
      <w:r w:rsidR="001A063B">
        <w:t xml:space="preserve">. </w:t>
      </w:r>
      <w:r w:rsidR="00044DA0">
        <w:t>A mouse was</w:t>
      </w:r>
      <w:r w:rsidR="008D5AFE">
        <w:t xml:space="preserv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w:t>
      </w:r>
      <w:r w:rsidR="008D5AFE">
        <w:lastRenderedPageBreak/>
        <w:t xml:space="preserve">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For the counts per inch setting of the sensor, which determines the sensitivity of the sensors to external movement, we used a value of 3400 counts per inch. Thus,</w:t>
      </w:r>
      <w:r w:rsidR="00DF1799">
        <w:t xml:space="preserve"> the </w:t>
      </w:r>
      <w:r w:rsidR="004D24B7">
        <w:t xml:space="preserve">total distance travelled </w:t>
      </w:r>
      <w:r w:rsidR="000727A8">
        <w:t xml:space="preserve">by the mouse </w:t>
      </w:r>
      <w:r w:rsidR="004D24B7">
        <w:t>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65F60FBB"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w:t>
      </w:r>
      <w:r w:rsidR="00D22C57">
        <w:rPr>
          <w:rFonts w:eastAsiaTheme="minorEastAsia"/>
        </w:rPr>
        <w:t>We also acquire</w:t>
      </w:r>
      <w:r w:rsidR="0069743D">
        <w:rPr>
          <w:rFonts w:eastAsiaTheme="minorEastAsia"/>
        </w:rPr>
        <w:t>d</w:t>
      </w:r>
      <w:r w:rsidR="00D22C57">
        <w:rPr>
          <w:rFonts w:eastAsiaTheme="minorEastAsia"/>
        </w:rPr>
        <w:t xml:space="preserve"> readings in the “x” direction from both sensors</w:t>
      </w:r>
      <w:r w:rsidR="000727A8">
        <w:rPr>
          <w:rFonts w:eastAsiaTheme="minorEastAsia"/>
        </w:rPr>
        <w:t>, which can be used to calculate rotation</w:t>
      </w:r>
      <w:r w:rsidR="00D22C57">
        <w:rPr>
          <w:rFonts w:eastAsiaTheme="minorEastAsia"/>
        </w:rPr>
        <w:t xml:space="preserve">. </w:t>
      </w:r>
      <w:r>
        <w:rPr>
          <w:rFonts w:eastAsiaTheme="minorEastAsia"/>
        </w:rPr>
        <w:t xml:space="preserve">Velocity was computed as the distance divided by the time between two </w:t>
      </w:r>
      <w:r w:rsidR="00147A61">
        <w:rPr>
          <w:rFonts w:eastAsiaTheme="minorEastAsia"/>
        </w:rPr>
        <w:t xml:space="preserve">subsequent </w:t>
      </w:r>
      <w:r>
        <w:rPr>
          <w:rFonts w:eastAsiaTheme="minorEastAsia"/>
        </w:rPr>
        <w:t>readings</w:t>
      </w:r>
      <w:r w:rsidR="00185A4C">
        <w:rPr>
          <w:rFonts w:eastAsiaTheme="minorEastAsia"/>
        </w:rPr>
        <w:t>, assumed here to be exactly 50 ms</w:t>
      </w:r>
      <w:r>
        <w:rPr>
          <w:rFonts w:eastAsiaTheme="minorEastAsia"/>
        </w:rPr>
        <w:t>.</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66D93158" w14:textId="58DBDECF" w:rsidR="00066C51" w:rsidRDefault="00E2508A" w:rsidP="000A6180">
      <w:pPr>
        <w:ind w:firstLine="720"/>
      </w:pPr>
      <w:r>
        <w:t xml:space="preserve">To </w:t>
      </w:r>
      <w:r w:rsidR="00BC0CB5">
        <w:t>control ex</w:t>
      </w:r>
      <w:r w:rsidR="0094050D">
        <w:t>perimental timing</w:t>
      </w:r>
      <w:r>
        <w:t xml:space="preserve">, we utilized the “IntervalTimer” function unique to the standard Teensy library, which </w:t>
      </w:r>
      <w:r w:rsidR="000727A8">
        <w:t xml:space="preserve">can </w:t>
      </w:r>
      <w:r>
        <w:t xml:space="preserve">repeatedly call a function at </w:t>
      </w:r>
      <w:r w:rsidR="00137645">
        <w:t xml:space="preserve">specified </w:t>
      </w:r>
      <w:r>
        <w:t>intervals</w:t>
      </w:r>
      <w:r w:rsidR="000727A8">
        <w:t xml:space="preserve">. </w:t>
      </w:r>
      <w:r w:rsidR="00E64A0E">
        <w:t xml:space="preserve">We set the interval between calls to this function to 50,000 microseconds (50 ms) or 20 Hz in our experiment. </w:t>
      </w:r>
      <w:r w:rsidR="001B2594">
        <w:t>Using</w:t>
      </w:r>
      <w:r w:rsidR="00892AAC">
        <w:t xml:space="preserve"> IntervalTimer</w:t>
      </w:r>
      <w:r w:rsidR="001B0392">
        <w:t>,</w:t>
      </w:r>
      <w:r w:rsidR="00892AAC">
        <w:t xml:space="preserve"> we repeatedly called a function that </w:t>
      </w:r>
      <w:r w:rsidR="000727A8">
        <w:t>sen</w:t>
      </w:r>
      <w:r w:rsidR="00D601B5">
        <w:t>t</w:t>
      </w:r>
      <w:r w:rsidR="000727A8">
        <w:t xml:space="preserve"> </w:t>
      </w:r>
      <w:r w:rsidR="001B0392">
        <w:t xml:space="preserve">the accumulated displacement </w:t>
      </w:r>
      <w:r w:rsidR="00147A61">
        <w:t>of the motion sensor reading</w:t>
      </w:r>
      <w:r w:rsidR="00892AAC">
        <w:t>s</w:t>
      </w:r>
      <w:r w:rsidR="00147A61">
        <w:t xml:space="preserve"> </w:t>
      </w:r>
      <w:r w:rsidR="000727A8">
        <w:t xml:space="preserve">to the attached PC. We acquired the x and y displacement readings from each sensor </w:t>
      </w:r>
      <w:r w:rsidR="00137645">
        <w:t>with freely available functions on Github (</w:t>
      </w:r>
      <w:hyperlink r:id="rId13" w:history="1">
        <w:r w:rsidR="00137645" w:rsidRPr="005934F0">
          <w:rPr>
            <w:rStyle w:val="Hyperlink"/>
          </w:rPr>
          <w:t>https://github.com/markbucklin/NavigationSensor</w:t>
        </w:r>
      </w:hyperlink>
      <w:r w:rsidR="00137645">
        <w:t>)</w:t>
      </w:r>
      <w:r w:rsidR="000727A8">
        <w:t xml:space="preserve">, which </w:t>
      </w:r>
      <w:r w:rsidR="00137645">
        <w:t xml:space="preserve">read </w:t>
      </w:r>
      <w:r w:rsidR="000727A8">
        <w:t>accumulated displacement from the “motion burst” register of each sensor.</w:t>
      </w:r>
      <w:r w:rsidR="00137645">
        <w:t xml:space="preserve"> </w:t>
      </w:r>
      <w:r w:rsidR="00E64A0E">
        <w:t xml:space="preserve">After reading the motion sensor, </w:t>
      </w:r>
      <w:r w:rsidR="00B4115C">
        <w:t>a digital “on” pulse that last</w:t>
      </w:r>
      <w:r w:rsidR="00E92CF4">
        <w:t>ed</w:t>
      </w:r>
      <w:r w:rsidR="00B4115C">
        <w:t xml:space="preserve"> for 1 ms was sent out of a digital pin</w:t>
      </w:r>
      <w:r w:rsidR="00E64A0E">
        <w:t xml:space="preserve"> designed to initiate an image frame capture from </w:t>
      </w:r>
      <w:r w:rsidR="00706D1C">
        <w:t>a</w:t>
      </w:r>
      <w:r w:rsidR="00486455">
        <w:t xml:space="preserve"> sCMOS</w:t>
      </w:r>
      <w:r w:rsidR="00706D1C">
        <w:t xml:space="preserve"> camera</w:t>
      </w:r>
      <w:r w:rsidR="00E92CF4">
        <w:t>.</w:t>
      </w:r>
      <w:r w:rsidR="00F53803">
        <w:t xml:space="preserve"> </w:t>
      </w:r>
      <w:r w:rsidR="00735EE6">
        <w:t>T</w:t>
      </w:r>
      <w:r w:rsidR="000A6180">
        <w:t xml:space="preserve">o characterize the temporal precision </w:t>
      </w:r>
      <w:r w:rsidR="00735EE6">
        <w:t xml:space="preserve">of </w:t>
      </w:r>
      <w:r w:rsidR="00E64A0E">
        <w:t>different</w:t>
      </w:r>
      <w:r w:rsidR="00B7258F">
        <w:t xml:space="preserve"> digital pulses</w:t>
      </w:r>
      <w:r w:rsidR="00E64A0E">
        <w:t xml:space="preserve"> generated by the custom scripts using the “IntervalTimer” function</w:t>
      </w:r>
      <w:r w:rsidR="00735EE6">
        <w:t xml:space="preserve">, </w:t>
      </w:r>
      <w:r w:rsidR="000A6180">
        <w:t>we recorded the digital outputs</w:t>
      </w:r>
      <w:r w:rsidR="002D44F0">
        <w:t xml:space="preserve"> </w:t>
      </w:r>
      <w:r w:rsidR="000A6180">
        <w:t>with a commercial system (</w:t>
      </w:r>
      <w:r w:rsidR="002D44F0">
        <w:t>Tucker Davis Technologies RZ5D (</w:t>
      </w:r>
      <w:r w:rsidR="000A6180">
        <w:t>TDT RZ5D)</w:t>
      </w:r>
      <w:r w:rsidR="002D44F0">
        <w:t>)</w:t>
      </w:r>
      <w:r w:rsidR="000A6180">
        <w:t xml:space="preserve"> at 3051.76 Hz</w:t>
      </w:r>
      <w:r w:rsidR="00E56F56">
        <w:t>.</w:t>
      </w:r>
    </w:p>
    <w:p w14:paraId="69E62087" w14:textId="39906741" w:rsidR="00F25F3E" w:rsidRPr="00BE536F" w:rsidRDefault="004D24B7" w:rsidP="00F25F3E">
      <w:pPr>
        <w:rPr>
          <w:i/>
        </w:rPr>
      </w:pPr>
      <w:r>
        <w:rPr>
          <w:i/>
        </w:rPr>
        <w:t>Trace eye</w:t>
      </w:r>
      <w:r w:rsidR="00E7445F">
        <w:rPr>
          <w:i/>
        </w:rPr>
        <w:t xml:space="preserve"> </w:t>
      </w:r>
      <w:r>
        <w:rPr>
          <w:i/>
        </w:rPr>
        <w:t>blink</w:t>
      </w:r>
      <w:r w:rsidRPr="00BE536F">
        <w:rPr>
          <w:i/>
        </w:rPr>
        <w:t xml:space="preserve"> </w:t>
      </w:r>
      <w:r w:rsidR="00066C51" w:rsidRPr="00BE536F">
        <w:rPr>
          <w:i/>
        </w:rPr>
        <w:t xml:space="preserve">conditioning </w:t>
      </w:r>
      <w:r w:rsidR="000000FD" w:rsidRPr="00BE536F">
        <w:rPr>
          <w:i/>
        </w:rPr>
        <w:t>experiment</w:t>
      </w:r>
    </w:p>
    <w:p w14:paraId="73A159E4" w14:textId="33F84052" w:rsidR="004439B4" w:rsidRDefault="00EE2D42" w:rsidP="00CD6653">
      <w:pPr>
        <w:ind w:firstLine="720"/>
      </w:pPr>
      <w:r>
        <w:t xml:space="preserve">In this experiment, </w:t>
      </w:r>
      <w:r w:rsidR="00C06C00">
        <w:t>a</w:t>
      </w:r>
      <w:r w:rsidR="002B6E7F">
        <w:t xml:space="preserve"> </w:t>
      </w:r>
      <w:r>
        <w:t xml:space="preserve">Teensy </w:t>
      </w:r>
      <w:r w:rsidR="00536614">
        <w:t xml:space="preserve">was programmed to </w:t>
      </w:r>
      <w:r>
        <w:t xml:space="preserve">deliver </w:t>
      </w:r>
      <w:r w:rsidR="00B47EC6">
        <w:t xml:space="preserve">outputs </w:t>
      </w:r>
      <w:r w:rsidR="00D54C1F">
        <w:t>capable of</w:t>
      </w:r>
      <w:r w:rsidR="00B47EC6">
        <w:t xml:space="preserve"> </w:t>
      </w:r>
      <w:r w:rsidR="00AA3E30">
        <w:t>eliciting</w:t>
      </w:r>
      <w:r w:rsidR="00B47EC6">
        <w:t xml:space="preserve"> </w:t>
      </w:r>
      <w:r w:rsidR="00BD1A92">
        <w:t xml:space="preserve">a </w:t>
      </w:r>
      <w:r>
        <w:t>so</w:t>
      </w:r>
      <w:r w:rsidR="00D574C9">
        <w:t>und</w:t>
      </w:r>
      <w:r w:rsidR="00DA38A1">
        <w:t xml:space="preserve"> </w:t>
      </w:r>
      <w:r w:rsidR="00295140">
        <w:t>and</w:t>
      </w:r>
      <w:r w:rsidR="0042365C">
        <w:t xml:space="preserve"> </w:t>
      </w:r>
      <w:r w:rsidR="003B07C8">
        <w:t xml:space="preserve">initiating </w:t>
      </w:r>
      <w:r w:rsidR="004D24B7">
        <w:t>a</w:t>
      </w:r>
      <w:r w:rsidR="00E762AB">
        <w:t>n eye</w:t>
      </w:r>
      <w:r w:rsidR="004D24B7">
        <w:t xml:space="preserve"> </w:t>
      </w:r>
      <w:r>
        <w:t xml:space="preserve">puff, while delivering digital pulses </w:t>
      </w:r>
      <w:r w:rsidR="00B47EC6">
        <w:t xml:space="preserve">that can be used </w:t>
      </w:r>
      <w:r w:rsidR="00E64A0E">
        <w:t>to trigger a sCMOS camera for image capture every 50 ms</w:t>
      </w:r>
      <w:r w:rsidR="00D14742">
        <w:t>.</w:t>
      </w:r>
      <w:r w:rsidR="009E6639">
        <w:t xml:space="preserve"> The overall design of this experiment is shown in </w:t>
      </w:r>
      <w:r w:rsidR="00EA756C">
        <w:t>Figure 1B.</w:t>
      </w:r>
      <w:r w:rsidR="001A063B" w:rsidRPr="001A063B">
        <w:t xml:space="preserve"> </w:t>
      </w:r>
      <w:r>
        <w:t>To deliver an audible sound through</w:t>
      </w:r>
      <w:r w:rsidR="00F1591D">
        <w:t xml:space="preserve"> the</w:t>
      </w:r>
      <w:r>
        <w:t xml:space="preserve"> Teensy, we used </w:t>
      </w:r>
      <w:r w:rsidR="001165AB">
        <w:t xml:space="preserve">a </w:t>
      </w:r>
      <w:r w:rsidR="009E6639">
        <w:t xml:space="preserve">Teensy </w:t>
      </w:r>
      <w:r w:rsidR="001165AB">
        <w:t>prop shield</w:t>
      </w:r>
      <w:r w:rsidR="008A47A5">
        <w:t xml:space="preserve"> module </w:t>
      </w:r>
      <w:r w:rsidR="00763EA0">
        <w:t>(</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9E6639">
        <w:t xml:space="preserve"> to </w:t>
      </w:r>
      <w:r w:rsidR="00295140">
        <w:t>amplif</w:t>
      </w:r>
      <w:r w:rsidR="009E6639">
        <w:t xml:space="preserve">y </w:t>
      </w:r>
      <w:r w:rsidR="001165AB">
        <w:t>analog</w:t>
      </w:r>
      <w:r w:rsidR="00E07D29">
        <w:t xml:space="preserve"> output</w:t>
      </w:r>
      <w:r w:rsidR="009E6639">
        <w:t xml:space="preserve"> (shown in Figure 2B as pin A14). This add-on component can </w:t>
      </w:r>
      <w:r w:rsidR="00295140">
        <w:t xml:space="preserve">drive </w:t>
      </w:r>
      <w:r w:rsidR="001A063B">
        <w:t>speakers with resistances up to 8 ohms</w:t>
      </w:r>
      <w:r w:rsidR="001165AB">
        <w:t xml:space="preserve">. </w:t>
      </w:r>
      <w:r w:rsidR="00295140">
        <w:t>The p</w:t>
      </w:r>
      <w:r w:rsidR="000E62FE">
        <w:t>rop shield</w:t>
      </w:r>
      <w:r w:rsidR="00F10917">
        <w:t xml:space="preserve"> was </w:t>
      </w:r>
      <w:r w:rsidR="00CB108B">
        <w:t>soldered</w:t>
      </w:r>
      <w:r w:rsidR="000E62FE">
        <w:t xml:space="preserve"> to</w:t>
      </w:r>
      <w:r w:rsidR="00AB498F">
        <w:t xml:space="preserve"> the</w:t>
      </w:r>
      <w:r w:rsidR="000E62FE">
        <w:t xml:space="preserve"> </w:t>
      </w:r>
      <w:r w:rsidR="00CB108B">
        <w:t xml:space="preserve">bottom of a </w:t>
      </w:r>
      <w:r w:rsidR="000E62FE">
        <w:t>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E762AB" w:rsidRPr="00E762AB">
        <w:t xml:space="preserve"> </w:t>
      </w:r>
      <w:r w:rsidR="00CB108B">
        <w:t xml:space="preserve">The Teensy </w:t>
      </w:r>
      <w:r w:rsidR="00816882">
        <w:t>was then mounted</w:t>
      </w:r>
      <w:r w:rsidR="00CB108B">
        <w:t xml:space="preserve"> onto the female headers</w:t>
      </w:r>
      <w:r w:rsidR="00816882">
        <w:t xml:space="preserve"> separated by the prop shield</w:t>
      </w:r>
      <w:r w:rsidR="0084402B">
        <w:t>, as shown in Figure 1B</w:t>
      </w:r>
      <w:r w:rsidR="00CB108B">
        <w:t xml:space="preserve">. </w:t>
      </w:r>
      <w:r w:rsidR="009E6639">
        <w:t>T</w:t>
      </w:r>
      <w:r w:rsidR="00E762AB">
        <w:t xml:space="preserve">he </w:t>
      </w:r>
      <w:r w:rsidR="0056264F">
        <w:t>camera</w:t>
      </w:r>
      <w:r w:rsidR="00E762AB">
        <w:t xml:space="preserve"> </w:t>
      </w:r>
      <w:r w:rsidR="002D44F0">
        <w:t>and</w:t>
      </w:r>
      <w:r w:rsidR="00E762AB">
        <w:t xml:space="preserve"> </w:t>
      </w:r>
      <w:r w:rsidR="001A5AC2">
        <w:t xml:space="preserve">air </w:t>
      </w:r>
      <w:r w:rsidR="00E762AB">
        <w:t xml:space="preserve">valve for </w:t>
      </w:r>
      <w:r w:rsidR="00A111F7">
        <w:t xml:space="preserve">the </w:t>
      </w:r>
      <w:r w:rsidR="00147A61">
        <w:t xml:space="preserve">eye </w:t>
      </w:r>
      <w:r w:rsidR="00E762AB">
        <w:t>puff</w:t>
      </w:r>
      <w:r w:rsidR="00ED4884">
        <w:t xml:space="preserve"> were </w:t>
      </w:r>
      <w:r w:rsidR="00E762AB">
        <w:t xml:space="preserve">attached to the microcontroller through </w:t>
      </w:r>
      <w:r w:rsidR="00AC7271">
        <w:t>coaxial</w:t>
      </w:r>
      <w:r w:rsidR="00E762AB">
        <w:t xml:space="preserve"> cables</w:t>
      </w:r>
      <w:r w:rsidR="00EA756C">
        <w:t xml:space="preserve"> (Figure 1B</w:t>
      </w:r>
      <w:r w:rsidR="00AE0CC3">
        <w:t>)</w:t>
      </w:r>
      <w:r w:rsidR="0056264F">
        <w:t>, and the speaker was connected with 22 gauge wire</w:t>
      </w:r>
      <w:r w:rsidR="00AE0CC3">
        <w:t>.</w:t>
      </w:r>
    </w:p>
    <w:p w14:paraId="73B8C97B" w14:textId="60353A5D" w:rsidR="00B43933" w:rsidRDefault="009E6639" w:rsidP="009E6639">
      <w:pPr>
        <w:ind w:firstLine="720"/>
      </w:pPr>
      <w:r>
        <w:t xml:space="preserve">We used the Teensy Audio library function “AudioSynthWaveformSine” to generate tones. This function continuously outputs a sine wave with a sampling rate of 44.1 kHz from the analog pin. We first </w:t>
      </w:r>
      <w:r w:rsidR="00472702">
        <w:t>initialized</w:t>
      </w:r>
      <w:r w:rsidR="00C17630">
        <w:t xml:space="preserve"> </w:t>
      </w:r>
      <w:r>
        <w:t>the tone</w:t>
      </w:r>
      <w:r w:rsidR="00161E61">
        <w:t>, in this case</w:t>
      </w:r>
      <w:r>
        <w:t xml:space="preserve"> </w:t>
      </w:r>
      <w:r w:rsidR="00C17630">
        <w:t>a 9500 Hz sine wave</w:t>
      </w:r>
      <w:r>
        <w:t>,</w:t>
      </w:r>
      <w:r w:rsidR="00C17630">
        <w:t xml:space="preserve"> </w:t>
      </w:r>
      <w:r w:rsidR="00A111F7">
        <w:t>at the beginning of each experiment</w:t>
      </w:r>
      <w:r>
        <w:t xml:space="preserve">, but </w:t>
      </w:r>
      <w:r w:rsidR="00C17630">
        <w:t>set the amplitude to “0”</w:t>
      </w:r>
      <w:r w:rsidR="00C62694">
        <w:t xml:space="preserve">, so that the tone was </w:t>
      </w:r>
      <w:r w:rsidR="009C6479">
        <w:t xml:space="preserve">initially </w:t>
      </w:r>
      <w:r w:rsidR="00C62694">
        <w:t>off</w:t>
      </w:r>
      <w:r w:rsidR="00C17630">
        <w:t xml:space="preserve">. </w:t>
      </w:r>
      <w:r>
        <w:t xml:space="preserve">At </w:t>
      </w:r>
      <w:r w:rsidR="009C6479">
        <w:t xml:space="preserve">the </w:t>
      </w:r>
      <w:r>
        <w:t>desired time, we</w:t>
      </w:r>
      <w:r w:rsidR="009C6479">
        <w:t xml:space="preserve"> switched the amplitude to 0.05 </w:t>
      </w:r>
      <w:r>
        <w:t>(out of a maximum of 1</w:t>
      </w:r>
      <w:r w:rsidR="00D601B5">
        <w:t>) to generate an audible tone</w:t>
      </w:r>
      <w:r w:rsidR="00A111F7">
        <w:t xml:space="preserve">. </w:t>
      </w:r>
      <w:r>
        <w:t xml:space="preserve">The </w:t>
      </w:r>
      <w:r w:rsidR="00A111F7">
        <w:t xml:space="preserve">value of 0.05 generated a tone of approximately </w:t>
      </w:r>
      <w:r w:rsidR="0012056F">
        <w:t>75</w:t>
      </w:r>
      <w:r w:rsidR="00430F3F">
        <w:t xml:space="preserve"> dB</w:t>
      </w:r>
      <w:r w:rsidR="00ED2099">
        <w:t xml:space="preserve"> with our amplifier and speaker settings</w:t>
      </w:r>
      <w:r w:rsidR="00430F3F">
        <w:t>.</w:t>
      </w:r>
    </w:p>
    <w:p w14:paraId="38C61BE3" w14:textId="43B9B08D" w:rsidR="00AA3BE6" w:rsidRDefault="00B43933" w:rsidP="008D67F2">
      <w:pPr>
        <w:ind w:firstLine="720"/>
      </w:pPr>
      <w:r w:rsidRPr="00A625A1">
        <w:t>We used the “</w:t>
      </w:r>
      <w:r w:rsidR="006B16B9" w:rsidRPr="00A625A1">
        <w:t>e</w:t>
      </w:r>
      <w:r w:rsidR="00F65DA2" w:rsidRPr="00A625A1">
        <w:t>lapsedMicros</w:t>
      </w:r>
      <w:r w:rsidRPr="00A625A1">
        <w:t xml:space="preserve">” function to </w:t>
      </w:r>
      <w:r w:rsidR="00F65DA2" w:rsidRPr="00A625A1">
        <w:t xml:space="preserve">control the timing </w:t>
      </w:r>
      <w:r w:rsidR="00430F3F" w:rsidRPr="00A625A1">
        <w:t xml:space="preserve">of </w:t>
      </w:r>
      <w:r w:rsidR="00F65DA2" w:rsidRPr="00A625A1">
        <w:t xml:space="preserve">the experiment. </w:t>
      </w:r>
      <w:r w:rsidR="006B16B9" w:rsidRPr="00A625A1">
        <w:t xml:space="preserve">elapsedMicros offers precise timing </w:t>
      </w:r>
      <w:r w:rsidR="00D83A51" w:rsidRPr="00A625A1">
        <w:t>like</w:t>
      </w:r>
      <w:r w:rsidR="009C6479" w:rsidRPr="00A625A1">
        <w:t xml:space="preserve"> “IntervalTimer”</w:t>
      </w:r>
      <w:r w:rsidR="00D83A51" w:rsidRPr="00A625A1">
        <w:t>, and</w:t>
      </w:r>
      <w:r w:rsidR="009C6479" w:rsidRPr="00A625A1">
        <w:t xml:space="preserve"> </w:t>
      </w:r>
      <w:r w:rsidR="006B16B9" w:rsidRPr="00A625A1">
        <w:t>additionally allows for simultaneous use of the Audio library</w:t>
      </w:r>
      <w:r w:rsidR="00D83A51" w:rsidRPr="00A625A1">
        <w:t xml:space="preserve"> to generate analog output</w:t>
      </w:r>
      <w:r w:rsidR="006B16B9" w:rsidRPr="00A625A1">
        <w:t>.</w:t>
      </w:r>
      <w:r w:rsidR="004D6FA3" w:rsidRPr="00A625A1">
        <w:t xml:space="preserve"> </w:t>
      </w:r>
      <w:r w:rsidR="00DA38A1" w:rsidRPr="00A625A1">
        <w:t xml:space="preserve">This experiment </w:t>
      </w:r>
      <w:r w:rsidR="00D83A51" w:rsidRPr="00A625A1">
        <w:t>i</w:t>
      </w:r>
      <w:r w:rsidR="00DA38A1" w:rsidRPr="00A625A1">
        <w:t>s trial-based, and each trial consisted of</w:t>
      </w:r>
      <w:r w:rsidR="00D83A51" w:rsidRPr="00A625A1">
        <w:t xml:space="preserve"> </w:t>
      </w:r>
      <w:r w:rsidR="00DA38A1" w:rsidRPr="00A625A1">
        <w:t xml:space="preserve">a </w:t>
      </w:r>
      <w:r w:rsidR="00D83A51" w:rsidRPr="00A625A1">
        <w:t xml:space="preserve">11.1 second </w:t>
      </w:r>
      <w:r w:rsidR="00D83A51" w:rsidRPr="00A625A1">
        <w:lastRenderedPageBreak/>
        <w:t>long baseline</w:t>
      </w:r>
      <w:r w:rsidR="00DA38A1" w:rsidRPr="00A625A1">
        <w:t xml:space="preserve"> period, a</w:t>
      </w:r>
      <w:r w:rsidR="00D83A51" w:rsidRPr="00A625A1">
        <w:t xml:space="preserve"> 700ms long </w:t>
      </w:r>
      <w:r w:rsidR="00DA38A1" w:rsidRPr="00A625A1">
        <w:t>tone</w:t>
      </w:r>
      <w:r w:rsidR="00D83A51" w:rsidRPr="00A625A1">
        <w:t xml:space="preserve">, a 250ms long delay period, </w:t>
      </w:r>
      <w:r w:rsidR="00DA38A1" w:rsidRPr="00A625A1">
        <w:t xml:space="preserve">a </w:t>
      </w:r>
      <w:r w:rsidR="00D83A51" w:rsidRPr="00A625A1">
        <w:t xml:space="preserve">100ms long puff period, and a </w:t>
      </w:r>
      <w:r w:rsidR="00735F2F" w:rsidRPr="00A625A1">
        <w:t>7.85</w:t>
      </w:r>
      <w:r w:rsidR="00DA38A1" w:rsidRPr="00A625A1">
        <w:t xml:space="preserve"> second </w:t>
      </w:r>
      <w:r w:rsidR="00D83A51" w:rsidRPr="00A625A1">
        <w:t>long post-puff period.</w:t>
      </w:r>
      <w:r w:rsidR="008D67F2" w:rsidRPr="00A625A1">
        <w:t xml:space="preserve"> Using “elapsedMicros” timer, we repeatedly called a function that </w:t>
      </w:r>
      <w:r w:rsidR="00D83A51" w:rsidRPr="00A625A1">
        <w:t xml:space="preserve">updated the status of each digital and analog output </w:t>
      </w:r>
      <w:r w:rsidR="00DA38A1" w:rsidRPr="00A625A1">
        <w:t>e</w:t>
      </w:r>
      <w:r w:rsidR="00B93733" w:rsidRPr="00A625A1">
        <w:t>very 50 ms</w:t>
      </w:r>
      <w:r w:rsidR="008D67F2" w:rsidRPr="00A625A1">
        <w:t xml:space="preserve"> based on the trial structure of the task, and turned on the digital output directed to the sCMOS camera for 1ms</w:t>
      </w:r>
      <w:r w:rsidR="004D6FA3" w:rsidRPr="00A625A1">
        <w:t xml:space="preserve"> every 50ms</w:t>
      </w:r>
      <w:r w:rsidR="008D67F2" w:rsidRPr="00A625A1">
        <w:t xml:space="preserve">. </w:t>
      </w:r>
    </w:p>
    <w:p w14:paraId="17564C05" w14:textId="3D6BD885" w:rsidR="00123655" w:rsidRDefault="008729E6" w:rsidP="008729E6">
      <w:pPr>
        <w:ind w:firstLine="720"/>
        <w:rPr>
          <w:rFonts w:eastAsiaTheme="minorEastAsia"/>
        </w:rPr>
      </w:pPr>
      <w:r>
        <w:t>To characterize the temporal precision of different digital pulses generated by the custom scripts, we recorded the digital outputs with a commercial system (Tucker Davis Technologies RZ5D (TDT RZ5D)) at 3051.76 Hz, and the analog sine</w:t>
      </w:r>
      <w:r w:rsidR="00B93733">
        <w:t xml:space="preserve"> </w:t>
      </w:r>
      <w:r>
        <w:t xml:space="preserve">wave output </w:t>
      </w:r>
      <w:r w:rsidR="009924F6">
        <w:t xml:space="preserve">at </w:t>
      </w:r>
      <w:r w:rsidR="005A092C" w:rsidRPr="005A092C">
        <w:t>24414.0625</w:t>
      </w:r>
      <w:r w:rsidR="005A092C">
        <w:t xml:space="preserve"> Hz</w:t>
      </w:r>
      <w:r w:rsidR="008D5DCE">
        <w:t xml:space="preserve"> </w:t>
      </w:r>
      <w:r w:rsidR="009924F6">
        <w:t>without additional</w:t>
      </w:r>
      <w:r w:rsidR="005A092C">
        <w:t xml:space="preserve"> amplifi</w:t>
      </w:r>
      <w:r w:rsidR="009924F6">
        <w:t>cation.</w:t>
      </w:r>
      <w:r w:rsidR="00E2734E">
        <w:t xml:space="preserve"> </w:t>
      </w:r>
      <w:r w:rsidR="00E2734E">
        <w:rPr>
          <w:rFonts w:eastAsiaTheme="minorEastAsia"/>
        </w:rPr>
        <w:t>To determine the onset of the audio signal, the amplified analog output from Teensy was first high-pass filtered at 1</w:t>
      </w:r>
      <w:r w:rsidR="00D868F3">
        <w:rPr>
          <w:rFonts w:eastAsiaTheme="minorEastAsia"/>
        </w:rPr>
        <w:t xml:space="preserve"> </w:t>
      </w:r>
      <w:r w:rsidR="00E2734E">
        <w:rPr>
          <w:rFonts w:eastAsiaTheme="minorEastAsia"/>
        </w:rPr>
        <w:t>kHz using a 6</w:t>
      </w:r>
      <w:r w:rsidR="00E2734E" w:rsidRPr="00A658F8">
        <w:rPr>
          <w:rFonts w:eastAsiaTheme="minorEastAsia"/>
          <w:vertAlign w:val="superscript"/>
        </w:rPr>
        <w:t>th</w:t>
      </w:r>
      <w:r w:rsidR="00E2734E">
        <w:rPr>
          <w:rFonts w:eastAsiaTheme="minorEastAsia"/>
        </w:rPr>
        <w:t xml:space="preserve">-order, zero-phase Butterworth digital filter (MATLAB command “filtfilt”). We then </w:t>
      </w:r>
      <w:r w:rsidR="00925961">
        <w:rPr>
          <w:rFonts w:eastAsiaTheme="minorEastAsia"/>
        </w:rPr>
        <w:t>estimate</w:t>
      </w:r>
      <w:r w:rsidR="009F1486">
        <w:rPr>
          <w:rFonts w:eastAsiaTheme="minorEastAsia"/>
        </w:rPr>
        <w:t>d</w:t>
      </w:r>
      <w:r w:rsidR="00925961">
        <w:rPr>
          <w:rFonts w:eastAsiaTheme="minorEastAsia"/>
        </w:rPr>
        <w:t xml:space="preserve"> the instantaneous amplitude of the 9500 Hz sine wave at each time point using</w:t>
      </w:r>
      <w:r w:rsidR="00EB6EB0">
        <w:rPr>
          <w:rFonts w:eastAsiaTheme="minorEastAsia"/>
        </w:rPr>
        <w:t xml:space="preserve"> </w:t>
      </w:r>
      <w:r w:rsidR="00E2734E">
        <w:rPr>
          <w:rFonts w:eastAsiaTheme="minorEastAsia"/>
        </w:rPr>
        <w:t xml:space="preserve">the Hilbert transform of the filtered signal. The first time point </w:t>
      </w:r>
      <w:r w:rsidR="00AC654D">
        <w:rPr>
          <w:rFonts w:eastAsiaTheme="minorEastAsia"/>
        </w:rPr>
        <w:t>where</w:t>
      </w:r>
      <w:r w:rsidR="00E2734E">
        <w:rPr>
          <w:rFonts w:eastAsiaTheme="minorEastAsia"/>
        </w:rPr>
        <w:t xml:space="preserve"> the amplitude </w:t>
      </w:r>
      <w:r w:rsidR="00C74F61">
        <w:rPr>
          <w:rFonts w:eastAsiaTheme="minorEastAsia"/>
        </w:rPr>
        <w:t xml:space="preserve">rose above </w:t>
      </w:r>
      <w:r w:rsidR="00AC654D">
        <w:rPr>
          <w:rFonts w:eastAsiaTheme="minorEastAsia"/>
        </w:rPr>
        <w:t xml:space="preserve">0.005 </w:t>
      </w:r>
      <w:r w:rsidR="00E2734E">
        <w:rPr>
          <w:rFonts w:eastAsiaTheme="minorEastAsia"/>
        </w:rPr>
        <w:t xml:space="preserve">was considered the </w:t>
      </w:r>
      <w:r w:rsidR="00AC654D">
        <w:rPr>
          <w:rFonts w:eastAsiaTheme="minorEastAsia"/>
        </w:rPr>
        <w:t xml:space="preserve">onset of the analog signal, </w:t>
      </w:r>
      <w:r w:rsidR="00E2734E">
        <w:rPr>
          <w:rFonts w:eastAsiaTheme="minorEastAsia"/>
        </w:rPr>
        <w:t xml:space="preserve">and the </w:t>
      </w:r>
      <w:r w:rsidR="00C74F61">
        <w:rPr>
          <w:rFonts w:eastAsiaTheme="minorEastAsia"/>
        </w:rPr>
        <w:t xml:space="preserve">subsequent </w:t>
      </w:r>
      <w:r w:rsidR="00E2734E">
        <w:rPr>
          <w:rFonts w:eastAsiaTheme="minorEastAsia"/>
        </w:rPr>
        <w:t xml:space="preserve">time point </w:t>
      </w:r>
      <w:r w:rsidR="00C74F61">
        <w:rPr>
          <w:rFonts w:eastAsiaTheme="minorEastAsia"/>
        </w:rPr>
        <w:t xml:space="preserve">where it </w:t>
      </w:r>
      <w:r w:rsidR="00E2734E">
        <w:rPr>
          <w:rFonts w:eastAsiaTheme="minorEastAsia"/>
        </w:rPr>
        <w:t xml:space="preserve">dropped below </w:t>
      </w:r>
      <w:r w:rsidR="00C74F61">
        <w:rPr>
          <w:rFonts w:eastAsiaTheme="minorEastAsia"/>
        </w:rPr>
        <w:t xml:space="preserve">0.005 </w:t>
      </w:r>
      <w:r w:rsidR="00E2734E">
        <w:rPr>
          <w:rFonts w:eastAsiaTheme="minorEastAsia"/>
        </w:rPr>
        <w:t xml:space="preserve">was considered the </w:t>
      </w:r>
      <w:r w:rsidR="00C74F61">
        <w:rPr>
          <w:rFonts w:eastAsiaTheme="minorEastAsia"/>
        </w:rPr>
        <w:t xml:space="preserve">offset. </w:t>
      </w:r>
    </w:p>
    <w:p w14:paraId="6C72650B" w14:textId="7B9B3879" w:rsidR="00313F9F" w:rsidRDefault="00313F9F" w:rsidP="00313F9F">
      <w:pPr>
        <w:rPr>
          <w:rFonts w:eastAsiaTheme="minorEastAsia"/>
        </w:rPr>
      </w:pPr>
      <w:r>
        <w:rPr>
          <w:rFonts w:eastAsiaTheme="minorEastAsia"/>
          <w:i/>
        </w:rPr>
        <w:t>Statistics</w:t>
      </w:r>
    </w:p>
    <w:p w14:paraId="0CD2864D" w14:textId="3A8C46EC" w:rsidR="00313F9F" w:rsidRDefault="008729E6" w:rsidP="009736C9">
      <w:pPr>
        <w:ind w:firstLine="720"/>
        <w:rPr>
          <w:rFonts w:eastAsiaTheme="minorEastAsia"/>
        </w:rPr>
      </w:pPr>
      <w:r>
        <w:rPr>
          <w:rFonts w:eastAsiaTheme="minorEastAsia"/>
        </w:rPr>
        <w:t xml:space="preserve">Statistics </w:t>
      </w:r>
      <w:r w:rsidR="00F00EE4">
        <w:rPr>
          <w:rFonts w:eastAsiaTheme="minorEastAsia"/>
        </w:rPr>
        <w:t>were</w:t>
      </w:r>
      <w:r>
        <w:rPr>
          <w:rFonts w:eastAsiaTheme="minorEastAsia"/>
        </w:rPr>
        <w:t xml:space="preserve"> performed in </w:t>
      </w:r>
      <w:r w:rsidR="00910375">
        <w:rPr>
          <w:rFonts w:eastAsiaTheme="minorEastAsia"/>
        </w:rPr>
        <w:t>MATLAB</w:t>
      </w:r>
      <w:r>
        <w:rPr>
          <w:rFonts w:eastAsiaTheme="minorEastAsia"/>
        </w:rPr>
        <w:t xml:space="preserve">. </w:t>
      </w:r>
      <w:r w:rsidR="00313F9F">
        <w:rPr>
          <w:rFonts w:eastAsiaTheme="minorEastAsia"/>
        </w:rPr>
        <w:t xml:space="preserve">Linear models were constructed using the “fitlm” function in MATLAB 2017b. </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70318AC7" w14:textId="1FFC0F87" w:rsidR="005B1F40" w:rsidRDefault="009F4C54" w:rsidP="004E560F">
      <w:pPr>
        <w:ind w:firstLine="360"/>
      </w:pPr>
      <w:r>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xml:space="preserve">, open-source </w:t>
      </w:r>
      <w:r w:rsidR="00501521">
        <w:t>software environment</w:t>
      </w:r>
      <w:r w:rsidR="008D4799">
        <w:t>,</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Recently,</w:t>
      </w:r>
      <w:r w:rsidR="00793180">
        <w:t xml:space="preserve"> the</w:t>
      </w:r>
      <w:r w:rsidR="00AB1975">
        <w:t xml:space="preserve"> Teensy 3.2 has been developed, which has analog output</w:t>
      </w:r>
      <w:r w:rsidR="00501521">
        <w:t>s</w:t>
      </w:r>
      <w:r w:rsidR="00BE2869">
        <w:t>,</w:t>
      </w:r>
      <w:r>
        <w:t xml:space="preserve"> a major improvement over the popular Ar</w:t>
      </w:r>
      <w:r w:rsidR="00C17630">
        <w:t>d</w:t>
      </w:r>
      <w:r>
        <w:t>uinos. Teensy also has</w:t>
      </w:r>
      <w:r w:rsidR="00AB1975">
        <w:t xml:space="preserve"> a comprehensive Audio library,</w:t>
      </w:r>
      <w:r w:rsidR="003E4998">
        <w:t xml:space="preserve"> as well as</w:t>
      </w:r>
      <w:r>
        <w:t xml:space="preserve"> the </w:t>
      </w:r>
      <w:r w:rsidR="004E560F">
        <w:t xml:space="preserve">IntervalTimer </w:t>
      </w:r>
      <w:r w:rsidR="00796100">
        <w:t xml:space="preserve">function, </w:t>
      </w:r>
      <w:r w:rsidR="00237E93">
        <w:t xml:space="preserve">which is capable of </w:t>
      </w:r>
      <w:r w:rsidR="00501521">
        <w:t xml:space="preserve">generating </w:t>
      </w:r>
      <w:r w:rsidR="008672CF">
        <w:t>precise</w:t>
      </w:r>
      <w:r w:rsidR="00E80720">
        <w:t>ly timed</w:t>
      </w:r>
      <w:r w:rsidR="00501521">
        <w:t xml:space="preserve"> </w:t>
      </w:r>
      <w:r>
        <w:t>event</w:t>
      </w:r>
      <w:r w:rsidR="00E80720">
        <w:t>s</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D299A">
        <w:t xml:space="preserve">frame-by-frame </w:t>
      </w:r>
      <w:r w:rsidR="001E2841">
        <w:t xml:space="preserve">image </w:t>
      </w:r>
      <w:r w:rsidR="00471E09">
        <w:t>capture</w:t>
      </w:r>
      <w:r w:rsidR="001E2841">
        <w:t xml:space="preserve"> </w:t>
      </w:r>
      <w:r w:rsidR="00746386">
        <w:t>with</w:t>
      </w:r>
      <w:r w:rsidR="001E2841">
        <w:t xml:space="preserve"> b</w:t>
      </w:r>
      <w:r w:rsidR="005B1F40">
        <w:t>ehavioral experimental control</w:t>
      </w:r>
      <w:r w:rsidR="00CE7C19">
        <w:t xml:space="preserve"> and data acquisition</w:t>
      </w:r>
      <w:r w:rsidR="005B1F40">
        <w:t>.</w:t>
      </w:r>
    </w:p>
    <w:p w14:paraId="31A2FFF0" w14:textId="780E031E" w:rsidR="00FA6AAE" w:rsidRDefault="00F94E4B" w:rsidP="00FA6AAE">
      <w:pPr>
        <w:tabs>
          <w:tab w:val="left" w:pos="5271"/>
        </w:tabs>
      </w:pPr>
      <w:r>
        <w:rPr>
          <w:i/>
        </w:rPr>
        <w:t>Motion</w:t>
      </w:r>
      <w:r w:rsidR="00FA6AAE" w:rsidRPr="00D63281">
        <w:rPr>
          <w:i/>
        </w:rPr>
        <w:t xml:space="preserve"> tracking </w:t>
      </w:r>
      <w:r w:rsidR="0053718A">
        <w:rPr>
          <w:i/>
        </w:rPr>
        <w:t>experiment</w:t>
      </w:r>
    </w:p>
    <w:p w14:paraId="5FDFB525" w14:textId="6B987ED5" w:rsidR="00A86942" w:rsidRDefault="006C2B6E" w:rsidP="00A86942">
      <w:pPr>
        <w:ind w:firstLine="360"/>
      </w:pPr>
      <w:r>
        <w:t xml:space="preserve">In this example experiment (Figure 3A), we recorded </w:t>
      </w:r>
      <w:r w:rsidR="00E1261A">
        <w:t xml:space="preserve">a </w:t>
      </w:r>
      <w:r>
        <w:t xml:space="preserve">mouse running on the spherical treadmill for 10 minutes. Motion data was acquired at 20 Hz concomitantly with digital outputs that can be used to trigger individual image frame capture from a sCMOS camera. </w:t>
      </w:r>
      <w:r>
        <w:rPr>
          <w:rFonts w:eastAsiaTheme="minorEastAsia"/>
        </w:rPr>
        <w:t xml:space="preserve"> </w:t>
      </w:r>
      <w:r w:rsidR="009A5293">
        <w:t xml:space="preserve">To measure </w:t>
      </w:r>
      <w:r w:rsidR="00EC1EF4">
        <w:t>loco</w:t>
      </w:r>
      <w:r w:rsidR="009A5293">
        <w:t>motion</w:t>
      </w:r>
      <w:r w:rsidR="00FA6AAE">
        <w:t xml:space="preserve"> from awake head fixed mice</w:t>
      </w:r>
      <w:r w:rsidR="009A5293">
        <w:t xml:space="preserve">, we </w:t>
      </w:r>
      <w:r w:rsidR="00553F52">
        <w:t>used the</w:t>
      </w:r>
      <w:r w:rsidR="00AA62C3">
        <w:t xml:space="preserve"> </w:t>
      </w:r>
      <w:r w:rsidR="00EC1EF4">
        <w:t>Teensy interface to record from two ADNS-9800</w:t>
      </w:r>
      <w:r w:rsidR="000736FB">
        <w:t xml:space="preserve"> motion sensors</w:t>
      </w:r>
      <w:r w:rsidR="001C05B4">
        <w:t xml:space="preserve"> (Figures 1A and 2A)</w:t>
      </w:r>
      <w:r w:rsidR="000736FB">
        <w:t xml:space="preserve">. </w:t>
      </w:r>
    </w:p>
    <w:p w14:paraId="78B5FC13" w14:textId="54469196" w:rsidR="00A86942" w:rsidRDefault="00A86942" w:rsidP="00F00EE4">
      <w:pPr>
        <w:ind w:firstLine="360"/>
      </w:pPr>
      <w:r>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can measure</w:t>
      </w:r>
      <w:r w:rsidR="009F5B66">
        <w:t xml:space="preserve"> up to</w:t>
      </w:r>
      <w:r w:rsidR="00EC1EF4">
        <w:t xml:space="preserve"> 8200 counts per inch, </w:t>
      </w:r>
      <w:r w:rsidR="005F5B51">
        <w:t>allowing for</w:t>
      </w:r>
      <w:r w:rsidR="00EC1EF4">
        <w:t xml:space="preserve"> </w:t>
      </w:r>
      <w:r w:rsidR="00797C6B">
        <w:t xml:space="preserve">more </w:t>
      </w:r>
      <w:r w:rsidR="006C2B6E">
        <w:t xml:space="preserve">sensitive </w:t>
      </w:r>
      <w:r w:rsidR="00EC1EF4">
        <w:t>measure</w:t>
      </w:r>
      <w:r w:rsidR="00797C6B">
        <w:t>ment</w:t>
      </w:r>
      <w:r w:rsidR="002D61AB">
        <w:t xml:space="preserve"> of mouse movement</w:t>
      </w:r>
      <w:r w:rsidR="008F6EB3">
        <w:t xml:space="preserve"> than a normal </w:t>
      </w:r>
      <w:r w:rsidR="00885BE7">
        <w:t xml:space="preserve">computer </w:t>
      </w:r>
      <w:r w:rsidR="008F6EB3">
        <w:t>mouse</w:t>
      </w:r>
      <w:r w:rsidR="00C17630">
        <w:t>.</w:t>
      </w:r>
      <w:r w:rsidR="002D61AB">
        <w:t xml:space="preserve"> </w:t>
      </w:r>
      <w:r w:rsidR="008F6EB3">
        <w:t>For example</w:t>
      </w:r>
      <w:r w:rsidR="002D61AB">
        <w:t>, a</w:t>
      </w:r>
      <w:r w:rsidR="001C0B23">
        <w:t xml:space="preserve"> </w:t>
      </w:r>
      <w:r w:rsidR="002D61AB">
        <w:t xml:space="preserve">standard </w:t>
      </w:r>
      <w:r w:rsidR="001C0B23">
        <w:t>computer mouse</w:t>
      </w:r>
      <w:r w:rsidR="002D61AB">
        <w:t xml:space="preserve">, the Logitech M100 (Logitech, PN: 910-001601), </w:t>
      </w:r>
      <w:r w:rsidR="006C2B6E">
        <w:t>measure</w:t>
      </w:r>
      <w:r w:rsidR="00E1261A">
        <w:t>s</w:t>
      </w:r>
      <w:r w:rsidR="002D61AB">
        <w:t xml:space="preserve"> up to 1000 counts per inch</w:t>
      </w:r>
      <w:r w:rsidR="00A65C24">
        <w:t xml:space="preserve">, making the ADNS-9800 sensor over 8 times more precise at </w:t>
      </w:r>
      <w:r w:rsidR="008B44C4">
        <w:t xml:space="preserve">its </w:t>
      </w:r>
      <w:r w:rsidR="00076B3A">
        <w:t>highest</w:t>
      </w:r>
      <w:r w:rsidR="008B44C4">
        <w:t xml:space="preserve"> setting</w:t>
      </w:r>
      <w:r w:rsidR="002D61AB">
        <w:t xml:space="preserve">. </w:t>
      </w:r>
      <w:r w:rsidR="006C2B6E">
        <w:t>ADNS-9800 sensors were affixed to a “spherical treadmill” setup</w:t>
      </w:r>
      <w:r w:rsidR="00354F51">
        <w:t xml:space="preserve"> </w:t>
      </w:r>
      <w:r w:rsidR="006C2B6E">
        <w:t>and wired</w:t>
      </w:r>
      <w:r w:rsidR="007F6DB3">
        <w:t xml:space="preserve"> </w:t>
      </w:r>
      <w:r w:rsidR="00573DD8">
        <w:t xml:space="preserve">to </w:t>
      </w:r>
      <w:r w:rsidR="007F6DB3">
        <w:t xml:space="preserve">the </w:t>
      </w:r>
      <w:r w:rsidR="00573DD8">
        <w:t xml:space="preserve">Teensy </w:t>
      </w:r>
      <w:r w:rsidR="006C2B6E">
        <w:t xml:space="preserve">as demonstrated in </w:t>
      </w:r>
      <w:r w:rsidR="00D372FB">
        <w:t xml:space="preserve">Figure </w:t>
      </w:r>
      <w:r w:rsidR="00FE48EB">
        <w:t>2</w:t>
      </w:r>
      <w:r w:rsidR="00B300AD">
        <w:t>A</w:t>
      </w:r>
      <w:r w:rsidR="00BB635C">
        <w:t>.</w:t>
      </w:r>
      <w:r w:rsidR="0050344A">
        <w:t xml:space="preserve"> </w:t>
      </w:r>
    </w:p>
    <w:p w14:paraId="5DA920F1" w14:textId="27B70A1C" w:rsidR="00E75067" w:rsidRDefault="00FE06CF" w:rsidP="009B7081">
      <w:pPr>
        <w:ind w:firstLine="720"/>
      </w:pPr>
      <w:r>
        <w:t>We calculated</w:t>
      </w:r>
      <w:r w:rsidR="00F857F8">
        <w:t xml:space="preserve"> the velocity </w:t>
      </w:r>
      <w:r>
        <w:t xml:space="preserve">of the mouse, </w:t>
      </w:r>
      <w:r w:rsidR="00084BFD">
        <w:t>which</w:t>
      </w:r>
      <w:r>
        <w:t xml:space="preserve"> average</w:t>
      </w:r>
      <w:r w:rsidR="00084BFD">
        <w:t>d</w:t>
      </w:r>
      <w:r w:rsidR="00DD3FCF">
        <w:t xml:space="preserve"> 2.16</w:t>
      </w:r>
      <w:r w:rsidR="001A499E">
        <w:t xml:space="preserve"> </w:t>
      </w:r>
      <w:r w:rsidR="001A499E" w:rsidRPr="00CA50EE">
        <w:rPr>
          <w:u w:val="single"/>
        </w:rPr>
        <w:t>+</w:t>
      </w:r>
      <w:r w:rsidR="00DD3FCF">
        <w:t xml:space="preserve"> 4.46</w:t>
      </w:r>
      <w:r w:rsidR="001A499E">
        <w:t xml:space="preserve"> cm/s</w:t>
      </w:r>
      <w:r w:rsidR="00135805">
        <w:t xml:space="preserve"> </w:t>
      </w:r>
      <w:r w:rsidR="002A4A68">
        <w:t xml:space="preserve">over the 10 minute period </w:t>
      </w:r>
      <w:r w:rsidR="00135805">
        <w:t>(</w:t>
      </w:r>
      <w:r w:rsidR="00573DD8">
        <w:t>mean</w:t>
      </w:r>
      <w:r w:rsidR="0061711E">
        <w:t xml:space="preserve"> </w:t>
      </w:r>
      <w:r w:rsidR="00135805" w:rsidRPr="00135805">
        <w:rPr>
          <w:u w:val="single"/>
        </w:rPr>
        <w:t>+</w:t>
      </w:r>
      <w:r w:rsidR="00135805">
        <w:t xml:space="preserve"> std)</w:t>
      </w:r>
      <w:r w:rsidR="001A499E">
        <w:t xml:space="preserve"> with a max</w:t>
      </w:r>
      <w:r w:rsidR="00135805">
        <w:t>imum velocity of</w:t>
      </w:r>
      <w:r w:rsidR="001A499E">
        <w:t xml:space="preserve"> </w:t>
      </w:r>
      <w:r w:rsidR="00DD3FCF">
        <w:t>35.9</w:t>
      </w:r>
      <w:r w:rsidR="001A499E">
        <w:t xml:space="preserve"> cm/s</w:t>
      </w:r>
      <w:r w:rsidR="00D4192F">
        <w:t>,</w:t>
      </w:r>
      <w:r w:rsidR="001A499E">
        <w:t xml:space="preserve"> </w:t>
      </w:r>
      <w:r>
        <w:t xml:space="preserve">in </w:t>
      </w:r>
      <w:r w:rsidR="00084BFD">
        <w:t xml:space="preserve">general </w:t>
      </w:r>
      <w:r w:rsidR="00BB593C">
        <w:t xml:space="preserve">agreement with velocities reported for </w:t>
      </w:r>
      <w:r w:rsidR="009E5166">
        <w:t xml:space="preserve">head-fixed </w:t>
      </w:r>
      <w:r w:rsidR="00BB593C">
        <w:t>mice running on a spherical treadmill</w:t>
      </w:r>
      <w:r w:rsidR="00293273">
        <w:t xml:space="preserve"> </w:t>
      </w:r>
      <w:sdt>
        <w:sdtPr>
          <w:id w:val="171777486"/>
          <w:citation/>
        </w:sdtPr>
        <w:sdtEndPr/>
        <w:sdtContent>
          <w:r w:rsidR="00F857F8">
            <w:fldChar w:fldCharType="begin"/>
          </w:r>
          <w:r w:rsidR="00F857F8">
            <w:instrText xml:space="preserve"> CITATION Dom07 \l 1033 </w:instrText>
          </w:r>
          <w:r w:rsidR="00570E27">
            <w:instrText xml:space="preserve"> \m How16</w:instrText>
          </w:r>
          <w:r w:rsidR="00F857F8">
            <w:fldChar w:fldCharType="separate"/>
          </w:r>
          <w:r w:rsidR="00570E27">
            <w:rPr>
              <w:noProof/>
            </w:rPr>
            <w:t>(Dombeck, Khabbaz, Collman, Adelman, &amp; Tank, 2007; Howe &amp; Dombeck, 2016)</w:t>
          </w:r>
          <w:r w:rsidR="00F857F8">
            <w:fldChar w:fldCharType="end"/>
          </w:r>
        </w:sdtContent>
      </w:sdt>
      <w:r w:rsidR="00F857F8">
        <w:t>)</w:t>
      </w:r>
      <w:r w:rsidR="00D372FB">
        <w:t xml:space="preserve">. </w:t>
      </w:r>
    </w:p>
    <w:p w14:paraId="2FB40A0D" w14:textId="68A8423E" w:rsidR="00F61ACF" w:rsidRDefault="00E75067" w:rsidP="00F61ACF">
      <w:pPr>
        <w:ind w:firstLine="720"/>
      </w:pPr>
      <w:r>
        <w:lastRenderedPageBreak/>
        <w:t>To characterize</w:t>
      </w:r>
      <w:r w:rsidR="003350F2">
        <w:t xml:space="preserve"> the temporal precision of the T</w:t>
      </w:r>
      <w:r>
        <w:t>eensy interface, w</w:t>
      </w:r>
      <w:r w:rsidR="000447F8">
        <w:t>e</w:t>
      </w:r>
      <w:r w:rsidR="00FE06CF">
        <w:t xml:space="preserve"> measured</w:t>
      </w:r>
      <w:r>
        <w:t xml:space="preserve"> </w:t>
      </w:r>
      <w:r w:rsidR="00FE06CF">
        <w:t xml:space="preserve">the </w:t>
      </w:r>
      <w:r w:rsidR="00573DD8">
        <w:t xml:space="preserve">timing of the Teensy </w:t>
      </w:r>
      <w:r w:rsidR="00FE06CF">
        <w:t>digital output</w:t>
      </w:r>
      <w:r>
        <w:t xml:space="preserve">, and compared it to the </w:t>
      </w:r>
      <w:r w:rsidR="000447F8">
        <w:t>theoretical 20 Hz</w:t>
      </w:r>
      <w:r>
        <w:t xml:space="preserve"> signal</w:t>
      </w:r>
      <w:r w:rsidR="003350F2">
        <w:t xml:space="preserve"> using a linear model</w:t>
      </w:r>
      <w:r w:rsidR="000447F8">
        <w:t>. We</w:t>
      </w:r>
      <w:r w:rsidR="00FE06CF">
        <w:t xml:space="preserve"> found that </w:t>
      </w:r>
      <w:r w:rsidR="00847DEC">
        <w:t xml:space="preserve">digital </w:t>
      </w:r>
      <w:r w:rsidR="00FE06CF">
        <w:t xml:space="preserve">outputs </w:t>
      </w:r>
      <w:r w:rsidR="00573DD8">
        <w:t xml:space="preserve">have </w:t>
      </w:r>
      <w:r w:rsidR="00FE06CF">
        <w:t>a</w:t>
      </w:r>
      <w:r w:rsidR="0043294D">
        <w:t xml:space="preserve"> near-</w:t>
      </w:r>
      <w:r w:rsidR="00892E7D">
        <w:t>perfect linear relationship</w:t>
      </w:r>
      <w:r w:rsidR="00FE06CF">
        <w:t xml:space="preserve"> </w:t>
      </w:r>
      <w:r w:rsidR="00573DD8">
        <w:t>with</w:t>
      </w:r>
      <w:r w:rsidR="000447F8">
        <w:t xml:space="preserve"> the</w:t>
      </w:r>
      <w:r w:rsidR="00C17630">
        <w:t xml:space="preserve"> theoretical </w:t>
      </w:r>
      <w:r>
        <w:t>signal</w:t>
      </w:r>
      <w:r w:rsidR="00570E27">
        <w:t xml:space="preserve"> </w:t>
      </w:r>
      <w:r w:rsidR="00101A6D">
        <w:t>(Figure 3B</w:t>
      </w:r>
      <w:r w:rsidR="008031B6">
        <w:t>)</w:t>
      </w:r>
      <w:r w:rsidR="00892E7D">
        <w:t xml:space="preserve">. </w:t>
      </w:r>
      <w:r>
        <w:t xml:space="preserve">However, we noted a 28.9 </w:t>
      </w:r>
      <w:r>
        <w:rPr>
          <w:rFonts w:ascii="Times New Roman" w:hAnsi="Times New Roman" w:cs="Times New Roman"/>
        </w:rPr>
        <w:t>µ</w:t>
      </w:r>
      <w:r>
        <w:t xml:space="preserve">s per second positive drift, resulting in an </w:t>
      </w:r>
      <w:r w:rsidR="00FE06CF">
        <w:t xml:space="preserve">actual frequency </w:t>
      </w:r>
      <w:r>
        <w:t xml:space="preserve">of </w:t>
      </w:r>
      <w:r w:rsidR="00651F31">
        <w:t>19.999</w:t>
      </w:r>
      <w:r w:rsidR="00FE06CF">
        <w:t xml:space="preserve"> Hz instead of </w:t>
      </w:r>
      <w:r w:rsidR="001A499E">
        <w:t>2</w:t>
      </w:r>
      <w:r w:rsidR="00FE06CF">
        <w:t>0</w:t>
      </w:r>
      <w:r>
        <w:t>.000</w:t>
      </w:r>
      <w:r w:rsidR="00FE06CF">
        <w:t xml:space="preserve"> Hz.</w:t>
      </w:r>
      <w:r w:rsidR="00F00EE4">
        <w:t xml:space="preserve"> </w:t>
      </w:r>
      <w:r w:rsidR="00084BFD">
        <w:rPr>
          <w:rFonts w:eastAsiaTheme="minorEastAsia"/>
        </w:rPr>
        <w:t>To</w:t>
      </w:r>
      <w:r>
        <w:rPr>
          <w:rFonts w:eastAsiaTheme="minorEastAsia"/>
        </w:rPr>
        <w:t xml:space="preserve"> further</w:t>
      </w:r>
      <w:r w:rsidR="00084BFD">
        <w:rPr>
          <w:rFonts w:eastAsiaTheme="minorEastAsia"/>
        </w:rPr>
        <w:t xml:space="preserve"> </w:t>
      </w:r>
      <w:r w:rsidR="00573DD8">
        <w:rPr>
          <w:rFonts w:eastAsiaTheme="minorEastAsia"/>
        </w:rPr>
        <w:t>examine whether th</w:t>
      </w:r>
      <w:r>
        <w:rPr>
          <w:rFonts w:eastAsiaTheme="minorEastAsia"/>
        </w:rPr>
        <w:t xml:space="preserve">is </w:t>
      </w:r>
      <w:r w:rsidR="00ED1CBF">
        <w:rPr>
          <w:rFonts w:eastAsiaTheme="minorEastAsia"/>
        </w:rPr>
        <w:t>small timing drift</w:t>
      </w:r>
      <w:r>
        <w:rPr>
          <w:rFonts w:eastAsiaTheme="minorEastAsia"/>
        </w:rPr>
        <w:t xml:space="preserve"> depends upon </w:t>
      </w:r>
      <w:r w:rsidR="00084BFD">
        <w:rPr>
          <w:rFonts w:eastAsiaTheme="minorEastAsia"/>
        </w:rPr>
        <w:t xml:space="preserve">the frequency of data acquisition </w:t>
      </w:r>
      <w:r w:rsidR="00573DD8">
        <w:rPr>
          <w:rFonts w:eastAsiaTheme="minorEastAsia"/>
        </w:rPr>
        <w:t xml:space="preserve">or the </w:t>
      </w:r>
      <w:r w:rsidR="00084BFD">
        <w:rPr>
          <w:rFonts w:eastAsiaTheme="minorEastAsia"/>
        </w:rPr>
        <w:t>timing of the digital</w:t>
      </w:r>
      <w:r w:rsidR="00573DD8">
        <w:rPr>
          <w:rFonts w:eastAsiaTheme="minorEastAsia"/>
        </w:rPr>
        <w:t xml:space="preserve"> outputs, </w:t>
      </w:r>
      <w:r w:rsidR="00084BFD">
        <w:rPr>
          <w:rFonts w:eastAsiaTheme="minorEastAsia"/>
        </w:rPr>
        <w:t xml:space="preserve">we </w:t>
      </w:r>
      <w:r w:rsidR="00573DD8">
        <w:rPr>
          <w:rFonts w:eastAsiaTheme="minorEastAsia"/>
        </w:rPr>
        <w:t xml:space="preserve">performed </w:t>
      </w:r>
      <w:r w:rsidR="00084BFD">
        <w:rPr>
          <w:rFonts w:eastAsiaTheme="minorEastAsia"/>
        </w:rPr>
        <w:t>5 minute</w:t>
      </w:r>
      <w:r w:rsidR="00573DD8">
        <w:rPr>
          <w:rFonts w:eastAsiaTheme="minorEastAsia"/>
        </w:rPr>
        <w:t xml:space="preserve"> long</w:t>
      </w:r>
      <w:r w:rsidR="00084BFD">
        <w:rPr>
          <w:rFonts w:eastAsiaTheme="minorEastAsia"/>
        </w:rPr>
        <w:t xml:space="preserve"> recording sessions without a live mouse at 20, 50, and 100 Hz</w:t>
      </w:r>
      <w:r w:rsidR="001904A7">
        <w:rPr>
          <w:rFonts w:eastAsiaTheme="minorEastAsia"/>
        </w:rPr>
        <w:t xml:space="preserve">, and </w:t>
      </w:r>
      <w:r w:rsidR="00E528B6">
        <w:rPr>
          <w:rFonts w:eastAsiaTheme="minorEastAsia"/>
        </w:rPr>
        <w:t>a</w:t>
      </w:r>
      <w:r w:rsidR="00084BFD">
        <w:rPr>
          <w:rFonts w:eastAsiaTheme="minorEastAsia"/>
        </w:rPr>
        <w:t xml:space="preserve"> </w:t>
      </w:r>
      <w:r w:rsidR="001904A7">
        <w:rPr>
          <w:rFonts w:eastAsiaTheme="minorEastAsia"/>
        </w:rPr>
        <w:t xml:space="preserve">0.5ms </w:t>
      </w:r>
      <w:r w:rsidR="00E528B6">
        <w:rPr>
          <w:rFonts w:eastAsiaTheme="minorEastAsia"/>
        </w:rPr>
        <w:t>long</w:t>
      </w:r>
      <w:r w:rsidR="00A540EE">
        <w:rPr>
          <w:rFonts w:eastAsiaTheme="minorEastAsia"/>
        </w:rPr>
        <w:t xml:space="preserve"> </w:t>
      </w:r>
      <w:r w:rsidR="00084BFD">
        <w:rPr>
          <w:rFonts w:eastAsiaTheme="minorEastAsia"/>
        </w:rPr>
        <w:t>digital pulse</w:t>
      </w:r>
      <w:r w:rsidR="00C17630">
        <w:rPr>
          <w:rFonts w:eastAsiaTheme="minorEastAsia"/>
        </w:rPr>
        <w:t xml:space="preserve"> </w:t>
      </w:r>
      <w:r w:rsidR="001904A7">
        <w:rPr>
          <w:rFonts w:eastAsiaTheme="minorEastAsia"/>
        </w:rPr>
        <w:t xml:space="preserve">designed to trigger image capture from the camera. </w:t>
      </w:r>
      <w:r w:rsidR="00084BFD">
        <w:rPr>
          <w:rFonts w:eastAsiaTheme="minorEastAsia"/>
        </w:rPr>
        <w:t>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w:t>
      </w:r>
      <w:r w:rsidR="001904A7">
        <w:t xml:space="preserve">correspond </w:t>
      </w:r>
      <w:r w:rsidR="00BC5531">
        <w:t xml:space="preserve">to </w:t>
      </w:r>
      <w:r w:rsidR="00A84B17">
        <w:t xml:space="preserve">an </w:t>
      </w:r>
      <w:r w:rsidR="00BC5531">
        <w:t>approximate</w:t>
      </w:r>
      <w:r w:rsidR="00EC118D">
        <w:t>ly</w:t>
      </w:r>
      <w:r w:rsidR="00BC5531">
        <w:t xml:space="preserve"> 30 </w:t>
      </w:r>
      <w:r w:rsidR="00A84B17">
        <w:rPr>
          <w:rFonts w:ascii="Times New Roman" w:hAnsi="Times New Roman" w:cs="Times New Roman"/>
        </w:rPr>
        <w:t>µ</w:t>
      </w:r>
      <w:r w:rsidR="00EC118D">
        <w:t xml:space="preserve">s delay </w:t>
      </w:r>
      <w:r w:rsidR="00BC5531">
        <w:t>per second</w:t>
      </w:r>
      <w:r w:rsidR="00EC118D">
        <w:t>, suggesting that</w:t>
      </w:r>
      <w:r w:rsidR="00293273">
        <w:t xml:space="preserve"> </w:t>
      </w:r>
      <w:r w:rsidR="00EC118D">
        <w:t>the</w:t>
      </w:r>
      <w:r w:rsidR="00BC5531">
        <w:t xml:space="preserve"> timing drift is independent of the </w:t>
      </w:r>
      <w:r w:rsidR="00EC118D">
        <w:t xml:space="preserve">data acquisition </w:t>
      </w:r>
      <w:r w:rsidR="00F61ACF">
        <w:t>rate.</w:t>
      </w:r>
    </w:p>
    <w:p w14:paraId="2F3F5309" w14:textId="68082574" w:rsidR="00230316" w:rsidRDefault="00E80F4A" w:rsidP="00F61ACF">
      <w:pPr>
        <w:ind w:firstLine="720"/>
      </w:pPr>
      <w:r>
        <w:t xml:space="preserve">Having assessed the </w:t>
      </w:r>
      <w:r w:rsidR="00090CDB">
        <w:t>timing of digital outputs</w:t>
      </w:r>
      <w:r w:rsidR="00F61ACF">
        <w:t>, we</w:t>
      </w:r>
      <w:r>
        <w:t xml:space="preserve"> next wanted to assess its</w:t>
      </w:r>
      <w:r w:rsidR="00090CDB">
        <w:t xml:space="preserve"> variation in timing across different output samples</w:t>
      </w:r>
      <w:r w:rsidR="00F61ACF">
        <w:t xml:space="preserve">. </w:t>
      </w:r>
      <w:r w:rsidR="00090CDB">
        <w:t>W</w:t>
      </w:r>
      <w:r w:rsidR="00F61ACF">
        <w:t xml:space="preserve">e </w:t>
      </w:r>
      <w:r w:rsidR="00090CDB">
        <w:t xml:space="preserve">calculated </w:t>
      </w:r>
      <w:r w:rsidR="00F61ACF">
        <w:t xml:space="preserve">the root mean squared error </w:t>
      </w:r>
      <w:r w:rsidR="00584659">
        <w:t xml:space="preserve">(RMSE) </w:t>
      </w:r>
      <w:r w:rsidR="00F61ACF">
        <w:t>of</w:t>
      </w:r>
      <w:r w:rsidR="00090CDB">
        <w:t xml:space="preserve"> the difference between the</w:t>
      </w:r>
      <w:r w:rsidR="00F61ACF">
        <w:t xml:space="preserve"> </w:t>
      </w:r>
      <w:r w:rsidR="00090CDB">
        <w:t xml:space="preserve">recorded timing of each digital output sample and the </w:t>
      </w:r>
      <w:r w:rsidR="00F824A0">
        <w:t>predicted times from the</w:t>
      </w:r>
      <w:r w:rsidR="003350F2">
        <w:t xml:space="preserve"> linear model</w:t>
      </w:r>
      <w:r w:rsidR="00090CDB">
        <w:t>. The</w:t>
      </w:r>
      <w:r w:rsidR="00F61ACF">
        <w:t xml:space="preserve"> root mean squared error </w:t>
      </w:r>
      <w:r w:rsidR="00090CDB">
        <w:t>is</w:t>
      </w:r>
      <w:r w:rsidR="00F61ACF">
        <w:t xml:space="preserve"> 38.9 microseconds, indicating that the</w:t>
      </w:r>
      <w:r w:rsidR="00090CDB">
        <w:t xml:space="preserve"> digital output has </w:t>
      </w:r>
      <w:r w:rsidR="00F61ACF">
        <w:t>microsecond-level precision.</w:t>
      </w:r>
      <w:r w:rsidR="00BC5531">
        <w:t xml:space="preserve"> </w:t>
      </w:r>
      <w:r w:rsidR="00D246B4">
        <w:t>T</w:t>
      </w:r>
      <w:r w:rsidR="00E7740B">
        <w:t xml:space="preserve">ogether, these results demonstrate </w:t>
      </w:r>
      <w:r w:rsidR="00EC118D">
        <w:t>that</w:t>
      </w:r>
      <w:r w:rsidR="008A6958">
        <w:t xml:space="preserve"> </w:t>
      </w:r>
      <w:r w:rsidR="00090CDB">
        <w:t xml:space="preserve">the </w:t>
      </w:r>
      <w:r w:rsidR="008A6958">
        <w:t>Teensy</w:t>
      </w:r>
      <w:r w:rsidR="00090CDB">
        <w:t xml:space="preserve"> interface</w:t>
      </w:r>
      <w:r w:rsidR="00334ADA">
        <w:t xml:space="preserve"> using the </w:t>
      </w:r>
      <w:r w:rsidR="00F00EE4">
        <w:t>IntervalTimer function</w:t>
      </w:r>
      <w:r w:rsidR="00923910">
        <w:t xml:space="preserve"> </w:t>
      </w:r>
      <w:r w:rsidR="00A540EE">
        <w:t>can</w:t>
      </w:r>
      <w:r w:rsidR="00C36C39">
        <w:t xml:space="preserve"> be used </w:t>
      </w:r>
      <w:r w:rsidR="00EC118D">
        <w:t xml:space="preserve">to </w:t>
      </w:r>
      <w:r w:rsidR="00090CDB">
        <w:t xml:space="preserve">generate digital pulses for </w:t>
      </w:r>
      <w:r w:rsidR="00F94E4B">
        <w:t xml:space="preserve">precise </w:t>
      </w:r>
      <w:r w:rsidR="00EC118D">
        <w:t>image</w:t>
      </w:r>
      <w:r w:rsidR="0043294D">
        <w:t xml:space="preserve"> </w:t>
      </w:r>
      <w:r w:rsidR="003E2CE2">
        <w:t xml:space="preserve">frame </w:t>
      </w:r>
      <w:r w:rsidR="00923910">
        <w:t>capture</w:t>
      </w:r>
      <w:r w:rsidR="00E7740B">
        <w:t xml:space="preserve"> during </w:t>
      </w:r>
      <w:r w:rsidR="00EC118D">
        <w:t xml:space="preserve">behavioral </w:t>
      </w:r>
      <w:r w:rsidR="00E7740B">
        <w:t xml:space="preserve">experiments </w:t>
      </w:r>
      <w:r w:rsidR="00161BA4">
        <w:t xml:space="preserve">while maintaining </w:t>
      </w:r>
      <w:r w:rsidR="00E7740B">
        <w:t xml:space="preserve">alignment of </w:t>
      </w:r>
      <w:r w:rsidR="00EC118D">
        <w:t xml:space="preserve">imaging </w:t>
      </w:r>
      <w:r w:rsidR="00E7740B">
        <w:t>data with behavior</w:t>
      </w:r>
      <w:r w:rsidR="003E2CE2">
        <w:t>al parameters</w:t>
      </w:r>
      <w:r w:rsidR="00520483">
        <w:t>.</w:t>
      </w:r>
      <w:r w:rsidR="007E209B">
        <w:t xml:space="preserve"> </w:t>
      </w:r>
    </w:p>
    <w:p w14:paraId="5EEC5907" w14:textId="102987BF" w:rsidR="00850506" w:rsidRPr="003023DA" w:rsidRDefault="00C97E5E" w:rsidP="00F25F3E">
      <w:r>
        <w:rPr>
          <w:i/>
        </w:rPr>
        <w:t>Trace</w:t>
      </w:r>
      <w:r w:rsidR="00CE07F3" w:rsidRPr="003023DA">
        <w:rPr>
          <w:i/>
        </w:rPr>
        <w:t xml:space="preserve"> </w:t>
      </w:r>
      <w:r w:rsidR="007B2233">
        <w:rPr>
          <w:i/>
        </w:rPr>
        <w:t xml:space="preserve">eye blink </w:t>
      </w:r>
      <w:r w:rsidR="00CE07F3" w:rsidRPr="003023DA">
        <w:rPr>
          <w:i/>
        </w:rPr>
        <w:t>conditioning</w:t>
      </w:r>
      <w:r w:rsidR="0053718A">
        <w:rPr>
          <w:i/>
        </w:rPr>
        <w:t xml:space="preserve"> behavioral experiment</w:t>
      </w:r>
    </w:p>
    <w:p w14:paraId="035FFB10" w14:textId="425D982A" w:rsidR="00322DA8" w:rsidRDefault="001D1ED3" w:rsidP="00EB038D">
      <w:pPr>
        <w:ind w:firstLine="720"/>
      </w:pPr>
      <w:r>
        <w:t>In this experiment,</w:t>
      </w:r>
      <w:r w:rsidR="00B40A0C">
        <w:t xml:space="preserve"> </w:t>
      </w:r>
      <w:r w:rsidR="00C560EC">
        <w:t>we designed the Teensy interface for a trace conditioning learnin</w:t>
      </w:r>
      <w:r w:rsidR="00D7330A">
        <w:t>g experiment (Figure 1B and 2B).</w:t>
      </w:r>
      <w:r w:rsidR="00C560EC">
        <w:t xml:space="preserve"> </w:t>
      </w:r>
      <w:r w:rsidR="00D7330A">
        <w:t>This experiment consisted of 50 trials, each lasting 20 seconds. Through these trials, a</w:t>
      </w:r>
      <w:r w:rsidR="00B40A0C">
        <w:t xml:space="preserve"> mouse </w:t>
      </w:r>
      <w:r w:rsidR="003E2CE2">
        <w:t>can be</w:t>
      </w:r>
      <w:r w:rsidR="00E7740B">
        <w:t xml:space="preserve"> trained </w:t>
      </w:r>
      <w:r w:rsidR="00B40A0C">
        <w:t xml:space="preserve">to </w:t>
      </w:r>
      <w:r w:rsidR="00177690">
        <w:t>associate</w:t>
      </w:r>
      <w:r w:rsidR="00334ADA">
        <w:t xml:space="preserve"> a</w:t>
      </w:r>
      <w:r w:rsidR="00177690">
        <w:t xml:space="preserve"> </w:t>
      </w:r>
      <w:r w:rsidR="00E7740B">
        <w:t>conditioned stimul</w:t>
      </w:r>
      <w:r w:rsidR="00334ADA">
        <w:t>us</w:t>
      </w:r>
      <w:r w:rsidR="00E7740B">
        <w:t xml:space="preserve"> (</w:t>
      </w:r>
      <w:r w:rsidR="00EB038D">
        <w:t xml:space="preserve">700ms long </w:t>
      </w:r>
      <w:r w:rsidR="00BD4D5E">
        <w:t>tone</w:t>
      </w:r>
      <w:r w:rsidR="00E7740B">
        <w:t>)</w:t>
      </w:r>
      <w:r w:rsidR="00BD4D5E">
        <w:t xml:space="preserve"> </w:t>
      </w:r>
      <w:r w:rsidR="00E7740B">
        <w:t xml:space="preserve">with </w:t>
      </w:r>
      <w:r w:rsidR="00177690">
        <w:t xml:space="preserve">a subsequent </w:t>
      </w:r>
      <w:r w:rsidR="00E7740B">
        <w:t>unconditioned stimulus (</w:t>
      </w:r>
      <w:r w:rsidR="00EB038D">
        <w:t>a 100ms long</w:t>
      </w:r>
      <w:r w:rsidR="00334ADA">
        <w:t xml:space="preserve"> gentle</w:t>
      </w:r>
      <w:r w:rsidR="00EB038D">
        <w:t xml:space="preserve"> </w:t>
      </w:r>
      <w:r w:rsidR="00E7740B">
        <w:t xml:space="preserve">eye </w:t>
      </w:r>
      <w:r w:rsidR="00B40A0C">
        <w:t>puff</w:t>
      </w:r>
      <w:r w:rsidR="00E7740B">
        <w:t>)</w:t>
      </w:r>
      <w:r w:rsidR="00C560EC">
        <w:t>,</w:t>
      </w:r>
      <w:r w:rsidR="00E7740B">
        <w:t xml:space="preserve"> separated by a brief </w:t>
      </w:r>
      <w:r w:rsidR="00334ADA">
        <w:t xml:space="preserve">memory trace </w:t>
      </w:r>
      <w:r w:rsidR="00E7740B">
        <w:t>time window</w:t>
      </w:r>
      <w:r w:rsidR="00EB038D">
        <w:t xml:space="preserve"> (</w:t>
      </w:r>
      <w:r w:rsidR="000F67C8">
        <w:t>250</w:t>
      </w:r>
      <w:r w:rsidR="007B6A9D">
        <w:t>ms</w:t>
      </w:r>
      <w:r w:rsidR="00EB038D">
        <w:t>)</w:t>
      </w:r>
      <w:r w:rsidR="00B40A0C">
        <w:t>.</w:t>
      </w:r>
    </w:p>
    <w:p w14:paraId="38926C21" w14:textId="1DEC498F" w:rsidR="00122DC3" w:rsidRDefault="00334ADA" w:rsidP="00AD364C">
      <w:pPr>
        <w:ind w:firstLine="720"/>
      </w:pPr>
      <w:r>
        <w:t>We first characterize the tempora</w:t>
      </w:r>
      <w:r w:rsidR="00567E54">
        <w:t>l precision of the T</w:t>
      </w:r>
      <w:r>
        <w:t xml:space="preserve">eensy interface </w:t>
      </w:r>
      <w:r w:rsidR="007832CE">
        <w:t xml:space="preserve">in a manner </w:t>
      </w:r>
      <w:r>
        <w:t>similar to that described in the motion tracking experiment. W</w:t>
      </w:r>
      <w:r w:rsidR="00CD1149">
        <w:t>e recorded the timings of</w:t>
      </w:r>
      <w:r>
        <w:t xml:space="preserve"> the digital pulses generated to trigger each image frame capture</w:t>
      </w:r>
      <w:r w:rsidR="007169E2">
        <w:t xml:space="preserve"> </w:t>
      </w:r>
      <w:r w:rsidR="00EB038D">
        <w:t>(</w:t>
      </w:r>
      <w:r w:rsidR="00CD1149">
        <w:t>Figure 4</w:t>
      </w:r>
      <w:r w:rsidR="007F0DA0">
        <w:t>A</w:t>
      </w:r>
      <w:r w:rsidR="00EB038D">
        <w:t>)</w:t>
      </w:r>
      <w:r>
        <w:t xml:space="preserve">, and found </w:t>
      </w:r>
      <w:r w:rsidR="003C2C2E">
        <w:t xml:space="preserve">a </w:t>
      </w:r>
      <w:r w:rsidR="00076608">
        <w:t>3</w:t>
      </w:r>
      <w:r w:rsidR="002200E2">
        <w:t>3.4 microsecond</w:t>
      </w:r>
      <w:r w:rsidR="003C2C2E">
        <w:t xml:space="preserve"> delay</w:t>
      </w:r>
      <w:r w:rsidR="00076608">
        <w:t xml:space="preserve"> per </w:t>
      </w:r>
      <w:r w:rsidR="00F00EE4">
        <w:t>second</w:t>
      </w:r>
      <w:r>
        <w:t xml:space="preserve">. Thus, </w:t>
      </w:r>
      <w:r w:rsidR="003C7BAB">
        <w:t>in this experiment</w:t>
      </w:r>
      <w:r w:rsidR="00CF758B">
        <w:t>,</w:t>
      </w:r>
      <w:r>
        <w:t xml:space="preserve"> </w:t>
      </w:r>
      <w:r w:rsidR="003C7BAB">
        <w:t xml:space="preserve">the Teensy interface </w:t>
      </w:r>
      <w:r>
        <w:t>has an actual frequency of 19.999 Hz instead of 20.000 Hz</w:t>
      </w:r>
      <w:r w:rsidR="00F76B7A">
        <w:t>.</w:t>
      </w:r>
      <w:r>
        <w:t xml:space="preserve"> </w:t>
      </w:r>
      <w:r w:rsidR="00E2734E">
        <w:t>T</w:t>
      </w:r>
      <w:r w:rsidR="00F76B7A">
        <w:t>he</w:t>
      </w:r>
      <w:r w:rsidR="00E2734E">
        <w:t xml:space="preserve"> RMSE</w:t>
      </w:r>
      <w:r w:rsidR="00E2734E" w:rsidDel="00334ADA">
        <w:t xml:space="preserve"> </w:t>
      </w:r>
      <w:r w:rsidR="003C7BAB">
        <w:t>of the T</w:t>
      </w:r>
      <w:r w:rsidR="00E2734E">
        <w:t xml:space="preserve">eensy interface is </w:t>
      </w:r>
      <w:r w:rsidR="004C1A48">
        <w:t>13.3 us,</w:t>
      </w:r>
      <w:r w:rsidR="00E2734E">
        <w:t xml:space="preserve"> similar to that observed in the motion tracking </w:t>
      </w:r>
      <w:r w:rsidR="00755D64">
        <w:t>experiment</w:t>
      </w:r>
      <w:r w:rsidR="004C1A48">
        <w:t>.</w:t>
      </w:r>
    </w:p>
    <w:p w14:paraId="7DFC0F97" w14:textId="447CBA45" w:rsidR="00767FA6" w:rsidRDefault="00767FA6" w:rsidP="00E30C56">
      <w:pPr>
        <w:ind w:firstLine="720"/>
      </w:pPr>
      <w:r>
        <w:t xml:space="preserve">We then characterized the precision of multiple digital outputs, by calculating the time difference between the digital pulses generated to drive devices for </w:t>
      </w:r>
      <w:r w:rsidR="00727C18">
        <w:t xml:space="preserve">the </w:t>
      </w:r>
      <w:r>
        <w:t xml:space="preserve">eye puff and </w:t>
      </w:r>
      <w:r w:rsidR="00727C18">
        <w:t xml:space="preserve">the </w:t>
      </w:r>
      <w:r w:rsidR="00BA39F0">
        <w:t>sCMOS camera</w:t>
      </w:r>
      <w:r w:rsidR="00EF2B15">
        <w:t xml:space="preserve"> (Figure 4Bii)</w:t>
      </w:r>
      <w:r>
        <w:t>.</w:t>
      </w:r>
      <w:r w:rsidR="00E677A4">
        <w:t xml:space="preserve"> </w:t>
      </w:r>
      <w:r w:rsidR="00801879">
        <w:t>We found that there wa</w:t>
      </w:r>
      <w:r w:rsidR="00EF2B15">
        <w:t>s nearly no temporal difference between the onset of the</w:t>
      </w:r>
      <w:r w:rsidR="00CF758B">
        <w:t>se two</w:t>
      </w:r>
      <w:r w:rsidR="00EF2B15">
        <w:t xml:space="preserve"> digital </w:t>
      </w:r>
      <w:r>
        <w:t>output</w:t>
      </w:r>
      <w:r w:rsidR="00CF758B">
        <w:t>s</w:t>
      </w:r>
      <w:r>
        <w:t xml:space="preserve"> </w:t>
      </w:r>
      <w:r w:rsidR="00EF2B15">
        <w:t>(</w:t>
      </w:r>
      <w:r>
        <w:rPr>
          <w:rFonts w:cs="lucidatypewriter"/>
          <w:color w:val="000000"/>
        </w:rPr>
        <w:t xml:space="preserve">0.004 </w:t>
      </w:r>
      <w:r w:rsidRPr="00A552C5">
        <w:rPr>
          <w:rFonts w:cs="lucidatypewriter"/>
          <w:color w:val="000000"/>
          <w:u w:val="single"/>
        </w:rPr>
        <w:t>+</w:t>
      </w:r>
      <w:r>
        <w:rPr>
          <w:rFonts w:cs="lucidatypewriter"/>
          <w:color w:val="000000"/>
        </w:rPr>
        <w:t xml:space="preserve"> 0.012</w:t>
      </w:r>
      <w:r w:rsidR="00EF2B15">
        <w:rPr>
          <w:rFonts w:cs="lucidatypewriter"/>
          <w:color w:val="000000"/>
        </w:rPr>
        <w:t>ms</w:t>
      </w:r>
      <w:r>
        <w:rPr>
          <w:rFonts w:cs="lucidatypewriter"/>
          <w:color w:val="000000"/>
        </w:rPr>
        <w:t xml:space="preserve"> (</w:t>
      </w:r>
      <w:r w:rsidR="00EF2B15">
        <w:rPr>
          <w:rFonts w:cs="lucidatypewriter"/>
          <w:color w:val="000000"/>
        </w:rPr>
        <w:t xml:space="preserve">mean </w:t>
      </w:r>
      <w:r w:rsidRPr="00543B15">
        <w:rPr>
          <w:rFonts w:cs="lucidatypewriter"/>
          <w:color w:val="000000"/>
          <w:u w:val="single"/>
        </w:rPr>
        <w:t>+</w:t>
      </w:r>
      <w:r w:rsidR="0054518A">
        <w:rPr>
          <w:rFonts w:cs="lucidatypewriter"/>
          <w:color w:val="000000"/>
        </w:rPr>
        <w:t xml:space="preserve"> std</w:t>
      </w:r>
      <w:r w:rsidR="00CF758B">
        <w:rPr>
          <w:rFonts w:cs="lucidatypewriter"/>
          <w:color w:val="000000"/>
        </w:rPr>
        <w:t>, n=</w:t>
      </w:r>
      <w:r w:rsidR="00A625A1">
        <w:rPr>
          <w:rFonts w:cs="lucidatypewriter"/>
          <w:color w:val="000000"/>
        </w:rPr>
        <w:t>50</w:t>
      </w:r>
      <w:r w:rsidR="00CF758B">
        <w:rPr>
          <w:rFonts w:cs="lucidatypewriter"/>
          <w:color w:val="000000"/>
        </w:rPr>
        <w:t xml:space="preserve"> digital pulses? Test runs?</w:t>
      </w:r>
      <w:r w:rsidR="0054518A">
        <w:rPr>
          <w:rFonts w:cs="lucidatypewriter"/>
          <w:color w:val="000000"/>
        </w:rPr>
        <w:t>)</w:t>
      </w:r>
      <w:r>
        <w:t xml:space="preserve">). </w:t>
      </w:r>
      <w:r w:rsidR="00EF2B15">
        <w:t>Similarly</w:t>
      </w:r>
      <w:r w:rsidR="00CF758B">
        <w:t>,</w:t>
      </w:r>
      <w:r w:rsidR="00EF2B15">
        <w:t xml:space="preserve"> t</w:t>
      </w:r>
      <w:r>
        <w:t xml:space="preserve">he duration of the puff digital pulse was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02</w:t>
      </w:r>
      <w:r w:rsidR="00EF2B15">
        <w:rPr>
          <w:rFonts w:cs="lucidatypewriter"/>
          <w:color w:val="000000"/>
        </w:rPr>
        <w:t xml:space="preserve"> ms</w:t>
      </w:r>
      <w:r w:rsidRPr="007C4672">
        <w:rPr>
          <w:rFonts w:cs="lucidatypewriter"/>
          <w:color w:val="000000"/>
        </w:rPr>
        <w:t xml:space="preserve"> </w:t>
      </w:r>
      <w:r>
        <w:rPr>
          <w:rFonts w:cs="lucidatypewriter"/>
          <w:color w:val="000000"/>
        </w:rPr>
        <w:t>(</w:t>
      </w:r>
      <w:r w:rsidR="00EF2B15">
        <w:rPr>
          <w:rFonts w:cs="lucidatypewriter"/>
          <w:color w:val="000000"/>
        </w:rPr>
        <w:t xml:space="preserve">mean </w:t>
      </w:r>
      <w:r w:rsidRPr="00543B15">
        <w:rPr>
          <w:rFonts w:cs="lucidatypewriter"/>
          <w:color w:val="000000"/>
          <w:u w:val="single"/>
        </w:rPr>
        <w:t>+</w:t>
      </w:r>
      <w:r>
        <w:rPr>
          <w:rFonts w:cs="lucidatypewriter"/>
          <w:color w:val="000000"/>
        </w:rPr>
        <w:t xml:space="preserve"> std)</w:t>
      </w:r>
      <w:r w:rsidR="00EF2B15">
        <w:rPr>
          <w:rFonts w:cs="lucidatypewriter"/>
          <w:color w:val="000000"/>
        </w:rPr>
        <w:t>,</w:t>
      </w:r>
      <w:r w:rsidR="00CF758B">
        <w:rPr>
          <w:rFonts w:cs="lucidatypewriter"/>
          <w:color w:val="000000"/>
        </w:rPr>
        <w:t xml:space="preserve"> within 0.03ms of the </w:t>
      </w:r>
      <w:r w:rsidR="00CD73C8">
        <w:t>commanded duration of 100ms</w:t>
      </w:r>
      <w:r>
        <w:t>.</w:t>
      </w:r>
    </w:p>
    <w:p w14:paraId="14F44B4F" w14:textId="2C69E225" w:rsidR="00676BAA" w:rsidRDefault="003D4F26" w:rsidP="0025461F">
      <w:pPr>
        <w:ind w:firstLine="720"/>
      </w:pPr>
      <w:r>
        <w:rPr>
          <w:rFonts w:eastAsiaTheme="minorEastAsia"/>
        </w:rPr>
        <w:t xml:space="preserve">We next </w:t>
      </w:r>
      <w:r w:rsidR="000F67C8">
        <w:rPr>
          <w:rFonts w:eastAsiaTheme="minorEastAsia"/>
        </w:rPr>
        <w:t>characterize</w:t>
      </w:r>
      <w:r w:rsidR="00E2734E">
        <w:rPr>
          <w:rFonts w:eastAsiaTheme="minorEastAsia"/>
        </w:rPr>
        <w:t>d</w:t>
      </w:r>
      <w:r w:rsidR="000F67C8">
        <w:rPr>
          <w:rFonts w:eastAsiaTheme="minorEastAsia"/>
        </w:rPr>
        <w:t xml:space="preserve"> the</w:t>
      </w:r>
      <w:r w:rsidR="00694C03">
        <w:rPr>
          <w:rFonts w:eastAsiaTheme="minorEastAsia"/>
        </w:rPr>
        <w:t xml:space="preserve"> </w:t>
      </w:r>
      <w:r w:rsidR="00CF758B">
        <w:rPr>
          <w:rFonts w:eastAsiaTheme="minorEastAsia"/>
        </w:rPr>
        <w:t xml:space="preserve">temporal precision of the </w:t>
      </w:r>
      <w:r w:rsidR="00554F5A">
        <w:rPr>
          <w:rFonts w:eastAsiaTheme="minorEastAsia"/>
        </w:rPr>
        <w:t xml:space="preserve">analog output </w:t>
      </w:r>
      <w:r w:rsidR="00E2734E">
        <w:rPr>
          <w:rFonts w:eastAsiaTheme="minorEastAsia"/>
        </w:rPr>
        <w:t>generated by</w:t>
      </w:r>
      <w:r w:rsidR="00E30C56">
        <w:rPr>
          <w:rFonts w:eastAsiaTheme="minorEastAsia"/>
        </w:rPr>
        <w:t xml:space="preserve"> the</w:t>
      </w:r>
      <w:r w:rsidR="00E2734E">
        <w:rPr>
          <w:rFonts w:eastAsiaTheme="minorEastAsia"/>
        </w:rPr>
        <w:t xml:space="preserve"> Teensy. W</w:t>
      </w:r>
      <w:r w:rsidR="0063230A">
        <w:rPr>
          <w:rFonts w:eastAsiaTheme="minorEastAsia"/>
        </w:rPr>
        <w:t xml:space="preserve">e </w:t>
      </w:r>
      <w:r w:rsidR="00E2734E">
        <w:rPr>
          <w:rFonts w:eastAsiaTheme="minorEastAsia"/>
        </w:rPr>
        <w:t xml:space="preserve">measured </w:t>
      </w:r>
      <w:r w:rsidR="0054518A">
        <w:rPr>
          <w:rFonts w:eastAsiaTheme="minorEastAsia"/>
        </w:rPr>
        <w:t>the analog output waveforms of the T</w:t>
      </w:r>
      <w:r w:rsidR="00E2734E">
        <w:rPr>
          <w:rFonts w:eastAsiaTheme="minorEastAsia"/>
        </w:rPr>
        <w:t>eensy with the commercial TDT RZ5D recording device. Since analog outputs were generated together with the onset of the digital out</w:t>
      </w:r>
      <w:r w:rsidR="00656C9B">
        <w:rPr>
          <w:rFonts w:eastAsiaTheme="minorEastAsia"/>
        </w:rPr>
        <w:t>put</w:t>
      </w:r>
      <w:r w:rsidR="00E2734E">
        <w:rPr>
          <w:rFonts w:eastAsiaTheme="minorEastAsia"/>
        </w:rPr>
        <w:t xml:space="preserve">s used to trigger camera image frame capture, we </w:t>
      </w:r>
      <w:r w:rsidR="00E31EB2">
        <w:rPr>
          <w:rFonts w:eastAsiaTheme="minorEastAsia"/>
        </w:rPr>
        <w:t xml:space="preserve">calculated the </w:t>
      </w:r>
      <w:r w:rsidR="00AD3A7A">
        <w:rPr>
          <w:rFonts w:eastAsiaTheme="minorEastAsia"/>
        </w:rPr>
        <w:t xml:space="preserve">time </w:t>
      </w:r>
      <w:r w:rsidR="00E2734E">
        <w:rPr>
          <w:rFonts w:eastAsiaTheme="minorEastAsia"/>
        </w:rPr>
        <w:t xml:space="preserve">difference </w:t>
      </w:r>
      <w:r w:rsidR="00694C03">
        <w:rPr>
          <w:rFonts w:eastAsiaTheme="minorEastAsia"/>
        </w:rPr>
        <w:t xml:space="preserve">between the </w:t>
      </w:r>
      <w:r w:rsidR="000D2DE0">
        <w:rPr>
          <w:rFonts w:eastAsiaTheme="minorEastAsia"/>
        </w:rPr>
        <w:t>onset of the</w:t>
      </w:r>
      <w:r w:rsidR="00363F0E">
        <w:rPr>
          <w:rFonts w:eastAsiaTheme="minorEastAsia"/>
        </w:rPr>
        <w:t xml:space="preserve"> analog </w:t>
      </w:r>
      <w:r w:rsidR="00AA0510">
        <w:rPr>
          <w:rFonts w:eastAsiaTheme="minorEastAsia"/>
        </w:rPr>
        <w:t>output</w:t>
      </w:r>
      <w:r w:rsidR="000D2DE0">
        <w:rPr>
          <w:rFonts w:eastAsiaTheme="minorEastAsia"/>
        </w:rPr>
        <w:t xml:space="preserve"> and the</w:t>
      </w:r>
      <w:r w:rsidR="000D2DE0">
        <w:t xml:space="preserve"> </w:t>
      </w:r>
      <w:r w:rsidR="00E2734E">
        <w:t xml:space="preserve">onset of the digital pulse </w:t>
      </w:r>
      <w:r w:rsidR="000F67C8">
        <w:rPr>
          <w:rFonts w:eastAsiaTheme="minorEastAsia"/>
        </w:rPr>
        <w:t>(</w:t>
      </w:r>
      <w:r>
        <w:rPr>
          <w:rFonts w:eastAsiaTheme="minorEastAsia"/>
        </w:rPr>
        <w:t>Figure</w:t>
      </w:r>
      <w:r w:rsidR="001C448A">
        <w:rPr>
          <w:rFonts w:eastAsiaTheme="minorEastAsia"/>
        </w:rPr>
        <w:t xml:space="preserve"> 4Bi</w:t>
      </w:r>
      <w:r w:rsidR="00E31EB2">
        <w:rPr>
          <w:rFonts w:eastAsiaTheme="minorEastAsia"/>
        </w:rPr>
        <w:t>, details see Methods</w:t>
      </w:r>
      <w:r>
        <w:rPr>
          <w:rFonts w:eastAsiaTheme="minorEastAsia"/>
        </w:rPr>
        <w:t>).</w:t>
      </w:r>
      <w:r w:rsidR="000F67C8">
        <w:rPr>
          <w:rFonts w:eastAsiaTheme="minorEastAsia"/>
        </w:rPr>
        <w:t xml:space="preserve"> </w:t>
      </w:r>
      <w:r w:rsidR="00E31EB2">
        <w:t xml:space="preserve">We found that the analog output lagged the </w:t>
      </w:r>
      <w:r w:rsidR="00CF758B">
        <w:t xml:space="preserve">camera </w:t>
      </w:r>
      <w:r w:rsidR="00E31EB2">
        <w:t xml:space="preserve">digital </w:t>
      </w:r>
      <w:r w:rsidR="00CF758B">
        <w:t>pulse</w:t>
      </w:r>
      <w:r w:rsidR="00E31EB2">
        <w:t xml:space="preserve"> by </w:t>
      </w:r>
      <w:r w:rsidR="008664D6">
        <w:t>7.6</w:t>
      </w:r>
      <w:r w:rsidR="00702298">
        <w:t xml:space="preserve"> </w:t>
      </w:r>
      <w:r w:rsidR="00702298" w:rsidRPr="00702298">
        <w:rPr>
          <w:u w:val="single"/>
        </w:rPr>
        <w:t>+</w:t>
      </w:r>
      <w:r w:rsidR="00702298">
        <w:t xml:space="preserve"> 0.9</w:t>
      </w:r>
      <w:r w:rsidR="008664D6">
        <w:t xml:space="preserve"> milliseconds</w:t>
      </w:r>
      <w:r w:rsidR="00F7640B">
        <w:t xml:space="preserve"> (</w:t>
      </w:r>
      <w:r w:rsidR="00E31EB2">
        <w:t>mean</w:t>
      </w:r>
      <w:r w:rsidR="00E30C56">
        <w:t xml:space="preserve"> </w:t>
      </w:r>
      <w:r w:rsidR="00E31EB2">
        <w:t>+/-</w:t>
      </w:r>
      <w:r w:rsidR="00E30C56">
        <w:t xml:space="preserve"> std</w:t>
      </w:r>
      <w:r w:rsidR="00E31EB2">
        <w:t xml:space="preserve">, </w:t>
      </w:r>
      <w:r w:rsidR="00F7640B">
        <w:t>Figure 4Bi)</w:t>
      </w:r>
      <w:r w:rsidR="00F21FEB">
        <w:t xml:space="preserve">. </w:t>
      </w:r>
      <w:r w:rsidR="00E31EB2">
        <w:t>T</w:t>
      </w:r>
      <w:r w:rsidR="003A49F3">
        <w:t>he</w:t>
      </w:r>
      <w:r w:rsidR="00E31EB2">
        <w:t xml:space="preserve"> duration of the tone was </w:t>
      </w:r>
      <w:r w:rsidR="00D20DCE">
        <w:t xml:space="preserve">700 </w:t>
      </w:r>
      <w:r w:rsidR="003A49F3" w:rsidRPr="003A49F3">
        <w:rPr>
          <w:u w:val="single"/>
        </w:rPr>
        <w:t>+</w:t>
      </w:r>
      <w:r w:rsidR="003A49F3">
        <w:t xml:space="preserve"> 1 </w:t>
      </w:r>
      <w:r w:rsidR="00D20DCE">
        <w:t>ms</w:t>
      </w:r>
      <w:r w:rsidR="00727D53">
        <w:t xml:space="preserve">, </w:t>
      </w:r>
      <w:r w:rsidR="00E30C56">
        <w:t>(mean +/- std</w:t>
      </w:r>
      <w:r w:rsidR="00E31EB2">
        <w:t xml:space="preserve"> Figure 4Bii</w:t>
      </w:r>
      <w:r w:rsidR="002F3117">
        <w:t>)</w:t>
      </w:r>
      <w:r w:rsidR="00CF758B">
        <w:t>, equivalent to the commanded duration of 700ms</w:t>
      </w:r>
      <w:r w:rsidR="002F3117">
        <w:t>.</w:t>
      </w:r>
      <w:r w:rsidR="00D20DCE">
        <w:t xml:space="preserve"> </w:t>
      </w:r>
      <w:r w:rsidR="00EF2B15">
        <w:t xml:space="preserve"> Together, these results demonstrate that the Teensy interface</w:t>
      </w:r>
      <w:r w:rsidR="00CF758B">
        <w:t>,</w:t>
      </w:r>
      <w:r w:rsidR="00CF758B" w:rsidRPr="00CF758B">
        <w:t xml:space="preserve"> </w:t>
      </w:r>
      <w:r w:rsidR="00CF758B">
        <w:t xml:space="preserve">timed by the “elapsedMicros” function, is </w:t>
      </w:r>
      <w:r w:rsidR="00EF2B15">
        <w:t xml:space="preserve">capable of generating </w:t>
      </w:r>
      <w:r w:rsidR="00CF758B">
        <w:t xml:space="preserve">digital and </w:t>
      </w:r>
      <w:r w:rsidR="00EF2B15">
        <w:t>analog ou</w:t>
      </w:r>
      <w:r w:rsidR="00767CA8">
        <w:t>t</w:t>
      </w:r>
      <w:r w:rsidR="00EF2B15">
        <w:t>put</w:t>
      </w:r>
      <w:r w:rsidR="00CF758B">
        <w:t xml:space="preserve"> with</w:t>
      </w:r>
      <w:r w:rsidR="002F2538">
        <w:t xml:space="preserve"> microsecond temporal precision. </w:t>
      </w:r>
    </w:p>
    <w:p w14:paraId="5C59CD00" w14:textId="736C4E21" w:rsidR="00676BAA" w:rsidRDefault="00676BAA">
      <w:pPr>
        <w:ind w:firstLine="720"/>
      </w:pPr>
    </w:p>
    <w:p w14:paraId="025ACB4A" w14:textId="3DA6DFB3" w:rsidR="00B6480E" w:rsidRPr="00CD3D60" w:rsidRDefault="00165CBC" w:rsidP="00F25F3E">
      <w:pPr>
        <w:rPr>
          <w:b/>
        </w:rPr>
      </w:pPr>
      <w:r w:rsidRPr="00165CBC">
        <w:rPr>
          <w:b/>
        </w:rPr>
        <w:lastRenderedPageBreak/>
        <w:t>Conclusion</w:t>
      </w:r>
      <w:r w:rsidR="00A876B3">
        <w:rPr>
          <w:b/>
        </w:rPr>
        <w:t xml:space="preserve"> and Discussion</w:t>
      </w:r>
    </w:p>
    <w:p w14:paraId="2DDFF1A8" w14:textId="5FF909B4" w:rsidR="007D5C1E" w:rsidRDefault="00491129" w:rsidP="00DF6614">
      <w:pPr>
        <w:ind w:firstLine="720"/>
      </w:pPr>
      <w:r>
        <w:t xml:space="preserve">We </w:t>
      </w:r>
      <w:r w:rsidR="00A876B3">
        <w:t xml:space="preserve">demonstrate </w:t>
      </w:r>
      <w:r w:rsidR="00C17B64">
        <w:t>a</w:t>
      </w:r>
      <w:r w:rsidR="00A876B3">
        <w:t xml:space="preserve"> </w:t>
      </w:r>
      <w:r w:rsidR="00E542A5">
        <w:t xml:space="preserve">Teensy 3.2 </w:t>
      </w:r>
      <w:r w:rsidR="00C17B64">
        <w:t>interface</w:t>
      </w:r>
      <w:r w:rsidR="00530D89">
        <w:t xml:space="preserve"> </w:t>
      </w:r>
      <w:r w:rsidR="00A876B3">
        <w:t>in integrating</w:t>
      </w:r>
      <w:r w:rsidR="00A61B19">
        <w:t xml:space="preserve"> </w:t>
      </w:r>
      <w:r w:rsidR="00B31A35">
        <w:t xml:space="preserve">a </w:t>
      </w:r>
      <w:r w:rsidR="00001E11">
        <w:t xml:space="preserve">sCMOS camera </w:t>
      </w:r>
      <w:r w:rsidR="00CF758B">
        <w:t xml:space="preserve">into </w:t>
      </w:r>
      <w:r w:rsidR="00A07DD2">
        <w:t xml:space="preserve">two </w:t>
      </w:r>
      <w:r w:rsidR="00CF758B">
        <w:t xml:space="preserve">behavioral </w:t>
      </w:r>
      <w:r w:rsidR="00C66094">
        <w:t>experimental settings</w:t>
      </w:r>
      <w:r w:rsidR="00001E11">
        <w:t xml:space="preserve">.  In one </w:t>
      </w:r>
      <w:r w:rsidR="00934B78">
        <w:t>setting</w:t>
      </w:r>
      <w:r w:rsidR="00F36A8D">
        <w:t xml:space="preserve">, </w:t>
      </w:r>
      <w:r w:rsidR="003D4550">
        <w:t>the</w:t>
      </w:r>
      <w:r w:rsidR="000B2A20">
        <w:t xml:space="preserve"> Teensy interface</w:t>
      </w:r>
      <w:r w:rsidR="00441960">
        <w:t xml:space="preserve"> </w:t>
      </w:r>
      <w:r w:rsidR="00B31A35">
        <w:t xml:space="preserve">simultaneously generates digital pulses </w:t>
      </w:r>
      <w:r w:rsidR="00BC04D4">
        <w:t xml:space="preserve">that can be directed for individual frame capture from a sCMOS camera, while simultaneously </w:t>
      </w:r>
      <w:r w:rsidR="00CF758B">
        <w:t xml:space="preserve">tracking </w:t>
      </w:r>
      <w:r w:rsidR="00584596">
        <w:t xml:space="preserve">animal’s </w:t>
      </w:r>
      <w:r w:rsidR="00CF758B">
        <w:t>loco</w:t>
      </w:r>
      <w:r w:rsidR="00584596">
        <w:t xml:space="preserve">motion </w:t>
      </w:r>
      <w:r w:rsidR="00CF758B">
        <w:t>using</w:t>
      </w:r>
      <w:r w:rsidR="00584596">
        <w:t xml:space="preserve"> recently developed high precision</w:t>
      </w:r>
      <w:r w:rsidR="005D35C8">
        <w:t xml:space="preserve"> </w:t>
      </w:r>
      <w:r w:rsidR="00E542A5">
        <w:t>ADNS-9800 gaming sensors</w:t>
      </w:r>
      <w:r w:rsidR="00EE08F5">
        <w:t xml:space="preserve">. </w:t>
      </w:r>
      <w:r w:rsidR="00584596">
        <w:t>The easy integration of the sCMOS camera and the high preci</w:t>
      </w:r>
      <w:r w:rsidR="00CF758B">
        <w:t>si</w:t>
      </w:r>
      <w:r w:rsidR="00584596">
        <w:t>on ADNS-9800 sensor</w:t>
      </w:r>
      <w:r w:rsidR="00CF758B">
        <w:t>s</w:t>
      </w:r>
      <w:r w:rsidR="00584596">
        <w:t xml:space="preserve"> </w:t>
      </w:r>
      <w:r w:rsidR="007E209B">
        <w:t xml:space="preserve"> illustrates the flexibility of the Teensy</w:t>
      </w:r>
      <w:r w:rsidR="00584596">
        <w:t xml:space="preserve"> interface</w:t>
      </w:r>
      <w:r w:rsidR="007E209B">
        <w:t xml:space="preserve"> in designing experiments that require novel instrumentation. </w:t>
      </w:r>
      <w:r w:rsidR="00DD5A46">
        <w:t xml:space="preserve">In </w:t>
      </w:r>
      <w:r w:rsidR="00CF758B">
        <w:t>the</w:t>
      </w:r>
      <w:r w:rsidR="00DD5A46">
        <w:t xml:space="preserve"> second experiment, </w:t>
      </w:r>
      <w:r w:rsidR="005C21CE">
        <w:t xml:space="preserve">we demonstrate that </w:t>
      </w:r>
      <w:r w:rsidR="00B14DB7">
        <w:t>the</w:t>
      </w:r>
      <w:r w:rsidR="00B51C2C">
        <w:t xml:space="preserve"> Teensy interface</w:t>
      </w:r>
      <w:r w:rsidR="00AC27C5">
        <w:t>,</w:t>
      </w:r>
      <w:r w:rsidR="00B51C2C">
        <w:t xml:space="preserve"> </w:t>
      </w:r>
      <w:r w:rsidR="00B14DB7">
        <w:t>in conjunction with a prop shield</w:t>
      </w:r>
      <w:r w:rsidR="00AC27C5">
        <w:t>,</w:t>
      </w:r>
      <w:r w:rsidR="00B14DB7">
        <w:t xml:space="preserve"> </w:t>
      </w:r>
      <w:r w:rsidR="005C21CE">
        <w:t xml:space="preserve">is capable of </w:t>
      </w:r>
      <w:r w:rsidR="001C4DF7">
        <w:t xml:space="preserve">generating both analog and digital outputs </w:t>
      </w:r>
      <w:r w:rsidR="00001E11">
        <w:t xml:space="preserve">with precise timing during </w:t>
      </w:r>
      <w:r w:rsidR="00B35BA9">
        <w:t>a trace conditioning experiment</w:t>
      </w:r>
      <w:r w:rsidR="00690690">
        <w:t>.</w:t>
      </w:r>
      <w:r w:rsidR="00CF758B" w:rsidRPr="00CF758B">
        <w:t xml:space="preserve"> </w:t>
      </w:r>
      <w:r w:rsidR="001C4DF7">
        <w:t xml:space="preserve">We characterized two timer functions, </w:t>
      </w:r>
      <w:r w:rsidR="00CF758B">
        <w:t>“IntervalTimer”</w:t>
      </w:r>
      <w:r w:rsidR="001C4DF7">
        <w:t xml:space="preserve"> and “elapsedMicros”, both of which</w:t>
      </w:r>
      <w:r w:rsidR="00CF758B">
        <w:t xml:space="preserve"> offer</w:t>
      </w:r>
      <w:r w:rsidR="001C4DF7">
        <w:t>ed</w:t>
      </w:r>
      <w:r w:rsidR="00CF758B">
        <w:t xml:space="preserve"> equivalent </w:t>
      </w:r>
      <w:r w:rsidR="001C4DF7">
        <w:t xml:space="preserve">microsecond </w:t>
      </w:r>
      <w:r w:rsidR="00CF758B">
        <w:t>temporal precision, and “elapsedMicros” allow</w:t>
      </w:r>
      <w:r w:rsidR="001C4DF7">
        <w:t>ed</w:t>
      </w:r>
      <w:r w:rsidR="00CF758B">
        <w:t xml:space="preserve"> access to audio library to generate analog output. </w:t>
      </w:r>
      <w:r w:rsidR="00DF6614">
        <w:t>Thus the Teensy interface, a Teensy 3.2 and custom functions, provides a user-friendly, easily adaptable, and temporally precise tool for integrating sCMOS cameras into behavioral experimental designs. This Teensy interface can be immediately adopted for the motion tracking and trace conditioning behavioral experiments demonstrated here, or customized for other types of behavioral experiments, where sCMOS camera-based imaging is desired.</w:t>
      </w:r>
    </w:p>
    <w:p w14:paraId="03615860" w14:textId="39A6BD28" w:rsidR="009A074F" w:rsidRDefault="009A074F" w:rsidP="00A625A1">
      <w:pPr>
        <w:ind w:firstLine="360"/>
      </w:pPr>
      <w:r>
        <w:t xml:space="preserve">In both experiments, </w:t>
      </w:r>
      <w:r w:rsidR="001C4DF7">
        <w:t xml:space="preserve">Teensy interface generated precisely timed digital pulses that can be used to control individual frame capture from a sCMOS </w:t>
      </w:r>
      <w:r w:rsidR="00A625A1">
        <w:t xml:space="preserve">camera </w:t>
      </w:r>
      <w:r w:rsidR="001C4DF7">
        <w:t xml:space="preserve">at 20Hz. We detected </w:t>
      </w:r>
      <w:r w:rsidR="00C63243">
        <w:t>a small drift of</w:t>
      </w:r>
      <w:r w:rsidR="009F0A44">
        <w:t xml:space="preserve"> approximately 30 </w:t>
      </w:r>
      <w:r w:rsidR="00960BC3">
        <w:rPr>
          <w:rFonts w:ascii="Times New Roman" w:hAnsi="Times New Roman" w:cs="Times New Roman"/>
        </w:rPr>
        <w:t>µ</w:t>
      </w:r>
      <w:r w:rsidR="009F0A44">
        <w:t xml:space="preserve">s </w:t>
      </w:r>
      <w:r w:rsidR="00960BC3">
        <w:t>per second</w:t>
      </w:r>
      <w:r w:rsidR="001C4DF7">
        <w:t>, suggesting an actual frequency of 19.999 Hz instead of the commanded 20Hz</w:t>
      </w:r>
      <w:r>
        <w:t xml:space="preserve">. </w:t>
      </w:r>
      <w:r w:rsidR="009F0A44">
        <w:t xml:space="preserve">This </w:t>
      </w:r>
      <w:r>
        <w:t>small 0.</w:t>
      </w:r>
      <w:r w:rsidR="009F0A44">
        <w:t>003</w:t>
      </w:r>
      <w:r>
        <w:t>% drift of the Teensy processing clock</w:t>
      </w:r>
      <w:r w:rsidR="009F0A44">
        <w:t xml:space="preserve"> is linear</w:t>
      </w:r>
      <w:ins w:id="0" w:author="X Han" w:date="2018-11-20T16:30:00Z">
        <w:r w:rsidR="00992800">
          <w:t>,</w:t>
        </w:r>
      </w:ins>
      <w:r>
        <w:t xml:space="preserve"> and can thus be calibrated if desired. This finding</w:t>
      </w:r>
      <w:r w:rsidR="009F0A44">
        <w:t xml:space="preserve"> </w:t>
      </w:r>
      <w:r>
        <w:t xml:space="preserve">underscores the necessity of </w:t>
      </w:r>
      <w:r w:rsidR="003D78CB">
        <w:t xml:space="preserve">having </w:t>
      </w:r>
      <w:r>
        <w:t xml:space="preserve">a </w:t>
      </w:r>
      <w:r w:rsidR="00775291">
        <w:t xml:space="preserve">highly precise </w:t>
      </w:r>
      <w:r>
        <w:t xml:space="preserve">central </w:t>
      </w:r>
      <w:r w:rsidR="001C4DF7">
        <w:t xml:space="preserve">timer in each experiment. </w:t>
      </w:r>
      <w:r>
        <w:t xml:space="preserve">Synchronizing different devices at the start of an experiment can lead to </w:t>
      </w:r>
      <w:r w:rsidR="00992800">
        <w:t xml:space="preserve">different degrees of </w:t>
      </w:r>
      <w:r w:rsidR="001C52AF">
        <w:t xml:space="preserve">temporal drifts, particularly </w:t>
      </w:r>
      <w:r w:rsidR="00992800">
        <w:t>in long</w:t>
      </w:r>
      <w:r w:rsidR="009D6FB2">
        <w:t xml:space="preserve"> experiment</w:t>
      </w:r>
      <w:r w:rsidR="00992800">
        <w:t>s</w:t>
      </w:r>
      <w:r>
        <w:t xml:space="preserve">. </w:t>
      </w:r>
      <w:r w:rsidR="00992800">
        <w:t xml:space="preserve">While MATLAB or other PC-based programs </w:t>
      </w:r>
      <w:r w:rsidR="00992800">
        <w:rPr>
          <w:rFonts w:eastAsiaTheme="minorEastAsia" w:hAnsi="Calibri"/>
          <w:color w:val="000000" w:themeColor="text1"/>
          <w:kern w:val="24"/>
        </w:rPr>
        <w:t xml:space="preserve">can be programmed to control experimental timing, they may </w:t>
      </w:r>
      <w:r>
        <w:t>introduce timing jitter</w:t>
      </w:r>
      <w:r w:rsidR="00992800">
        <w:t xml:space="preserve"> due to the </w:t>
      </w:r>
      <w:r w:rsidR="00992800">
        <w:rPr>
          <w:rFonts w:eastAsiaTheme="minorEastAsia" w:hAnsi="Calibri"/>
          <w:color w:val="000000" w:themeColor="text1"/>
          <w:kern w:val="24"/>
        </w:rPr>
        <w:t xml:space="preserve">demands of many </w:t>
      </w:r>
      <w:r w:rsidR="00552E43">
        <w:rPr>
          <w:rFonts w:eastAsiaTheme="minorEastAsia" w:hAnsi="Calibri"/>
          <w:color w:val="000000" w:themeColor="text1"/>
          <w:kern w:val="24"/>
        </w:rPr>
        <w:t xml:space="preserve">PC </w:t>
      </w:r>
      <w:r w:rsidR="00992800">
        <w:rPr>
          <w:rFonts w:eastAsiaTheme="minorEastAsia" w:hAnsi="Calibri"/>
          <w:color w:val="000000" w:themeColor="text1"/>
          <w:kern w:val="24"/>
        </w:rPr>
        <w:t>system operations.</w:t>
      </w:r>
      <w:r>
        <w:t xml:space="preserve"> </w:t>
      </w:r>
      <w:r w:rsidR="00552E43">
        <w:t xml:space="preserve">Such timing </w:t>
      </w:r>
      <w:r w:rsidR="001C52AF">
        <w:t>jitter can have a significant impact depending on the study</w:t>
      </w:r>
      <w:r w:rsidR="00552E43">
        <w:t>, especially neuronal processing is often at the time scale of milliseconds</w:t>
      </w:r>
      <w:r w:rsidR="001C52AF">
        <w:t xml:space="preserve">. </w:t>
      </w:r>
    </w:p>
    <w:p w14:paraId="25A4B602" w14:textId="6BE51EFA" w:rsidR="00454AFB" w:rsidRDefault="00710AF9" w:rsidP="00EC1A25">
      <w:pPr>
        <w:ind w:firstLine="720"/>
        <w:rPr>
          <w:ins w:id="1" w:author="X Han" w:date="2018-11-20T16:39:00Z"/>
        </w:rPr>
      </w:pPr>
      <w:r>
        <w:t xml:space="preserve">Temporal accuracy is </w:t>
      </w:r>
      <w:r w:rsidR="00454AFB">
        <w:t xml:space="preserve">often desired in behavioral training. For example, </w:t>
      </w:r>
      <w:r>
        <w:t xml:space="preserve">precisely timed </w:t>
      </w:r>
      <w:r w:rsidR="00454AFB">
        <w:t xml:space="preserve">conditioned </w:t>
      </w:r>
      <w:r>
        <w:t>stimul</w:t>
      </w:r>
      <w:r w:rsidR="00454AFB">
        <w:t xml:space="preserve">us (tone) and the unconditioned stimulus (puff) are important for animals to build their association in the trace conditioning experiment. We demonstrated that </w:t>
      </w:r>
      <w:r w:rsidR="00D612AB">
        <w:t xml:space="preserve">the Teensy interface </w:t>
      </w:r>
      <w:r w:rsidR="00454AFB">
        <w:t>can accurately generate multiple</w:t>
      </w:r>
      <w:r w:rsidR="00C145F0">
        <w:t xml:space="preserve"> digital pulses</w:t>
      </w:r>
      <w:r w:rsidR="00454AFB">
        <w:t xml:space="preserve"> to drive different devices, including the </w:t>
      </w:r>
      <w:r w:rsidR="00E90638">
        <w:t>sCMOS camera</w:t>
      </w:r>
      <w:r w:rsidR="00C145F0">
        <w:t xml:space="preserve">. </w:t>
      </w:r>
      <w:r w:rsidR="00EC1A25">
        <w:t xml:space="preserve">Additionally, </w:t>
      </w:r>
      <w:r w:rsidR="00EC1A25">
        <w:t xml:space="preserve">we demonstrate that </w:t>
      </w:r>
      <w:r w:rsidR="00A625A1">
        <w:t xml:space="preserve">the </w:t>
      </w:r>
      <w:r w:rsidR="00EC1A25">
        <w:t>Teensy interface precisely delivers longer duration digital</w:t>
      </w:r>
      <w:r w:rsidR="00A625A1">
        <w:t xml:space="preserve"> and analog</w:t>
      </w:r>
      <w:r w:rsidR="00EC1A25">
        <w:t xml:space="preserve"> pulses, such as that lasting for 700ms in tone generation during the trace conditioning experim</w:t>
      </w:r>
      <w:r w:rsidR="00A625A1">
        <w:t>e</w:t>
      </w:r>
      <w:r w:rsidR="00EC1A25">
        <w:t xml:space="preserve">nt. </w:t>
      </w:r>
      <w:commentRangeStart w:id="2"/>
      <w:r w:rsidR="00A15861">
        <w:t xml:space="preserve">These results demonstrate that Teensy interface offers </w:t>
      </w:r>
      <w:r w:rsidR="00EC1A25">
        <w:t>comparable</w:t>
      </w:r>
      <w:r w:rsidR="00A15861">
        <w:t xml:space="preserve"> temporal precision to that of commercially</w:t>
      </w:r>
      <w:r w:rsidR="00EC1A25">
        <w:t xml:space="preserve"> available systems</w:t>
      </w:r>
      <w:r w:rsidR="00A15861">
        <w:t>,</w:t>
      </w:r>
      <w:r w:rsidR="00EC1A25">
        <w:t xml:space="preserve"> such as the Habitest Modular system in conjunction with Coulbourn Graphic State 4 software, which itself offers 1 ms precision.</w:t>
      </w:r>
      <w:commentRangeEnd w:id="2"/>
      <w:r w:rsidR="00A15861">
        <w:rPr>
          <w:rStyle w:val="CommentReference"/>
        </w:rPr>
        <w:commentReference w:id="2"/>
      </w:r>
      <w:r w:rsidR="00DF6614">
        <w:t>(</w:t>
      </w:r>
      <w:hyperlink r:id="rId16" w:history="1">
        <w:r w:rsidR="00DF6614" w:rsidRPr="009E524D">
          <w:rPr>
            <w:rStyle w:val="Hyperlink"/>
          </w:rPr>
          <w:t>http://www.coulbourn.com/v/vspfiles/assets/manuals/Graphic%20State%204%20Users%20Manual.pdf</w:t>
        </w:r>
      </w:hyperlink>
      <w:r w:rsidR="00DF6614">
        <w:t>) , making the Teensy a viable, inexpensive alternative that is also able to simultaneously capture imaging data using our simple software design.</w:t>
      </w:r>
    </w:p>
    <w:p w14:paraId="102407F6" w14:textId="2F00BDF0" w:rsidR="006A5C84" w:rsidRDefault="006A5C84" w:rsidP="006A5C84">
      <w:pPr>
        <w:ind w:firstLine="720"/>
      </w:pPr>
    </w:p>
    <w:p w14:paraId="00194574" w14:textId="4ED3DDA2" w:rsidR="005E46BA" w:rsidRDefault="00E01A47" w:rsidP="00DF6614">
      <w:pPr>
        <w:ind w:firstLine="720"/>
      </w:pPr>
      <w:r>
        <w:t>A</w:t>
      </w:r>
      <w:r w:rsidR="00461008">
        <w:t xml:space="preserve"> major advantage of </w:t>
      </w:r>
      <w:r w:rsidR="00216A3A">
        <w:t>the</w:t>
      </w:r>
      <w:r w:rsidR="00461008">
        <w:t xml:space="preserve"> Teensy over other microcontrollers is </w:t>
      </w:r>
      <w:r w:rsidR="00216A3A">
        <w:t>its</w:t>
      </w:r>
      <w:r w:rsidR="00346F41">
        <w:t xml:space="preserve"> ability to generate</w:t>
      </w:r>
      <w:r w:rsidR="00461008">
        <w:t xml:space="preserve"> a true</w:t>
      </w:r>
      <w:r w:rsidR="00A45D0C">
        <w:t>, 12 bit</w:t>
      </w:r>
      <w:r w:rsidR="00461008">
        <w:t xml:space="preserve"> analog signal. While Arduino </w:t>
      </w:r>
      <w:r w:rsidR="00C92595">
        <w:t>microcontrollers</w:t>
      </w:r>
      <w:r w:rsidR="00461008">
        <w:t xml:space="preserve"> can generate </w:t>
      </w:r>
      <w:r w:rsidR="00A45D0C">
        <w:t xml:space="preserve">an </w:t>
      </w:r>
      <w:r w:rsidR="00461008">
        <w:t>analog</w:t>
      </w:r>
      <w:r w:rsidR="00A45D0C">
        <w:t>-like</w:t>
      </w:r>
      <w:r w:rsidR="00461008">
        <w:t xml:space="preserve"> signal, they need extra </w:t>
      </w:r>
      <w:r w:rsidR="00A45D0C">
        <w:t xml:space="preserve">resistors and </w:t>
      </w:r>
      <w:r w:rsidR="00A45D0C">
        <w:t>capacitors</w:t>
      </w:r>
      <w:r w:rsidR="00461008">
        <w:t>.</w:t>
      </w:r>
      <w:r w:rsidR="00A45D0C">
        <w:t xml:space="preserve"> </w:t>
      </w:r>
      <w:r w:rsidR="00DF6614">
        <w:t xml:space="preserve">We used the Teensy interface to deliver </w:t>
      </w:r>
      <w:r w:rsidR="00855D6E">
        <w:t xml:space="preserve">an </w:t>
      </w:r>
      <w:r w:rsidR="00DF6614">
        <w:t>auditory stimulus through</w:t>
      </w:r>
      <w:r w:rsidR="00855D6E">
        <w:t xml:space="preserve"> the built-in </w:t>
      </w:r>
      <w:r w:rsidR="00855D6E">
        <w:t>Audio library, and o</w:t>
      </w:r>
      <w:r w:rsidR="00DF6614">
        <w:t xml:space="preserve">ur analog output showed a 7.6ms delay. It is possible that other implementations of the Audio library could offer more precision, such as uploading the sound sequence as a .wav file and </w:t>
      </w:r>
      <w:r w:rsidR="00DF6614">
        <w:lastRenderedPageBreak/>
        <w:t>utiliz</w:t>
      </w:r>
      <w:r w:rsidR="00042A6D">
        <w:t>ing</w:t>
      </w:r>
      <w:r w:rsidR="00DF6614">
        <w:t xml:space="preserve"> the Teensy to play the pre-recorded sound </w:t>
      </w:r>
      <w:sdt>
        <w:sdtPr>
          <w:id w:val="1954292329"/>
          <w:citation/>
        </w:sdtPr>
        <w:sdtEndPr/>
        <w:sdtContent>
          <w:r w:rsidR="00DF6614">
            <w:fldChar w:fldCharType="begin"/>
          </w:r>
          <w:r w:rsidR="00DF6614">
            <w:instrText xml:space="preserve"> CITATION Sol18 \l 1033 </w:instrText>
          </w:r>
          <w:r w:rsidR="00DF6614">
            <w:fldChar w:fldCharType="separate"/>
          </w:r>
          <w:r w:rsidR="00DF6614">
            <w:rPr>
              <w:noProof/>
            </w:rPr>
            <w:t>(Solari, Sviatkó, Laszlovsky, Hegedüs, &amp; Hangya, 2018)</w:t>
          </w:r>
          <w:r w:rsidR="00DF6614">
            <w:fldChar w:fldCharType="end"/>
          </w:r>
        </w:sdtContent>
      </w:sdt>
      <w:r w:rsidR="00DF6614">
        <w:t xml:space="preserve">. However, the use of Audio library </w:t>
      </w:r>
      <w:r w:rsidR="00855D6E">
        <w:t xml:space="preserve">and altering the amplitude of a single sine wave </w:t>
      </w:r>
      <w:r w:rsidR="00DF6614">
        <w:t xml:space="preserve">is easy to implement, utilizing only a few lines of code within a single script. Thus, our Teensy interface allows easy </w:t>
      </w:r>
      <w:r w:rsidR="00DF6614">
        <w:t xml:space="preserve">implementation for diverse experimental designs, including the ones needing analog outputs. </w:t>
      </w:r>
    </w:p>
    <w:p w14:paraId="1FD2877F" w14:textId="55843430" w:rsidR="00586A58" w:rsidRDefault="00586A58" w:rsidP="004B17E0">
      <w:pPr>
        <w:ind w:firstLine="720"/>
      </w:pPr>
    </w:p>
    <w:p w14:paraId="719AF582" w14:textId="7FF06568" w:rsidR="002D3FD9" w:rsidRPr="00C51ED9" w:rsidRDefault="00C51ED9">
      <w:pPr>
        <w:rPr>
          <w:b/>
        </w:rPr>
      </w:pPr>
      <w:r w:rsidRPr="00C51ED9">
        <w:rPr>
          <w:b/>
        </w:rPr>
        <w:t>Figures</w:t>
      </w:r>
    </w:p>
    <w:p w14:paraId="2A503563" w14:textId="647C83B8" w:rsidR="002D3FD9" w:rsidRDefault="002D3FD9">
      <w:r w:rsidRPr="003F0C7A">
        <w:rPr>
          <w:b/>
        </w:rPr>
        <w:t>Figure 1.</w:t>
      </w:r>
      <w:r w:rsidR="003F0C7A">
        <w:t xml:space="preserve"> Diagrams of the two </w:t>
      </w:r>
      <w:r w:rsidR="00867372">
        <w:t xml:space="preserve">complete </w:t>
      </w:r>
      <w:r w:rsidR="003F0C7A">
        <w:t>experimental device setups</w:t>
      </w:r>
      <w:r w:rsidR="00C503C0">
        <w:t xml:space="preserve"> using</w:t>
      </w:r>
      <w:r w:rsidR="003F25D0">
        <w:t xml:space="preserve"> a</w:t>
      </w:r>
      <w:r w:rsidR="00C503C0">
        <w:t xml:space="preserve"> Tee</w:t>
      </w:r>
      <w:r w:rsidR="001D6E43">
        <w:t>n</w:t>
      </w:r>
      <w:r w:rsidR="003F25D0">
        <w:t>sy interface.</w:t>
      </w:r>
      <w:r w:rsidR="00001E11">
        <w:t xml:space="preserve"> </w:t>
      </w:r>
      <w:r w:rsidR="00CC708F">
        <w:rPr>
          <w:b/>
        </w:rPr>
        <w:t>A</w:t>
      </w:r>
      <w:r w:rsidR="003F0C7A">
        <w:t xml:space="preserve"> </w:t>
      </w:r>
      <w:r w:rsidR="003F25D0">
        <w:t xml:space="preserve"> A floating, spherical treadmill setup for </w:t>
      </w:r>
      <w:r w:rsidR="00BE29D0">
        <w:t>a motion tracking experiment</w:t>
      </w:r>
      <w:r w:rsidR="003F25D0">
        <w:t xml:space="preserve">. </w:t>
      </w:r>
      <w:r w:rsidR="003F0C7A">
        <w:t>This experimental design consists of a Teensy 3.2 connected to two ADNS-9800 sensors</w:t>
      </w:r>
      <w:r w:rsidR="006D0B8E">
        <w:t xml:space="preserve"> via serial-peripheral interfaces, </w:t>
      </w:r>
      <w:r w:rsidR="003F0C7A">
        <w:t xml:space="preserve">and a </w:t>
      </w:r>
      <w:r w:rsidR="00BE29D0">
        <w:t>s</w:t>
      </w:r>
      <w:r w:rsidR="003F0C7A">
        <w:t>CMOS camera</w:t>
      </w:r>
      <w:r w:rsidR="006D0B8E">
        <w:t xml:space="preserve"> through </w:t>
      </w:r>
      <w:r w:rsidR="003F0C7A">
        <w:t xml:space="preserve">a coaxial cable. Every 50 milliseconds, a digital pulse </w:t>
      </w:r>
      <w:r w:rsidR="003F25D0">
        <w:t xml:space="preserve">was </w:t>
      </w:r>
      <w:r w:rsidR="001B487F">
        <w:t>generated to initiate an image frame capture from a</w:t>
      </w:r>
      <w:r w:rsidR="003F0C7A">
        <w:t xml:space="preserve"> </w:t>
      </w:r>
      <w:r w:rsidR="00BE29D0">
        <w:t>s</w:t>
      </w:r>
      <w:r w:rsidR="003F0C7A">
        <w:t xml:space="preserve">CMOS </w:t>
      </w:r>
      <w:r w:rsidR="00CC708F">
        <w:t>camera</w:t>
      </w:r>
      <w:r w:rsidR="008D72F7">
        <w:t>. Simultaneously, the Teensy</w:t>
      </w:r>
      <w:r w:rsidR="001B487F">
        <w:t xml:space="preserve"> interface</w:t>
      </w:r>
      <w:r w:rsidR="008D72F7">
        <w:t xml:space="preserve"> acquired </w:t>
      </w:r>
      <w:r w:rsidR="00CC708F">
        <w:t>mot</w:t>
      </w:r>
      <w:r w:rsidR="006D0B8E">
        <w:t>ion</w:t>
      </w:r>
      <w:r w:rsidR="00CC708F">
        <w:t xml:space="preserve"> data fr</w:t>
      </w:r>
      <w:r w:rsidR="008D72F7">
        <w:t>om both ADNS sensors and sent</w:t>
      </w:r>
      <w:r w:rsidR="00CC708F">
        <w:t xml:space="preserve"> them to a PC</w:t>
      </w:r>
      <w:r w:rsidR="006D0B8E">
        <w:t xml:space="preserve"> via a USB</w:t>
      </w:r>
      <w:r w:rsidR="00CC708F">
        <w:t xml:space="preserve">. </w:t>
      </w:r>
      <w:r w:rsidR="001B487F">
        <w:rPr>
          <w:rStyle w:val="CommentReference"/>
        </w:rPr>
        <w:commentReference w:id="3"/>
      </w:r>
      <w:r w:rsidR="00CC708F" w:rsidRPr="00CC708F">
        <w:rPr>
          <w:b/>
        </w:rPr>
        <w:t>B</w:t>
      </w:r>
      <w:r w:rsidR="00CC708F">
        <w:t xml:space="preserve"> </w:t>
      </w:r>
      <w:r w:rsidR="005A75C6">
        <w:t>A</w:t>
      </w:r>
      <w:r w:rsidR="00C503C0">
        <w:t xml:space="preserve"> trace</w:t>
      </w:r>
      <w:r w:rsidR="00BE29D0">
        <w:t xml:space="preserve"> eye </w:t>
      </w:r>
      <w:r w:rsidR="006D0B8E">
        <w:t>blink</w:t>
      </w:r>
      <w:r w:rsidR="00C503C0">
        <w:t xml:space="preserve"> conditioning setup.</w:t>
      </w:r>
      <w:r w:rsidR="005A75C6">
        <w:t xml:space="preserve"> </w:t>
      </w:r>
      <w:r w:rsidR="009B3F82">
        <w:t xml:space="preserve">In order to generate a sound through the speaker, the Teensy is soldered to a prop-shield, which contains an amplifier. The Teensy 3.2 sends </w:t>
      </w:r>
      <w:r w:rsidR="00042A6D">
        <w:t xml:space="preserve">self-monitored </w:t>
      </w:r>
      <w:r w:rsidR="009B3F82">
        <w:t>time stamps, trial, and stimulus information</w:t>
      </w:r>
      <w:r w:rsidR="00D70271">
        <w:t xml:space="preserve"> (audio</w:t>
      </w:r>
      <w:r w:rsidR="00720A53">
        <w:t>, and puff pin states)</w:t>
      </w:r>
      <w:r w:rsidR="009B3F82">
        <w:t xml:space="preserve"> via the USB back to the PC.</w:t>
      </w:r>
      <w:r w:rsidR="00E0353B">
        <w:t xml:space="preserve"> </w:t>
      </w:r>
      <w:r w:rsidR="00CC708F">
        <w:t xml:space="preserve">In each trial, the Teensy </w:t>
      </w:r>
      <w:r w:rsidR="006D0B8E">
        <w:t xml:space="preserve">generates </w:t>
      </w:r>
      <w:r w:rsidR="00CC708F">
        <w:t>a 9500 Hz tone</w:t>
      </w:r>
      <w:r w:rsidR="009B3F82">
        <w:t xml:space="preserve"> at a sampling rate of</w:t>
      </w:r>
      <w:r w:rsidR="00CC708F">
        <w:t xml:space="preserve"> 44.1 kHz. The</w:t>
      </w:r>
      <w:r w:rsidR="00E0353B">
        <w:t xml:space="preserve"> </w:t>
      </w:r>
      <w:r w:rsidR="00D70271">
        <w:t xml:space="preserve">tone stimulus </w:t>
      </w:r>
      <w:r w:rsidR="0080419D">
        <w:t>is</w:t>
      </w:r>
      <w:r w:rsidR="00662837">
        <w:t xml:space="preserve"> followed by a gentle</w:t>
      </w:r>
      <w:r w:rsidR="00CC708F">
        <w:t xml:space="preserve"> </w:t>
      </w:r>
      <w:r w:rsidR="0049582F">
        <w:t xml:space="preserve">air </w:t>
      </w:r>
      <w:r w:rsidR="00CC708F">
        <w:t>puff</w:t>
      </w:r>
      <w:r w:rsidR="00E0353B">
        <w:t>.</w:t>
      </w:r>
    </w:p>
    <w:p w14:paraId="00C58296" w14:textId="0B9C9C9E" w:rsidR="00E00679" w:rsidRPr="00F94B6D" w:rsidRDefault="00E00679">
      <w:r w:rsidRPr="00E00679">
        <w:rPr>
          <w:b/>
        </w:rPr>
        <w:t>Figure 2.</w:t>
      </w:r>
      <w:r w:rsidR="00A9065D">
        <w:rPr>
          <w:b/>
        </w:rPr>
        <w:t xml:space="preserve"> </w:t>
      </w:r>
      <w:r w:rsidR="001B487F">
        <w:t>E</w:t>
      </w:r>
      <w:r w:rsidR="003A49F3" w:rsidRPr="003A49F3">
        <w:t>lectrical</w:t>
      </w:r>
      <w:r w:rsidR="006D0B8E">
        <w:t xml:space="preserve"> wiring</w:t>
      </w:r>
      <w:r w:rsidR="003A49F3" w:rsidRPr="003A49F3">
        <w:t xml:space="preserve"> schematics for both the </w:t>
      </w:r>
      <w:r w:rsidR="00C750D2">
        <w:t>motion tracking</w:t>
      </w:r>
      <w:r w:rsidR="003A49F3" w:rsidRPr="003A49F3">
        <w:t xml:space="preserve"> and </w:t>
      </w:r>
      <w:r w:rsidR="002F0C5D">
        <w:t xml:space="preserve">trace eye </w:t>
      </w:r>
      <w:r w:rsidR="00EF5686">
        <w:t>blink conditioning</w:t>
      </w:r>
      <w:r w:rsidR="003A49F3" w:rsidRPr="003A49F3">
        <w:t xml:space="preserve"> </w:t>
      </w:r>
      <w:r w:rsidR="00EF5686">
        <w:t>experiments</w:t>
      </w:r>
      <w:r w:rsidR="009D722D">
        <w:rPr>
          <w:b/>
        </w:rPr>
        <w:t xml:space="preserve"> </w:t>
      </w:r>
      <w:r w:rsidR="00A42767">
        <w:rPr>
          <w:b/>
        </w:rPr>
        <w:t>A.</w:t>
      </w:r>
      <w:r w:rsidR="00A42767">
        <w:t xml:space="preserve"> A schematic</w:t>
      </w:r>
      <w:r w:rsidR="001B487F">
        <w:t xml:space="preserve"> of </w:t>
      </w:r>
      <w:r w:rsidR="00A42767">
        <w:t>the wiring of</w:t>
      </w:r>
      <w:r w:rsidR="0071259E">
        <w:t xml:space="preserve"> a</w:t>
      </w:r>
      <w:r w:rsidR="00A42767">
        <w:t xml:space="preserve"> Teensy</w:t>
      </w:r>
      <w:r w:rsidR="005C3535">
        <w:t xml:space="preserve"> 3.2</w:t>
      </w:r>
      <w:r w:rsidR="00A42767">
        <w:t xml:space="preserve"> to two ADNS-9800 sensors via serial peripheral interface connections (SPIs). Solid dots at intersections between lines indicate connections. Some unused pins on the Teensy 3.2 were not included in this schematic. </w:t>
      </w:r>
      <w:r w:rsidR="00601E30">
        <w:rPr>
          <w:b/>
        </w:rPr>
        <w:t>B</w:t>
      </w:r>
      <w:r w:rsidR="00F94B6D">
        <w:rPr>
          <w:b/>
        </w:rPr>
        <w:t xml:space="preserve"> </w:t>
      </w:r>
      <w:r w:rsidR="00F94B6D">
        <w:t xml:space="preserve">A schematic </w:t>
      </w:r>
      <w:r w:rsidR="001B487F">
        <w:t xml:space="preserve">of </w:t>
      </w:r>
      <w:r w:rsidR="00F94B6D">
        <w:t xml:space="preserve">the </w:t>
      </w:r>
      <w:r w:rsidR="008847A7">
        <w:t>electrical</w:t>
      </w:r>
      <w:r w:rsidR="00F94B6D">
        <w:t xml:space="preserve"> connections between a Teensy 3.2, </w:t>
      </w:r>
      <w:r w:rsidR="008417F4">
        <w:t xml:space="preserve">a </w:t>
      </w:r>
      <w:r w:rsidR="00F94B6D">
        <w:t>prop shield, and an external spea</w:t>
      </w:r>
      <w:r w:rsidR="00086EC6">
        <w:t>ker. Dotted lines indicate</w:t>
      </w:r>
      <w:r w:rsidR="00F94B6D">
        <w:t xml:space="preserve"> connections. All connections between the Teensy 3.2 and prop shield were made using 14x1 double insulated pins, and </w:t>
      </w:r>
      <w:r w:rsidR="00F94B6D">
        <w:t xml:space="preserve">the output to the speaker from the prop shield was </w:t>
      </w:r>
      <w:r w:rsidR="00CB7C3E">
        <w:t>constructed</w:t>
      </w:r>
      <w:r w:rsidR="00F94B6D">
        <w:t xml:space="preserve"> using </w:t>
      </w:r>
      <w:r w:rsidR="004007A1">
        <w:t xml:space="preserve">22 gauge </w:t>
      </w:r>
      <w:r w:rsidR="006A5C84">
        <w:t>wire</w:t>
      </w:r>
      <w:r w:rsidR="002F0C5D">
        <w:t>.</w:t>
      </w:r>
      <w:r w:rsidR="00F94B6D">
        <w:t xml:space="preserve"> </w:t>
      </w:r>
      <w:r w:rsidR="0010469A">
        <w:t>Some extraneous and unused pins on the Teensy and the prop shield were not included in this diagram</w:t>
      </w:r>
      <w:r w:rsidR="006A77AB">
        <w:t>.</w:t>
      </w:r>
    </w:p>
    <w:p w14:paraId="17EE3B34" w14:textId="05111E63" w:rsidR="00E00679" w:rsidRDefault="00E00679">
      <w:r>
        <w:rPr>
          <w:b/>
        </w:rPr>
        <w:t>Figure 3.</w:t>
      </w:r>
      <w:r w:rsidR="00E15B75">
        <w:t xml:space="preserve"> </w:t>
      </w:r>
      <w:r w:rsidR="00837F69" w:rsidRPr="00837F69">
        <w:t xml:space="preserve">Example recording using the </w:t>
      </w:r>
      <w:r w:rsidR="00E66479">
        <w:t>motion tracking</w:t>
      </w:r>
      <w:r w:rsidR="007162B9">
        <w:t xml:space="preserve"> experimental design</w:t>
      </w:r>
      <w:r w:rsidR="001B487F">
        <w:t>.</w:t>
      </w:r>
      <w:r w:rsidR="00837F69">
        <w:rPr>
          <w:b/>
        </w:rPr>
        <w:t xml:space="preserve"> </w:t>
      </w:r>
      <w:r w:rsidR="00AE4073">
        <w:rPr>
          <w:b/>
        </w:rPr>
        <w:t>A</w:t>
      </w:r>
      <w:r w:rsidR="00CA50EE">
        <w:rPr>
          <w:b/>
        </w:rPr>
        <w:t xml:space="preserve"> </w:t>
      </w:r>
      <w:r w:rsidR="001B487F">
        <w:t>Example motion recording of</w:t>
      </w:r>
      <w:r w:rsidR="00CA50EE">
        <w:t xml:space="preserve"> a head-fixed </w:t>
      </w:r>
      <w:r w:rsidR="00706B35">
        <w:t>mouse</w:t>
      </w:r>
      <w:r w:rsidR="00CA50EE">
        <w:t xml:space="preserve"> run</w:t>
      </w:r>
      <w:r w:rsidR="001B487F">
        <w:t>ning</w:t>
      </w:r>
      <w:r w:rsidR="00CA50EE">
        <w:t xml:space="preserve"> on th</w:t>
      </w:r>
      <w:r w:rsidR="00A2799D">
        <w:t xml:space="preserve">e </w:t>
      </w:r>
      <w:r w:rsidR="001B487F">
        <w:t>spherical</w:t>
      </w:r>
      <w:r w:rsidR="00A2799D">
        <w:t xml:space="preserve"> treadmill s</w:t>
      </w:r>
      <w:r w:rsidR="00CA50EE">
        <w:t xml:space="preserve">hown </w:t>
      </w:r>
      <w:r w:rsidR="00CA50EE" w:rsidRPr="00D747F9">
        <w:t>in Figure 1A</w:t>
      </w:r>
      <w:r w:rsidR="00AA64EA">
        <w:t xml:space="preserve">. </w:t>
      </w:r>
      <w:r w:rsidR="00AE4073">
        <w:rPr>
          <w:b/>
        </w:rPr>
        <w:t>B</w:t>
      </w:r>
      <w:r w:rsidR="00CA50EE">
        <w:rPr>
          <w:b/>
        </w:rPr>
        <w:t xml:space="preserve"> </w:t>
      </w:r>
      <w:r w:rsidR="00BF129A">
        <w:t xml:space="preserve">Times of digital pulses </w:t>
      </w:r>
      <w:r w:rsidR="001B487F">
        <w:t xml:space="preserve">generated </w:t>
      </w:r>
      <w:r w:rsidR="00BF129A">
        <w:t>b</w:t>
      </w:r>
      <w:r w:rsidR="00B64044">
        <w:t>y the Teensy</w:t>
      </w:r>
      <w:r w:rsidR="00BF129A">
        <w:t xml:space="preserve"> vs </w:t>
      </w:r>
      <w:r w:rsidR="0096486D">
        <w:t xml:space="preserve">theoretical </w:t>
      </w:r>
      <w:r w:rsidR="00BF129A">
        <w:t xml:space="preserve">times of the digital pulses </w:t>
      </w:r>
      <w:r w:rsidR="0096486D">
        <w:t>at exactly 20 Hz</w:t>
      </w:r>
      <w:r w:rsidR="00BF129A">
        <w:t>.</w:t>
      </w:r>
      <w:r w:rsidR="00992F98">
        <w:t xml:space="preserve"> </w:t>
      </w:r>
      <w:r w:rsidR="00B32154">
        <w:t>Red</w:t>
      </w:r>
      <w:r w:rsidR="00992F98">
        <w:t xml:space="preserve"> indicates linear model</w:t>
      </w:r>
      <w:r w:rsidR="002D65E6">
        <w:t xml:space="preserve"> prediction</w:t>
      </w:r>
      <w:r w:rsidR="00992F98">
        <w:t>, and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5C1AD4">
        <w:t>0</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1B487F">
        <w:t xml:space="preserve">. </w:t>
      </w:r>
    </w:p>
    <w:p w14:paraId="5939ED4D" w14:textId="64C88898" w:rsidR="006E668F" w:rsidRDefault="006E668F" w:rsidP="00DE4081">
      <w:pPr>
        <w:autoSpaceDE w:val="0"/>
        <w:autoSpaceDN w:val="0"/>
        <w:adjustRightInd w:val="0"/>
        <w:spacing w:after="0" w:line="240" w:lineRule="auto"/>
      </w:pPr>
      <w:r w:rsidRPr="006E668F">
        <w:rPr>
          <w:b/>
        </w:rPr>
        <w:t>Figure 4.</w:t>
      </w:r>
      <w:r w:rsidR="0040660C">
        <w:t xml:space="preserve"> </w:t>
      </w:r>
      <w:r w:rsidR="001B487F">
        <w:t>Tempor</w:t>
      </w:r>
      <w:r w:rsidR="00042A6D">
        <w:t xml:space="preserve">al precision of the digital </w:t>
      </w:r>
      <w:r w:rsidR="001B487F">
        <w:t>output</w:t>
      </w:r>
      <w:r w:rsidR="00042A6D">
        <w:t>s</w:t>
      </w:r>
      <w:r w:rsidR="001B487F">
        <w:t xml:space="preserve"> in</w:t>
      </w:r>
      <w:r w:rsidR="00837F69">
        <w:t xml:space="preserve"> the </w:t>
      </w:r>
      <w:r w:rsidR="00C331D8">
        <w:t xml:space="preserve">trace conditioning </w:t>
      </w:r>
      <w:r w:rsidR="00837F69">
        <w:t>tone-puff setup</w:t>
      </w:r>
      <w:r w:rsidR="001B487F">
        <w:t>.</w:t>
      </w:r>
      <w:r w:rsidR="001F1434">
        <w:t xml:space="preserve"> </w:t>
      </w:r>
      <w:r w:rsidR="005435B2">
        <w:rPr>
          <w:b/>
        </w:rPr>
        <w:t>A</w:t>
      </w:r>
      <w:r w:rsidR="009F6104" w:rsidRPr="007C4672">
        <w:t xml:space="preserve"> </w:t>
      </w:r>
      <w:r w:rsidR="00E66479">
        <w:t xml:space="preserve">Times of digital pulses </w:t>
      </w:r>
      <w:r w:rsidR="001B487F">
        <w:t xml:space="preserve">generated </w:t>
      </w:r>
      <w:r w:rsidR="00E66479">
        <w:t xml:space="preserve">by the Teensy vs theoretical times of the digital pulses at exactly 20 Hz. </w:t>
      </w:r>
      <w:r w:rsidR="00B075DE">
        <w:t>Linear model fit is shown in red</w:t>
      </w:r>
      <w:r w:rsidR="00C63BED">
        <w:t>, and black are experimental data down-sampled by a factor of 200 for visualization</w:t>
      </w:r>
      <w:r w:rsidR="00B075DE">
        <w:t>.</w:t>
      </w:r>
      <w:r w:rsidR="009F6104" w:rsidRPr="007C4672">
        <w:t xml:space="preserve">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C31DCE">
        <w:t xml:space="preserve"> Timing of the analog output </w:t>
      </w:r>
      <w:r w:rsidR="001B487F">
        <w:t xml:space="preserve">directed to the </w:t>
      </w:r>
      <w:r w:rsidR="00042A6D">
        <w:t>prop shield</w:t>
      </w:r>
      <w:r w:rsidR="001B487F">
        <w:t xml:space="preserve"> to generate </w:t>
      </w:r>
      <w:r w:rsidR="00042A6D">
        <w:t xml:space="preserve">an amplified </w:t>
      </w:r>
      <w:bookmarkStart w:id="4" w:name="_GoBack"/>
      <w:bookmarkEnd w:id="4"/>
      <w:r w:rsidR="001B487F">
        <w:t xml:space="preserve">auditory stimulus </w:t>
      </w:r>
      <w:r w:rsidR="00C31DCE">
        <w:t xml:space="preserve">(i-ii) and digital output </w:t>
      </w:r>
      <w:r w:rsidR="001B487F">
        <w:t xml:space="preserve">directed to device to generate eye </w:t>
      </w:r>
      <w:r w:rsidR="00C31DCE">
        <w:t xml:space="preserve">puff (iii-iv), both measured </w:t>
      </w:r>
      <w:r w:rsidR="001B487F">
        <w:t>over</w:t>
      </w:r>
      <w:r w:rsidR="008E1C6E" w:rsidRPr="007C4672">
        <w:t xml:space="preserve"> </w:t>
      </w:r>
      <w:r w:rsidR="00046444" w:rsidRPr="007C4672">
        <w:t>fifty</w:t>
      </w:r>
      <w:r w:rsidR="008E1C6E" w:rsidRPr="007C4672">
        <w:t xml:space="preserve"> trials</w:t>
      </w:r>
      <w:r w:rsidR="00CB7DBA">
        <w:t>.</w:t>
      </w:r>
      <w:r w:rsidR="00046444" w:rsidRPr="007C4672">
        <w:t xml:space="preserve"> (i) the </w:t>
      </w:r>
      <w:r w:rsidR="00986CAB">
        <w:t>difference</w:t>
      </w:r>
      <w:r w:rsidR="008422CB">
        <w:t xml:space="preserve"> between the onset of the</w:t>
      </w:r>
      <w:r w:rsidR="00097FA1">
        <w:t xml:space="preserve"> analog</w:t>
      </w:r>
      <w:r w:rsidR="008422CB">
        <w:t xml:space="preserve"> </w:t>
      </w:r>
      <w:r w:rsidR="00C17170">
        <w:t xml:space="preserve">output </w:t>
      </w:r>
      <w:r w:rsidR="008422CB">
        <w:t>and the</w:t>
      </w:r>
      <w:r w:rsidR="00C17170">
        <w:t xml:space="preserve"> onset of the corresponding camera-directed digital pulse</w:t>
      </w:r>
      <w:r w:rsidR="008422CB">
        <w:t xml:space="preserv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the </w:t>
      </w:r>
      <w:r w:rsidR="00CB7DBA">
        <w:t xml:space="preserve">duration of the </w:t>
      </w:r>
      <w:r w:rsidR="008422CB">
        <w:t>tone</w:t>
      </w:r>
      <w:r w:rsidR="00046444" w:rsidRPr="007C4672">
        <w:t xml:space="preserve"> across all trials (mean=</w:t>
      </w:r>
      <w:r w:rsidR="008422CB">
        <w:t xml:space="preserve">700 </w:t>
      </w:r>
      <w:r w:rsidR="008422CB" w:rsidRPr="00A552C5">
        <w:rPr>
          <w:u w:val="single"/>
        </w:rPr>
        <w:t>+</w:t>
      </w:r>
      <w:r w:rsidR="008422CB">
        <w:t xml:space="preserve"> 1 ms, range=2.9 ms</w:t>
      </w:r>
      <w:r w:rsidR="00CB7DBA">
        <w:t>, n=50 trials</w:t>
      </w:r>
      <w:r w:rsidR="00295AB1">
        <w:t xml:space="preserve">); (iii) </w:t>
      </w:r>
      <w:r w:rsidR="00046444" w:rsidRPr="007C4672">
        <w:t xml:space="preserve">the </w:t>
      </w:r>
      <w:r w:rsidR="00C17170">
        <w:t>difference between</w:t>
      </w:r>
      <w:r w:rsidR="008422CB" w:rsidRPr="007C4672">
        <w:t xml:space="preserve"> </w:t>
      </w:r>
      <w:r w:rsidR="00046444" w:rsidRPr="007C4672">
        <w:t xml:space="preserve">the </w:t>
      </w:r>
      <w:r w:rsidR="00884ABC">
        <w:t>puff</w:t>
      </w:r>
      <w:r w:rsidR="00046444" w:rsidRPr="007C4672">
        <w:t xml:space="preserve"> </w:t>
      </w:r>
      <w:r w:rsidR="00E64FC2">
        <w:t>digital</w:t>
      </w:r>
      <w:r w:rsidR="00CB7DBA">
        <w:t xml:space="preserve"> </w:t>
      </w:r>
      <w:r w:rsidR="00E64FC2">
        <w:t xml:space="preserve"> pulse</w:t>
      </w:r>
      <w:r w:rsidR="00C17170">
        <w:t xml:space="preserve"> and the camera-directed digital pulse</w:t>
      </w:r>
      <w:r w:rsidR="008422CB">
        <w:t xml:space="preserve">, </w:t>
      </w:r>
      <w:r w:rsidR="00046444" w:rsidRPr="007C4672">
        <w:t>(</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xml:space="preserve">); (iv) </w:t>
      </w:r>
      <w:r w:rsidR="00CB7DBA">
        <w:t>t</w:t>
      </w:r>
      <w:r w:rsidR="00046444" w:rsidRPr="007C4672">
        <w:t xml:space="preserve">he </w:t>
      </w:r>
      <w:r w:rsidR="00CB7DBA">
        <w:t xml:space="preserve">duration </w:t>
      </w:r>
      <w:r w:rsidR="00046444" w:rsidRPr="007C4672">
        <w:t xml:space="preserve">of the puff </w:t>
      </w:r>
      <w:r w:rsidR="00431314">
        <w:t xml:space="preserve">digital pulse </w:t>
      </w:r>
      <w:r w:rsidR="00046444" w:rsidRPr="007C4672">
        <w:t>(</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CB7DBA">
        <w:rPr>
          <w:rFonts w:cs="lucidatypewriter"/>
          <w:color w:val="000000"/>
        </w:rPr>
        <w:t>, mean</w:t>
      </w:r>
      <w:r w:rsidR="00DE4081" w:rsidRPr="007C4672">
        <w:t xml:space="preserve"> </w:t>
      </w:r>
      <w:r w:rsidR="00DE4081" w:rsidRPr="007C4672">
        <w:rPr>
          <w:u w:val="single"/>
        </w:rPr>
        <w:t>+</w:t>
      </w:r>
      <w:r w:rsidR="00DE4081" w:rsidRPr="007C4672">
        <w:t xml:space="preserve"> std</w:t>
      </w:r>
      <w:r w:rsidR="00CB7DBA">
        <w:t>, n=50 trials</w:t>
      </w:r>
      <w:r w:rsidR="00DE4081" w:rsidRPr="007C4672">
        <w:t>)</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lastRenderedPageBreak/>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lastRenderedPageBreak/>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X Han" w:date="2018-11-20T16:46:00Z" w:initials="XH">
    <w:p w14:paraId="6163DEBB" w14:textId="7CE8942C" w:rsidR="00A15861" w:rsidRDefault="00A15861">
      <w:pPr>
        <w:pStyle w:val="CommentText"/>
      </w:pPr>
      <w:r>
        <w:rPr>
          <w:rStyle w:val="CommentReference"/>
        </w:rPr>
        <w:annotationRef/>
      </w:r>
      <w:r>
        <w:t>Do you mean TDT or other ephys instrument? I have never hear of the habitest system before! All I can think about the habitest system is that it must be bad, since no one uses it.</w:t>
      </w:r>
    </w:p>
  </w:comment>
  <w:comment w:id="3" w:author="X Han" w:date="2018-11-20T16:56:00Z" w:initials="XH">
    <w:p w14:paraId="32E00293" w14:textId="415B500B" w:rsidR="001B487F" w:rsidRDefault="001B487F">
      <w:pPr>
        <w:pStyle w:val="CommentText"/>
      </w:pPr>
      <w:r>
        <w:rPr>
          <w:rStyle w:val="CommentReference"/>
        </w:rPr>
        <w:annotationRef/>
      </w:r>
      <w:r>
        <w:t>This seems out of place. It is already in methods. If you need to keep it here, probably talk about this immediately when you mentined a PC?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63DEBB" w15:done="0"/>
  <w15:commentEx w15:paraId="32E002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74177" w14:textId="77777777" w:rsidR="00B97593" w:rsidRDefault="00B97593" w:rsidP="00E85F45">
      <w:pPr>
        <w:spacing w:after="0" w:line="240" w:lineRule="auto"/>
      </w:pPr>
      <w:r>
        <w:separator/>
      </w:r>
    </w:p>
  </w:endnote>
  <w:endnote w:type="continuationSeparator" w:id="0">
    <w:p w14:paraId="1C6851D1" w14:textId="77777777" w:rsidR="00B97593" w:rsidRDefault="00B97593"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C76E7" w14:textId="77777777" w:rsidR="00B97593" w:rsidRDefault="00B97593" w:rsidP="00E85F45">
      <w:pPr>
        <w:spacing w:after="0" w:line="240" w:lineRule="auto"/>
      </w:pPr>
      <w:r>
        <w:separator/>
      </w:r>
    </w:p>
  </w:footnote>
  <w:footnote w:type="continuationSeparator" w:id="0">
    <w:p w14:paraId="6B239697" w14:textId="77777777" w:rsidR="00B97593" w:rsidRDefault="00B97593"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4710"/>
    <w:rsid w:val="000071EA"/>
    <w:rsid w:val="0000779E"/>
    <w:rsid w:val="00007F57"/>
    <w:rsid w:val="00010361"/>
    <w:rsid w:val="000107A8"/>
    <w:rsid w:val="0001112A"/>
    <w:rsid w:val="0001168F"/>
    <w:rsid w:val="00011831"/>
    <w:rsid w:val="00011CCE"/>
    <w:rsid w:val="00012A0B"/>
    <w:rsid w:val="00012AF6"/>
    <w:rsid w:val="00020458"/>
    <w:rsid w:val="00023DE5"/>
    <w:rsid w:val="000255E9"/>
    <w:rsid w:val="00035703"/>
    <w:rsid w:val="00035F64"/>
    <w:rsid w:val="000364B2"/>
    <w:rsid w:val="00041ADE"/>
    <w:rsid w:val="00042503"/>
    <w:rsid w:val="00042945"/>
    <w:rsid w:val="00042A6D"/>
    <w:rsid w:val="0004345A"/>
    <w:rsid w:val="000447F8"/>
    <w:rsid w:val="00044DA0"/>
    <w:rsid w:val="000453A8"/>
    <w:rsid w:val="0004562E"/>
    <w:rsid w:val="00046444"/>
    <w:rsid w:val="00055128"/>
    <w:rsid w:val="00055825"/>
    <w:rsid w:val="000571C7"/>
    <w:rsid w:val="00060ABF"/>
    <w:rsid w:val="00061989"/>
    <w:rsid w:val="00061A04"/>
    <w:rsid w:val="00061BB6"/>
    <w:rsid w:val="000645E4"/>
    <w:rsid w:val="00066006"/>
    <w:rsid w:val="00066C51"/>
    <w:rsid w:val="00072023"/>
    <w:rsid w:val="00072163"/>
    <w:rsid w:val="000727A8"/>
    <w:rsid w:val="000736FB"/>
    <w:rsid w:val="00073C0C"/>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598"/>
    <w:rsid w:val="000A6180"/>
    <w:rsid w:val="000B1981"/>
    <w:rsid w:val="000B2A20"/>
    <w:rsid w:val="000B3AF4"/>
    <w:rsid w:val="000B47F2"/>
    <w:rsid w:val="000B5F69"/>
    <w:rsid w:val="000B6A1B"/>
    <w:rsid w:val="000B6BA5"/>
    <w:rsid w:val="000C07CF"/>
    <w:rsid w:val="000C19D8"/>
    <w:rsid w:val="000C1ACB"/>
    <w:rsid w:val="000C2970"/>
    <w:rsid w:val="000C2C11"/>
    <w:rsid w:val="000C3FA2"/>
    <w:rsid w:val="000C4672"/>
    <w:rsid w:val="000C544E"/>
    <w:rsid w:val="000C569F"/>
    <w:rsid w:val="000C5973"/>
    <w:rsid w:val="000C6044"/>
    <w:rsid w:val="000D1102"/>
    <w:rsid w:val="000D1CEA"/>
    <w:rsid w:val="000D2ABD"/>
    <w:rsid w:val="000D2DE0"/>
    <w:rsid w:val="000D31D6"/>
    <w:rsid w:val="000E0E97"/>
    <w:rsid w:val="000E0EAC"/>
    <w:rsid w:val="000E1CFF"/>
    <w:rsid w:val="000E385D"/>
    <w:rsid w:val="000E46C0"/>
    <w:rsid w:val="000E533E"/>
    <w:rsid w:val="000E62FE"/>
    <w:rsid w:val="000E6853"/>
    <w:rsid w:val="000E6B58"/>
    <w:rsid w:val="000F026D"/>
    <w:rsid w:val="000F2CD7"/>
    <w:rsid w:val="000F57D7"/>
    <w:rsid w:val="000F5C92"/>
    <w:rsid w:val="000F67C8"/>
    <w:rsid w:val="000F7A2A"/>
    <w:rsid w:val="00100073"/>
    <w:rsid w:val="00100A1A"/>
    <w:rsid w:val="00101A6D"/>
    <w:rsid w:val="0010469A"/>
    <w:rsid w:val="00104FEF"/>
    <w:rsid w:val="00106173"/>
    <w:rsid w:val="00106659"/>
    <w:rsid w:val="00110E62"/>
    <w:rsid w:val="001165AB"/>
    <w:rsid w:val="001166DD"/>
    <w:rsid w:val="0012056F"/>
    <w:rsid w:val="00120B6F"/>
    <w:rsid w:val="00122DC3"/>
    <w:rsid w:val="00122E7A"/>
    <w:rsid w:val="001234A4"/>
    <w:rsid w:val="00123655"/>
    <w:rsid w:val="001255F4"/>
    <w:rsid w:val="00125D0D"/>
    <w:rsid w:val="00126651"/>
    <w:rsid w:val="00126E26"/>
    <w:rsid w:val="00127E3F"/>
    <w:rsid w:val="00135805"/>
    <w:rsid w:val="00136DC5"/>
    <w:rsid w:val="00137645"/>
    <w:rsid w:val="00137A51"/>
    <w:rsid w:val="00137E46"/>
    <w:rsid w:val="0014172C"/>
    <w:rsid w:val="0014383E"/>
    <w:rsid w:val="00146ED1"/>
    <w:rsid w:val="00147A61"/>
    <w:rsid w:val="0015076C"/>
    <w:rsid w:val="00150D98"/>
    <w:rsid w:val="00151894"/>
    <w:rsid w:val="00152631"/>
    <w:rsid w:val="001617C9"/>
    <w:rsid w:val="00161BA4"/>
    <w:rsid w:val="00161E61"/>
    <w:rsid w:val="0016218A"/>
    <w:rsid w:val="0016248B"/>
    <w:rsid w:val="00163E37"/>
    <w:rsid w:val="00164D78"/>
    <w:rsid w:val="0016563A"/>
    <w:rsid w:val="00165CBC"/>
    <w:rsid w:val="00167B46"/>
    <w:rsid w:val="001709EC"/>
    <w:rsid w:val="0017341E"/>
    <w:rsid w:val="001752C1"/>
    <w:rsid w:val="0017754F"/>
    <w:rsid w:val="00177690"/>
    <w:rsid w:val="00177CBE"/>
    <w:rsid w:val="00182FE6"/>
    <w:rsid w:val="0018370A"/>
    <w:rsid w:val="00183AEF"/>
    <w:rsid w:val="00185A4C"/>
    <w:rsid w:val="00186201"/>
    <w:rsid w:val="001904A7"/>
    <w:rsid w:val="00192D15"/>
    <w:rsid w:val="00192F92"/>
    <w:rsid w:val="00193A08"/>
    <w:rsid w:val="00195668"/>
    <w:rsid w:val="00197F51"/>
    <w:rsid w:val="001A063B"/>
    <w:rsid w:val="001A15D4"/>
    <w:rsid w:val="001A46A7"/>
    <w:rsid w:val="001A499E"/>
    <w:rsid w:val="001A5AC2"/>
    <w:rsid w:val="001A7AA7"/>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900"/>
    <w:rsid w:val="001C6A38"/>
    <w:rsid w:val="001C6CF4"/>
    <w:rsid w:val="001C776C"/>
    <w:rsid w:val="001D15E9"/>
    <w:rsid w:val="001D1A06"/>
    <w:rsid w:val="001D1BD5"/>
    <w:rsid w:val="001D1ED3"/>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5BA"/>
    <w:rsid w:val="00216984"/>
    <w:rsid w:val="00216A3A"/>
    <w:rsid w:val="00217294"/>
    <w:rsid w:val="002200E2"/>
    <w:rsid w:val="002215A3"/>
    <w:rsid w:val="002234AC"/>
    <w:rsid w:val="00225879"/>
    <w:rsid w:val="00225A75"/>
    <w:rsid w:val="00230316"/>
    <w:rsid w:val="002309C6"/>
    <w:rsid w:val="00232F81"/>
    <w:rsid w:val="0023485F"/>
    <w:rsid w:val="00234E05"/>
    <w:rsid w:val="002352C8"/>
    <w:rsid w:val="00236E43"/>
    <w:rsid w:val="00237253"/>
    <w:rsid w:val="00237E93"/>
    <w:rsid w:val="00240BE4"/>
    <w:rsid w:val="00242604"/>
    <w:rsid w:val="00245288"/>
    <w:rsid w:val="002470DB"/>
    <w:rsid w:val="0025011D"/>
    <w:rsid w:val="00250A90"/>
    <w:rsid w:val="00251C21"/>
    <w:rsid w:val="00252959"/>
    <w:rsid w:val="0025461F"/>
    <w:rsid w:val="0025676D"/>
    <w:rsid w:val="00257832"/>
    <w:rsid w:val="00257A11"/>
    <w:rsid w:val="00257C59"/>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3273"/>
    <w:rsid w:val="00293752"/>
    <w:rsid w:val="00294A7D"/>
    <w:rsid w:val="00295140"/>
    <w:rsid w:val="00295AB1"/>
    <w:rsid w:val="00296459"/>
    <w:rsid w:val="002A1825"/>
    <w:rsid w:val="002A1A06"/>
    <w:rsid w:val="002A21C7"/>
    <w:rsid w:val="002A33AE"/>
    <w:rsid w:val="002A4A68"/>
    <w:rsid w:val="002A5466"/>
    <w:rsid w:val="002B056C"/>
    <w:rsid w:val="002B12CA"/>
    <w:rsid w:val="002B302D"/>
    <w:rsid w:val="002B39C3"/>
    <w:rsid w:val="002B568E"/>
    <w:rsid w:val="002B5FB0"/>
    <w:rsid w:val="002B670C"/>
    <w:rsid w:val="002B68B5"/>
    <w:rsid w:val="002B6E7F"/>
    <w:rsid w:val="002B70CE"/>
    <w:rsid w:val="002B7473"/>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E68"/>
    <w:rsid w:val="00317692"/>
    <w:rsid w:val="003213CF"/>
    <w:rsid w:val="00322DA8"/>
    <w:rsid w:val="003238CA"/>
    <w:rsid w:val="00324827"/>
    <w:rsid w:val="00327B8B"/>
    <w:rsid w:val="00332F3D"/>
    <w:rsid w:val="00334256"/>
    <w:rsid w:val="00334ADA"/>
    <w:rsid w:val="003350F2"/>
    <w:rsid w:val="0033598E"/>
    <w:rsid w:val="0034066B"/>
    <w:rsid w:val="00342839"/>
    <w:rsid w:val="00346111"/>
    <w:rsid w:val="00346F41"/>
    <w:rsid w:val="00347854"/>
    <w:rsid w:val="00347A5A"/>
    <w:rsid w:val="0035001C"/>
    <w:rsid w:val="00351D09"/>
    <w:rsid w:val="00352E6D"/>
    <w:rsid w:val="0035320F"/>
    <w:rsid w:val="003542AD"/>
    <w:rsid w:val="00354F51"/>
    <w:rsid w:val="00355259"/>
    <w:rsid w:val="003568AC"/>
    <w:rsid w:val="00360A67"/>
    <w:rsid w:val="00361D2E"/>
    <w:rsid w:val="00361ED9"/>
    <w:rsid w:val="00363F0E"/>
    <w:rsid w:val="00364F95"/>
    <w:rsid w:val="003656CA"/>
    <w:rsid w:val="00367DDA"/>
    <w:rsid w:val="003719EE"/>
    <w:rsid w:val="0037606E"/>
    <w:rsid w:val="00376B02"/>
    <w:rsid w:val="00377671"/>
    <w:rsid w:val="003778ED"/>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6C0E"/>
    <w:rsid w:val="003C6D1C"/>
    <w:rsid w:val="003C706C"/>
    <w:rsid w:val="003C7A53"/>
    <w:rsid w:val="003C7BAB"/>
    <w:rsid w:val="003D0213"/>
    <w:rsid w:val="003D03A8"/>
    <w:rsid w:val="003D312D"/>
    <w:rsid w:val="003D4550"/>
    <w:rsid w:val="003D4AD5"/>
    <w:rsid w:val="003D4F26"/>
    <w:rsid w:val="003D593A"/>
    <w:rsid w:val="003D674A"/>
    <w:rsid w:val="003D73ED"/>
    <w:rsid w:val="003D78CB"/>
    <w:rsid w:val="003E1313"/>
    <w:rsid w:val="003E192D"/>
    <w:rsid w:val="003E26F8"/>
    <w:rsid w:val="003E2CE2"/>
    <w:rsid w:val="003E4998"/>
    <w:rsid w:val="003E5207"/>
    <w:rsid w:val="003E64DD"/>
    <w:rsid w:val="003E6648"/>
    <w:rsid w:val="003E7D50"/>
    <w:rsid w:val="003E7D9A"/>
    <w:rsid w:val="003F0C7A"/>
    <w:rsid w:val="003F1319"/>
    <w:rsid w:val="003F25D0"/>
    <w:rsid w:val="003F2AA8"/>
    <w:rsid w:val="003F3083"/>
    <w:rsid w:val="003F3A5C"/>
    <w:rsid w:val="003F5177"/>
    <w:rsid w:val="003F598B"/>
    <w:rsid w:val="00400592"/>
    <w:rsid w:val="004007A1"/>
    <w:rsid w:val="004011BD"/>
    <w:rsid w:val="004037D4"/>
    <w:rsid w:val="00403EA9"/>
    <w:rsid w:val="0040419E"/>
    <w:rsid w:val="00404337"/>
    <w:rsid w:val="00405C00"/>
    <w:rsid w:val="0040660C"/>
    <w:rsid w:val="0041142B"/>
    <w:rsid w:val="00414AD7"/>
    <w:rsid w:val="00414F70"/>
    <w:rsid w:val="0041721B"/>
    <w:rsid w:val="0041782D"/>
    <w:rsid w:val="0042029E"/>
    <w:rsid w:val="0042154A"/>
    <w:rsid w:val="004220CC"/>
    <w:rsid w:val="0042365C"/>
    <w:rsid w:val="00425631"/>
    <w:rsid w:val="00430090"/>
    <w:rsid w:val="00430F3F"/>
    <w:rsid w:val="00431314"/>
    <w:rsid w:val="004317E3"/>
    <w:rsid w:val="004328EB"/>
    <w:rsid w:val="0043294D"/>
    <w:rsid w:val="00432E66"/>
    <w:rsid w:val="00432F90"/>
    <w:rsid w:val="00435EFD"/>
    <w:rsid w:val="0043774B"/>
    <w:rsid w:val="004379FE"/>
    <w:rsid w:val="00437F45"/>
    <w:rsid w:val="00441960"/>
    <w:rsid w:val="00442D06"/>
    <w:rsid w:val="0044308F"/>
    <w:rsid w:val="004439B4"/>
    <w:rsid w:val="0044461C"/>
    <w:rsid w:val="00446069"/>
    <w:rsid w:val="00446A23"/>
    <w:rsid w:val="00451DE5"/>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6FA3"/>
    <w:rsid w:val="004D7D21"/>
    <w:rsid w:val="004E0472"/>
    <w:rsid w:val="004E22A9"/>
    <w:rsid w:val="004E2D8F"/>
    <w:rsid w:val="004E2EE7"/>
    <w:rsid w:val="004E46C9"/>
    <w:rsid w:val="004E4D61"/>
    <w:rsid w:val="004E4F03"/>
    <w:rsid w:val="004E560F"/>
    <w:rsid w:val="004E5DD5"/>
    <w:rsid w:val="004E5EFE"/>
    <w:rsid w:val="004E7001"/>
    <w:rsid w:val="004F03D2"/>
    <w:rsid w:val="004F131D"/>
    <w:rsid w:val="004F48F8"/>
    <w:rsid w:val="004F6E43"/>
    <w:rsid w:val="00501521"/>
    <w:rsid w:val="0050344A"/>
    <w:rsid w:val="00503940"/>
    <w:rsid w:val="00511A3E"/>
    <w:rsid w:val="005123B7"/>
    <w:rsid w:val="00512949"/>
    <w:rsid w:val="00513081"/>
    <w:rsid w:val="005130B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5C8"/>
    <w:rsid w:val="005D4442"/>
    <w:rsid w:val="005D5992"/>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12E3B"/>
    <w:rsid w:val="00615B68"/>
    <w:rsid w:val="00616108"/>
    <w:rsid w:val="0061711E"/>
    <w:rsid w:val="0061760A"/>
    <w:rsid w:val="00617F0D"/>
    <w:rsid w:val="0062001E"/>
    <w:rsid w:val="00620AC6"/>
    <w:rsid w:val="0062674B"/>
    <w:rsid w:val="00627AA4"/>
    <w:rsid w:val="00627AF0"/>
    <w:rsid w:val="00630712"/>
    <w:rsid w:val="0063230A"/>
    <w:rsid w:val="00632728"/>
    <w:rsid w:val="0063312B"/>
    <w:rsid w:val="006337F0"/>
    <w:rsid w:val="00633AD2"/>
    <w:rsid w:val="00633CD9"/>
    <w:rsid w:val="00636FF5"/>
    <w:rsid w:val="00640CF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4462"/>
    <w:rsid w:val="0066454A"/>
    <w:rsid w:val="00664E1A"/>
    <w:rsid w:val="00665B0F"/>
    <w:rsid w:val="00666E1E"/>
    <w:rsid w:val="00667C0E"/>
    <w:rsid w:val="006705AA"/>
    <w:rsid w:val="006706D7"/>
    <w:rsid w:val="0067095E"/>
    <w:rsid w:val="00671B9A"/>
    <w:rsid w:val="006746F5"/>
    <w:rsid w:val="00676BAA"/>
    <w:rsid w:val="00677FA6"/>
    <w:rsid w:val="0068098A"/>
    <w:rsid w:val="006824AC"/>
    <w:rsid w:val="00684C83"/>
    <w:rsid w:val="00685286"/>
    <w:rsid w:val="00690690"/>
    <w:rsid w:val="006916E3"/>
    <w:rsid w:val="00691D1A"/>
    <w:rsid w:val="00693193"/>
    <w:rsid w:val="00694C03"/>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6377"/>
    <w:rsid w:val="00706B35"/>
    <w:rsid w:val="00706D1C"/>
    <w:rsid w:val="00707789"/>
    <w:rsid w:val="00710AF9"/>
    <w:rsid w:val="00710BE9"/>
    <w:rsid w:val="00711344"/>
    <w:rsid w:val="007117C3"/>
    <w:rsid w:val="0071259E"/>
    <w:rsid w:val="00712B6B"/>
    <w:rsid w:val="007162B9"/>
    <w:rsid w:val="007169E2"/>
    <w:rsid w:val="0071777F"/>
    <w:rsid w:val="00720A53"/>
    <w:rsid w:val="00722316"/>
    <w:rsid w:val="00724071"/>
    <w:rsid w:val="00724307"/>
    <w:rsid w:val="00726E8D"/>
    <w:rsid w:val="00727C18"/>
    <w:rsid w:val="00727D53"/>
    <w:rsid w:val="00734733"/>
    <w:rsid w:val="00734BF6"/>
    <w:rsid w:val="00735EE6"/>
    <w:rsid w:val="00735F2F"/>
    <w:rsid w:val="00736C74"/>
    <w:rsid w:val="0073797A"/>
    <w:rsid w:val="007379D6"/>
    <w:rsid w:val="007441A3"/>
    <w:rsid w:val="00746386"/>
    <w:rsid w:val="007469B4"/>
    <w:rsid w:val="0074751D"/>
    <w:rsid w:val="00751423"/>
    <w:rsid w:val="00751907"/>
    <w:rsid w:val="00752F82"/>
    <w:rsid w:val="00753856"/>
    <w:rsid w:val="00755D64"/>
    <w:rsid w:val="00756744"/>
    <w:rsid w:val="0075683E"/>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70F2"/>
    <w:rsid w:val="00790738"/>
    <w:rsid w:val="0079150C"/>
    <w:rsid w:val="00793180"/>
    <w:rsid w:val="00795A89"/>
    <w:rsid w:val="00795E29"/>
    <w:rsid w:val="00795FD7"/>
    <w:rsid w:val="00796044"/>
    <w:rsid w:val="00796100"/>
    <w:rsid w:val="0079635D"/>
    <w:rsid w:val="00796FA0"/>
    <w:rsid w:val="00797C6B"/>
    <w:rsid w:val="007A21BE"/>
    <w:rsid w:val="007A2855"/>
    <w:rsid w:val="007A28EF"/>
    <w:rsid w:val="007A48EE"/>
    <w:rsid w:val="007A4AF9"/>
    <w:rsid w:val="007A4FE2"/>
    <w:rsid w:val="007A52E0"/>
    <w:rsid w:val="007B148C"/>
    <w:rsid w:val="007B2233"/>
    <w:rsid w:val="007B2476"/>
    <w:rsid w:val="007B4044"/>
    <w:rsid w:val="007B58DE"/>
    <w:rsid w:val="007B6A9D"/>
    <w:rsid w:val="007B7E68"/>
    <w:rsid w:val="007C163B"/>
    <w:rsid w:val="007C32F6"/>
    <w:rsid w:val="007C3746"/>
    <w:rsid w:val="007C4078"/>
    <w:rsid w:val="007C465C"/>
    <w:rsid w:val="007C4672"/>
    <w:rsid w:val="007C566B"/>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3A98"/>
    <w:rsid w:val="00814823"/>
    <w:rsid w:val="00816882"/>
    <w:rsid w:val="00820582"/>
    <w:rsid w:val="00823185"/>
    <w:rsid w:val="00831C79"/>
    <w:rsid w:val="00832B36"/>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7DEC"/>
    <w:rsid w:val="00850506"/>
    <w:rsid w:val="00855D6E"/>
    <w:rsid w:val="008614FB"/>
    <w:rsid w:val="00863033"/>
    <w:rsid w:val="0086317D"/>
    <w:rsid w:val="008632F2"/>
    <w:rsid w:val="0086500A"/>
    <w:rsid w:val="008664D6"/>
    <w:rsid w:val="00866B24"/>
    <w:rsid w:val="00867027"/>
    <w:rsid w:val="008672CF"/>
    <w:rsid w:val="00867372"/>
    <w:rsid w:val="00867C58"/>
    <w:rsid w:val="0087186C"/>
    <w:rsid w:val="00871BD8"/>
    <w:rsid w:val="008729BE"/>
    <w:rsid w:val="008729E6"/>
    <w:rsid w:val="00875B8D"/>
    <w:rsid w:val="008847A7"/>
    <w:rsid w:val="00884ABC"/>
    <w:rsid w:val="0088572F"/>
    <w:rsid w:val="00885BE7"/>
    <w:rsid w:val="008907BC"/>
    <w:rsid w:val="0089082A"/>
    <w:rsid w:val="00890AA6"/>
    <w:rsid w:val="00891465"/>
    <w:rsid w:val="00891D44"/>
    <w:rsid w:val="0089239E"/>
    <w:rsid w:val="00892AAC"/>
    <w:rsid w:val="00892E7D"/>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7BC0"/>
    <w:rsid w:val="0090052B"/>
    <w:rsid w:val="00901550"/>
    <w:rsid w:val="00901893"/>
    <w:rsid w:val="00902D3F"/>
    <w:rsid w:val="009036F7"/>
    <w:rsid w:val="00906A18"/>
    <w:rsid w:val="00906F2E"/>
    <w:rsid w:val="00910092"/>
    <w:rsid w:val="00910375"/>
    <w:rsid w:val="00910EBA"/>
    <w:rsid w:val="00912317"/>
    <w:rsid w:val="009123F4"/>
    <w:rsid w:val="00917422"/>
    <w:rsid w:val="00917B7F"/>
    <w:rsid w:val="009203DB"/>
    <w:rsid w:val="0092175A"/>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2C3C"/>
    <w:rsid w:val="00947B2A"/>
    <w:rsid w:val="00952C9A"/>
    <w:rsid w:val="00952D31"/>
    <w:rsid w:val="00960BC3"/>
    <w:rsid w:val="00961426"/>
    <w:rsid w:val="009617E5"/>
    <w:rsid w:val="0096486D"/>
    <w:rsid w:val="00966782"/>
    <w:rsid w:val="00971398"/>
    <w:rsid w:val="00972D6E"/>
    <w:rsid w:val="009731BF"/>
    <w:rsid w:val="009732CD"/>
    <w:rsid w:val="009736C9"/>
    <w:rsid w:val="00974612"/>
    <w:rsid w:val="00974EE3"/>
    <w:rsid w:val="00975FCD"/>
    <w:rsid w:val="00976EC3"/>
    <w:rsid w:val="00982BAB"/>
    <w:rsid w:val="009846FB"/>
    <w:rsid w:val="009852A6"/>
    <w:rsid w:val="0098550B"/>
    <w:rsid w:val="009865B9"/>
    <w:rsid w:val="00986CAB"/>
    <w:rsid w:val="009900AF"/>
    <w:rsid w:val="00990CB4"/>
    <w:rsid w:val="009924F6"/>
    <w:rsid w:val="00992800"/>
    <w:rsid w:val="00992F98"/>
    <w:rsid w:val="009940DE"/>
    <w:rsid w:val="009955A5"/>
    <w:rsid w:val="00996B1A"/>
    <w:rsid w:val="00996C0A"/>
    <w:rsid w:val="009A05F4"/>
    <w:rsid w:val="009A074F"/>
    <w:rsid w:val="009A1668"/>
    <w:rsid w:val="009A26AE"/>
    <w:rsid w:val="009A3801"/>
    <w:rsid w:val="009A5293"/>
    <w:rsid w:val="009B1457"/>
    <w:rsid w:val="009B3F82"/>
    <w:rsid w:val="009B4C27"/>
    <w:rsid w:val="009B668E"/>
    <w:rsid w:val="009B669E"/>
    <w:rsid w:val="009B7081"/>
    <w:rsid w:val="009B73B3"/>
    <w:rsid w:val="009C0D39"/>
    <w:rsid w:val="009C0FE9"/>
    <w:rsid w:val="009C14C0"/>
    <w:rsid w:val="009C3830"/>
    <w:rsid w:val="009C3AB4"/>
    <w:rsid w:val="009C6479"/>
    <w:rsid w:val="009C66FD"/>
    <w:rsid w:val="009C7571"/>
    <w:rsid w:val="009C7937"/>
    <w:rsid w:val="009D5D4F"/>
    <w:rsid w:val="009D6FB2"/>
    <w:rsid w:val="009D722D"/>
    <w:rsid w:val="009E011A"/>
    <w:rsid w:val="009E05F0"/>
    <w:rsid w:val="009E0775"/>
    <w:rsid w:val="009E0AC3"/>
    <w:rsid w:val="009E452B"/>
    <w:rsid w:val="009E4E72"/>
    <w:rsid w:val="009E5166"/>
    <w:rsid w:val="009E5A92"/>
    <w:rsid w:val="009E6639"/>
    <w:rsid w:val="009E6CC2"/>
    <w:rsid w:val="009F0A44"/>
    <w:rsid w:val="009F1486"/>
    <w:rsid w:val="009F4C54"/>
    <w:rsid w:val="009F5B66"/>
    <w:rsid w:val="009F6104"/>
    <w:rsid w:val="009F651D"/>
    <w:rsid w:val="009F6C06"/>
    <w:rsid w:val="009F7F4D"/>
    <w:rsid w:val="00A020AF"/>
    <w:rsid w:val="00A02A06"/>
    <w:rsid w:val="00A033FA"/>
    <w:rsid w:val="00A03A96"/>
    <w:rsid w:val="00A05F1C"/>
    <w:rsid w:val="00A07DD2"/>
    <w:rsid w:val="00A111F7"/>
    <w:rsid w:val="00A116B6"/>
    <w:rsid w:val="00A120CF"/>
    <w:rsid w:val="00A12515"/>
    <w:rsid w:val="00A133D1"/>
    <w:rsid w:val="00A139E6"/>
    <w:rsid w:val="00A15861"/>
    <w:rsid w:val="00A16DE7"/>
    <w:rsid w:val="00A22EE3"/>
    <w:rsid w:val="00A23C6F"/>
    <w:rsid w:val="00A24E59"/>
    <w:rsid w:val="00A2799D"/>
    <w:rsid w:val="00A3203F"/>
    <w:rsid w:val="00A326BA"/>
    <w:rsid w:val="00A3364B"/>
    <w:rsid w:val="00A35324"/>
    <w:rsid w:val="00A368E4"/>
    <w:rsid w:val="00A36CD9"/>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5A1"/>
    <w:rsid w:val="00A62D0B"/>
    <w:rsid w:val="00A62EC6"/>
    <w:rsid w:val="00A631C5"/>
    <w:rsid w:val="00A658F8"/>
    <w:rsid w:val="00A65C24"/>
    <w:rsid w:val="00A660A6"/>
    <w:rsid w:val="00A665F2"/>
    <w:rsid w:val="00A67065"/>
    <w:rsid w:val="00A671B4"/>
    <w:rsid w:val="00A71466"/>
    <w:rsid w:val="00A71B51"/>
    <w:rsid w:val="00A72428"/>
    <w:rsid w:val="00A73E08"/>
    <w:rsid w:val="00A74649"/>
    <w:rsid w:val="00A75D58"/>
    <w:rsid w:val="00A8193B"/>
    <w:rsid w:val="00A8194A"/>
    <w:rsid w:val="00A84489"/>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135A"/>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201"/>
    <w:rsid w:val="00AC4B20"/>
    <w:rsid w:val="00AC654D"/>
    <w:rsid w:val="00AC7271"/>
    <w:rsid w:val="00AD1B16"/>
    <w:rsid w:val="00AD23EA"/>
    <w:rsid w:val="00AD364C"/>
    <w:rsid w:val="00AD36D2"/>
    <w:rsid w:val="00AD3A7A"/>
    <w:rsid w:val="00AD3E99"/>
    <w:rsid w:val="00AD3F71"/>
    <w:rsid w:val="00AD3F7B"/>
    <w:rsid w:val="00AD509F"/>
    <w:rsid w:val="00AD62EA"/>
    <w:rsid w:val="00AD6A5D"/>
    <w:rsid w:val="00AD7A40"/>
    <w:rsid w:val="00AE0B72"/>
    <w:rsid w:val="00AE0CC3"/>
    <w:rsid w:val="00AE2398"/>
    <w:rsid w:val="00AE24F6"/>
    <w:rsid w:val="00AE4073"/>
    <w:rsid w:val="00AE5C94"/>
    <w:rsid w:val="00AF24D6"/>
    <w:rsid w:val="00AF372B"/>
    <w:rsid w:val="00AF543F"/>
    <w:rsid w:val="00AF54B4"/>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7280"/>
    <w:rsid w:val="00B272FF"/>
    <w:rsid w:val="00B300AD"/>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BB5"/>
    <w:rsid w:val="00B8214B"/>
    <w:rsid w:val="00B91581"/>
    <w:rsid w:val="00B936B1"/>
    <w:rsid w:val="00B93733"/>
    <w:rsid w:val="00B93805"/>
    <w:rsid w:val="00B96526"/>
    <w:rsid w:val="00B96DCD"/>
    <w:rsid w:val="00B97593"/>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5531"/>
    <w:rsid w:val="00BC65A8"/>
    <w:rsid w:val="00BC7D54"/>
    <w:rsid w:val="00BD03E5"/>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04F05"/>
    <w:rsid w:val="00C06C00"/>
    <w:rsid w:val="00C10EFB"/>
    <w:rsid w:val="00C1136F"/>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68B"/>
    <w:rsid w:val="00C31DCE"/>
    <w:rsid w:val="00C32A53"/>
    <w:rsid w:val="00C331D8"/>
    <w:rsid w:val="00C35FDE"/>
    <w:rsid w:val="00C36C39"/>
    <w:rsid w:val="00C37AE3"/>
    <w:rsid w:val="00C420B8"/>
    <w:rsid w:val="00C426F7"/>
    <w:rsid w:val="00C44E54"/>
    <w:rsid w:val="00C46F40"/>
    <w:rsid w:val="00C501D5"/>
    <w:rsid w:val="00C503C0"/>
    <w:rsid w:val="00C51ED9"/>
    <w:rsid w:val="00C52A80"/>
    <w:rsid w:val="00C54E12"/>
    <w:rsid w:val="00C560EC"/>
    <w:rsid w:val="00C57026"/>
    <w:rsid w:val="00C57C4E"/>
    <w:rsid w:val="00C604FA"/>
    <w:rsid w:val="00C6258B"/>
    <w:rsid w:val="00C62694"/>
    <w:rsid w:val="00C63243"/>
    <w:rsid w:val="00C63BED"/>
    <w:rsid w:val="00C66094"/>
    <w:rsid w:val="00C72597"/>
    <w:rsid w:val="00C74F61"/>
    <w:rsid w:val="00C750D2"/>
    <w:rsid w:val="00C753A4"/>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024A"/>
    <w:rsid w:val="00CB108B"/>
    <w:rsid w:val="00CB13C0"/>
    <w:rsid w:val="00CB1BE5"/>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20DB3"/>
    <w:rsid w:val="00D20DCE"/>
    <w:rsid w:val="00D21D13"/>
    <w:rsid w:val="00D22C57"/>
    <w:rsid w:val="00D2390D"/>
    <w:rsid w:val="00D246B4"/>
    <w:rsid w:val="00D25E72"/>
    <w:rsid w:val="00D25FD7"/>
    <w:rsid w:val="00D269FB"/>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30A"/>
    <w:rsid w:val="00D7347B"/>
    <w:rsid w:val="00D73A17"/>
    <w:rsid w:val="00D73C96"/>
    <w:rsid w:val="00D742C8"/>
    <w:rsid w:val="00D747F9"/>
    <w:rsid w:val="00D74F63"/>
    <w:rsid w:val="00D76A34"/>
    <w:rsid w:val="00D77C96"/>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A1068"/>
    <w:rsid w:val="00DA350B"/>
    <w:rsid w:val="00DA38A1"/>
    <w:rsid w:val="00DA41AD"/>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4107"/>
    <w:rsid w:val="00DC592F"/>
    <w:rsid w:val="00DD174E"/>
    <w:rsid w:val="00DD19FA"/>
    <w:rsid w:val="00DD3FCF"/>
    <w:rsid w:val="00DD4792"/>
    <w:rsid w:val="00DD49F5"/>
    <w:rsid w:val="00DD5A46"/>
    <w:rsid w:val="00DE27E7"/>
    <w:rsid w:val="00DE4081"/>
    <w:rsid w:val="00DE66CB"/>
    <w:rsid w:val="00DE75D6"/>
    <w:rsid w:val="00DF1799"/>
    <w:rsid w:val="00DF2E00"/>
    <w:rsid w:val="00DF4338"/>
    <w:rsid w:val="00DF4567"/>
    <w:rsid w:val="00DF522D"/>
    <w:rsid w:val="00DF61A4"/>
    <w:rsid w:val="00DF6614"/>
    <w:rsid w:val="00DF67BD"/>
    <w:rsid w:val="00DF711A"/>
    <w:rsid w:val="00DF7CEF"/>
    <w:rsid w:val="00E00679"/>
    <w:rsid w:val="00E0090A"/>
    <w:rsid w:val="00E01A47"/>
    <w:rsid w:val="00E028F2"/>
    <w:rsid w:val="00E03306"/>
    <w:rsid w:val="00E0353B"/>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20054"/>
    <w:rsid w:val="00E210D3"/>
    <w:rsid w:val="00E21523"/>
    <w:rsid w:val="00E22239"/>
    <w:rsid w:val="00E222CD"/>
    <w:rsid w:val="00E22ADD"/>
    <w:rsid w:val="00E2508A"/>
    <w:rsid w:val="00E2734E"/>
    <w:rsid w:val="00E2738B"/>
    <w:rsid w:val="00E27C93"/>
    <w:rsid w:val="00E30C56"/>
    <w:rsid w:val="00E31EB2"/>
    <w:rsid w:val="00E31EC4"/>
    <w:rsid w:val="00E32526"/>
    <w:rsid w:val="00E3479E"/>
    <w:rsid w:val="00E34F2A"/>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239E"/>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3E5B"/>
    <w:rsid w:val="00E85BA4"/>
    <w:rsid w:val="00E85F45"/>
    <w:rsid w:val="00E861DF"/>
    <w:rsid w:val="00E86B2E"/>
    <w:rsid w:val="00E90638"/>
    <w:rsid w:val="00E92CF4"/>
    <w:rsid w:val="00E975FA"/>
    <w:rsid w:val="00EA3B24"/>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963"/>
    <w:rsid w:val="00ED01D5"/>
    <w:rsid w:val="00ED1CBF"/>
    <w:rsid w:val="00ED2099"/>
    <w:rsid w:val="00ED2A48"/>
    <w:rsid w:val="00ED4884"/>
    <w:rsid w:val="00ED552D"/>
    <w:rsid w:val="00ED61BE"/>
    <w:rsid w:val="00ED7458"/>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F0071B"/>
    <w:rsid w:val="00F00EE4"/>
    <w:rsid w:val="00F01DF8"/>
    <w:rsid w:val="00F0216A"/>
    <w:rsid w:val="00F02480"/>
    <w:rsid w:val="00F066D8"/>
    <w:rsid w:val="00F0766C"/>
    <w:rsid w:val="00F076BA"/>
    <w:rsid w:val="00F10917"/>
    <w:rsid w:val="00F10B0C"/>
    <w:rsid w:val="00F118CE"/>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4B6D"/>
    <w:rsid w:val="00F94E4B"/>
    <w:rsid w:val="00F94F48"/>
    <w:rsid w:val="00F9590D"/>
    <w:rsid w:val="00F9602E"/>
    <w:rsid w:val="00F96664"/>
    <w:rsid w:val="00F97157"/>
    <w:rsid w:val="00FA011A"/>
    <w:rsid w:val="00FA02E0"/>
    <w:rsid w:val="00FA2709"/>
    <w:rsid w:val="00FA5267"/>
    <w:rsid w:val="00FA6963"/>
    <w:rsid w:val="00FA6AAE"/>
    <w:rsid w:val="00FA739B"/>
    <w:rsid w:val="00FB0F38"/>
    <w:rsid w:val="00FB1F96"/>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3CF0"/>
    <w:rsid w:val="00FE48A4"/>
    <w:rsid w:val="00FE48EB"/>
    <w:rsid w:val="00FE6749"/>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ulbourn.com/v/vspfiles/assets/manuals/Graphic%20State%204%20Users%20Manu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github.com/greiman/Digital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15</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16</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14</b:RefOrder>
  </b:Source>
</b:Sources>
</file>

<file path=customXml/itemProps1.xml><?xml version="1.0" encoding="utf-8"?>
<ds:datastoreItem xmlns:ds="http://schemas.openxmlformats.org/officeDocument/2006/customXml" ds:itemID="{8D3DE12B-D3B8-4C10-8DC2-1B0EF5A70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4554</Words>
  <Characters>25959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11</cp:revision>
  <dcterms:created xsi:type="dcterms:W3CDTF">2018-11-20T21:13:00Z</dcterms:created>
  <dcterms:modified xsi:type="dcterms:W3CDTF">2018-11-20T22:39:00Z</dcterms:modified>
</cp:coreProperties>
</file>